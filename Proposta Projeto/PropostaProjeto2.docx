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8050D" w14:textId="20B2E4C2" w:rsidR="003304A4" w:rsidRPr="00D440CC" w:rsidRDefault="00D440CC">
      <w:pPr>
        <w:widowControl w:val="0"/>
        <w:autoSpaceDE w:val="0"/>
        <w:autoSpaceDN w:val="0"/>
        <w:adjustRightInd w:val="0"/>
        <w:spacing w:after="0" w:line="239" w:lineRule="auto"/>
        <w:ind w:left="2694"/>
        <w:jc w:val="center"/>
        <w:rPr>
          <w:ins w:id="0" w:author="Tiago M Dias" w:date="2016-03-30T10:30:00Z"/>
          <w:rFonts w:ascii="Arial" w:hAnsi="Arial" w:cs="Arial"/>
          <w:b/>
          <w:sz w:val="20"/>
          <w:szCs w:val="20"/>
          <w:rPrChange w:id="1" w:author="Tiago M Dias" w:date="2016-03-30T10:35:00Z">
            <w:rPr>
              <w:ins w:id="2" w:author="Tiago M Dias" w:date="2016-03-30T10:30:00Z"/>
              <w:rFonts w:ascii="Arial" w:hAnsi="Arial" w:cs="Arial"/>
              <w:sz w:val="20"/>
              <w:szCs w:val="20"/>
            </w:rPr>
          </w:rPrChange>
        </w:rPr>
        <w:pPrChange w:id="3" w:author="Tiago M Dias" w:date="2016-03-30T10:38:00Z">
          <w:pPr>
            <w:widowControl w:val="0"/>
            <w:autoSpaceDE w:val="0"/>
            <w:autoSpaceDN w:val="0"/>
            <w:adjustRightInd w:val="0"/>
            <w:spacing w:after="0" w:line="239" w:lineRule="auto"/>
            <w:ind w:left="2280"/>
          </w:pPr>
        </w:pPrChange>
      </w:pPr>
      <w:ins w:id="4" w:author="Tiago M Dias" w:date="2016-03-30T10:37:00Z">
        <w:r>
          <w:rPr>
            <w:rFonts w:ascii="Arial" w:hAnsi="Arial" w:cs="Arial"/>
            <w:noProof/>
            <w:lang w:eastAsia="pt-PT"/>
          </w:rPr>
          <w:drawing>
            <wp:anchor distT="0" distB="0" distL="114300" distR="114300" simplePos="0" relativeHeight="251663360" behindDoc="0" locked="0" layoutInCell="1" allowOverlap="1" wp14:anchorId="261D3D80" wp14:editId="14DB0438">
              <wp:simplePos x="0" y="0"/>
              <wp:positionH relativeFrom="column">
                <wp:posOffset>-72390</wp:posOffset>
              </wp:positionH>
              <wp:positionV relativeFrom="paragraph">
                <wp:posOffset>-52070</wp:posOffset>
              </wp:positionV>
              <wp:extent cx="1616075" cy="744855"/>
              <wp:effectExtent l="0" t="0" r="3175" b="0"/>
              <wp:wrapSquare wrapText="bothSides"/>
              <wp:docPr id="1" name="Image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8" cstate="print">
                        <a:lum/>
                        <a:alphaModFix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12685" t="20721" r="12158" b="302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075" cy="7448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  <a:prstDash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del w:id="5" w:author="Tiago M Dias" w:date="2016-03-30T10:36:00Z">
        <w:r w:rsidR="003304A4" w:rsidRPr="00D440CC" w:rsidDel="00D440CC">
          <w:rPr>
            <w:rFonts w:ascii="Arial" w:hAnsi="Arial" w:cs="Arial"/>
            <w:b/>
            <w:noProof/>
            <w:sz w:val="28"/>
            <w:szCs w:val="20"/>
            <w:lang w:eastAsia="pt-PT"/>
            <w:rPrChange w:id="6" w:author="Tiago M Dias" w:date="2016-03-30T10:35:00Z">
              <w:rPr>
                <w:rFonts w:ascii="Arial" w:hAnsi="Arial" w:cs="Arial"/>
                <w:noProof/>
                <w:sz w:val="20"/>
                <w:szCs w:val="20"/>
                <w:lang w:eastAsia="pt-PT"/>
              </w:rPr>
            </w:rPrChange>
          </w:rPr>
          <w:drawing>
            <wp:anchor distT="0" distB="0" distL="114300" distR="114300" simplePos="0" relativeHeight="251662336" behindDoc="1" locked="0" layoutInCell="0" allowOverlap="1" wp14:anchorId="5915D97F" wp14:editId="2898FC81">
              <wp:simplePos x="0" y="0"/>
              <wp:positionH relativeFrom="page">
                <wp:posOffset>918210</wp:posOffset>
              </wp:positionH>
              <wp:positionV relativeFrom="page">
                <wp:posOffset>839470</wp:posOffset>
              </wp:positionV>
              <wp:extent cx="1073785" cy="660400"/>
              <wp:effectExtent l="0" t="0" r="0" b="6350"/>
              <wp:wrapNone/>
              <wp:docPr id="4" name="Imagem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73785" cy="66040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del>
      <w:del w:id="7" w:author="Tiago M Dias" w:date="2016-03-30T10:30:00Z">
        <w:r w:rsidR="003304A4" w:rsidRPr="00D440CC" w:rsidDel="00212692">
          <w:rPr>
            <w:rFonts w:ascii="Arial" w:hAnsi="Arial" w:cs="Arial"/>
            <w:b/>
            <w:sz w:val="28"/>
            <w:szCs w:val="20"/>
            <w:rPrChange w:id="8" w:author="Tiago M Dias" w:date="2016-03-30T10:35:00Z">
              <w:rPr>
                <w:rFonts w:ascii="Arial" w:hAnsi="Arial" w:cs="Arial"/>
                <w:sz w:val="20"/>
                <w:szCs w:val="20"/>
              </w:rPr>
            </w:rPrChange>
          </w:rPr>
          <w:delText>INSTITUTO SUPERIOR DE ENGENHARIA DE LISBOA</w:delText>
        </w:r>
      </w:del>
      <w:ins w:id="9" w:author="Tiago M Dias" w:date="2016-03-30T10:30:00Z">
        <w:r w:rsidR="00212692" w:rsidRPr="00D440CC">
          <w:rPr>
            <w:rFonts w:ascii="Arial" w:hAnsi="Arial" w:cs="Arial"/>
            <w:b/>
            <w:sz w:val="28"/>
            <w:szCs w:val="20"/>
            <w:rPrChange w:id="10" w:author="Tiago M Dias" w:date="2016-03-30T10:35:00Z">
              <w:rPr>
                <w:rFonts w:ascii="Arial" w:hAnsi="Arial" w:cs="Arial"/>
                <w:sz w:val="20"/>
                <w:szCs w:val="20"/>
              </w:rPr>
            </w:rPrChange>
          </w:rPr>
          <w:t>Instituto Superior de Engenharia de Lisboa</w:t>
        </w:r>
      </w:ins>
    </w:p>
    <w:p w14:paraId="636EF85F" w14:textId="77777777" w:rsidR="00212692" w:rsidRPr="00D440CC" w:rsidRDefault="00212692">
      <w:pPr>
        <w:widowControl w:val="0"/>
        <w:autoSpaceDE w:val="0"/>
        <w:autoSpaceDN w:val="0"/>
        <w:adjustRightInd w:val="0"/>
        <w:spacing w:after="0" w:line="234" w:lineRule="auto"/>
        <w:ind w:left="2694"/>
        <w:jc w:val="center"/>
        <w:rPr>
          <w:ins w:id="11" w:author="Tiago M Dias" w:date="2016-03-30T10:30:00Z"/>
          <w:rFonts w:ascii="Arial" w:hAnsi="Arial" w:cs="Arial"/>
          <w:sz w:val="28"/>
          <w:szCs w:val="24"/>
          <w:rPrChange w:id="12" w:author="Tiago M Dias" w:date="2016-03-30T10:35:00Z">
            <w:rPr>
              <w:ins w:id="13" w:author="Tiago M Dias" w:date="2016-03-30T10:30:00Z"/>
              <w:rFonts w:ascii="Times New Roman" w:hAnsi="Times New Roman" w:cs="Times New Roman"/>
              <w:sz w:val="24"/>
              <w:szCs w:val="24"/>
            </w:rPr>
          </w:rPrChange>
        </w:rPr>
        <w:pPrChange w:id="14" w:author="Tiago M Dias" w:date="2016-03-30T10:38:00Z">
          <w:pPr>
            <w:widowControl w:val="0"/>
            <w:autoSpaceDE w:val="0"/>
            <w:autoSpaceDN w:val="0"/>
            <w:adjustRightInd w:val="0"/>
            <w:spacing w:after="0" w:line="234" w:lineRule="auto"/>
            <w:ind w:left="2000"/>
          </w:pPr>
        </w:pPrChange>
      </w:pPr>
      <w:ins w:id="15" w:author="Tiago M Dias" w:date="2016-03-30T10:30:00Z">
        <w:r w:rsidRPr="00D440CC">
          <w:rPr>
            <w:rFonts w:ascii="Arial" w:hAnsi="Arial" w:cs="Arial"/>
            <w:szCs w:val="20"/>
            <w:rPrChange w:id="16" w:author="Tiago M Dias" w:date="2016-03-30T10:35:00Z">
              <w:rPr>
                <w:rFonts w:ascii="Arial" w:hAnsi="Arial" w:cs="Arial"/>
                <w:sz w:val="20"/>
                <w:szCs w:val="20"/>
              </w:rPr>
            </w:rPrChange>
          </w:rPr>
          <w:t>Licenciatura em Engenharia Informática e Computadores</w:t>
        </w:r>
      </w:ins>
    </w:p>
    <w:p w14:paraId="7B4853FF" w14:textId="77777777" w:rsidR="00212692" w:rsidRPr="00D440CC" w:rsidRDefault="00212692">
      <w:pPr>
        <w:widowControl w:val="0"/>
        <w:autoSpaceDE w:val="0"/>
        <w:autoSpaceDN w:val="0"/>
        <w:adjustRightInd w:val="0"/>
        <w:spacing w:before="60" w:after="60" w:line="240" w:lineRule="auto"/>
        <w:ind w:left="2693"/>
        <w:jc w:val="center"/>
        <w:rPr>
          <w:ins w:id="17" w:author="Tiago M Dias" w:date="2016-03-30T10:31:00Z"/>
          <w:rFonts w:ascii="Arial" w:hAnsi="Arial" w:cs="Arial"/>
          <w:b/>
          <w:szCs w:val="20"/>
          <w:rPrChange w:id="18" w:author="Tiago M Dias" w:date="2016-03-30T10:35:00Z">
            <w:rPr>
              <w:ins w:id="19" w:author="Tiago M Dias" w:date="2016-03-30T10:31:00Z"/>
              <w:rFonts w:ascii="Arial" w:hAnsi="Arial" w:cs="Arial"/>
              <w:sz w:val="20"/>
              <w:szCs w:val="20"/>
            </w:rPr>
          </w:rPrChange>
        </w:rPr>
        <w:pPrChange w:id="20" w:author="Tiago M Dias" w:date="2016-03-30T10:38:00Z">
          <w:pPr>
            <w:widowControl w:val="0"/>
            <w:autoSpaceDE w:val="0"/>
            <w:autoSpaceDN w:val="0"/>
            <w:adjustRightInd w:val="0"/>
            <w:spacing w:after="0" w:line="239" w:lineRule="auto"/>
            <w:ind w:left="3640"/>
          </w:pPr>
        </w:pPrChange>
      </w:pPr>
      <w:ins w:id="21" w:author="Tiago M Dias" w:date="2016-03-30T10:30:00Z">
        <w:r w:rsidRPr="00D440CC">
          <w:rPr>
            <w:rFonts w:ascii="Arial" w:hAnsi="Arial" w:cs="Arial"/>
            <w:b/>
            <w:szCs w:val="20"/>
            <w:rPrChange w:id="22" w:author="Tiago M Dias" w:date="2016-03-30T10:35:00Z">
              <w:rPr>
                <w:rFonts w:ascii="Arial" w:hAnsi="Arial" w:cs="Arial"/>
                <w:sz w:val="20"/>
                <w:szCs w:val="20"/>
              </w:rPr>
            </w:rPrChange>
          </w:rPr>
          <w:t>Projeto e Seminário</w:t>
        </w:r>
      </w:ins>
    </w:p>
    <w:p w14:paraId="4D8DB868" w14:textId="30FF84DD" w:rsidR="00212692" w:rsidRPr="00D440CC" w:rsidRDefault="00212692">
      <w:pPr>
        <w:widowControl w:val="0"/>
        <w:autoSpaceDE w:val="0"/>
        <w:autoSpaceDN w:val="0"/>
        <w:adjustRightInd w:val="0"/>
        <w:spacing w:after="0" w:line="239" w:lineRule="auto"/>
        <w:ind w:left="2694"/>
        <w:jc w:val="center"/>
        <w:rPr>
          <w:ins w:id="23" w:author="Tiago M Dias" w:date="2016-03-30T10:30:00Z"/>
          <w:rFonts w:ascii="Arial" w:hAnsi="Arial" w:cs="Arial"/>
          <w:sz w:val="24"/>
          <w:szCs w:val="24"/>
          <w:rPrChange w:id="24" w:author="Tiago M Dias" w:date="2016-03-30T10:34:00Z">
            <w:rPr>
              <w:ins w:id="25" w:author="Tiago M Dias" w:date="2016-03-30T10:30:00Z"/>
              <w:rFonts w:ascii="Times New Roman" w:hAnsi="Times New Roman" w:cs="Times New Roman"/>
              <w:sz w:val="24"/>
              <w:szCs w:val="24"/>
            </w:rPr>
          </w:rPrChange>
        </w:rPr>
        <w:pPrChange w:id="26" w:author="Tiago M Dias" w:date="2016-03-30T10:38:00Z">
          <w:pPr>
            <w:widowControl w:val="0"/>
            <w:autoSpaceDE w:val="0"/>
            <w:autoSpaceDN w:val="0"/>
            <w:adjustRightInd w:val="0"/>
            <w:spacing w:after="0" w:line="239" w:lineRule="auto"/>
            <w:ind w:left="3640"/>
          </w:pPr>
        </w:pPrChange>
      </w:pPr>
      <w:ins w:id="27" w:author="Tiago M Dias" w:date="2016-03-30T10:31:00Z">
        <w:r w:rsidRPr="00D440CC">
          <w:rPr>
            <w:rFonts w:ascii="Arial" w:hAnsi="Arial" w:cs="Arial"/>
            <w:sz w:val="20"/>
            <w:szCs w:val="20"/>
          </w:rPr>
          <w:t>Ano letivo 2015/2016</w:t>
        </w:r>
      </w:ins>
    </w:p>
    <w:p w14:paraId="0481C628" w14:textId="77777777" w:rsidR="00212692" w:rsidRPr="00D440CC" w:rsidRDefault="00212692" w:rsidP="00D440CC">
      <w:pPr>
        <w:widowControl w:val="0"/>
        <w:autoSpaceDE w:val="0"/>
        <w:autoSpaceDN w:val="0"/>
        <w:adjustRightInd w:val="0"/>
        <w:spacing w:after="0" w:line="239" w:lineRule="auto"/>
        <w:ind w:left="2280"/>
        <w:rPr>
          <w:rFonts w:ascii="Arial" w:hAnsi="Arial" w:cs="Arial"/>
          <w:sz w:val="24"/>
          <w:szCs w:val="24"/>
          <w:rPrChange w:id="28" w:author="Tiago M Dias" w:date="2016-03-30T10:34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36267C98" w14:textId="0021B8C7" w:rsidR="003304A4" w:rsidRDefault="003304A4" w:rsidP="003304A4">
      <w:pPr>
        <w:widowControl w:val="0"/>
        <w:autoSpaceDE w:val="0"/>
        <w:autoSpaceDN w:val="0"/>
        <w:adjustRightInd w:val="0"/>
        <w:spacing w:after="0" w:line="313" w:lineRule="exact"/>
        <w:rPr>
          <w:ins w:id="29" w:author="Tiago M Dias" w:date="2016-03-30T10:40:00Z"/>
          <w:rFonts w:ascii="Arial" w:hAnsi="Arial" w:cs="Arial"/>
          <w:sz w:val="24"/>
          <w:szCs w:val="24"/>
        </w:rPr>
      </w:pPr>
    </w:p>
    <w:p w14:paraId="4DCA1628" w14:textId="77777777" w:rsidR="00D440CC" w:rsidRPr="00D440CC" w:rsidRDefault="00D440CC" w:rsidP="003304A4">
      <w:pPr>
        <w:widowControl w:val="0"/>
        <w:autoSpaceDE w:val="0"/>
        <w:autoSpaceDN w:val="0"/>
        <w:adjustRightInd w:val="0"/>
        <w:spacing w:after="0" w:line="313" w:lineRule="exact"/>
        <w:rPr>
          <w:rFonts w:ascii="Arial" w:hAnsi="Arial" w:cs="Arial"/>
          <w:sz w:val="24"/>
          <w:szCs w:val="24"/>
          <w:rPrChange w:id="30" w:author="Tiago M Dias" w:date="2016-03-30T10:34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7D86A7E2" w14:textId="4BDBD522" w:rsidR="003304A4" w:rsidRPr="00D440CC" w:rsidRDefault="003304A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rPrChange w:id="31" w:author="Tiago M Dias" w:date="2016-03-30T10:40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32" w:author="Tiago M Dias" w:date="2016-03-30T10:33:00Z">
          <w:pPr>
            <w:widowControl w:val="0"/>
            <w:autoSpaceDE w:val="0"/>
            <w:autoSpaceDN w:val="0"/>
            <w:adjustRightInd w:val="0"/>
            <w:spacing w:after="0" w:line="240" w:lineRule="auto"/>
            <w:ind w:left="3580"/>
          </w:pPr>
        </w:pPrChange>
      </w:pPr>
      <w:r w:rsidRPr="00D440CC">
        <w:rPr>
          <w:rFonts w:ascii="Arial" w:hAnsi="Arial" w:cs="Arial"/>
          <w:b/>
          <w:sz w:val="34"/>
          <w:szCs w:val="34"/>
          <w:rPrChange w:id="33" w:author="Tiago M Dias" w:date="2016-03-30T10:40:00Z">
            <w:rPr>
              <w:rFonts w:ascii="Arial" w:hAnsi="Arial" w:cs="Arial"/>
              <w:sz w:val="34"/>
              <w:szCs w:val="34"/>
            </w:rPr>
          </w:rPrChange>
        </w:rPr>
        <w:t>PDS16inEcplise</w:t>
      </w:r>
    </w:p>
    <w:p w14:paraId="31E3930C" w14:textId="6AB2C989" w:rsidR="003304A4" w:rsidRPr="00D440CC" w:rsidRDefault="003304A4">
      <w:pPr>
        <w:widowControl w:val="0"/>
        <w:autoSpaceDE w:val="0"/>
        <w:autoSpaceDN w:val="0"/>
        <w:adjustRightInd w:val="0"/>
        <w:spacing w:after="0" w:line="45" w:lineRule="exact"/>
        <w:jc w:val="center"/>
        <w:rPr>
          <w:rFonts w:ascii="Arial" w:hAnsi="Arial" w:cs="Arial"/>
          <w:sz w:val="24"/>
          <w:szCs w:val="24"/>
          <w:rPrChange w:id="34" w:author="Tiago M Dias" w:date="2016-03-30T10:34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35" w:author="Tiago M Dias" w:date="2016-03-30T10:33:00Z">
          <w:pPr>
            <w:widowControl w:val="0"/>
            <w:autoSpaceDE w:val="0"/>
            <w:autoSpaceDN w:val="0"/>
            <w:adjustRightInd w:val="0"/>
            <w:spacing w:after="0" w:line="45" w:lineRule="exact"/>
          </w:pPr>
        </w:pPrChange>
      </w:pPr>
    </w:p>
    <w:p w14:paraId="028CF646" w14:textId="736BF25F" w:rsidR="003304A4" w:rsidRPr="00D440CC" w:rsidDel="00212692" w:rsidRDefault="003304A4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del w:id="36" w:author="Tiago M Dias" w:date="2016-03-30T10:30:00Z"/>
          <w:rFonts w:ascii="Arial" w:hAnsi="Arial" w:cs="Arial"/>
          <w:sz w:val="32"/>
          <w:szCs w:val="24"/>
          <w:rPrChange w:id="37" w:author="Tiago M Dias" w:date="2016-03-30T10:40:00Z">
            <w:rPr>
              <w:del w:id="38" w:author="Tiago M Dias" w:date="2016-03-30T10:30:00Z"/>
              <w:rFonts w:ascii="Times New Roman" w:hAnsi="Times New Roman" w:cs="Times New Roman"/>
              <w:sz w:val="24"/>
              <w:szCs w:val="24"/>
            </w:rPr>
          </w:rPrChange>
        </w:rPr>
        <w:pPrChange w:id="39" w:author="Tiago M Dias" w:date="2016-03-30T10:33:00Z">
          <w:pPr>
            <w:widowControl w:val="0"/>
            <w:autoSpaceDE w:val="0"/>
            <w:autoSpaceDN w:val="0"/>
            <w:adjustRightInd w:val="0"/>
            <w:spacing w:after="0" w:line="239" w:lineRule="auto"/>
            <w:ind w:left="3640"/>
          </w:pPr>
        </w:pPrChange>
      </w:pPr>
      <w:del w:id="40" w:author="Tiago M Dias" w:date="2016-03-30T10:30:00Z">
        <w:r w:rsidRPr="00D440CC" w:rsidDel="00212692">
          <w:rPr>
            <w:rFonts w:ascii="Arial" w:hAnsi="Arial" w:cs="Arial"/>
            <w:sz w:val="24"/>
            <w:szCs w:val="20"/>
            <w:rPrChange w:id="41" w:author="Tiago M Dias" w:date="2016-03-30T10:40:00Z">
              <w:rPr>
                <w:rFonts w:ascii="Arial" w:hAnsi="Arial" w:cs="Arial"/>
                <w:sz w:val="20"/>
                <w:szCs w:val="20"/>
              </w:rPr>
            </w:rPrChange>
          </w:rPr>
          <w:delText xml:space="preserve">Projeto e </w:delText>
        </w:r>
      </w:del>
      <w:del w:id="42" w:author="Tiago M Dias" w:date="2016-03-30T10:24:00Z">
        <w:r w:rsidRPr="00D440CC" w:rsidDel="00212692">
          <w:rPr>
            <w:rFonts w:ascii="Arial" w:hAnsi="Arial" w:cs="Arial"/>
            <w:sz w:val="24"/>
            <w:szCs w:val="20"/>
            <w:rPrChange w:id="43" w:author="Tiago M Dias" w:date="2016-03-30T10:40:00Z">
              <w:rPr>
                <w:rFonts w:ascii="Arial" w:hAnsi="Arial" w:cs="Arial"/>
                <w:sz w:val="20"/>
                <w:szCs w:val="20"/>
              </w:rPr>
            </w:rPrChange>
          </w:rPr>
          <w:delText>Seminario</w:delText>
        </w:r>
      </w:del>
    </w:p>
    <w:p w14:paraId="74D096C5" w14:textId="25A925B0" w:rsidR="003304A4" w:rsidRPr="00D440CC" w:rsidDel="00212692" w:rsidRDefault="003304A4">
      <w:pPr>
        <w:widowControl w:val="0"/>
        <w:autoSpaceDE w:val="0"/>
        <w:autoSpaceDN w:val="0"/>
        <w:adjustRightInd w:val="0"/>
        <w:spacing w:after="0" w:line="234" w:lineRule="auto"/>
        <w:jc w:val="center"/>
        <w:rPr>
          <w:del w:id="44" w:author="Tiago M Dias" w:date="2016-03-30T10:29:00Z"/>
          <w:rFonts w:ascii="Arial" w:hAnsi="Arial" w:cs="Arial"/>
          <w:sz w:val="24"/>
          <w:szCs w:val="20"/>
          <w:rPrChange w:id="45" w:author="Tiago M Dias" w:date="2016-03-30T10:40:00Z">
            <w:rPr>
              <w:del w:id="46" w:author="Tiago M Dias" w:date="2016-03-30T10:29:00Z"/>
              <w:rFonts w:ascii="Arial" w:hAnsi="Arial" w:cs="Arial"/>
              <w:sz w:val="20"/>
              <w:szCs w:val="20"/>
            </w:rPr>
          </w:rPrChange>
        </w:rPr>
        <w:pPrChange w:id="47" w:author="Tiago M Dias" w:date="2016-03-30T10:33:00Z">
          <w:pPr>
            <w:widowControl w:val="0"/>
            <w:autoSpaceDE w:val="0"/>
            <w:autoSpaceDN w:val="0"/>
            <w:adjustRightInd w:val="0"/>
            <w:spacing w:after="0" w:line="234" w:lineRule="auto"/>
            <w:ind w:left="2000"/>
          </w:pPr>
        </w:pPrChange>
      </w:pPr>
      <w:del w:id="48" w:author="Tiago M Dias" w:date="2016-03-30T10:29:00Z">
        <w:r w:rsidRPr="00D440CC" w:rsidDel="00212692">
          <w:rPr>
            <w:rFonts w:ascii="Arial" w:hAnsi="Arial" w:cs="Arial"/>
            <w:sz w:val="24"/>
            <w:szCs w:val="20"/>
            <w:rPrChange w:id="49" w:author="Tiago M Dias" w:date="2016-03-30T10:40:00Z">
              <w:rPr>
                <w:rFonts w:ascii="Arial" w:hAnsi="Arial" w:cs="Arial"/>
                <w:sz w:val="20"/>
                <w:szCs w:val="20"/>
              </w:rPr>
            </w:rPrChange>
          </w:rPr>
          <w:delText xml:space="preserve">Licenciatura em Engenharia </w:delText>
        </w:r>
      </w:del>
      <w:del w:id="50" w:author="Tiago M Dias" w:date="2016-03-30T10:24:00Z">
        <w:r w:rsidRPr="00D440CC" w:rsidDel="00212692">
          <w:rPr>
            <w:rFonts w:ascii="Arial" w:hAnsi="Arial" w:cs="Arial"/>
            <w:sz w:val="24"/>
            <w:szCs w:val="20"/>
            <w:rPrChange w:id="51" w:author="Tiago M Dias" w:date="2016-03-30T10:40:00Z">
              <w:rPr>
                <w:rFonts w:ascii="Arial" w:hAnsi="Arial" w:cs="Arial"/>
                <w:sz w:val="20"/>
                <w:szCs w:val="20"/>
              </w:rPr>
            </w:rPrChange>
          </w:rPr>
          <w:delText>Informatica</w:delText>
        </w:r>
      </w:del>
      <w:del w:id="52" w:author="Tiago M Dias" w:date="2016-03-30T10:29:00Z">
        <w:r w:rsidRPr="00D440CC" w:rsidDel="00212692">
          <w:rPr>
            <w:rFonts w:ascii="Arial" w:hAnsi="Arial" w:cs="Arial"/>
            <w:sz w:val="24"/>
            <w:szCs w:val="20"/>
            <w:rPrChange w:id="53" w:author="Tiago M Dias" w:date="2016-03-30T10:40:00Z">
              <w:rPr>
                <w:rFonts w:ascii="Arial" w:hAnsi="Arial" w:cs="Arial"/>
                <w:sz w:val="20"/>
                <w:szCs w:val="20"/>
              </w:rPr>
            </w:rPrChange>
          </w:rPr>
          <w:delText xml:space="preserve"> e Computadores</w:delText>
        </w:r>
      </w:del>
    </w:p>
    <w:p w14:paraId="1D179D0A" w14:textId="6DBF7E84" w:rsidR="00212692" w:rsidRPr="00D440CC" w:rsidRDefault="00212692">
      <w:pPr>
        <w:widowControl w:val="0"/>
        <w:autoSpaceDE w:val="0"/>
        <w:autoSpaceDN w:val="0"/>
        <w:adjustRightInd w:val="0"/>
        <w:spacing w:after="0" w:line="234" w:lineRule="auto"/>
        <w:jc w:val="center"/>
        <w:rPr>
          <w:ins w:id="54" w:author="Tiago M Dias" w:date="2016-03-30T10:32:00Z"/>
          <w:rFonts w:ascii="Arial" w:hAnsi="Arial" w:cs="Arial"/>
          <w:sz w:val="32"/>
          <w:szCs w:val="24"/>
          <w:rPrChange w:id="55" w:author="Tiago M Dias" w:date="2016-03-30T10:40:00Z">
            <w:rPr>
              <w:ins w:id="56" w:author="Tiago M Dias" w:date="2016-03-30T10:32:00Z"/>
              <w:rFonts w:ascii="Times New Roman" w:hAnsi="Times New Roman" w:cs="Times New Roman"/>
              <w:sz w:val="24"/>
              <w:szCs w:val="24"/>
            </w:rPr>
          </w:rPrChange>
        </w:rPr>
        <w:pPrChange w:id="57" w:author="Tiago M Dias" w:date="2016-03-30T10:33:00Z">
          <w:pPr>
            <w:widowControl w:val="0"/>
            <w:autoSpaceDE w:val="0"/>
            <w:autoSpaceDN w:val="0"/>
            <w:adjustRightInd w:val="0"/>
            <w:spacing w:after="0" w:line="234" w:lineRule="auto"/>
            <w:ind w:left="2000"/>
          </w:pPr>
        </w:pPrChange>
      </w:pPr>
      <w:ins w:id="58" w:author="Tiago M Dias" w:date="2016-03-30T10:32:00Z">
        <w:r w:rsidRPr="00D440CC">
          <w:rPr>
            <w:rFonts w:ascii="Arial" w:hAnsi="Arial" w:cs="Arial"/>
            <w:sz w:val="24"/>
            <w:szCs w:val="20"/>
            <w:rPrChange w:id="59" w:author="Tiago M Dias" w:date="2016-03-30T10:40:00Z">
              <w:rPr>
                <w:rFonts w:ascii="Arial" w:hAnsi="Arial" w:cs="Arial"/>
                <w:sz w:val="20"/>
                <w:szCs w:val="20"/>
              </w:rPr>
            </w:rPrChange>
          </w:rPr>
          <w:t>Proposta de projeto</w:t>
        </w:r>
      </w:ins>
    </w:p>
    <w:p w14:paraId="0134FE61" w14:textId="4E15874F" w:rsidR="003304A4" w:rsidRDefault="003304A4">
      <w:pPr>
        <w:widowControl w:val="0"/>
        <w:autoSpaceDE w:val="0"/>
        <w:autoSpaceDN w:val="0"/>
        <w:adjustRightInd w:val="0"/>
        <w:spacing w:after="0" w:line="343" w:lineRule="exact"/>
        <w:jc w:val="center"/>
        <w:rPr>
          <w:ins w:id="60" w:author="Tiago M Dias" w:date="2016-03-30T10:40:00Z"/>
          <w:rFonts w:ascii="Arial" w:hAnsi="Arial" w:cs="Arial"/>
          <w:sz w:val="24"/>
          <w:szCs w:val="24"/>
        </w:rPr>
        <w:pPrChange w:id="61" w:author="Tiago M Dias" w:date="2016-03-30T10:33:00Z">
          <w:pPr>
            <w:widowControl w:val="0"/>
            <w:autoSpaceDE w:val="0"/>
            <w:autoSpaceDN w:val="0"/>
            <w:adjustRightInd w:val="0"/>
            <w:spacing w:after="0" w:line="343" w:lineRule="exact"/>
          </w:pPr>
        </w:pPrChange>
      </w:pPr>
    </w:p>
    <w:p w14:paraId="702FACE0" w14:textId="77777777" w:rsidR="00D440CC" w:rsidRPr="00D440CC" w:rsidRDefault="00D440CC">
      <w:pPr>
        <w:widowControl w:val="0"/>
        <w:autoSpaceDE w:val="0"/>
        <w:autoSpaceDN w:val="0"/>
        <w:adjustRightInd w:val="0"/>
        <w:spacing w:after="0" w:line="343" w:lineRule="exact"/>
        <w:jc w:val="center"/>
        <w:rPr>
          <w:rFonts w:ascii="Arial" w:hAnsi="Arial" w:cs="Arial"/>
          <w:sz w:val="24"/>
          <w:szCs w:val="24"/>
          <w:rPrChange w:id="62" w:author="Tiago M Dias" w:date="2016-03-30T10:34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63" w:author="Tiago M Dias" w:date="2016-03-30T10:33:00Z">
          <w:pPr>
            <w:widowControl w:val="0"/>
            <w:autoSpaceDE w:val="0"/>
            <w:autoSpaceDN w:val="0"/>
            <w:adjustRightInd w:val="0"/>
            <w:spacing w:after="0" w:line="343" w:lineRule="exact"/>
          </w:pPr>
        </w:pPrChange>
      </w:pPr>
    </w:p>
    <w:p w14:paraId="690F8E8D" w14:textId="0BF5EC98" w:rsidR="003304A4" w:rsidRPr="00D440CC" w:rsidRDefault="003304A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rPrChange w:id="64" w:author="Tiago M Dias" w:date="2016-03-30T10:34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65" w:author="Tiago M Dias" w:date="2016-03-30T10:33:00Z">
          <w:pPr>
            <w:widowControl w:val="0"/>
            <w:autoSpaceDE w:val="0"/>
            <w:autoSpaceDN w:val="0"/>
            <w:adjustRightInd w:val="0"/>
            <w:spacing w:after="0" w:line="240" w:lineRule="auto"/>
            <w:ind w:left="3920"/>
          </w:pPr>
        </w:pPrChange>
      </w:pPr>
      <w:r w:rsidRPr="00D440CC">
        <w:rPr>
          <w:rFonts w:ascii="Arial" w:hAnsi="Arial" w:cs="Arial"/>
          <w:sz w:val="24"/>
          <w:szCs w:val="24"/>
        </w:rPr>
        <w:t>Estudantes:</w:t>
      </w:r>
    </w:p>
    <w:p w14:paraId="14DCA3B9" w14:textId="77777777" w:rsidR="003304A4" w:rsidRPr="00D440CC" w:rsidRDefault="003304A4">
      <w:pPr>
        <w:widowControl w:val="0"/>
        <w:autoSpaceDE w:val="0"/>
        <w:autoSpaceDN w:val="0"/>
        <w:adjustRightInd w:val="0"/>
        <w:spacing w:after="0" w:line="54" w:lineRule="exact"/>
        <w:jc w:val="center"/>
        <w:rPr>
          <w:rFonts w:ascii="Arial" w:hAnsi="Arial" w:cs="Arial"/>
          <w:sz w:val="24"/>
          <w:szCs w:val="24"/>
          <w:rPrChange w:id="66" w:author="Tiago M Dias" w:date="2016-03-30T10:34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67" w:author="Tiago M Dias" w:date="2016-03-30T10:33:00Z">
          <w:pPr>
            <w:widowControl w:val="0"/>
            <w:autoSpaceDE w:val="0"/>
            <w:autoSpaceDN w:val="0"/>
            <w:adjustRightInd w:val="0"/>
            <w:spacing w:after="0" w:line="54" w:lineRule="exact"/>
          </w:pPr>
        </w:pPrChange>
      </w:pPr>
    </w:p>
    <w:p w14:paraId="6F81AFBE" w14:textId="2A7B05BB" w:rsidR="003304A4" w:rsidRPr="00D440CC" w:rsidRDefault="003304A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rPrChange w:id="68" w:author="Tiago M Dias" w:date="2016-03-30T10:34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69" w:author="Tiago M Dias" w:date="2016-03-30T10:33:00Z">
          <w:pPr>
            <w:widowControl w:val="0"/>
            <w:autoSpaceDE w:val="0"/>
            <w:autoSpaceDN w:val="0"/>
            <w:adjustRightInd w:val="0"/>
            <w:spacing w:after="0" w:line="240" w:lineRule="auto"/>
            <w:ind w:left="1560"/>
          </w:pPr>
        </w:pPrChange>
      </w:pPr>
      <w:r w:rsidRPr="00D440CC">
        <w:rPr>
          <w:rFonts w:ascii="Arial" w:hAnsi="Arial" w:cs="Arial"/>
          <w:sz w:val="24"/>
          <w:szCs w:val="24"/>
        </w:rPr>
        <w:t xml:space="preserve">André </w:t>
      </w:r>
      <w:proofErr w:type="spellStart"/>
      <w:r w:rsidRPr="00D440CC">
        <w:rPr>
          <w:rFonts w:ascii="Arial" w:hAnsi="Arial" w:cs="Arial"/>
          <w:sz w:val="24"/>
          <w:szCs w:val="24"/>
        </w:rPr>
        <w:t>Ramanlal</w:t>
      </w:r>
      <w:proofErr w:type="spellEnd"/>
      <w:r w:rsidRPr="00D440CC">
        <w:rPr>
          <w:rFonts w:ascii="Arial" w:hAnsi="Arial" w:cs="Arial"/>
          <w:sz w:val="24"/>
          <w:szCs w:val="24"/>
        </w:rPr>
        <w:t>, 39204, 917539700, 39204@alunos.isel.ipl.pt</w:t>
      </w:r>
    </w:p>
    <w:p w14:paraId="5D400D6C" w14:textId="77777777" w:rsidR="003304A4" w:rsidRPr="00D440CC" w:rsidRDefault="003304A4">
      <w:pPr>
        <w:widowControl w:val="0"/>
        <w:autoSpaceDE w:val="0"/>
        <w:autoSpaceDN w:val="0"/>
        <w:adjustRightInd w:val="0"/>
        <w:spacing w:after="0" w:line="106" w:lineRule="exact"/>
        <w:jc w:val="center"/>
        <w:rPr>
          <w:rFonts w:ascii="Arial" w:hAnsi="Arial" w:cs="Arial"/>
          <w:sz w:val="24"/>
          <w:szCs w:val="24"/>
          <w:rPrChange w:id="70" w:author="Tiago M Dias" w:date="2016-03-30T10:34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71" w:author="Tiago M Dias" w:date="2016-03-30T10:33:00Z">
          <w:pPr>
            <w:widowControl w:val="0"/>
            <w:autoSpaceDE w:val="0"/>
            <w:autoSpaceDN w:val="0"/>
            <w:adjustRightInd w:val="0"/>
            <w:spacing w:after="0" w:line="106" w:lineRule="exact"/>
          </w:pPr>
        </w:pPrChange>
      </w:pPr>
    </w:p>
    <w:p w14:paraId="7D4FDCBF" w14:textId="687405E8" w:rsidR="003304A4" w:rsidRPr="00D440CC" w:rsidRDefault="003304A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rPrChange w:id="72" w:author="Tiago M Dias" w:date="2016-03-30T10:34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73" w:author="Tiago M Dias" w:date="2016-03-30T10:33:00Z">
          <w:pPr>
            <w:widowControl w:val="0"/>
            <w:autoSpaceDE w:val="0"/>
            <w:autoSpaceDN w:val="0"/>
            <w:adjustRightInd w:val="0"/>
            <w:spacing w:after="0" w:line="240" w:lineRule="auto"/>
            <w:ind w:left="1000"/>
          </w:pPr>
        </w:pPrChange>
      </w:pPr>
      <w:r w:rsidRPr="00D440CC">
        <w:rPr>
          <w:rFonts w:ascii="Arial" w:hAnsi="Arial" w:cs="Arial"/>
          <w:sz w:val="24"/>
          <w:szCs w:val="24"/>
        </w:rPr>
        <w:t>Tiago Oliveira, 40653, 938753297, 40653@alunos.isel.ipl.pt</w:t>
      </w:r>
    </w:p>
    <w:p w14:paraId="7BD47688" w14:textId="77777777" w:rsidR="003304A4" w:rsidRDefault="003304A4">
      <w:pPr>
        <w:widowControl w:val="0"/>
        <w:autoSpaceDE w:val="0"/>
        <w:autoSpaceDN w:val="0"/>
        <w:adjustRightInd w:val="0"/>
        <w:spacing w:after="0" w:line="209" w:lineRule="exact"/>
        <w:jc w:val="center"/>
        <w:rPr>
          <w:ins w:id="74" w:author="Tiago M Dias" w:date="2016-03-30T10:40:00Z"/>
          <w:rFonts w:ascii="Arial" w:hAnsi="Arial" w:cs="Arial"/>
          <w:sz w:val="24"/>
          <w:szCs w:val="24"/>
        </w:rPr>
        <w:pPrChange w:id="75" w:author="Tiago M Dias" w:date="2016-03-30T10:33:00Z">
          <w:pPr>
            <w:widowControl w:val="0"/>
            <w:autoSpaceDE w:val="0"/>
            <w:autoSpaceDN w:val="0"/>
            <w:adjustRightInd w:val="0"/>
            <w:spacing w:after="0" w:line="209" w:lineRule="exact"/>
          </w:pPr>
        </w:pPrChange>
      </w:pPr>
    </w:p>
    <w:p w14:paraId="552FE80C" w14:textId="77777777" w:rsidR="00D440CC" w:rsidRPr="00D440CC" w:rsidRDefault="00D440CC">
      <w:pPr>
        <w:widowControl w:val="0"/>
        <w:autoSpaceDE w:val="0"/>
        <w:autoSpaceDN w:val="0"/>
        <w:adjustRightInd w:val="0"/>
        <w:spacing w:after="0" w:line="209" w:lineRule="exact"/>
        <w:jc w:val="center"/>
        <w:rPr>
          <w:rFonts w:ascii="Arial" w:hAnsi="Arial" w:cs="Arial"/>
          <w:sz w:val="24"/>
          <w:szCs w:val="24"/>
          <w:rPrChange w:id="76" w:author="Tiago M Dias" w:date="2016-03-30T10:34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77" w:author="Tiago M Dias" w:date="2016-03-30T10:33:00Z">
          <w:pPr>
            <w:widowControl w:val="0"/>
            <w:autoSpaceDE w:val="0"/>
            <w:autoSpaceDN w:val="0"/>
            <w:adjustRightInd w:val="0"/>
            <w:spacing w:after="0" w:line="209" w:lineRule="exact"/>
          </w:pPr>
        </w:pPrChange>
      </w:pPr>
    </w:p>
    <w:p w14:paraId="20D43605" w14:textId="3BB820B3" w:rsidR="003304A4" w:rsidRPr="00D440CC" w:rsidRDefault="003304A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rPrChange w:id="78" w:author="Tiago M Dias" w:date="2016-03-30T10:34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79" w:author="Tiago M Dias" w:date="2016-03-30T10:33:00Z">
          <w:pPr>
            <w:widowControl w:val="0"/>
            <w:autoSpaceDE w:val="0"/>
            <w:autoSpaceDN w:val="0"/>
            <w:adjustRightInd w:val="0"/>
            <w:spacing w:after="0" w:line="240" w:lineRule="auto"/>
            <w:ind w:left="3820"/>
          </w:pPr>
        </w:pPrChange>
      </w:pPr>
      <w:r w:rsidRPr="00D440CC">
        <w:rPr>
          <w:rFonts w:ascii="Arial" w:hAnsi="Arial" w:cs="Arial"/>
          <w:sz w:val="24"/>
          <w:szCs w:val="24"/>
        </w:rPr>
        <w:t>Orientadores:</w:t>
      </w:r>
    </w:p>
    <w:p w14:paraId="082925FA" w14:textId="77777777" w:rsidR="003304A4" w:rsidRPr="00D440CC" w:rsidRDefault="003304A4">
      <w:pPr>
        <w:widowControl w:val="0"/>
        <w:autoSpaceDE w:val="0"/>
        <w:autoSpaceDN w:val="0"/>
        <w:adjustRightInd w:val="0"/>
        <w:spacing w:after="0" w:line="54" w:lineRule="exact"/>
        <w:jc w:val="center"/>
        <w:rPr>
          <w:rFonts w:ascii="Arial" w:hAnsi="Arial" w:cs="Arial"/>
          <w:sz w:val="24"/>
          <w:szCs w:val="24"/>
          <w:rPrChange w:id="80" w:author="Tiago M Dias" w:date="2016-03-30T10:34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81" w:author="Tiago M Dias" w:date="2016-03-30T10:33:00Z">
          <w:pPr>
            <w:widowControl w:val="0"/>
            <w:autoSpaceDE w:val="0"/>
            <w:autoSpaceDN w:val="0"/>
            <w:adjustRightInd w:val="0"/>
            <w:spacing w:after="0" w:line="54" w:lineRule="exact"/>
          </w:pPr>
        </w:pPrChange>
      </w:pPr>
    </w:p>
    <w:p w14:paraId="2DA2983A" w14:textId="52A7BCDC" w:rsidR="003304A4" w:rsidRPr="00D440CC" w:rsidRDefault="003304A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rPrChange w:id="82" w:author="Tiago M Dias" w:date="2016-03-30T10:34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83" w:author="Tiago M Dias" w:date="2016-03-30T10:33:00Z">
          <w:pPr>
            <w:widowControl w:val="0"/>
            <w:autoSpaceDE w:val="0"/>
            <w:autoSpaceDN w:val="0"/>
            <w:adjustRightInd w:val="0"/>
            <w:spacing w:after="0" w:line="240" w:lineRule="auto"/>
            <w:ind w:left="2620"/>
          </w:pPr>
        </w:pPrChange>
      </w:pPr>
      <w:r w:rsidRPr="00D440CC">
        <w:rPr>
          <w:rFonts w:ascii="Arial" w:hAnsi="Arial" w:cs="Arial"/>
          <w:sz w:val="24"/>
          <w:szCs w:val="24"/>
        </w:rPr>
        <w:t>Tiago Dias (ISEL), tdias@cc.isel.ipl.pt</w:t>
      </w:r>
    </w:p>
    <w:p w14:paraId="51B6A995" w14:textId="77777777" w:rsidR="003304A4" w:rsidRPr="00D440CC" w:rsidRDefault="003304A4">
      <w:pPr>
        <w:widowControl w:val="0"/>
        <w:autoSpaceDE w:val="0"/>
        <w:autoSpaceDN w:val="0"/>
        <w:adjustRightInd w:val="0"/>
        <w:spacing w:after="0" w:line="106" w:lineRule="exact"/>
        <w:jc w:val="center"/>
        <w:rPr>
          <w:rFonts w:ascii="Arial" w:hAnsi="Arial" w:cs="Arial"/>
          <w:sz w:val="24"/>
          <w:szCs w:val="24"/>
          <w:rPrChange w:id="84" w:author="Tiago M Dias" w:date="2016-03-30T10:34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85" w:author="Tiago M Dias" w:date="2016-03-30T10:33:00Z">
          <w:pPr>
            <w:widowControl w:val="0"/>
            <w:autoSpaceDE w:val="0"/>
            <w:autoSpaceDN w:val="0"/>
            <w:adjustRightInd w:val="0"/>
            <w:spacing w:after="0" w:line="106" w:lineRule="exact"/>
          </w:pPr>
        </w:pPrChange>
      </w:pPr>
    </w:p>
    <w:p w14:paraId="6794A207" w14:textId="2EB788CF" w:rsidR="003304A4" w:rsidRPr="00D440CC" w:rsidRDefault="003304A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rPrChange w:id="86" w:author="Tiago M Dias" w:date="2016-03-30T10:34:00Z">
            <w:rPr>
              <w:rFonts w:ascii="Times New Roman" w:hAnsi="Times New Roman" w:cs="Times New Roman"/>
              <w:sz w:val="24"/>
              <w:szCs w:val="24"/>
            </w:rPr>
          </w:rPrChange>
        </w:rPr>
        <w:pPrChange w:id="87" w:author="Tiago M Dias" w:date="2016-03-30T10:33:00Z">
          <w:pPr>
            <w:widowControl w:val="0"/>
            <w:autoSpaceDE w:val="0"/>
            <w:autoSpaceDN w:val="0"/>
            <w:adjustRightInd w:val="0"/>
            <w:spacing w:after="0" w:line="240" w:lineRule="auto"/>
            <w:ind w:left="2460"/>
          </w:pPr>
        </w:pPrChange>
      </w:pPr>
      <w:r w:rsidRPr="00D440CC">
        <w:rPr>
          <w:rFonts w:ascii="Arial" w:hAnsi="Arial" w:cs="Arial"/>
          <w:sz w:val="24"/>
          <w:szCs w:val="24"/>
        </w:rPr>
        <w:t>Pedro Sampaio (ISEL), psampaio@cc.isel.ipl.pt</w:t>
      </w:r>
    </w:p>
    <w:p w14:paraId="6616F001" w14:textId="77777777" w:rsidR="00D440CC" w:rsidRPr="00D440CC" w:rsidRDefault="00D440CC" w:rsidP="00D440CC">
      <w:pPr>
        <w:widowControl w:val="0"/>
        <w:autoSpaceDE w:val="0"/>
        <w:autoSpaceDN w:val="0"/>
        <w:adjustRightInd w:val="0"/>
        <w:spacing w:after="0" w:line="218" w:lineRule="exact"/>
        <w:rPr>
          <w:rFonts w:ascii="Arial" w:hAnsi="Arial" w:cs="Arial"/>
          <w:sz w:val="24"/>
          <w:szCs w:val="24"/>
          <w:rPrChange w:id="88" w:author="Tiago M Dias" w:date="2016-03-30T10:34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14:paraId="6690BC37" w14:textId="4F6BC18A" w:rsidR="003304A4" w:rsidRPr="00D440CC" w:rsidDel="00D440CC" w:rsidRDefault="003304A4">
      <w:pPr>
        <w:ind w:firstLine="708"/>
        <w:jc w:val="center"/>
        <w:rPr>
          <w:del w:id="89" w:author="Tiago M Dias" w:date="2016-03-30T10:40:00Z"/>
          <w:rFonts w:ascii="Arial" w:hAnsi="Arial" w:cs="Arial"/>
          <w:sz w:val="20"/>
          <w:szCs w:val="20"/>
        </w:rPr>
        <w:pPrChange w:id="90" w:author="Tiago M Dias" w:date="2016-03-30T10:33:00Z">
          <w:pPr>
            <w:ind w:left="2832" w:firstLine="708"/>
          </w:pPr>
        </w:pPrChange>
      </w:pPr>
      <w:del w:id="91" w:author="Tiago M Dias" w:date="2016-03-30T10:40:00Z">
        <w:r w:rsidRPr="00D440CC" w:rsidDel="00D440CC">
          <w:rPr>
            <w:rFonts w:ascii="Arial" w:hAnsi="Arial" w:cs="Arial"/>
            <w:sz w:val="20"/>
            <w:szCs w:val="20"/>
          </w:rPr>
          <w:delText xml:space="preserve">27 de </w:delText>
        </w:r>
      </w:del>
      <w:del w:id="92" w:author="Tiago M Dias" w:date="2016-03-30T10:25:00Z">
        <w:r w:rsidRPr="00D440CC" w:rsidDel="00212692">
          <w:rPr>
            <w:rFonts w:ascii="Arial" w:hAnsi="Arial" w:cs="Arial"/>
            <w:sz w:val="20"/>
            <w:szCs w:val="20"/>
          </w:rPr>
          <w:delText xml:space="preserve">Marco </w:delText>
        </w:r>
      </w:del>
      <w:del w:id="93" w:author="Tiago M Dias" w:date="2016-03-30T10:40:00Z">
        <w:r w:rsidRPr="00D440CC" w:rsidDel="00D440CC">
          <w:rPr>
            <w:rFonts w:ascii="Arial" w:hAnsi="Arial" w:cs="Arial"/>
            <w:sz w:val="20"/>
            <w:szCs w:val="20"/>
          </w:rPr>
          <w:delText>de 2016</w:delText>
        </w:r>
      </w:del>
    </w:p>
    <w:p w14:paraId="419F636F" w14:textId="6B85D67B" w:rsidR="00ED2AE2" w:rsidRPr="00D440CC" w:rsidRDefault="00B64135" w:rsidP="00212692">
      <w:pPr>
        <w:pStyle w:val="Cabealho1"/>
        <w:numPr>
          <w:ilvl w:val="0"/>
          <w:numId w:val="2"/>
        </w:numPr>
        <w:jc w:val="both"/>
        <w:rPr>
          <w:rFonts w:ascii="Arial" w:hAnsi="Arial" w:cs="Arial"/>
          <w:rPrChange w:id="94" w:author="Tiago M Dias" w:date="2016-03-30T10:34:00Z">
            <w:rPr/>
          </w:rPrChange>
        </w:rPr>
      </w:pPr>
      <w:r w:rsidRPr="00D440CC">
        <w:rPr>
          <w:rFonts w:ascii="Arial" w:hAnsi="Arial" w:cs="Arial"/>
          <w:rPrChange w:id="95" w:author="Tiago M Dias" w:date="2016-03-30T10:34:00Z">
            <w:rPr/>
          </w:rPrChange>
        </w:rPr>
        <w:t>Enquadramento</w:t>
      </w:r>
    </w:p>
    <w:p w14:paraId="5496EC10" w14:textId="71EDD365" w:rsidR="00C400AC" w:rsidRPr="008D01D9" w:rsidRDefault="00FC3DDB" w:rsidP="00212692">
      <w:pPr>
        <w:jc w:val="both"/>
        <w:rPr>
          <w:ins w:id="96" w:author="Tiago M Dias" w:date="2016-03-30T11:07:00Z"/>
          <w:rFonts w:ascii="Arial" w:hAnsi="Arial" w:cs="Arial"/>
        </w:rPr>
      </w:pPr>
      <w:commentRangeStart w:id="97"/>
      <w:del w:id="98" w:author="Tiago M Dias" w:date="2016-03-30T12:03:00Z">
        <w:r w:rsidRPr="008D01D9" w:rsidDel="008D01D9">
          <w:rPr>
            <w:rFonts w:ascii="Arial" w:hAnsi="Arial" w:cs="Arial"/>
            <w:rPrChange w:id="99" w:author="Tiago M Dias" w:date="2016-03-30T12:02:00Z">
              <w:rPr/>
            </w:rPrChange>
          </w:rPr>
          <w:delText xml:space="preserve">Existe um processo complexo entre a </w:delText>
        </w:r>
        <w:r w:rsidR="008818FE" w:rsidRPr="008D01D9" w:rsidDel="008D01D9">
          <w:rPr>
            <w:rFonts w:ascii="Arial" w:hAnsi="Arial" w:cs="Arial"/>
            <w:rPrChange w:id="100" w:author="Tiago M Dias" w:date="2016-03-30T12:02:00Z">
              <w:rPr/>
            </w:rPrChange>
          </w:rPr>
          <w:delText>formulação do algoritmo para a resolução de um problema</w:delText>
        </w:r>
        <w:r w:rsidRPr="008D01D9" w:rsidDel="008D01D9">
          <w:rPr>
            <w:rFonts w:ascii="Arial" w:hAnsi="Arial" w:cs="Arial"/>
            <w:rPrChange w:id="101" w:author="Tiago M Dias" w:date="2016-03-30T12:02:00Z">
              <w:rPr/>
            </w:rPrChange>
          </w:rPr>
          <w:delText xml:space="preserve"> até ao momento em que o mesmo pode ser executado</w:delText>
        </w:r>
        <w:r w:rsidR="00550E3A" w:rsidRPr="008D01D9" w:rsidDel="008D01D9">
          <w:rPr>
            <w:rFonts w:ascii="Arial" w:hAnsi="Arial" w:cs="Arial"/>
            <w:rPrChange w:id="102" w:author="Tiago M Dias" w:date="2016-03-30T12:02:00Z">
              <w:rPr/>
            </w:rPrChange>
          </w:rPr>
          <w:delText>. Tradicionalmente</w:delText>
        </w:r>
        <w:r w:rsidRPr="008D01D9" w:rsidDel="008D01D9">
          <w:rPr>
            <w:rFonts w:ascii="Arial" w:hAnsi="Arial" w:cs="Arial"/>
            <w:rPrChange w:id="103" w:author="Tiago M Dias" w:date="2016-03-30T12:02:00Z">
              <w:rPr/>
            </w:rPrChange>
          </w:rPr>
          <w:delText xml:space="preserve"> este processo engloba quatro fases</w:delText>
        </w:r>
        <w:r w:rsidR="008818FE" w:rsidRPr="008D01D9" w:rsidDel="008D01D9">
          <w:rPr>
            <w:rFonts w:ascii="Arial" w:hAnsi="Arial" w:cs="Arial"/>
            <w:rPrChange w:id="104" w:author="Tiago M Dias" w:date="2016-03-30T12:02:00Z">
              <w:rPr/>
            </w:rPrChange>
          </w:rPr>
          <w:delText xml:space="preserve"> distintas</w:delText>
        </w:r>
        <w:r w:rsidRPr="008D01D9" w:rsidDel="008D01D9">
          <w:rPr>
            <w:rFonts w:ascii="Arial" w:hAnsi="Arial" w:cs="Arial"/>
            <w:rPrChange w:id="105" w:author="Tiago M Dias" w:date="2016-03-30T12:02:00Z">
              <w:rPr/>
            </w:rPrChange>
          </w:rPr>
          <w:delText>, estas terão que de decorrer com sucesso para que seja possível passar até á fase seguinte</w:delText>
        </w:r>
        <w:r w:rsidR="00550E3A" w:rsidRPr="008D01D9" w:rsidDel="008D01D9">
          <w:rPr>
            <w:rFonts w:ascii="Arial" w:hAnsi="Arial" w:cs="Arial"/>
            <w:rPrChange w:id="106" w:author="Tiago M Dias" w:date="2016-03-30T12:02:00Z">
              <w:rPr/>
            </w:rPrChange>
          </w:rPr>
          <w:delText xml:space="preserve"> e s</w:delText>
        </w:r>
        <w:r w:rsidRPr="008D01D9" w:rsidDel="008D01D9">
          <w:rPr>
            <w:rFonts w:ascii="Arial" w:hAnsi="Arial" w:cs="Arial"/>
            <w:rPrChange w:id="107" w:author="Tiago M Dias" w:date="2016-03-30T12:02:00Z">
              <w:rPr/>
            </w:rPrChange>
          </w:rPr>
          <w:delText>empre que se</w:delText>
        </w:r>
        <w:r w:rsidR="00550E3A" w:rsidRPr="008D01D9" w:rsidDel="008D01D9">
          <w:rPr>
            <w:rFonts w:ascii="Arial" w:hAnsi="Arial" w:cs="Arial"/>
            <w:rPrChange w:id="108" w:author="Tiago M Dias" w:date="2016-03-30T12:02:00Z">
              <w:rPr/>
            </w:rPrChange>
          </w:rPr>
          <w:delText>ja</w:delText>
        </w:r>
        <w:r w:rsidRPr="008D01D9" w:rsidDel="008D01D9">
          <w:rPr>
            <w:rFonts w:ascii="Arial" w:hAnsi="Arial" w:cs="Arial"/>
            <w:rPrChange w:id="109" w:author="Tiago M Dias" w:date="2016-03-30T12:02:00Z">
              <w:rPr/>
            </w:rPrChange>
          </w:rPr>
          <w:delText xml:space="preserve"> </w:delText>
        </w:r>
        <w:r w:rsidR="00550E3A" w:rsidRPr="008D01D9" w:rsidDel="008D01D9">
          <w:rPr>
            <w:rFonts w:ascii="Arial" w:hAnsi="Arial" w:cs="Arial"/>
            <w:rPrChange w:id="110" w:author="Tiago M Dias" w:date="2016-03-30T12:02:00Z">
              <w:rPr/>
            </w:rPrChange>
          </w:rPr>
          <w:delText>detetado</w:delText>
        </w:r>
        <w:r w:rsidRPr="008D01D9" w:rsidDel="008D01D9">
          <w:rPr>
            <w:rFonts w:ascii="Arial" w:hAnsi="Arial" w:cs="Arial"/>
            <w:rPrChange w:id="111" w:author="Tiago M Dias" w:date="2016-03-30T12:02:00Z">
              <w:rPr/>
            </w:rPrChange>
          </w:rPr>
          <w:delText xml:space="preserve"> um erro, terá que se</w:delText>
        </w:r>
        <w:r w:rsidR="00550E3A" w:rsidRPr="008D01D9" w:rsidDel="008D01D9">
          <w:rPr>
            <w:rFonts w:ascii="Arial" w:hAnsi="Arial" w:cs="Arial"/>
            <w:rPrChange w:id="112" w:author="Tiago M Dias" w:date="2016-03-30T12:02:00Z">
              <w:rPr/>
            </w:rPrChange>
          </w:rPr>
          <w:delText xml:space="preserve"> repetir</w:delText>
        </w:r>
        <w:r w:rsidRPr="008D01D9" w:rsidDel="008D01D9">
          <w:rPr>
            <w:rFonts w:ascii="Arial" w:hAnsi="Arial" w:cs="Arial"/>
            <w:rPrChange w:id="113" w:author="Tiago M Dias" w:date="2016-03-30T12:02:00Z">
              <w:rPr/>
            </w:rPrChange>
          </w:rPr>
          <w:delText xml:space="preserve"> a fase do processo</w:delText>
        </w:r>
        <w:r w:rsidR="008818FE" w:rsidRPr="008D01D9" w:rsidDel="008D01D9">
          <w:rPr>
            <w:rFonts w:ascii="Arial" w:hAnsi="Arial" w:cs="Arial"/>
            <w:rPrChange w:id="114" w:author="Tiago M Dias" w:date="2016-03-30T12:02:00Z">
              <w:rPr/>
            </w:rPrChange>
          </w:rPr>
          <w:delText xml:space="preserve"> (</w:delText>
        </w:r>
      </w:del>
      <w:del w:id="115" w:author="Tiago M Dias" w:date="2016-03-30T11:08:00Z">
        <w:r w:rsidR="008818FE" w:rsidRPr="008D01D9" w:rsidDel="00BB133B">
          <w:rPr>
            <w:rFonts w:ascii="Arial" w:hAnsi="Arial" w:cs="Arial"/>
            <w:rPrChange w:id="116" w:author="Tiago M Dias" w:date="2016-03-30T12:02:00Z">
              <w:rPr/>
            </w:rPrChange>
          </w:rPr>
          <w:delText>Figura</w:delText>
        </w:r>
        <w:r w:rsidR="00550E3A" w:rsidRPr="008D01D9" w:rsidDel="00BB133B">
          <w:rPr>
            <w:rFonts w:ascii="Arial" w:hAnsi="Arial" w:cs="Arial"/>
            <w:rPrChange w:id="117" w:author="Tiago M Dias" w:date="2016-03-30T12:02:00Z">
              <w:rPr/>
            </w:rPrChange>
          </w:rPr>
          <w:delText>1</w:delText>
        </w:r>
      </w:del>
      <w:del w:id="118" w:author="Tiago M Dias" w:date="2016-03-30T12:03:00Z">
        <w:r w:rsidR="00550E3A" w:rsidRPr="008D01D9" w:rsidDel="008D01D9">
          <w:rPr>
            <w:rFonts w:ascii="Arial" w:hAnsi="Arial" w:cs="Arial"/>
            <w:rPrChange w:id="119" w:author="Tiago M Dias" w:date="2016-03-30T12:02:00Z">
              <w:rPr/>
            </w:rPrChange>
          </w:rPr>
          <w:delText>)</w:delText>
        </w:r>
        <w:r w:rsidR="008818FE" w:rsidRPr="008D01D9" w:rsidDel="008D01D9">
          <w:rPr>
            <w:rFonts w:ascii="Arial" w:hAnsi="Arial" w:cs="Arial"/>
            <w:rPrChange w:id="120" w:author="Tiago M Dias" w:date="2016-03-30T12:02:00Z">
              <w:rPr/>
            </w:rPrChange>
          </w:rPr>
          <w:delText>[1]</w:delText>
        </w:r>
        <w:r w:rsidR="00550E3A" w:rsidRPr="008D01D9" w:rsidDel="008D01D9">
          <w:rPr>
            <w:rFonts w:ascii="Arial" w:hAnsi="Arial" w:cs="Arial"/>
            <w:rPrChange w:id="121" w:author="Tiago M Dias" w:date="2016-03-30T12:02:00Z">
              <w:rPr/>
            </w:rPrChange>
          </w:rPr>
          <w:delText>.</w:delText>
        </w:r>
      </w:del>
      <w:ins w:id="122" w:author="Tiago M Dias" w:date="2016-03-30T12:01:00Z">
        <w:r w:rsidR="008D01D9" w:rsidRPr="008D01D9">
          <w:rPr>
            <w:rFonts w:ascii="Arial" w:hAnsi="Arial" w:cs="Arial"/>
            <w:rPrChange w:id="123" w:author="Tiago M Dias" w:date="2016-03-30T12:02:00Z">
              <w:rPr/>
            </w:rPrChange>
          </w:rPr>
          <w:t xml:space="preserve">No domínio da Informática, um programa consiste no conjunto das instruções que define o algoritmo desenvolvido para resolver um dado problema usando um sistema computacional. Para que esse sistema possa realizar as operações definidas por estas instruções é pois necessário que as mesmas sejam descritas usando a </w:t>
        </w:r>
      </w:ins>
      <w:ins w:id="124" w:author="Tiago M Dias" w:date="2016-03-30T12:04:00Z">
        <w:r w:rsidR="008D01D9" w:rsidRPr="008D01D9">
          <w:rPr>
            <w:rFonts w:ascii="Arial" w:hAnsi="Arial" w:cs="Arial"/>
          </w:rPr>
          <w:t>linguagem</w:t>
        </w:r>
      </w:ins>
      <w:ins w:id="125" w:author="Tiago M Dias" w:date="2016-03-30T12:01:00Z">
        <w:r w:rsidR="008D01D9" w:rsidRPr="008D01D9">
          <w:rPr>
            <w:rFonts w:ascii="Arial" w:hAnsi="Arial" w:cs="Arial"/>
            <w:rPrChange w:id="126" w:author="Tiago M Dias" w:date="2016-03-30T12:02:00Z">
              <w:rPr/>
            </w:rPrChange>
          </w:rPr>
          <w:t xml:space="preserve"> entendida pela máquina, que consistem num conjunto de bits com valores lógicos diversos. Esta forma de codificação de algoritmos é bastante complexa e morosa, pelo que o processo habitual de desenvolvimento de um programa é feito com um maior nível de abstração, recorrendo a linguagens de programação. A </w:t>
        </w:r>
      </w:ins>
      <w:ins w:id="127" w:author="Tiago M Dias" w:date="2016-03-30T12:02:00Z">
        <w:r w:rsidR="008D01D9" w:rsidRPr="008D01D9">
          <w:rPr>
            <w:rFonts w:ascii="Arial" w:hAnsi="Arial" w:cs="Arial"/>
          </w:rPr>
          <w:fldChar w:fldCharType="begin"/>
        </w:r>
        <w:r w:rsidR="008D01D9" w:rsidRPr="008D01D9">
          <w:rPr>
            <w:rFonts w:ascii="Arial" w:hAnsi="Arial" w:cs="Arial"/>
          </w:rPr>
          <w:instrText xml:space="preserve"> REF _Ref447099459 \h  \* MERGEFORMAT </w:instrText>
        </w:r>
      </w:ins>
      <w:r w:rsidR="008D01D9" w:rsidRPr="008D01D9">
        <w:rPr>
          <w:rFonts w:ascii="Arial" w:hAnsi="Arial" w:cs="Arial"/>
        </w:rPr>
      </w:r>
      <w:ins w:id="128" w:author="Tiago M Dias" w:date="2016-03-30T12:02:00Z">
        <w:r w:rsidR="008D01D9" w:rsidRPr="008D01D9">
          <w:rPr>
            <w:rFonts w:ascii="Arial" w:hAnsi="Arial" w:cs="Arial"/>
          </w:rPr>
          <w:fldChar w:fldCharType="separate"/>
        </w:r>
      </w:ins>
      <w:ins w:id="129" w:author="Tiago Oliveira" w:date="2016-03-31T19:17:00Z">
        <w:r w:rsidR="00F37623" w:rsidRPr="00F37623">
          <w:rPr>
            <w:rFonts w:ascii="Arial" w:hAnsi="Arial" w:cs="Arial"/>
            <w:rPrChange w:id="130" w:author="Tiago Oliveira" w:date="2016-03-31T19:17:00Z">
              <w:rPr/>
            </w:rPrChange>
          </w:rPr>
          <w:t xml:space="preserve">Figura </w:t>
        </w:r>
        <w:r w:rsidR="00F37623" w:rsidRPr="00F37623">
          <w:rPr>
            <w:rFonts w:ascii="Arial" w:hAnsi="Arial" w:cs="Arial"/>
            <w:noProof/>
            <w:rPrChange w:id="131" w:author="Tiago Oliveira" w:date="2016-03-31T19:17:00Z">
              <w:rPr>
                <w:noProof/>
              </w:rPr>
            </w:rPrChange>
          </w:rPr>
          <w:t>1</w:t>
        </w:r>
      </w:ins>
      <w:ins w:id="132" w:author="Tiago M Dias" w:date="2016-03-30T12:02:00Z">
        <w:del w:id="133" w:author="Tiago Oliveira" w:date="2016-03-31T19:17:00Z">
          <w:r w:rsidR="008D01D9" w:rsidRPr="005D6257" w:rsidDel="00F37623">
            <w:rPr>
              <w:rFonts w:ascii="Arial" w:hAnsi="Arial" w:cs="Arial"/>
            </w:rPr>
            <w:delText xml:space="preserve">Figura </w:delText>
          </w:r>
          <w:r w:rsidR="008D01D9" w:rsidRPr="005D6257" w:rsidDel="00F37623">
            <w:rPr>
              <w:rFonts w:ascii="Arial" w:hAnsi="Arial" w:cs="Arial"/>
              <w:noProof/>
            </w:rPr>
            <w:delText>1</w:delText>
          </w:r>
        </w:del>
        <w:r w:rsidR="008D01D9" w:rsidRPr="008D01D9">
          <w:rPr>
            <w:rFonts w:ascii="Arial" w:hAnsi="Arial" w:cs="Arial"/>
          </w:rPr>
          <w:fldChar w:fldCharType="end"/>
        </w:r>
      </w:ins>
      <w:ins w:id="134" w:author="Tiago M Dias" w:date="2016-03-30T12:01:00Z">
        <w:r w:rsidR="008D01D9" w:rsidRPr="008D01D9">
          <w:rPr>
            <w:rFonts w:ascii="Arial" w:hAnsi="Arial" w:cs="Arial"/>
            <w:rPrChange w:id="135" w:author="Tiago M Dias" w:date="2016-03-30T12:02:00Z">
              <w:rPr/>
            </w:rPrChange>
          </w:rPr>
          <w:t xml:space="preserve"> mostra as diferentes fases deste processo quando aplicado ao domínio dos sistemas </w:t>
        </w:r>
      </w:ins>
      <w:ins w:id="136" w:author="Tiago M Dias" w:date="2016-03-30T12:03:00Z">
        <w:r w:rsidR="008D01D9" w:rsidRPr="008D01D9">
          <w:rPr>
            <w:rFonts w:ascii="Arial" w:hAnsi="Arial" w:cs="Arial"/>
          </w:rPr>
          <w:t>embebidos</w:t>
        </w:r>
      </w:ins>
      <w:ins w:id="137" w:author="Tiago M Dias" w:date="2016-03-30T12:01:00Z">
        <w:r w:rsidR="008D01D9" w:rsidRPr="008D01D9">
          <w:rPr>
            <w:rFonts w:ascii="Arial" w:hAnsi="Arial" w:cs="Arial"/>
            <w:rPrChange w:id="138" w:author="Tiago M Dias" w:date="2016-03-30T12:02:00Z">
              <w:rPr/>
            </w:rPrChange>
          </w:rPr>
          <w:t xml:space="preserve">, em que as </w:t>
        </w:r>
      </w:ins>
      <w:ins w:id="139" w:author="Tiago M Dias" w:date="2016-03-30T12:04:00Z">
        <w:r w:rsidR="008D01D9" w:rsidRPr="008D01D9">
          <w:rPr>
            <w:rFonts w:ascii="Arial" w:hAnsi="Arial" w:cs="Arial"/>
          </w:rPr>
          <w:t>linguagens</w:t>
        </w:r>
      </w:ins>
      <w:ins w:id="140" w:author="Tiago M Dias" w:date="2016-03-30T12:01:00Z">
        <w:r w:rsidR="008D01D9" w:rsidRPr="008D01D9">
          <w:rPr>
            <w:rFonts w:ascii="Arial" w:hAnsi="Arial" w:cs="Arial"/>
            <w:rPrChange w:id="141" w:author="Tiago M Dias" w:date="2016-03-30T12:02:00Z">
              <w:rPr/>
            </w:rPrChange>
          </w:rPr>
          <w:t xml:space="preserve"> de programação mais utilizadas são o C e o C++.</w:t>
        </w:r>
      </w:ins>
      <w:del w:id="142" w:author="Tiago M Dias" w:date="2016-03-30T11:09:00Z">
        <w:r w:rsidR="00550E3A" w:rsidRPr="008D01D9" w:rsidDel="00BB133B">
          <w:rPr>
            <w:rFonts w:ascii="Arial" w:hAnsi="Arial" w:cs="Arial"/>
            <w:rPrChange w:id="143" w:author="Tiago M Dias" w:date="2016-03-30T12:02:00Z">
              <w:rPr/>
            </w:rPrChange>
          </w:rPr>
          <w:delText xml:space="preserve"> </w:delText>
        </w:r>
      </w:del>
      <w:commentRangeEnd w:id="97"/>
      <w:r w:rsidR="00BB133B" w:rsidRPr="008D01D9">
        <w:rPr>
          <w:rStyle w:val="Refdecomentrio"/>
          <w:rFonts w:ascii="Arial" w:hAnsi="Arial" w:cs="Arial"/>
          <w:sz w:val="22"/>
          <w:szCs w:val="22"/>
          <w:rPrChange w:id="144" w:author="Tiago M Dias" w:date="2016-03-30T12:02:00Z">
            <w:rPr>
              <w:rStyle w:val="Refdecomentrio"/>
            </w:rPr>
          </w:rPrChange>
        </w:rPr>
        <w:commentReference w:id="97"/>
      </w:r>
    </w:p>
    <w:p w14:paraId="711C8FDB" w14:textId="77777777" w:rsidR="00BB133B" w:rsidRDefault="00BB133B">
      <w:pPr>
        <w:keepNext/>
        <w:jc w:val="center"/>
        <w:rPr>
          <w:ins w:id="145" w:author="Tiago M Dias" w:date="2016-03-30T11:08:00Z"/>
        </w:rPr>
        <w:pPrChange w:id="146" w:author="Tiago M Dias" w:date="2016-03-30T11:08:00Z">
          <w:pPr>
            <w:jc w:val="center"/>
          </w:pPr>
        </w:pPrChange>
      </w:pPr>
      <w:ins w:id="147" w:author="Tiago M Dias" w:date="2016-03-30T11:07:00Z">
        <w:r>
          <w:rPr>
            <w:rFonts w:ascii="Arial" w:hAnsi="Arial" w:cs="Arial"/>
            <w:noProof/>
            <w:lang w:eastAsia="pt-PT"/>
          </w:rPr>
          <w:drawing>
            <wp:inline distT="0" distB="0" distL="0" distR="0" wp14:anchorId="4E75409A" wp14:editId="154BD15F">
              <wp:extent cx="5401310" cy="1566545"/>
              <wp:effectExtent l="0" t="0" r="8890" b="0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1310" cy="156654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ins>
    </w:p>
    <w:p w14:paraId="4B172B1A" w14:textId="3530D54A" w:rsidR="00BB133B" w:rsidRPr="00D440CC" w:rsidRDefault="00BB133B">
      <w:pPr>
        <w:pStyle w:val="Legenda"/>
        <w:jc w:val="center"/>
        <w:rPr>
          <w:rFonts w:ascii="Arial" w:hAnsi="Arial" w:cs="Arial"/>
          <w:rPrChange w:id="148" w:author="Tiago M Dias" w:date="2016-03-30T10:34:00Z">
            <w:rPr/>
          </w:rPrChange>
        </w:rPr>
        <w:pPrChange w:id="149" w:author="Tiago M Dias" w:date="2016-03-30T11:08:00Z">
          <w:pPr>
            <w:jc w:val="both"/>
          </w:pPr>
        </w:pPrChange>
      </w:pPr>
      <w:bookmarkStart w:id="150" w:name="_Ref447099459"/>
      <w:ins w:id="151" w:author="Tiago M Dias" w:date="2016-03-30T11:08:00Z">
        <w:r>
          <w:t xml:space="preserve">Figura </w:t>
        </w:r>
        <w:r>
          <w:fldChar w:fldCharType="begin"/>
        </w:r>
        <w:r>
          <w:instrText xml:space="preserve"> SEQ Figura \* ARABIC </w:instrText>
        </w:r>
      </w:ins>
      <w:r>
        <w:fldChar w:fldCharType="separate"/>
      </w:r>
      <w:ins w:id="152" w:author="Tiago Oliveira" w:date="2016-03-31T19:17:00Z">
        <w:r w:rsidR="00F37623">
          <w:rPr>
            <w:noProof/>
          </w:rPr>
          <w:t>1</w:t>
        </w:r>
      </w:ins>
      <w:ins w:id="153" w:author="Tiago M Dias" w:date="2016-03-30T11:08:00Z">
        <w:r>
          <w:fldChar w:fldCharType="end"/>
        </w:r>
        <w:bookmarkEnd w:id="150"/>
        <w:r>
          <w:t xml:space="preserve"> - E</w:t>
        </w:r>
        <w:r w:rsidRPr="0070775C">
          <w:t>xemplo de um ciclo de desenvolvimento de um programa/aplicação</w:t>
        </w:r>
        <w:r>
          <w:rPr>
            <w:noProof/>
          </w:rPr>
          <w:t>.</w:t>
        </w:r>
      </w:ins>
      <w:ins w:id="154" w:author="Tiago M Dias" w:date="2016-03-30T12:02:00Z">
        <w:r w:rsidR="008D01D9" w:rsidRPr="008D01D9">
          <w:t xml:space="preserve"> </w:t>
        </w:r>
        <w:r w:rsidR="008D01D9">
          <w:rPr>
            <w:noProof/>
          </w:rPr>
          <w:t>[1]</w:t>
        </w:r>
      </w:ins>
    </w:p>
    <w:p w14:paraId="6D8763C2" w14:textId="287C3A1E" w:rsidR="00E53780" w:rsidRPr="00D440CC" w:rsidDel="00BB133B" w:rsidRDefault="00E53780" w:rsidP="00212692">
      <w:pPr>
        <w:jc w:val="both"/>
        <w:rPr>
          <w:del w:id="155" w:author="Tiago M Dias" w:date="2016-03-30T11:08:00Z"/>
          <w:rFonts w:ascii="Arial" w:hAnsi="Arial" w:cs="Arial"/>
          <w:rPrChange w:id="156" w:author="Tiago M Dias" w:date="2016-03-30T10:34:00Z">
            <w:rPr>
              <w:del w:id="157" w:author="Tiago M Dias" w:date="2016-03-30T11:08:00Z"/>
            </w:rPr>
          </w:rPrChange>
        </w:rPr>
      </w:pPr>
      <w:del w:id="158" w:author="Tiago M Dias" w:date="2016-03-30T11:08:00Z">
        <w:r w:rsidRPr="00D440CC" w:rsidDel="00BB133B">
          <w:rPr>
            <w:rFonts w:ascii="Arial" w:hAnsi="Arial" w:cs="Arial"/>
            <w:noProof/>
            <w:sz w:val="16"/>
            <w:szCs w:val="16"/>
            <w:lang w:eastAsia="pt-PT"/>
            <w:rPrChange w:id="159" w:author="Tiago M Dias" w:date="2016-03-30T10:34:00Z">
              <w:rPr>
                <w:noProof/>
                <w:sz w:val="16"/>
                <w:szCs w:val="16"/>
                <w:lang w:eastAsia="pt-PT"/>
              </w:rPr>
            </w:rPrChange>
          </w:rPr>
          <mc:AlternateContent>
            <mc:Choice Requires="wpg">
              <w:drawing>
                <wp:inline distT="0" distB="0" distL="0" distR="0" wp14:anchorId="3DF1014E" wp14:editId="4F8D3D19">
                  <wp:extent cx="5400040" cy="1892300"/>
                  <wp:effectExtent l="0" t="0" r="0" b="0"/>
                  <wp:docPr id="6" name="Grupo 6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400040" cy="1892300"/>
                            <a:chOff x="0" y="0"/>
                            <a:chExt cx="5400040" cy="1892300"/>
                          </a:xfrm>
                        </wpg:grpSpPr>
                        <pic:pic xmlns:pic="http://schemas.openxmlformats.org/drawingml/2006/picture">
                          <pic:nvPicPr>
                            <pic:cNvPr id="7" name="Imagem 7" descr="https://i.gyazo.com/7a42e64ac179985ff472267855fd0970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400040" cy="15678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8" name="Caixa de texto 8"/>
                          <wps:cNvSpPr txBox="1"/>
                          <wps:spPr>
                            <a:xfrm>
                              <a:off x="0" y="1625600"/>
                              <a:ext cx="5400040" cy="26670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593AFA1" w14:textId="55E9AC94" w:rsidR="00E53780" w:rsidRPr="004F4D2D" w:rsidRDefault="00E53780" w:rsidP="00212692">
                                <w:pPr>
                                  <w:pStyle w:val="Legenda"/>
                                  <w:jc w:val="center"/>
                                  <w:rPr>
                                    <w:noProof/>
                                  </w:rPr>
                                </w:pPr>
                                <w:r>
                                  <w:t xml:space="preserve">Figura </w:t>
                                </w:r>
                                <w:r w:rsidR="00FA6E7B">
                                  <w:fldChar w:fldCharType="begin"/>
                                </w:r>
                                <w:r w:rsidR="00FA6E7B">
                                  <w:instrText xml:space="preserve"> SEQ Figura \* ARABIC </w:instrText>
                                </w:r>
                                <w:r w:rsidR="00FA6E7B">
                                  <w:fldChar w:fldCharType="separate"/>
                                </w:r>
                                <w:r w:rsidR="00F37623">
                                  <w:rPr>
                                    <w:noProof/>
                                  </w:rPr>
                                  <w:t>2</w:t>
                                </w:r>
                                <w:r w:rsidR="00FA6E7B">
                                  <w:rPr>
                                    <w:noProof/>
                                  </w:rPr>
                                  <w:fldChar w:fldCharType="end"/>
                                </w:r>
                                <w:r>
                                  <w:t xml:space="preserve"> - exemplo de um </w:t>
                                </w:r>
                                <w:r w:rsidRPr="005C039F">
                                  <w:t>ciclo de desenvolvimento de um programa/aplicação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3DF1014E" id="Grupo 6" o:spid="_x0000_s1026" style="width:425.2pt;height:149pt;mso-position-horizontal-relative:char;mso-position-vertical-relative:line" coordsize="54000,189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jFlZ/AMAACkJAAAOAAAAZHJzL2Uyb0RvYy54bWycVt9v2zgMfj/g/gfB&#10;70lsnxMnRtMhS3+gQLcF1w17VmTZFmZLOkmpkx3ufz9StpOlKW69PdSlKIoiP36kcvVu39TkmRsr&#10;lFwG0TgMCJdM5UKWy+DL57vRPCDWUZnTWkm+DA7cBu+uf//tqtUZj1Wl6pwbAk6kzVq9DCrndDaZ&#10;WFbxhtqx0lzCZqFMQx0sTTnJDW3Be1NP4jCcTVplcm0U49aC9qbbDK69/6LgzH0qCssdqZcBxOb8&#10;1/jvFr+T6yualYbqSrA+DPoLUTRUSLj06OqGOkp2Rly4agQzyqrCjZlqJqooBOM+B8gmCl9kc2/U&#10;Tvtcyqwt9REmgPYFTr/sln183hgi8mUwC4ikDZTo3uy0IjOEptVlBhb3Rj/pjekVZbfCbPeFafA/&#10;5EH2HtTDEVS+d4SBcpqEYZgA9gz2ovki/iPsYWcV1ObiHKtuf3JyMlw8wfiO4WjBMvjrUQLpAqWf&#10;swlOuZ3hQe+keZOPhppvOz2CgmrqxFbUwh08OaF0GJR83gi2Md3iBHg6AP7Q0JI3BNY5twzIicW1&#10;0AViXB7od+WpktIk5rOEsihdLObTokjSOJ6l8+m0yMNFGo61LLFkeCHe0d1IEZFHxb5ZItW6orLk&#10;K6uhK6AUaD05N/fLs3C3tdB3oq6xyij3wPRB/nenduy+UWzXcOm6djW8BoyUtJXQNiAm482WA/vM&#10;Qx75BgLaPFqH1yGBfAv9Hc9XYbiI34/W03A9SsL0drRaJOkoDW/TJEzm0Tpa/4OnoyTbWQ750vpG&#10;iz5W0F4w4dV+6SdL14m+o8kz9XMDkfIBDf99iKBCSDBWa9ifgCrYgewMd6xCsQDkej0YHzc8zCdk&#10;sQYW+ots2w8qhw6kO6c8GP+/v6ZAiWjqSzt0CXDAWHfPVUNQAKwhUu+ePkMeXW6DCUYtFVbc51LL&#10;MwUkgRofP0bci5AAzgqY4HYgCKzeBjrO79dm31NFNYco0e2pZ+A16YbUmoo9hX4hDmiiyBwz7k1x&#10;VBG3f69g+HiSo76L9gTJ2cSKZvF0NkwlpN3F3Ipns7QzAAiGqgyYvRFWq2qRD72EZ9e16QjWVsLx&#10;vmZnVq/DD0z0L1tfvFN6KLn9dt9jsVX5AaAwCmoO89dqdifg2kdq3YYaeOZACU+3+wSfolbtMlC9&#10;FJBKme+v6dEeCgu7AWnh2VwG9q8dxYlZP0goOb6xg2AGYTsIctesFXRU5KPxIhwwrh7EwqjmKzBi&#10;hbfAFpUM7loGbhDXDlawAb8IGF+tvNwN3kf5pGFcd1ME4f28/0qN7ouDNPmoBlLR7AX1O1vfvXoF&#10;3XcnfF8goB2KwHRcAMG95N9jkM4e/B/X3ur0C+f6X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MZqs4DdAAAABQEAAA8AAABkcnMvZG93bnJldi54bWxMj0FLw0AQhe+C/2EZwZvd&#10;TbUSYzalFPVUhLaCeJtmp0lodjZkt0n671296GXg8R7vfZMvJ9uKgXrfONaQzBQI4tKZhisNH/vX&#10;uxSED8gGW8ek4UIelsX1VY6ZcSNvadiFSsQS9hlqqEPoMil9WZNFP3MdcfSOrrcYouwraXocY7lt&#10;5VypR2mx4bhQY0frmsrT7mw1vI04ru6Tl2FzOq4vX/vF++cmIa1vb6bVM4hAU/gLww9+RIciMh3c&#10;mY0XrYb4SPi90UsX6gHEQcP8KVUgi1z+py++AQAA//8DAFBLAwQKAAAAAAAAACEAXmbpbe28AADt&#10;vAAAFAAAAGRycy9tZWRpYS9pbWFnZTEucG5niVBORw0KGgoAAAANSUhEUgAAA3kAAAECCAYAAABD&#10;ih7+AAAACXBIWXMAABJ0AAASdAHeZh94AAC8n0lEQVR4XuydB3hUVd7G0xNIICSQ0HtReieEYte1&#10;IpbV1cWCCghSRVTABhakuJbVtde1d117V1BAEBTp0kSatASBj877nTMzN7lz8s7kzMydm0lyfJ7f&#10;s0vmnP89597/Kb+5M3fiDh48CMn+/ftL8H//938l2Lt3rx+szL59+0rA4h84cCAsWCx2zHBh8Rms&#10;bYbIsXIyHA4dOuQ6ahtYnxgsp1g+GgyG0GFrU7Rh7XASNo+o849EZ56KZXT7GS7s/KiwepHM2Wqu&#10;sFiG6MGuiQqrx3KRlWOo+eN0nrFysQBrK4PVdRJ2TBV1XEpYOQY7ppOw3FNzhZWxO5qRPAKLz2Bt&#10;M0SOPYFDhU2i0UZtA+sTg+UUy0eDwRA6bG2KNqwdTsLmEXX+kejMU7GMbj/DhZ0fFVYvkjlbzRUW&#10;yxA92DVRYfVYLrJyDDV/nM4zVi4WYG1lsLpOwo6poo5LCSvHYMd0EpZ7aq6wMnZHM5JHYPEZrG2G&#10;yLEncKiwSTTaqG1gfWKwnGL5aDAYQoetTdGGtcNJ2Dyizj8SnXkqltHtZ7iw86PC6kUyZ6u5wmIZ&#10;oge7JiqsHstFVo6h5o/TecbKxQKsrQxW10nYMVXUcSlh5RjsmE7Cck/NFVbG7mhG8ggsPoO1zRA5&#10;9gQOFTaJRhu1DaxPDJZTLB8NBkPosLUp2rB2OAmbR9T5R6IzT8Uyuv0MF3Z+VFi9SOZsNVdYLEP0&#10;YNdEhdVjucjKMdT8cTrPWLlYgLWVweo6CTumijouJawcgx3TSVjuqbnCytgdrUjyWEHWKXtlie4J&#10;Yh0IFxY/2rB2OAk7/4bQsSd/oNxmZdjkG21YO9S2StRcYflZEdGdWwwGBsufaMPa4STqXCBh84gh&#10;OGw+1kFnfpaw3FD3TrrXNxKiHT9WUfsdCLUeyxUGywOGWo/lFEOtJ2HxVXT6GEtEu61qfKdhx9Qh&#10;klgsN1TscY3kacLa4STs/BtCx57ogXKblWETbbRh7VDbKlFzheVnRUR3bjEYGCx/og1rh5Ooc4GE&#10;zSOG4LD5WAed+VnCckPdO+le30iIdvxYRe13INR6LFcYLA8Yaj2WUwy1noTFV9HpYywR7baq8Z2G&#10;HVOHSGKx3FCxxzWSpwlrh5Ow828IHXuiB8ptVoZNtNGGtUNtq0TNFZafFRHducVgYLD8iTasHU6i&#10;zgUSNo8YgsPmYx105mcJyw1176R7fSMh2vFjFbXfgVDrsVxhsDxgqPVYTjHUehIWX0Wnj7FEtNuq&#10;xncadkwdIonFckPFHtdIniasHU7Czr8hdOyJHii3WRk20UYb1g61rRI1V1h+VkR05xaDgcHyJ9qw&#10;djiJOhdI2DxiCA6bj3XQmZ8lLDfUvZPu9Y2EaMePVdR+B0Ktx3KFwfKAodZjOcVQ60lYfBWdPsYS&#10;0W6rGt9p2DF1iCQWyw0Ve1wjeZqwdjgJO/+G0LEneqDcZmXYRBttWDvUtkrUXGH5WRHRnVsMBgbL&#10;n2jD2uEk6lwgYfOIIThsPtZBZ36WsNxQ90661zcSoh0/VlH7HQi1HssVBssDhlqP5RRDrSdh8VV0&#10;+hhLRLutanynYcfUIZJYLDdU7HHjgiUVOwCbvFRYPZaQ7JhqGRbL3oFgsLaxcjqwdqhtlbA+6cBi&#10;OQk7ZlnA2hYLsLYy7BOxW7B2qLA+sZxlue3kODEYYgWW19GGtcNJ2JhmY5/NEZUVNqeGC4vPrgnL&#10;DR3JY7D4ujgZKxZQ+xMKLB4bOzqwWOyah9sGlnuHDx8ugVqGxWLHjBV0zk+0UdsQCiyeDiyWLur1&#10;ZXOSHSN5mrB2qG2VsD7pwGI5CTtmWcDaFguwtjLsE6pbsHaosD6xnGW57eQ4MRhiBZbX0Ya1w0nY&#10;mGZjn80RlRU2p4YLi8+uCcsNI3mRo/YnFFg8NnZ0YLHYNQ+3DSz3jORFB7UNocDi6cBi6aJeXzYn&#10;2TGSpwlrh9pWCeuTDiyWk7Bjhs3KlTg8ZAiOnHaaoZxx+NRTDQZDOYWNaUPswa5duLD4ujgZKxZQ&#10;+xMKLF44HL7sMhz48ccS+0Gd/aZaR8L2a3ZxszCSFx3UNoQCi6cDi6WLen3pHt2GkTxNWDvUtkpY&#10;n3RgsZyEHTNcjpx3HhAXZzAYDAaDwVCpONqsGfYr+0Kd/aa9vAXbr9nFzcJIXnRQ2xAKLJ4OLJYu&#10;6vVle3Q7RvI0Ye1Q2yphfdKBxXISdsxwOVqvHp34DAaDwWAwGCo6+7ds8dsP6uw37eUt2H7NLm4W&#10;RvKig9qGUGDxdGCxdFGvL9uj2ymSPIYaLBJYR1mD1Hqsk+pn2yV79uxxDBaftUO3TxUNVfKOnH66&#10;oRxz+G9/MxgM5RQ2pg1lC7tOhvKNfc8j2btxo98eUWcvyUSQwfab6t6YwfakhtBh5z9WUNvK8sC+&#10;XzeSR2DxWTt0+1TRsEve4TFjaJlIUHMglmDtVWFjKdqwdjBYn1ge68DGhMEQK7DNU7Rh7Yg2bEyz&#10;sV8Z0J0bdcup6NZzcr5ksSor7PzoohOPjWlrD7j/8ceN5FUS2PmPFdS2sjywz0VG8ggsPmuHbp8q&#10;GkbygsPGUrRh7WCwPrE81oGNCYMhVmCbp2jD2hFt2JhmY78yoDs36pZT0a3n5HzJYlVW2PnRRSce&#10;G9PWHtBIXuWBnf9YQW0rywP7XGQkj8Dis3bo9qmiYSQvOGwsRRvWDgbrE8tjHdiYqDQUFvK/G2IG&#10;tnmKNqwd0YaNaTb2HWP3bv73GEB3btQtp6Jbz8n5ksWqrLDzo4tOPDamrT2gkbzKAzv/sYLaVpYH&#10;9rnISB6BxWft0O1TRcNIXnDYWIo2rB0M1ieWxzqwMVFZ2D97Nv27IXZgm6dow9oRbdiYZmPfMebO&#10;5X+PAXTnRt1yKrr1nJwvWazKCjs/uujEY2Pa2gMayas8sPMfK6htZXlgn4uCSp4O9mAW7KBqwyS7&#10;d+8uwa5du/woLCwsQUFBQQl27typBauroluPte2vv/4qgTrw2aBm54edW3YNVFg9J4m25DkNy0cn&#10;UY/HrglDrRcIVjfaqG1g/WY5yyalisjBf/+b/t0QO7B5NtqwdkQbNg7V8eskh559FgfF+sdeK2t0&#10;5rJQyqmwegw2X6ro5g+7voZidM8ZuwZqGRbL4sATT/hJ3oE///SLRevYXg8Eq2dyI3qw86gSbr1I&#10;YNecwXIoGEbyCLr1WNuM5MUeLB+dRD0euyYMtV4gWN1oo7aB9ZvlLJu8KhyrVuFIfj5/zRAzsHk2&#10;2rB2RBs2DtXx6yRHrrkGhz78kL5W1ujMZaGUU2H1GGy+VNHNH3Z9DcXonjN2DdQyLJaFkbyKATuP&#10;KuHWiwR2zRksh4JhJI+gW4+1zUhe7MHy0UnU47FrwlDrBYLVjTZqG1i/Wc6yyauiIRf7owkJ2Ldl&#10;C33dEBuweTbasHZEGzYO1fHrJEebNInZeV9nLgulnAqrx2DzpYpu/rDrayhG95yxa6CWYbEsjORV&#10;DNh5VAm3XiSwa85gORQMI3kE3XqsbUbyYg+Wj06iHo9dE4ZaLxCsbrRR28D6zXKWTV4VjcP/+Id3&#10;kX/9dfq6ITZg82y0Ye2INmwcquPXMZYv9+T+0Q4d+OtljM5cFko5FVaPweZLFd38YdfXUIzuOWPX&#10;QC3DYlkYyasYsPOoEm69SGDXnMFyKBhG8gi69VjbjOTFHiwfnUQ9HrsmDLVeIFjdaKO2gfWb5Syb&#10;vCoUYvwezc315P6hQYN4GUNMwObZaMPaEW3YOFTHr1Mcfvjhorn/4Pr1tExZojOXhVJOhdVjsPlS&#10;RTd/2PU1FKN7ztg1UMuwWBZG8ioG7DyqhFsvEtg1Z7AcCkbEksdgkyODdVQVIiaCTlOalEWKGl8V&#10;WYlaRsLays6ZelHZNdGFXScVu+Qduf567XplhXp+WJloo57nigrru3r+JSyPnUSdGFmZcDjwzDNF&#10;uX80PR37/viDljOUb9T8cQPWDh3YhoSNOTY2Q0Ic6+ixxxbl/+Fx43i5MkR3TooF2LVksOtrCJ1I&#10;x8Shp54qyn2JjuSpbaBxSc7a4waLr6IeL9ZhfdCBxSoLWNt05nW1jER9Emugp7GqbWC5YsdInkCV&#10;K7UNkaLGN5LnLur5YWWijXqeKyqs7+r5l7A8dhJ1YmRlQkaM5SMtWvgt9IfERpeWNZRr1PxxA9YO&#10;HdRFP9DCz8ZmKBx64QW/3D9atSoObtpEy5YVunNSLMCuJYNdX0PoRDomjOQ5D+uDDixWWcDapjOv&#10;q2UkRvKiiCpXahsiRY1vJM9d1PPDykQb9TxXVFjf1fMvYXnsJOrEyMqEyoGnn/Zb5CXmbl7FRM0f&#10;N2Dt0EFd9AMt/GxsaiOOc/SYY0rkf6zdzdOdk2IBdi0Z7PoaQifSMWEkz3lYH3RgscoC1jadeV0t&#10;IzGSF0VUuVLbEClqfCN57qKeH1Ym2qjnuaLC+q6efwnLYydRJ0ZWJiR27MCRZs38FnmLQ9ddx+sY&#10;yi1q/rgBa4cO6qIfaOFnY1OXQ8oPQVt47uatXk3rlAW6c1IswK4lg11fQ+hEOiaM5DkP64MOLFZZ&#10;wNqmM6+rZSRG8qKIKldqGyJFjW8kz13U88PKRBv1PFdUWN/V8y9heewk6sTIymgj6h+++GK/BV7l&#10;wGuv8bqGcomaP27A2qGDuugHWvjZ2NTip59wtEoVmveSI9264aBYm2hdl9Gdk2IBdi0Z7PoaQifS&#10;MWEkz3lYH3RgscoC1jadeV0tI4m65Okm3+HDh/1gZXRRY+nGY/VY+1mHdVBPYqATydrGUNvFLjq7&#10;wEwY2VM+VWFk9dgx1XZJWPtV7JJXHp6uGQuw8xjL6LSfjUNd1Fjq8SRszLGxyWD5Hi4HZ8zwW9wZ&#10;RzMysP+XX2h9N2GLAitnCA47j27D2sVg+c/GDhtjpbJ1K44GuINtR/5AOq3vMuq8EghW123YNdKF&#10;XfNw0c2p8oRun9i5DURpkqcDywPd/GTxdPqjlokl2HVSYfWijW47WLlw53HmAAy1Deya2zGSR1BP&#10;YqATydrGUNule4GZrBnJK5+w8xjL6LSfjUNd1Fjq8SRszLGxyWD5Hg77P/8cRxMTPbl+pHlzHOna&#10;tSj3Pfl/8sk4mpXlff2YY7BPLPwsjluoC0woi4yhGHYe3Ya1i8Hyn40dNsaCImIfOfNMT27LO3lH&#10;TjjB8/FMK/ePtGqFox074qjv34cee4zHcRF1XgkEq+s27Brpwq55uOjmVHlCt0/s3AbCSJ7zsOuk&#10;wupFG912sHLhzuPMARhqG9g1t2Mkj6CexEAnkrWNobZL9wIzWTOSVz5h5zGW0Wk/G4e6qLHU40nY&#10;mGNjk8HyPVT2f/01Do0ahQOvvop969Z5/nZQ+W6SR+rEWN2/YAEOPvwwDo0di33r15eI5RbqAhPK&#10;ImMohp1Ht2HtYrD8Z2OHjbGA/PUXDt9+Ow5Pm4ZDs2fjoMhx+fejjRoVz/0jRnjLbtuGQx984HkI&#10;y6E33vCP4zLqvBIIVtdt2DXShV3zcNHNqfKEbp/YuQ2EkTznYddJhdWLNrrtYOXCnceZAzDUNrBr&#10;bsdIHkE9iYFOJGsbQ22X7gVmsmYkr3zCzmMso9N+Ng51UWOpx5OwMcfGJoPle0jIyZnclaOSp5TZ&#10;t2VLyb+5hLrAhLLIGIph59FtWLsYLP/Z2GFjLCDbt+MgqUMlz05hYZEQlgXqvBIIVtdt2DXShV3z&#10;cNHNqfKEbp/YuQ2EkTznYddJhdWLNrrtYOXCnceZAzDUNrBrbieOJZMF25zpwJKWwY6pwuoxWF2G&#10;Tt1I+sRg8VRYPYbaVomaLOyBLezBLroyqCaN0w9e0eljRUTtd0WA9ZOhk/+sHkOnrprDEnWyDIR9&#10;LKiS939C6EKZyA3lA3WhjhVYWxksj9X8V8eIDqVKXinojFVdWCwnYcd0EnZMBqurXstAsDxQYfnD&#10;YHVjFSfbb53LcCSPxdPByViG0GH5Ey668dl8zySP5UYwjOSRupH0icHiqbB6DLWtEjVZjOSVD9R+&#10;VwRYPxk6+c/qMXTqqjksYZMvwz4WjORVDtTFNlZgbWWwPFbzXx0jOhjJcw52TAarq17LQLA8UGH5&#10;w2B1YxUn22+dSyN5lQeWP+GiG5/N90bybLC6DJ26kfSJweKpsHoMta0SNVmM5JUP1H5XBFg/GTr5&#10;z+oxdOqqOSxhky/DPhaM5FUO1MU2VmBtZbA8VvNfHSM6GMlzDnZMBqurXstAsDxQYfnDYHVjFSfb&#10;b51LI3mVB5Y/4aIbn833RvJssLoMnbqR9InB4qmwegy1rRI1WYzklQ/UflcEWD8ZOvnP6jF06qo5&#10;LGGTL8M+FozkVQ7UxTZWYG1lsDxW818dIzoYyXMOdkwGq6tey0CwPFBh+cNgdWMVJ9tvnUsjeZUH&#10;lj/hohufzfdG8mywugydupH0icHiqbB6DLWtEjVZjOSVD9R+VwRYPxk6+c/qMXTqqjksYZMvwz4W&#10;jORVDtTFNlZgbWWwPFbzXx0jOhjJcw52TAarq17LQLA8UGH5w2B1YxUn22+dSyN5lQeWP+GiG5/N&#10;945InrW5Z8HYQdXGsgmITVSxgrq5DLTBVGH9DBcWnxFuXVaPwRJCvb4SNRntkndo9GjP31h8Bmuv&#10;DiyWLuHGUusFguWUCqtX3mH5o+aKhOUUi6fC4rNy7HyrsOuri9/xn3jCb6Hfv3Ur7Z+EnQtD+YCt&#10;fbEAayuD5aM9jyUs1xn2sWaXvCMjR/q9xuqq2MuXR1ifog1rB4PVVa85g+WKoSQHn3zSf+7fsoWW&#10;s8PGptuwdlUW2PnQwclYTsPGcDCM5AlYORXWz3Bh8Rnh1mX1GCwh1OsrUZPMSJ4/LKdUWL3yDssf&#10;NVckLKdYPBUWn5Vj51uFXV9d/I5vJK9SwNa+WIC1lcHy0Z7HEpbrDPtYM5LH+xVNWDsYrK56zRks&#10;VwwlMZJX/mDnQwcnYzkNG8PBMJInYOVUWD/DhcVnhFuX1WOwhFCvr0RNMiN5/rCcUmH1yjssf9Rc&#10;kbCcYvFUWHxWjp1vFXZ9dfE7vpG8SgFb+2IB1lYGy0d7HktYrjPsY81IHu9XNGHtYLC66jVnsFwx&#10;lMRIXvmDnQ8dnIzlNGwMB8NInoCVU2H9DBcWnxFuXVaPwRJCvb4SNcmM5PnDckqF1SvvsPxRc0XC&#10;corFU2HxWTl2vlXY9dXF7/hG8ioFbO2LBVhbGSwf7XksYbnOsI81I3m8X9GEtYPB6qrXnMFyxVAS&#10;I3nlD3Y+dHAyltOwMRwMI3kCVk6F9TNcWHxGuHVZPQZLCPX6StQkM5LnD8spFVavvMPyR80VCcsp&#10;Fk+FxWfl2PlWYddXF7/jG8mrFLC1LxZgbWWwfLTnsYTlOsM+1ozk8X5FE9YOBqurXnMGyxVDSYzk&#10;lT/Y+dDByVhOw8ZwMIokjz2RcdeuXSVQy7CTwSagcGETl9Ow47oNa5cuaiy2yWWo9SQsvopd8qyn&#10;azoJO2YkhBtfrVeZUCcKdn7UMhI2H7By6vFYfBaLlVNjRQIbJ3aOKE9YO7RjR8k4hb/j0PLlOLhs&#10;mcJyHNiq93Qstd9+E/3eHdi3dBn2Fez1/7sgEjEwFMPOowqrpwuLpwOLxVDzh8HGEsOe28Ekz8OB&#10;QhxasZzn/9ptpcYvHTF3/LEChzbsJq+VL9i5YLC6uqix2FyjC8shFZaLurB44RJu+4MRkuTtWIP9&#10;S5YQlmL/n3t4HRulnp//24n9Yg3YX1jyxouhGHYenYTN0eyGmQqrx9rP8jhUjOQJ2HHdhrVLFzUW&#10;25wy1HoSFl/FSF7FR50o2PlRy0jYfMDKqcdj8VksVk6NFQlsnNjRkrwXe+GoeO1o9UwczbRTF0ce&#10;XkbPh4rab7/FZeOrOByXhMNvb/b/u4AtHmoZQ+mw86jC6unC4unAYjHU/GGwscSw53apkrflRU/u&#10;o0p1JfcFJz6Cg/8XPH7p/InDJ4ixdfZ75LXyhXoeAsHq6qLGYnONLiyHVFgu6sLihUu47Q9GSJL3&#10;Qn7gNeDfQvRYHRulnp9Nr+GIXAPeKf1uYmWGnUcnYXM0kzoVVo+1n+VxqBjJE7Djug1rly5qLLY5&#10;Zaj1JCy+ipG8io86UbDzo5aRsPmAlVOPx+KzWKycGisS2Dixoy15dYfg0M6SbWXngqH2229xMZIX&#10;ddh5VGH1dGHxdGCxGGr+MNTcDIQ9t7UkL1lsZL8poLEYJWIExUheKKix2FyjC8shFZaLurB44RJu&#10;+4MRsuTVHYwD28lrGpR6fozkacHOo5OwOZpJnQqrx9rP8jhUjOQJ2HHdhrVLFzUW25wy1HoSFl/F&#10;SF7FR50o2PlRy0jYfMDKqcdj8VksVk6NFQlsnNhxRPLm3YPDF4zC4ZOb4Witrjj86bc4dMEFODz0&#10;ZBytUQtHbvgW+/+cg4NX5OFo9VQczWmNw+Pfwb7dvsVl05s4nFQFh9/forXoqGUMpcPOowqrpwuL&#10;pwOLxWBjR0XNzUDYcztyySvEwSkX4siooTjSrAaOdh2FQ5PEv0cP8/672zgcKhDzw48P40jPhjia&#10;WgVH25yFI+//7jvGVhw+PQlHz//Q/7jlEH5+SsLq6qLGUufhUGA5pMJyURcWL1zCbX8wHJW8nT+K&#10;Of98HLLm/LGf4MA9Yg0YaY2LsWINEPEfuhxHGlbH0So5OHLmeBxc4/uo5+a3fGvAnyVjG4pgeeYk&#10;bI5mUqfC6rH2szwOFSN5AnZct2Ht0kWNxTanDLWehMVXMZJX8VEnCnZ+1DISNh+wcurxWHwWi5VT&#10;Y0UCGyd2tCUv+0Ic+nYuDs61MW8pDuwV/f9iII7GJeDIuLdw8LvPcHD1ZzicG4ejHcbh4OzvcHD+&#10;Uhy8JBdHm1+Gg1//jANvjseRjFQcmbLQu7hs+RCHM7Nx6LNtWouOWsZQOuw8qrB6urB4OrBYDDZ2&#10;VNhYYthzW0vykrJx5Olv/XN/7jwc/PP/RLydOHRVLpDQEYffnoNDn8/CoYHefx95R/z7i4U4tOk9&#10;HMkVInf5Ezi0aD4OT+wjZK8HDi/aI46xHYcvysTRK78seexyBjvXDFZXFzUWm4t1YTmkwnJRFxYv&#10;XMJtfzBClrzsC8T8PQcH5tj4cTH27xGvb//cN+ffgIM/fIsDP63CAc846IBDb/2A/Z/+iH1vXiLG&#10;UjMceuwr7J/7Bg71zsDR7vfiwC5R/0/vGnD48+38+AYPLM+chM3RTOpUWD3WfpbHoRKnSpudv/76&#10;qwSWFFqwoGxzxFAnIIk6SbF6aplAsLY5eSJZ+8OFtT+SvkcTpyWPnQ8dWKxYgLWVwerGCqy9KmxM&#10;sImQweqqsHqsHQzWJx1YLHub1KdrHti2zft3exzPd/IScTS3No7WttGsPw5vFGW/vApHEzvh8G++&#10;N8QKvhSbWlH+wd+8//7zLRyplik2vX/6Yu7BwYktcLTV7Ti4W7Rp5zc4Uqc+Ds3cWWIuY+fMEDps&#10;EWblwoXF14HFYqh5wbDntQXLfztakhcvNq+Zuf65X7sZjry6QcTwSt7RTg/i4D4ZU/234M0zRf1z&#10;cfhPX8w9P+FICyF9t/8s/l2AQ1fXwdER3/sftwKjXgM3YLmhA8uzsoC1jcHqBiL07+TxNeDgH2L9&#10;2/GFkLxEHHlgha/Odo/kHe14P/bvlf/ehINnVMPRfm8Vx5w3AUeSWuLQgl1CEr/C4QBrQGWFzYNO&#10;wuZjJnAqqjNJWCyWn2xs6mCPYSRPwMrpwNofLqz9kfQ9mhjJCw5rK4PVjRVYe1XYmGCTI4PVVWH1&#10;WDsYrE86sFj2NmlLnvy4ZoHtb3ak5KUeh8NbfP+Wklc7FUdf3uL9928P4mhKCxyZX/wEwYMv9cXR&#10;nCtwaIdo019zcLhpCxyaLxZ7ZS5j58wQOmwRZuXChcXXgcViqHnBsOe1Bct/O5F/XFNKndjs9n0p&#10;wL/FGH+wM462mIhDu624W3D4uBQcveJz8f/FmLi+KY5OXFB8zAqO//lzB5YbOrA8KwtY2xisbiCc&#10;+Lhm0bGl5Ik5/8hLm3yvScmT4+BF77/3LsfBTik4Mv7Horr7N76IIyk5OPzJNuwv/AGHmjana0Bl&#10;hc2DTsLmYyZ1KqozSVgse15asLGpgz2GkTwBK6cDa3+4sPZH0vdoYiQvOKytDFY3VmDtVWFjgk2O&#10;DFZXhdVj7WCwPunAYtnbFE3JO/KKT/I2vICjabVx5MsCXx3R7/s6iA32aBwqFG36v2U4fNY5OLh8&#10;b4m5jJ0zQ+iwRZiVCxcWXwcWi6HmBcOe1xYs/+04JnnHvRzg34Ln++Jo7auKx8++FTjcIQlHx4iN&#10;rRgLhx46C0ce8931rgQUnzv3YLmhA8uzsoC1jcHqBiIqkveyInnHveT79+842DcNRwd+7vu3YOkM&#10;HElqhEOzdmL/niU4eObZdA2orLB50EnYfMykTkV1JgmLZc9LCzY2dbDHMJInYOV0YO0PF9b+SPoe&#10;TYzkBYe1lcHqxgqsvSpsTLDJkcHqqrB6rB0M1icdWCx7m1yRvH3LcTgvFUfPecJ7N2PTpzjcMhFH&#10;r/jE26Z9f+LgrFk4sMVIXrRgizArFy4svg4sFkPNC4Y9ry3U3FdxRfKW3S/GRxaOPLFMxNyPQ5+O&#10;wtHEXBz5dLv334tm4dDibf7HrcAUnzv3YLmhA8uzsoC1jcHqBsJdyduD/ff1wNEsIXKLC7F/7x84&#10;MKIFjuZejgN/itf3bsaB776ja0Blhc2DTsLmYyZ1KqozSVgse15asLGpgz2GkTwBK6cDa3+4sPZH&#10;0vdoYiQvOKytDFY3VmDtVWFjgk2ODFZXhdVj7WCwPunAYtnbpP+dvOIydo6e+Xbpkif55WEcaZgA&#10;VK2Jo0miXq9xOPSHr/9bXg/4+Gx2zgyhwxZhVi5cWHwdWCyGmhcMe15bqLmvoiV5tnz3o+qZOPSn&#10;huQdLMShh/vjaILI+5qZIl42jt74MQ7tl8eoOD+hoEvxeXEPlhs6sDwrC1jbGKxuIEL/Tp4t920c&#10;PfNNDckT7FyIg+c2FHGq4mhmEo5m98KhD373vmZ+QqEEbB50EjYfM6lTUZ1JwmKx/GRjUwd7jDhL&#10;3pjkMXQaqws7keziqdg7YMHKsROu0ydWj6Hbp3Bh8Vk/dWDnjCUHQ110nJa8cGFtZbC6KkyodWHx&#10;KgMsp1jusdxWYfUYrB3hwnKFHdPezoOPP+63YO/780/v30ksXVjbPLklFv7D87/H4eXWA1j8YbHY&#10;NbG336AHm3tZuXBh8cOFxWd5zHJDheWUHbvkHR4xwu81nfzUxRNj20ocmvWjEMe9JWIHImCsGERd&#10;RySsHIP1UwcWi8Hq6sByisHyM9YpTfJ0x6EOxTF2Y9+yOdg/ezH2/8XLGrzYz3s00HUAFRaLtZ+N&#10;p3CxjzUjeaRPrB5Dt0/hwuKzfurAzhlLDoa6ABjJ84fFqwywnGK5x3JbhdVjsHaEC8sVdkx7O12V&#10;vFJyjMVi18TefoMebO5l5cKFxQ8XFp/lMcsNFZZTdlyVvDBwMla0Ucd4oHHOYP3UgcVisLo6sJxi&#10;sPyMdcpG8iKPVVlg58xJdB1AhcVi7WfjKVzsY81IHukTq8fQ7VO4sPisnzqwc8aSg6EuAEby/GHx&#10;KgMsp1jusdxWYfUYrB3hwnKFHdPeTiN5lQM297Jy4cLihwuLz/KY5YYKyyk7RvKcQx3jgcY5g/VT&#10;BxaLwerqwHKKwfIz1jGSF9uwc+Ykug6gwmKx9rPxFC72sWYkj/SJ1WPo9ilcWHzWTx3YOWPJwVAX&#10;ACN5/rB4lQGWUyz3WG6rsHoM1o5wYbnCjmlvp5G8ygGbe1m5cGHxw4XFZ3nMckOF5ZQdI3nOoY7x&#10;QOOcwfqpA4vFYHV1YDnFYPkZ6xjJi23YOXMSXQdQYbFY+9l4Chf7WCuSPIaOELEykcDaocJONjuR&#10;alsDweKpsHoMVpddeB1YLB1YLAY7Z/bksFATiEmeWkaiLhxOw47JUPvIBhjrty7smDqwPlVEWN/D&#10;Jdz4uvXUXFEJJHm68cMlkvhqHwyloztfhguLr6I7t7P44c5xLH/slEfJY7C6hujAzj/LPZazTsLG&#10;iQqrZxHSg1dCQLcd7JypsHqVBXYenYTNvQy1XSz/2Thhb/qwujrYc8JInoDFU2H1GKwuSwQdWCwd&#10;WCwGO2f25LBQE8hInj/smDqwPlVEWN/DJdz4uvXUXFExklc50J0vw4XFV9Gd21n8cOc4lj92jOQZ&#10;QoWdf5Z7LGedhI0TFVbPwkhebMPOo5OwuZehtovlPxsnRvJssMWPXRS1rYFg8VRYPQaryxJBBxZL&#10;BxaLwc6ZPTks1AQykucPO6YOrE8VEdb3cAk3vm49NVdUjORVDnTny3Bh8VV053YWP9w5juWPHSN5&#10;hlBh55/lHstZJ2HjRIXVszCSF9uw8+gkbO5lqO1i+c/GiZE8G2zxYxdFbWsgWDwVVo/B6rJE0IHF&#10;0oHFYrBzZk8OCzWBjOT5w46pA+tTRYT1PVzCja9bT80VFSN5lQPd+TJcWHwV3bmdxQ93jmP5Y8dI&#10;niFU2Plnucdy1knYOFFh9SyM5MU27Dw6CZt7GWq7WP6zcWIkzwZb/NhFUdsaCBZPhdVjsLosEXRg&#10;sXRgsRjsnNmTw0JNICN5/rBjBkPm8Pr16/HHH39UCmRfnSKU+Js2bSo657r5o+aKipG8yJHXbO3a&#10;tTHNmjVrSsDKhQuLr7J69eoSsHIs/rp161BYWBjyHMfyx46RPEOosPPPcs+eq9GAzUUqrJ6FkbzY&#10;hp1HJ2F7aIbaLpb/bJxEXfKYcDGJUWH1nIQdk6GeWAkrx2CipAO7wNGGJZ+TsPNoTxiJXfIOjxnj&#10;+RtLNJbIrFy4qO2SsHPGrp0OLJYTdOnSRZy6OOTk5BiiiDzH3333XcC8Y7nOxoSdQJLHYrH8ZO1g&#10;qOOGLQBqGQmLpfahLPniiy9M7ruAPMd5eXk0By1Y/jDsuaRKnj2evVwosGNGG9YOHVgsg3uwa8Kw&#10;56UFm6NDIVqSV5lha0S4sPhOwnKKwfLRSUIdE0byBGyDrwPbwEcbltxOws6jmsRG8iKjTZs2+OGH&#10;H4ruTBuiw+mnn4533nknYN6xXGdjwo6RvMh49dVXcdZZZ9HrZXAO+eZGhw4daA5asPxh2HPJSB6P&#10;Z3AHdk0Y9ry0YHN0KBjJcx62RoQLi+8kLKcYLB+dJNQxYSRPwDb4OrANfLRhye0k7DyqSWwkLzKM&#10;5LmDkTwvah/KEiN57mAkLzisHTqwWAb3YNeEYc9LCzZHh4KRPOdha0S4sPhOwnKKwfLRSUIdE0by&#10;BGyDrwPbwEcbltxOws6jmsRG8iLDSJ47GMnzovahLDGS5w5G8oLD2qEDi2VwD3ZNGPa8tGBzdCgY&#10;yXMetkaEC4vvJCynGCwfnSTUMWEkT8A2+DqwDXy0YcntJOw8qklsJC8yjOS5g5E8L2ofyhIjee5g&#10;JC84rB06sFgG92DXhGHPSws2R4eCkTznYWtEuLD4TsJyisHy0UlCHRNxu3btgoQtFEyIVJiYsVis&#10;HIMdQwd20dnGndVVN+GsHkOtF8uw86ObyGrSqJKnvh4MdkzWNh1YLNZ3du1UWL1oYSTPHUqTPJbr&#10;LM/shCJ5DHZM1jZ1Imeweiy+2oeyxEieOzDJY/miwvLMTjQkj8GOHW1ioQ2G4KjXyA2s/D701FN+&#10;c/8BMffb85/N9+HC5s5wYfEZrK4Kq1cW2M97NGB5oAvL23Bh8UPFSJ5A3YSzegy1XizDzo/u4FGT&#10;xkheZBjJcwcjeV7UPpQlRvLcwUhe6MRCGwzBUa+RG1j5bSTPSJ4OLG/DhcUPFSN5AnUTzuox1Hqx&#10;DDs/uoNHTRojeZFhJM8djOR5UftQlhjJcwcjeaETC20wBEe9Rm5g5beRPCN5OrC8DRcWP1SM5AnU&#10;TTirx1DrxTLs/OgOHjVpjORFhpE8dzCS50XtQ1liJM8djOSFTiy0wRAc9Rq5gZXfRvKM5OnA8jZc&#10;WPxQMZInUDfhrB5DrRfLsPOjO3jUpDGSFxlG8tzBSJ4XtQ9liZE8dzCSFzqx0AZDcNRr5AZWfhvJ&#10;M5KnA8vbcGHxQ6Xo6ZoMJkQqTNRYLAarq8KOyWCbaVaOwTb9Kix+eUJ3wOokfCSSx9qhtlX3/OvE&#10;krB4Kqyek9iPZSTPHaTkvf322zQPJWxSLe0ploeVJ6wd3L6dxg6EPVYosFhsrLIxzcZJWWEkzx0s&#10;ybPnAcshFZZ7dlTJs9dl+aiDPUYosPYZDNHi8NNP+8/9W7fSvHQCNk4MxbBz5iTs+pcFrG2hYiRP&#10;YN+AB4LFL0+wDZd9A2ChM6CM5PmzY8cOtGzZEk2aNNEiOTkZ9cQ5ZK8ZgtO2bVsUFBTQ+UTFSJ4X&#10;Nk6c5ElxTrKysuj1UsnNzUXVqlXpa4bgyHP8tNhoslxXMZJnMDiLkbzYgZ0zJ2HXvyxgbQsVI3kC&#10;tulXYfHLE2xzZt8AWOgMKCN5/qxduxaJiYn4+eefDVEmTuTcVrG4svlExUieFzZOnGTIkCEYOnQo&#10;vV4G57jmmmswfPhwmusqRvIMBmcxkhc7sHPmJOz6lwWsbaFiJE/ANv0qLH55gm3O7BsAC50BZSTP&#10;Hyl5tWrVojlucJaUlBQjeT7YWGVjmo0TJ5GSN3XqVHoNDM5x1113GcmzwdpnMEQLI3mxAztnTsKu&#10;f1nA2hYqRvIEbNOvwuKXJ9jmzL4BsNAZUEby/DGS5x5G8ophY5WNaTZOnMRInjsYyfOHtc9giBZG&#10;8mIHds6chF3/soC1LVSCSp6TMIFjMAnTgW0+WDkG2/TrwDb80Yb1k5VTYfXsGwALnQHFJI8lKIMd&#10;U20Xaz9DrReors71ZvV0MZLnHrEqeayeLvb4gVDbLtEZS25gJM8dwpE8+zyl5o9untlft0vekZEj&#10;/fKY1VVh6wvLY1ZOhcW3t9VCt5zBEAxV8g5t2+b/um0shII9hluwMVHeYf0sC1jboglrgx0jeQK2&#10;6dfBvoC6BesnK6fC6ukurmpSGcnzx0ieexjJK0ZnLLmBkTx3MJLnD4tvb6uFbjmDIRhG8mIb1s+y&#10;gLUtmrA22DGSJ2Cbfh3sC6hbsH6yciqsnu7iqiaVkTx/jOS5h5G8YnTGkhsYyXMHI3n+sPj2tlro&#10;ljMYgmEkL7Zh/SwLWNuiCWuDHSN5Arbp18G+gLoF6ycrp8Lq6S6ualIZyfPHSJ57GMkrRmcsuYGR&#10;PHcwkucPi29vq4VuOYMhGEbyYhvWz7KAtS2asDbYidu1axckbKFwEiZ0Oqgb9EDYFzMLVk4HJgG6&#10;sHbEAmxzpru4qklll7wj11/vSSS1jERNNgk7ptou1n6GWk/Crkm415cdk2Ekzz1Clbx33nknpIWU&#10;5bGdQ0884b/Q79jhqaczbgLB6qro1mNjguWsCquni5E8dwhH8uzzmXrd1NzXIZjkqWV1c5bB1glW&#10;ToUdUxe1/YbyAbuW4cLiW5QmeeUddj50YONQFxYvXFifog1rR7Rh7QiGkTyCfWEMFdaOWEBd4CW6&#10;C6maZEby/DGS5x5G8oLXY2OC5awKq6eLkTx3MJLHy9phx9RFbb+hfMCuZbiw+BZG8jhsHOrC4oUL&#10;61O0Ye2INqwdwTCSR7AvjKHC2hELqAu8RHchVZPMSJ4/RvLcw0he8HpsTLCcVWH1dDGS5w5G8nhZ&#10;O+yYuqjtN5QP2LUMFxbfwkgeh41DXVi8cGF9ijasHdGGtSMYRvII9oUxVFg7YgF1gZfoLqRqklUG&#10;yVu1ahUuvfRSXHLJJaVy3nnnITU1Ff/4xz8MIXLRRRfh8ccfp3MGw0he8HpsTLCxo6LWeeihhzzX&#10;R46B0mjZsiU6d+5c4toaSmfAgAGeN4lY/qoYyeNl7bBj6mK1+/fff/dcl3/+85+GKCLXzqeFONlz&#10;JhzYtQwXFt/CSB6HjUNdWLxwYX2KNqwd0Ya1IxhG8gj2hTFUWDtiAXWBl+gupGqSVQbJe+6551C7&#10;WjIeu6RlqTx6cXNMOzNX/P8WhhC5plcdtKtblc4ZDCN5weuxMcHGjopaR+b+9SfVF9eI57yd+/vX&#10;x4PnNxL/n19jQ2CqpyXirbfeovmrYiSPl7XDjqmL1e6XXnoJuZpzvyF8ruldB63rVPXLmXBg1zJc&#10;WHwLI3kcNg51YfHChfUp2rB2RBvWjmDEqRvgUGFixmALESunYl+kLFg72MaFldOJx8ow2DFjFXWB&#10;D4TOQGSSpwtbvNU2sPYz1HoSdp3Cub5S8s7vVAt/3de7VAqn98RvN7YQ/7+XIUQ+H9Ee3Rtl0PmB&#10;EarkyQ00y2EJy0/7ppVtXgM9XVMdM6HAxoRaRm17oGOyMREOLXOqYN6NncU14jlv54/b22Hz5E7i&#10;//NrbAjMSa0yoyp59muqzp8sf0rLf1Xy7K+xHA0X1jYVNm4YLH4wXnzxRfTvWBN//UvktyFqfDGy&#10;A7qKud+eQ9GEXWsVVs+iNMlj8WIBextDhcUrT7A+VQbs58BIHonHyjDYMWMV+2IfDLaY2hNGYiTP&#10;HyN54WMkz0heZcZIHoe1TYWNGwaLHwwjee5gJM8d7G0MFRavPMH6VBmwnwMjeSQeK8Ngx4xV7It9&#10;MNhiak8YiZE8f4zkhY+RPCN5lRkjeRzWNhU2bhgsfjCM5LmDkTx3sLcxVFi88gTrU2XAfg6M5JF4&#10;rAyDHTNWsS/2wWCLqT1hJEby/DGSFz5G8ozkVWaM5HFY21TYuGGw+MEwkucORvLcwd7GUGHxyhOs&#10;T5UB+zkwkkfisTIMdsxYxb7YB4MtpvaEkRjJ88dIXvgYyTOSV5kxksdhbVNh44bB4gfDSJ47GMlz&#10;B3sbQ4XFK0+wPlUG7OcgztrU2heDQIuCRN0wM5isMVhdFdYG+2Y8WPtZORZPJdx6urC26sLiqbB6&#10;uugskkzy2OaAweKrbWB9Yqj1JOzaqTnFyqgYyXOHaEveG2+8QXNHwnKRbSbtqE/X3C/awuJIWH4y&#10;2HHUMcfK6MKOWRpG8twh2pIXLA9Yzqp5J7FvHtySPIa9L9HAOo6RPHdwW/J0sOebyqGnnvKb+w+K&#10;ud/vdRJPxV6+shHt88HiV1bs58VIHiHcerqwturC4qmwerroLPxG8vwxkhc+RvKM5FVmjOTpY+9L&#10;NLCOYyTPHYzkVS6ifT5Y/MqK/bwYySOEW08X1lZdWDwVVk8XnYXfSJ4/RvLCx0iekbzKjJE8fex9&#10;iQbWcYzkuYORvMpFtM8Hi19ZsZ8XI3mEcOvpwtqqC4unwurporPwG8nzx0he+BjJM5JXmTGSp4+9&#10;L9HAOo6RPHcwkle5iPb5YPErK/bzEnXJkwvOK6+8ggceeKAEDz74YKk89NBDWvz73/8uASsXC7C2&#10;6sLiWVx++eXYtGkTvZa66Cz8RvL8MZIXPkbyjORVZozk6WPvSzSwjmMkzx2M5FVs3n77bTzyyCOG&#10;KHPllVd69v2B8qzo6Zpso8uwb5ZLY968eejVvTM6Na2FK/s0MkSJvq1qIi0pXsw7cXj++edLLOaR&#10;oi6Gdsk7PGaMJ5HsCRYMtrFgG/BwYXnI8rg0jOS5Q7Ql78033/TkMLvGLFcY9vw68Nhjfgv9vj//&#10;9MS3l7FgsVg72JiwT9ISdQwGQq0nYfFV7ONdYiTPHdyUPJ28UPNAYq+jSp79DTx1rrfXC4a9jaHA&#10;YjFY3WAYyXOHWJA8li+BKE3yYgGWz2ycs3JOsWjRIhyX3x0dmtTCQLE/DU7jGIW1lcHqusOJx9Yq&#10;2vc/JvYlLL8lUZG87du344brR6NWZjruv7C52ATLBU0M7BKUXPRKoluPlavYbJ+ajzPbZaNKcjxu&#10;OKkujm9TF++88w5dqCNBHcRG8vwxkhc+RvKM5FVmjOQZyausGMlzHpbPbJyzcpEi550JN98k9v0Z&#10;mH6+2PfPEHMcue6GyNg5LR/ndazl2fePOr4O/tahHl577TWa3xLHJe+9995D04Z1cUG3+vjt9u5i&#10;IRMNC0jJRa8kuvVYuYrLoxe3QI0qSWKDnI75N3b0/O3UDg2M5JGcZHlcGkby3MFInpG8yoyRPCN5&#10;lRUjec7D8pmNc1YuEj755BO0aNIA/bvWx4rbu9HrbYicZy9rhez0JHSsXxVzbujg+Vu/rg3dkbzV&#10;q1fjgv5no0ntTLw9qI1YwESjSoUvfP7o1mPlKh7Lbu2Kjg0yUD01Af/5exO/14zkGckrbxjJM5JX&#10;mTGSZySvsmIkz3lYPrNxzsqFw4YNG3DJ389Ho9xMvH5Na3qdDZGzelJ3dGlUDRkpCXjg/MZ+r0Vd&#10;8uTDVe6//1+oVaMarj+1Mf68t6dYvMTBteALnz+69Vi5isXw4+uhqrjIF3XOxrrJJe+SGskzklfe&#10;MJJnJK8yYyTPSF5lxUie87B8ZuOclQsFGeM///kPcrKqY9TJjbFF7vvJNTZEzthT6iNd7Pv7t8/C&#10;mkkl75KWKnm7du2ChG1IGPaFZPbs2ejRuT16tszF3HGlLfKiQVGl5DF3xQisbXp4+/bZ8HaoXyMV&#10;jWqk4KNrjy36u8qpHep7NgxsI8k2oWxB18EueYdGj/YMeFYu0OSgwtqmwuKzfrKcVcuw+CryATZG&#10;8qJPtCVPPuGLLYYSlotqrkjsubT/0Uf9Fvq9mzd7yrD8ZPFZOxhs7IQLm/hV1ON7JO8mIXnKgsIw&#10;khc+0Za8UHPPXp5hl7xDoi321+zCJ2HxWX6ycoxw6+lixY2W5O1WYGUqE7EgeaFw+Omn/eb+Q9u2&#10;0XKhwnKRYc/9QNjHYzSQx1i4cKHngYrdW+TghxvEvE+urSFyvh7dAY2y0lAvMxnvDTqGlpFIyXv1&#10;1VdpzkjCkrwtW7Zg1IjrPA9W+fffm2PXjHy6gPkjGhRVSh6TCVdZwNqmw9Yp+TitdZbnC5bjT6mH&#10;7dOC3yU1kmckr7xhJI/Dxk64sI2Finp8I3nuYCTPSF5lxUieF5aLDHvuB8I+Hp2moKAA48aO8T1Q&#10;sYV3b0uuqyEytk/Lx9ntaiJN7PvHnljH84BFVs7CccmTvzvVuH5tXNyjAVbf0Y0uXBzRoKhS8piq&#10;bJUVrG2l8ZCQ58wqichvkoGFN3sfrFIaRvKM5JU3jORx2NgJF7axUFGPbyTPHYzkGcmrrBjJ88Jy&#10;kWHP/UDYx6OTvP/++94HKnavj1WTutPraYicxy5pgayqSejaMB3zx4l9Pymj4pjkrVq1Cv3PPh3N&#10;69TA+0Pkg1X4ohUY0aCoUvKYTLjKAta2QPw6sQva1E1HZloinvhHU/E31leOkTwjeeUNI3kcNnbC&#10;hW0sVNTjG8lzByN5RvIqK0byvLBcZNhzPxD28egE69atw9/PO8f7QMXBYt9PrqMhcuQTSeUDFaul&#10;JuDhC/0frFIapUqetSioGxsL+WCVGTOmeR6sMu60Jth6r/xopgheRMmFi4mOoXQG96mDKskJuKRr&#10;Tfw+uTstE4xThOTJO62WuIeDvN4qak6oksc2uBI2aTChsm+iI0Vtq0SnjIp58Io7RFvy5IOI2MIa&#10;CDZJ2jn0xBP+C/2OHTROIFjMcBdrNubY+GLl1Fjq8Y3kuUO0Jc+eZywfVezlLex5okqePc/s5SQs&#10;viqCocigCosfbiyJVd48eMUddCRPJ1echLXBoqwlTweW1+Egx+9DDz3o/0BFcg0NkTPihHqoKvb9&#10;F3byPVCRlAlGRJInn0yXkpyM6lWScM85TfDSFccQWpXgRUNITOvfFHUzU9AkOwWfDm1NBU4HI3lG&#10;8sobRvKM5FVmjOQZyausGMnzwtoRLiyvQ0V+NLNKWioy0pJw59mN8dKVYp9vcJx/XdAMDWqkomGN&#10;FHwgH6hIxogOEUlewxrJyKqSgJa1UgxRJE5MGGe3zcSOqflU3nQxkmckr7xhJM9IXmXGSJ6RvMqK&#10;kTwvrB3hwvI6VFrUTEFmmtn3Rxu57z/lmOrYMS34g1VKIyLJa1YzDQtu7iIWIxEsICUXLiYghsD0&#10;alIVk85qRF8LBSN5RvLKG0byjORVZozkGcmrrBjJ88LaES4sr0OlVW4VzJW/kUqumcE5jm+WjptO&#10;a0hfCwUjeeUAI3n+EhYJalslOmVUjOS5g5E8I3mVGSN5RvIqK0byvLB2hAvL61AxkucOrkleYWEh&#10;AuGVvM5UKCzYwhVJOR1YLGcRJ89FLMnjbdFHPl1Tfo+SLfoMJnkMtd6RunWLJroDI0d6/sZEyb4B&#10;iBRV1CRquyQ67WdlVJ4WE/r5nWrS/FMpMJIXNtGWvGBP12QLbmkcfvJJ/4XeJ3ksvi5soVU3zEzU&#10;dMeEzhs3amwjee4Qbcmz55Sad2puS9RNtcT+ul3yDo8Y4RdfnbPVnJLYy1uo7QoEq6vC6tnbb8HK&#10;WVRkyVOf8BkIVtdpdCQvloiW5EUCy99IMZLnDuFKnjpWpeS99tprAfPCSB5FnEwXMZJXOrobWp32&#10;szIqRvLcwUiekbzKjJE8I3luom4QA8HqOo2RvMhh+RspRvLcwUheEFgsZxEn00WM5JWO7oZWp/2s&#10;jIqRPHcwkmckrzJjJM9InpuoG8RAsLpOYyQvclj+RoqRPHcwkhcEFstZxMl0ESN5paO7odVpPyuj&#10;YiTPHYzkGcmrzBjJM5LnJuoGMRCsrtMYyYsclr+RYiTPHYzkBYHFchZxMl3ESF7p6G5oddrPyqgY&#10;yXMHI3lG8iozRvKM5LmJukEMBKvrNEbyIoflb6QYyXMH1ySPbXAtoi15OkQSK5K60UVcrBKS17jE&#10;33Xq2pGSJzcMbPPnJHbJOzhqlGeTyPKHwd5MUGH1GGxzwza0rG5phCR504zkhUtZSl44qE/XPCAW&#10;erbZlLD6uqixVCmTsD4XFBSUgOW3Wk8dMy1z0jBPLvRknlExkhc+0ZY8u2CpOWbfFOhil7wjI0f6&#10;vabmrP3YFqoIStQ3NCRqW3WxtycYrK7V7oosebFEOJJX2psQ0USVvINiHbLnD6sTLva4kWIfkzoY&#10;yXOHcCVPRUpe0Kdrsg2AhZG8aCEujg0jef6wegy2uVE3qxJWtzSM5LmDkTyOGksVPAnrs5G88oWR&#10;PCN5lRUjeYGxx40U+5jUwUieOxjJ8xFJrEjqRhdxcWwYyfOH1WOwzY26WZWwuqVhJM8djORx1Fiq&#10;4ElYn43klS+M5BnJq6wYyQuMPW6k2MekDkby3MFIno9IYkVSN7qIi2OjMkvegAGX4tJLL/H7G6vH&#10;YJsbdbMqYXVLw0ieO1Rmydu8ebMIEYfly5eXeE2NpQqehPXZSF75ojJL3jVXX4WLL/q7kbxKSmWW&#10;vD///FOE8M797HV73Eixj0kdjOS5g5E8H5HEiqRudBEXx0ZllryePbp5JrtxN4wt+hurx2CbG3Wz&#10;KmF1S8NInjtUZslbtmyZJ/fr5NbCihUr/F5TY6mCJ2F9NpJXvqjMknfCcX08+S/nfiN5lY/KLHkr&#10;V6705H7tnJqeuV993R43UuxjUgcjee7gmuQF21gzyWMLlYq9fPB6opGlEm698kNgyQuNspA8+XRN&#10;+Td1kZbYF3QLNdbZZ/4N+Q3EZFejKm4cd4Nng8k2LSw/1Y2pLmobJOoG+rnnnhOSV4ueZxXzdM3w&#10;ibbkvfPOOyUWUAu2YWDYJ0xV8vaLtshct5fRRUperRoZ6Nsk3iN68t/WQqtujlnOsjHBzgOrq6KO&#10;ESl5P97YSWseN5IXPuVB8ux1gklesHFjYW/P+f37oaeY++tkVcX1Y0b7zb/2chb2Y7HjSdQyEtaO&#10;YBjJcwdL8uyCURrsejFYHjBYDgXiyDPP+M39h7dv93udxQ+ElLyamek4Tsz9UvQC3dGzw/qpA4sV&#10;DCN57hBNybNfTyN5MUDMSt7q1djz++8l/l6a5B1YvBj7xUZRV/JOahqHyzp4RU++q8s2LSw/1Y2p&#10;LmobJPYNhsRInjsYycvA4K5xnsXeLnrqBpflLBsT7DywuirqGDGS5w6VXfJOaBKHyzt6RW/MaO+n&#10;QiT2chb2Y7HjSdQyEtaOYBjJcwcjeelFc7+O6LF+6sBiBcNInjsYySsi3Hrlh5iVPLHZ2z91Kg5d&#10;eCH233cf/m/2bOwReVFC8rZswYEPP8ShiRNxuF8/HJg1y7PxDUXy5GRnid4NY68vsWlh+aluTHVR&#10;2yCxC57ESJ47GMnzSp59sV+6dGmJDS7LWTYm2HlgdVXUMWIkzx2M5Hlz3xK90aNGGsmrJBjJ80qe&#10;fe6XawIrL2H91IHFCoaRPHcwkldEuPXKD7H+cc2DYmNhTWxHq1XD0cTE4n9Xr46jCQne/5+UhAPf&#10;fFN0Ry9UyZNI0ZOL/djrx/htWlh+qhtTXdQ2SIzklQ1G8oolz77YL1myxG+Dy3KWjQl2HlhdFXWM&#10;GMlzByN5xbkvRa+umPtHjRzhV87Cfix2PIlaRsLaEQwjee5gJK9Y8iTHi7k/t1Z2QNFj/dSBxQqG&#10;kTx3MJJXRLj1yg8x/528ggIc7t3bb4JjHHzggSLBC1fyJNa7uvJ7GtamheWnujHVRW2DxEhe2WAk&#10;z1/yJJboLV68uGiDy3KWjQl2HlhdFXWMGMlzByN5/rkfTPTsx2LHk6hlJKwdwTCS5w5G8vwlT2KJ&#10;nvw0h1qH9VMHNU5pGMlzB9ckz3oCmyV7dpjkOQnbMFdGnJO8Bp6nCaqLYyDsQmbBJlYP69fjqO1j&#10;mioHL70Uu8XmQt0sqqib0rPOOK2E5Ens39OQ9dhGhm1WWTn1mKyMyjNiQpdP12QbMxUjeeETbcl7&#10;8803PbnOcto+KbLJ0cLvdUXyQn26pv11uZDXqlFyoZdYi70UPTku1TchJCz/1TEuUce4RC2jvhnT&#10;MqeKebqmC0Rb8uz5puaA/TULlv92gkmeSmn5fwGRPIkleiNHXOeXk2rO2mNZsGOytgXjpZdeMpIX&#10;LmR+CIRH8hpmlLiuoaLmdSB08oXlg4X6dM1DYu5n5XQIJHkSOffn1PTe0bNLZLiw4wfDSJ47OCl5&#10;r732mt81tOe0kbwYoFxInuDgBx/4TXIWRxs0wG6x8VaFjqEKVyDJk1iiJ7+nwTYybJPLyqnHZGVU&#10;jOS5g5E8vtBL7KJnJK9iYiSP575H9LKrYsR1w4pyUs1ZeywLdkzWtmAYyYsAMj8Ewkhe8Llfip5c&#10;I5i4hQI7fjCM5LmDkbxKRHmRvAPi9SO9evlNdJ7J7t//pkLHUIUrmORJgoke2+SqZSTqMVkZFSN5&#10;7mAkL/BCL7FE75dffjGSVwExksfzXqKKnpqz9lgW7JisbcEwkhcBZH4IhJG80ud+J0SPHT8YRvLc&#10;wUheJaLcSJ7g4Mcf+0108i7eASJzgVCFqzTJk1iiJ7+nYd/IsE2u/XUL9ZisjIqRPHcwkhd8oZd4&#10;F/usEqLH8l8d4xI2ztUyRvLKBiN5POctPKIn5v7hw4aWyFl7LAt2TNa2YBjJiwAyPwTCSJ7+3B+J&#10;6LHjB8NInju4Jnk7d+6ERN0IS3Qkjy1crByDDfzKiNOSp27YAsEmTDYR2pPnkEiao336FC/0//kP&#10;nVgkLJa6KWUPXmFYi/2okcOL6rL22zfBgTbDrIx6bp5//nnz4BUXiLbkyS8ky7mMveGg5oVEzQOJ&#10;Pb8OPv6430K/788/PX9nmwr7RMsI9OAVhrXYy49uWvXZ+PIbqz7sxwxW145H8m7SW+iN5IVPtCXP&#10;ngfqNQ4nZ+2Sd3jECL/X1PiloSN5kivE3F8vuyquU0SPjVXdPtnPi4qRPIcha6ZElTx2PVXY2u0k&#10;7JgWB5Q3+PZt3uyXjyz3WN5L5G/i6Uie5ISm8aiVXQO//vorzeXSYDkeDCN57uCk5L3yyit++WXP&#10;QSN5MUC5kjzBESFAcpI7mpyMw2JDwQRPwmKpm2pdyZOoosfazyZu9ZisjHpujOS5g5E8PcmTyMXe&#10;LnpsfKljVaIeN1BdO0by3MFIHs91FSZ6bKzq9sl+XlSM5DkMWTMlRvL0JE8SieixHA+GkTx3MJJX&#10;iShvknd4wwbPJHf0xBOp3FmwWOqmOhTJk1iiJ5+8xtrPJm71mKyMem6iK3n52HxbF/w8viRL7uyJ&#10;v0S81RO7YMU9+aSuD1FmjSizMlgZSj623tEFi27LI6+5j5E8fcmTeBf7LM9iz8aXOlYl7Nisrp2o&#10;St70PKyYQPJ/Qlesm6qXn4X3dsfiid2weTp/PRCF93bDrxNCrxctjOTxPGdYojds6BDPmGNjVbdP&#10;9vOiEl3J64XNt3cVuS7z3U5XMfeLuXxGPlbf0hUrpoj8oPUFoswaUWZlsDKUXtg6qSsW3S7WGPp6&#10;lCBrpsRInr7kSU4MU/RYjgfDSJ47GMmrRJQ7yRMCd7RtWxy5++4SYmeHxVI31aFKnsQjemKxHzli&#10;eIn2s4lbPSYro56b6EpedzwjNjdxcQmonpaIzCKS0f30jth6T1v8My0OPQZ0J3V9iDKXV4tHn8uD&#10;lKHk4cPuiYhr3JK85j5G8kKTPIm12C9atKjE+FLHqoQdW62nElXJm9wSeeLcxSXbc1+QkYFbxnbX&#10;ys9Nw3KRm1Qdz0/mrwdi09AcZMZl4JlJ/HW3MZLHczwQlugNvXYwHau6fbKfF5XoSl6PIHN/J2yd&#10;0s439/cgdX2IMt65P0gZSk/f2GpFXosiZM2UGMkLTfIkJ4rcseZ+ltcMluPBMJLnDkbyKhHlUfKO&#10;jBqFw3PnlhA7OyyWuqkOR/IkluiNGD7Mr/1s4laPycqo5yb6khePOr3aYRN9vSf+uKMb1t4b5C5d&#10;2JLXC9vv6oaVk3vS19zGSF7okiexRE8+jMU+vtSxKmHHttdhRF3yEpNx9XB+t04nP8OVvL+m9sCq&#10;27tjq7mTF1bOlrXkSaTo1a9ZFdcOHlRirOr2yX5eVKIveXLub49N9PV8/DGpO9ZOFflBXxeELXm9&#10;sf3u7lgp7xiS16IGWTMlRvJClzzJiWK/ZM39LLdVWI4Hw0ieO7guedZTNu1EX/IYouGVDKclzz7x&#10;hDoB6U4Sh8Xm+ZCIUfRvInn28hbqxHnOmaeHJXmSYtG7rqhPupt5FXWyf+6558pO8qZ0xO2tq+Pq&#10;a8Uifl8+fh/ZFAOapCIzKQG16mTjtmHdUeCTvHZ96+HM2kmokpSE5q3q4/XbvGK48/Y2uKV9VdRO&#10;iUd6tao4+7TWWDlNxs/DrDOz0KtXG89xJovNzPDemWhaJQldThQbj+k9MPOCXPSokYjU5GQc26YB&#10;3vDFjAZuSR57ejCDzYP21/c+/LDfQr/rjz888dW8ltjHmoV9TC5ZskRIXngLvcS+2LOxbMHGdGmU&#10;neTZ8lP+W+Tjl/1zkZeViLSUZLRu1wgfTcr3Sl5iVQw7PgvHpicgrUoaTjrpWKzw5Hg+fhvSEP3q&#10;JSM9MQG5dbMxflA37BTxtlzfCH9rVhv/u0v8/7GNcV7HuhjcKhU10jMwekQP/DGmGS5rnILqcqzV&#10;zsKN13jrlWynM7gpeTrzM8sFO3bJk0/XtMdj5YNxwXnhSZ7EEj15R8+e6/bxZcHGJitntevFF18s&#10;O8m71zf3DxVj41+98Pso39yfbM39PVDgk7x2x/nm/mTf3H+7yCkRY+cdbXFLh/Tiuf9vbbByuozf&#10;0ze22orjdPLO/X18c/9Joj0z8jDzQmXu98WMBh7JE3O//fqVRmlzqgW75uoaL2F7gUDsV97g27tx&#10;I42pg5z7w5U8iZz7a2Zl4qeffqLxS4OdHwuP5I0Tcz/Z6zgOyYvKQgnJY+eHYYshYZJnn2eN5MUA&#10;5VHyDolJyv5v+2JvYX/dQp1QIpE8ifXxneHXDfP0qTxJXnbHFvhsTAfM9PH9+B7eDaXt45qFdxyL&#10;89Lj0TKvBb64sQOe6ZmGhPRaeOsWIXkZcYirlo2pQzth4agWuKR6HGr3FOI4tRPuapyI+h2a4N0b&#10;OmP2oMY4s1oCepzTCdvsH9eUoihiJNSrj1dHt8eHN3THmqtrISchDf+8qB3mjT0WNzZNQGqjxpgn&#10;31ku0Y/IMZIX/kIvsUTv559/puNZwsZ0aURd8hKScN4/2hXl/swxHbFQ3mHw+zhxPlYPrInsxDRc&#10;cUl7zB/TElfWjEN2l9ZYKiQvR5z/3PZN8OGNnfHVP3JQNy4ZA6/Lw7YbG6NHWgrO7dcGc8Z3xNtn&#10;Z6F2agbuvrGn38c1pSjKGO2FHH47si1+GH8sLs6IR7PuzfHZjR3xyqnVkJGUgbtEPdoPBzCSx/Na&#10;hys7+e7oDSkWPfv4smBjk5Wz2uWG5GV3bInPru+ImT6+H5+HnfJ128c1Cyf55v6eLfHFTR19c38O&#10;3rpVSJ419w/rLOb+lrgkU8z9+WLun9a5eO4f1wWzBzcRc38ievTrjG32j2tKUbTmfjH+PhzXA2uu&#10;yfHO/Re39839QvYaNcG8aWofnMFIXuRzf7iix86PhZE8dzCSV4kol5In6tv/bV/sLeyvW6gTSqSS&#10;J7FETz55rfxInlikExKRUy0ZuT6atj8Gq+XHyGySt25gFqpVqYnX7/TWLZjcHk9dfCx+vNUraO3O&#10;7eK705CHz3qnIKVJSywZ2wDNk9JxyxBrA90er52YhqSchpg7taTkdTivCwp87XqlTSIy2x2Ldb62&#10;bpOxxMI/cVx0NrrlTvJEXliL/NHUVOz6888ylTyJd7EPLHpsTJdG1CUvPg6JacW5n1stFedc0Q2F&#10;fpLnzccaHY7F7566+VgrNrSPDOyE5UOFoMVXxZTxvrvM97TDoOrxyLu0C74/JQ1p9RvivdG+/B91&#10;LEbliM3y3zphrSp5CemYMdEbwzPW0rLxqm+s/TW1I26q5a23zXN85yl3ktemTVH+H7n1Vr94rHww&#10;IpU8SZHoDR7kyXX7+LJgY5OVs9oVfckLMPfPEK/bJG/dVb65/y5v3YI7O3jn/ttsc78nZk//uT9Z&#10;zP3XWgLZwTf3N8LcaSUlr8P5XVHga5dn7m/fGut8bd12Q0Mx91fBxBvF+PD9zUnKm+Tte++94rm/&#10;Zk3slesBiamDE5InkXsnKXrz58+nxwkEOz8WRvLcwUheJaJcSp6CfbG3YOXUCcUJyZNYonftkEHl&#10;RPKCfFyzSPK6YdF56Uiu1QDf31uyjPzITu/LrO/k5eGr41OQ3LA55l+VjWpiIapRPQV1bTRqXB9f&#10;3qNInj3G9C6YUT8ezU/tiK3WcSa3Qu/EZAyQHx+y/uYg5U3yCjdswJHGjT0L/X6x4Zaxy1ryJN7F&#10;vgYWLlyoNaZLoyw/rlmUnyIfp6v56MP6Tt5z1nfyprTH8Brx6HpxJ7zeXtSPS0Qdv/xPRY+T22OV&#10;InnFMfLxqxhrKX5jrTueaxaPWt3bYqPt2E5S3iTv8P3342hCAo6mp+Pw+vV+8Vj5YDgheRIpeg2E&#10;6A0ZdI3f+LJgY5OVs9pVph/XLJK87sVz/9SSZTzzdtF38np65/5GLTD/6prFc39mMY0aN8CXUxTJ&#10;s8eY0dU393fCVus4dx5TPPdbf3OQ8iZ5e8Q8f+iCC3Ckdm3s/89/aDxdnJI8STiix86PhZE8dyhn&#10;kuf/SPiFE7pg2aQ8zx0GVsfCf8HLx7pxbfDS5cfi4xu74hfPY659nQqAfIy293HY/PVoUnCP2IDf&#10;0gPbyGuhYiSPT16hYonekMH+okcnbAV1EowNyeuOVf+sjrTqtfHpPb7XpnXDZwNb45vxXkErfvBK&#10;seQtHJqL2okZeOgW9l26kpJXHKMbnmqWgNy8tkXt2jmhCdolpGLEKCN5RWzfjr8WLSoSvFiQPIm1&#10;2Kuix8Z0acSE5PnysY78CLLv9Z3iWK9c0wGLrlUevFIkeZ3xUV6yZxwsIQ9XUT+uaY/hGWvVcvFx&#10;0VjrgnvrxqPh8e2xxRbDScqb5HlYswaHxZypxqNlg+CU5Eks0Rt09VV+Y0zCxqZaRmK1KzYkr0fx&#10;3D/F99r07vjsKjH3T7Dm7ZKSt3BYbe/cf6vIL3tcXzlV8opjdMdTzeXcL8aar/zOiU29c//o6Pzk&#10;QrmTPBssVig4KXmSk31z/7x58+jxVNj5sTCS5w6uSd6OHTsgsWTPjo7keemOp+VHEIoeC5yA5Lg4&#10;JGVWx/DLu2DrDFbHTj7WXpODOnFiQa2fiSvOrCUW4mpiIfZ1KgCbxGZWp9z28S1wQW4KWhxTB8Na&#10;p6HrafKdYV5Wj15YcVEGkrPq4Ws5AdMy+rgheQw2YdqTIxBsc6CLOqE4KXmSItEbdA2dnCU6k17g&#10;p2uW3KhFU/J2jm+KbknJuHBAV2wX4+T3oXXRSC68Q1sHlLyVk1rjovQ4NOt9rPdhK1O74LGOKajf&#10;rhVWTA8mefn4uX8GUqtk4eHxYmEXm4r3j0tDYkYu3r/L1zaHibbkyclPipldyIJRQuhCqKvCYtnl&#10;ccGCBajl4EIvkWMpu0amJzYb3xb2BUFdFCSxIXn5WCjyMS2jFp69ReZjD3zYJxWJ2fXw4eBAktdN&#10;rCW1kB2fhkFXeR+asm1CC/SvkYKzB3TDH0EkT4617klJOPOizmJ9yMeaIXXRIiEZA4bIByBZ7XOW&#10;aEueel3tsPlZl3Dj2cs7KXkSS/QGX3O13zHVXJewMWGtiy+88IJX8krM/d58jwx9yfPM/cli7r+s&#10;G7bLh7AMs+b+NgElb+XkNr65v7X3YSvTunrn/vZi7p9hk7x7bJLn6Vsv39yfLeb+fPw1o0fx3H+3&#10;r206qOcrCB7Jsz1d00nY9dWBxdKF7SsC4bTkSaToZdeojh9//JHue3RxVfIqA2ycCEpIXphIyXvt&#10;tdf85jz7POug5Hk3rfJjLbuk1E3thk/ProGshCoYMzKP1LHTEzNPTkVS7caYLz+aMDUPq27vga2l&#10;3aHTKtcLawbVwwXHt8Qr/evi/M718YLnOxisrC7uS94DFzZDftMM9G1eLSA51VLQoc0xOK53Tz36&#10;lOT4PvlRRW1DXFwcTmnGJ61wkaJXP4josUk3ViVPbnp/vCBbLO5xyMhIQkpcIrqf1AZr7gp8J2/l&#10;9HysEjmfJ2LEpSYjJ0X8b/Us3HO93FQHkzzBlE64v30KEuISkJ0Wj7iq1TBmcDffd/acR0fyfv/9&#10;d5xy0vHo2ysPqUnx6N2zu+f/l0ZuzRpo17oVfa2s6JPfo4hjW7VARpUUmsOR4F3sg4ueuum1LwqS&#10;2JA88W9PPgqxi09ATlWRj6kZGHNtd/yhCJpd8gqnd8PbJ1YTMifGTLVkpIv/rdumCWbdE/xOnjXW&#10;GsTHoWp6IpLiktBTjLVVUfy5BR3Je+jBB5DfoytaNG2ERvXr0LxS6dKxHWpUq0rn4FhBzv1OvsEn&#10;kaLXsFZVXHP1wHIveVLefrywpjL3t8Wau9W7cDbJE3uvVYPr+8/9mWLuHyvvxgWTPHnsziXn/iHd&#10;fd/Z08R+rkpBR/I2b96M0045qcS+oVTI3kYLFisKtDm2FdLTkmkOR4L3Tb7IRM9InsOwcSIo/5In&#10;mdYNz8ovzrc/FmvF33fc3gYTlce6r5jWEwsuqol26WIyik9B+2Mb4qPhjfG3ZnXwv7t64vuzs3F8&#10;XjPc2TUddUS9zOzqGHaFvKvRG1uut8qJzk7PI4/algtpPhZdUR+n101BtUTvcc/6Wzus8YhhrwCP&#10;zJavKdzbBU/3qY7GaQnIysnC8F5VkGRJnjj2zBKPnZfHVmIEQEfyujVKR7vcOJzeomJxhmBQFz5h&#10;RYLnC/kBRK/sJS90Cu7qglkj22Pu7T1RSF6nTO2On0a3xxdju2BjSBvVfKyf0BFfjuns/b0mWsYZ&#10;dCTvyy+/REpSIs2f8s5FbXn+Ror1rm4g0VM3vfZFQRJVyQuZfPwh8vGLUZ2wMthvRypsn9wZ34r8&#10;+mFiXkhvUuz0jLUOWOjCb0nqSF7P7l3QJofnT3lGzv3XRGnub1izWPTUXJewMWGJRXQlL3QK7u7q&#10;yce5d+SjkLxOmdYDP40Rc/8NXbFRPtDF+jvrkx+9vHP/9V2wNpynatKYHB3Jk3ekk8XejOVPeSfa&#10;c//cuXNL7H10MJLnMGycCCqG5M3Ix5IL0713vO4sfqz7Ozd0xg++x7p3P6cj1oxvg+kdkhCXXRv/&#10;GdwJi6+1PobZEx/nJSMuLhXn92+LH8d3xOPdUhCXnoMP7rZ/XLOX71HbVXDFJR0wf0wr36O222DN&#10;LS3QR0wSeae3xU+3dMEn52SiWnxV3H1TLxRObu17ZHYLfHZjJ7xyanXfI7PVO335+P7UKkjO8D6y&#10;eKaQxi6JQko9ktcLa6/2PXr4IuXRw/KupF8cjo7k5TfJ8CyKbFAbOB7R8318xz6JlUfJq6joSl7D&#10;3Or0GhsCY72rKx+xrW5o1U2vfVGQxJbkVVx0JE/e9ZWbQnaNDRxL9K6+6kqa7+p4kFhiEWuS5yis&#10;TwxWVwcWKwC6ktcwx8z9oWKJ3pw5c/z2PjoYyXMYNk4EFUTyhAANqI7Uarl4b0QDNEtKx8QhHfDd&#10;GEnxY93nTM3DNyemIrl+U/w63S5vXslLqNsUv8h3lcQJ23RdHdRJzMBjt9vLeR//W6NDa/zuObHi&#10;uKNa4ZGBnfHHlDz8cn0n/CaESz4s5fvL66BxfCpGjeppe2S2N/ZfUzv5Hpnd2f+BKvd2xA0149Gh&#10;f1ffXb6e+KyXkE2P5PkePdyuNdb5ym8b63v08Di9j4UayYsecrG3vpBvTWJG8mIHI3nRxVrs5ZPX&#10;7BtaddNrXxQkRvLcwUhe9PCIXq2quOrKK0rkvH0sWFhiYSRPwOrqwGIFwEhedAlX9IzkOQwbJ4IK&#10;cyfvp7OrIrlWQ3w2MPhj3Yslz/69iTyP5KU2PwZrfSdsy6h6aCAk75HbZTmf5N3e1feo7U4lH6gy&#10;rRvePDUbrTPiPd8BqJGVgqQ479MCix+ZbZXvYXtkti3GXW3QLy0RZ14lv0Mi/9YLSy7w3aG82/bo&#10;Yav8ZNujh62/BcFIXnSxRO+aqwZ6JjEmeSqBn65ZcqNmJC98jORFH7nYZ2VW8yz2gZ44q+a/R/Ju&#10;JAs9WWSM5IWPkbzoIuf+RkL0Bl55uWfDwzZBFpbs/fe//w0sebqQcVIpYOciAJbkqW+w2vn222+N&#10;5EWAfN6BnPvlRzfZ+WUYyROw3HYYJyXPpadrEsmb2gXTG3kfgb3yOu9j3R+8JZ/Uj1DyJnX3PWq7&#10;PTb5yu28vb3nUdsLBtZEVlI6Rl3RCSunyCeoNUHbhFQMH9XT98js2vj4Hm8d+SQq7yOzO2CLL46H&#10;e9rhymrxyPtHdxR6/paPH0+vgkTPnTzvsT2PHvaV3znB9+hhcYyiGEEwkhd9LNG7euCVJTa0DCN5&#10;7mAkzx0s0Zs9e7aRvBjCSF70Gei7o3flFZd5Nj1G8qIIOxcBMJLnDqGKnpE8ActthynnkpePP2/v&#10;iGdPyEC1tEz86+ae2HVn8WPdV0wTZWyPdV8+PVLJ62V71Ha+50Eo3kdt18Wr52cgKT0Hb94pFtXp&#10;PfDBCVUQF5eCa4b3tD0yu4vnx3bXDKnne2S2egcuD+91F+2o3xBf3CU29ZPbYljN4u/k+T16WByj&#10;+LHz9hiBiQXJG9K7Hiac2xwTS9AMNx6fROsMO7GRqNMUN/ROwOBu6RjXrzkmnFkDQ0nZEnRLw+iT&#10;M3Ct+P9D+tbFuADHcBJL9K4aeEWJTa2KkTx3cF7yEjGqXz4eHHcRHhvVG7e4kFcUZTx4x1cz3HR8&#10;5E/THJKfjev7yH4lYsTf6mFUD15OxVrspegZyYsNykrygudjAob/rRkm9muIUXnqaw7j0jogRU/e&#10;0bNEj2EkzwHYuQhALErekN61MZ7ugwT96mvPtbFGKKLnlOQV3tMNv/h+O1vyy8RuWCv2y6xszMFy&#10;22HKoeQJ6YmzEZ+Ips1y8a8xPVAg7+rdl4/fBtVDD/JY98jv5InXPI//lY/aTrQ9arsHtt3SCn/P&#10;FMdKSUadKolo0TYXvdLikfd3+Vj4nuSR2W2xivwkQ8HtbXBdgwTEJSahhojVtXky4j2SZx07RXns&#10;fHcRv2QcRixI3pjxsxDovw33tyJ1quKe//4uXt2HRddnYfBJ/8BvsvC623FHT7WsSg3c9856HDmy&#10;H4WL38Mvv23CslvrYggt6yye72lI0bsyuOgZyXMHJyVvyAk98cbXa3FE5qH13+FVmC8fr0/KRxUx&#10;HqwxteWxdt7/rzU2SiOysRNI9NT8N5LnDmUlefbcHFbi9Zp4YqF8dQXevyhVec1J3F0HLNG74vIB&#10;JTZCEiN5DsDORQBiUfJGj34fBzwjg/33K944L/w36Yb+7QS89sZjeP5c5382Rwdr7pcf22fn2sIp&#10;yVs7oJrHBap4fjtbkCq/MpWAFu2bYpb16blYheW2w5QzyVMo+k6eDes122PdNwih86snKLkQio5o&#10;I6SwZyoadm2F+ffY6opjzhvdAfM9j5+3l/ey8y75iOKOWDi5lAeliM38khs6YPYtLI7v0cNjumCt&#10;5lM1LWJJ8v5vwZP45Nkp+LiISXhpYE1SR5G83u3w/BNT8MG04zG2u1pWoVs27r1zEKadkomJwwbh&#10;rX9diNv6JPCyUcC6oye/p8E2uBIjee7gmOT1aIinvi7w5HDBD/fhtTuuxMtPvYkth+VfVuDjAVV5&#10;vWghxsPwi67G/56djFcG5ToneQ6MHSZ6av4byXOH2JS8qrhj8iR8/OQITD8lUXnNQcpgHbBE7/IB&#10;/yyxGTKS5wDsXAQgFiVv2PmX4J1n5L5nOr5f8n+eMbLjy/u9e6EnhuHek8LNz5p4YsFRES3ab5wE&#10;51Tb3M/Ot8RJyUuuXgef2YRu64SW6Fc1Hu3Pjjx+VGG57TDlW/IYTPwYSj16AQIxPR8rhjbG8elp&#10;nu/c0TIxSCxJHl/0vQw55US89/US7N6zA1t/egoff7FZ1PBJ3vEn4euf5mPVR1dgfJ4o26c9nnvz&#10;G2zdtQ+H9m7E75+Nw9STvBuGIcd3xysfzMGOv/bj8KHd2LX2M3x2U1PfxzyTMG7oeMxZtBZ79v0f&#10;9myYhVnTemJ0aeIYIpboyY/vyE2uOtEFfrpmSYzkhY9TkjfsotsgsxHLb8LtRSKVhAmT38San97E&#10;hyN9dwh61MW//v0iVm/ciQP7dmLbwmfwyhXZnteG/2McJj/wDtb8+jE+v/cOLFi9Dft3r8GSx0/H&#10;vZOfwOo//8L+giVY8EAeRnWLw6ghj2DF0u/x40PX4fMf12LvX39g7QdDMbmvdyNgvT7n9qb+ktet&#10;RvAx0C0DkyY9hhV/7BST9G4ULHsNb15VU7QxIXi9IH2znyuJJXqzZs3ynGPrgSwWLXPShOQxcSuZ&#10;/0bywic2JS8T973+Ldb9/CKePScFg7vn4r5H38fmgr34v81f48v7JmHBL/Ow9Lk+nvLh5XLZrQN2&#10;0ZObIOthLIcPH/bw8ssv4zwpeWRDRSFjQgsWS5PdmrC6UYX1MwCx/Z08603sg1h6Q7bfa0NOOR5v&#10;fTYfO/fsx/4dS/HrC3/HxHzxWrdqmHzXk1ixfjsOHDqIAwW/YcVbV+OOPimYOPl1bDnkGXLYteor&#10;fHZNNc+4mv7Qa1gn1pWD//cnNn0/HY+fm+Z3rGhgiZ68o2d/kql1zqMpefJGjPU0+i1jG4txVg+D&#10;W6WhRnoGRo/oicK7O+L+HtXQIC0eVTKq4IxTW2OF/GSdyK0tN7fEVU1SkJmShFbtGuCWLpnof35n&#10;bPuX/D3tmuh/fB2cWDMRNRvWx+d3dsWLJ2WhbfVEpCQmILduNiYO64ECT1n529tNcVunqqiVkoA6&#10;jevguTHHYqxoR2ZyAuo2qYsXbxXzszjmtonHYnSbqqiTGo/klGS0adcIH072vhYpTkreq6++WiR1&#10;KhVK8tZdk4uudTNwQl5zzI7128E2YknyDix7E7PeeQozLV67AVOOF2W61cHjXxV6yvz103P45rMF&#10;vo81kI9r5mfh/nc3eV7dPusJfPvNb56P0O3++GyMEYv+1Nf+EP86gA2fP4hP3/gIO2XBXS/hX+I4&#10;wwdMxgb5hte+RfjpjcexcO1B8Y/9+O2+1gHlM1ysj27Kj+/Iuxf2xcVInjs4JXljJ37rybEtT3QI&#10;kifpuPvJXyHT68Bvb+Kbt97BZrnwHpiJ1y5IxYhrnsT0d7aIP4j/9izA/Ldewu/7vf/E7vmY/86b&#10;2ORZqOfjlX5JRWMGIoPXfPyo2JB67yTueu9UjBbHs2+k7ZI34qqHA4+BE7IwetjT8Iy0TR/huzff&#10;w5+yYwUv499n9gk6doL1jZ0PKXo1qmd4RM9IXtkQ+x/XrIJxN70Lzz2NbV/h+zdex3rvDQ4cnHmu&#10;KBtsPk8InMsnVSvTdUCKXmMhepf981LPRshInkOwfgagXEpe3jF4dYFcFPaJvH0UM2fLHAa2vtQb&#10;Yy65C57VY+sn+Pb5+/DDL971YMszebhtwpNY5xk3h7B14Zt4/4os3Dr9OxFdHOG3N/DNO5958/+P&#10;+zG1r70d0UGKnpz75R09NyWv4I7WuLx6PFqf0RmbhtVGTlwc2p/UGt+ObIc5k7rj9a7JSKqVi4dH&#10;dMb3VzVAvpCrbucIkZM/b1Y7Hrntm+KjGzvipZMykCrqNjyhA7YIcZNf64qLT8eYqzvii2Ed8cPf&#10;qyMtuRpuubYLlk5oh7tbJSK+XhP8JPZqnrJxqbjk4g5YOO4YXOb5OlcVXHlJB/w0thUurR6HRiLu&#10;XzO64eHmCajSpBHev7kbfh7eBCemxqFdvy7YyXI/RIzk+bAnTUUltr+TNxfP/S1BSNz5+FXObTue&#10;xn0e6auHZ+bJKYpI3qnnYOFe8f//fART+4iy+a3w6JRheHZMR4zunoDhpx2Du65oj5vP6YoHJ0/D&#10;ij2y4g94+tRMPPCJnBgLxGDL8b7b+7d/Ysk+8adtj2GajKW0O1I8oud5V/dSv8XFSJ47OCN5iRh/&#10;708yibB+RnPPQxxoueP/hh//EoX+ehP/OVnebUvEuImfim0mUPhmH4wtkryjWHNXI5F/WXj4G5mc&#10;R7D6zobi39l49Ac5CDbg66vEguIbM/u+Pg/XdxPxTzoXC3aLP/z1Kh4QYySQ5A3pXSfwGDjvHDz8&#10;tQwij5Eh2piGW24Yipdu74fJYmELPHbigvZtBDsfArnYZ4rF/ocffjCSVwbEvuTV9eX8FswcXE28&#10;loBxt34ptqqW5AWbz8X4CZTLJyaV+TrgEb2cqrj0kouN5DkF62cAyqPkDfvHZI/IHZ5/JW6Ud5V7&#10;5+Ez+RGSXS/h36OehZyCsf0LfP3vgfj3NX0x/coOmHBKmshh5Xuu+R3xgQx/6Bs8e7r8hFNVTPEc&#10;byfmDs0sOl40Oa25V/SsO3rWOXdS8uLjEtGsTlW0q1sVbWunITshDtnNG+Kzu3p5JS8hHTMmyrlQ&#10;1LnzWJyemoizr+7hy6d8/HCa/C3tRvhuVH00TfSVla/d2wHDavhLXmL9Zvh1hqzXG9vlV7Bu6I5t&#10;/+qFzbd3wgt9UpGQVR9f32v99nYTLPTcIczDmx0SkdioBZZ76ubh9faJqN6utef4v0/siNl35Avh&#10;64kVY4/B4GwhgCfKY3qPEwlG8nyoiVMRiamPaz7ZHaN7p2N4EXKCEovs2ddBTkFYORoTPU+YSse9&#10;r2wQfygpeZP6+8quGIUJJZ5GlYixQyfh1z/kim3/T8jkGc3w8jL5/3/Ba+f6nrLWsz3eXyf+dHQW&#10;njpFjeUMxzWO83xB2L64GMlzB6fu5I0Z96nnXdGdr+b7PWRl1IBr8Nqtx2NCnwQMOWe4L4fH+HJY&#10;LNoX3+FZtI8uvBTjiyRvF34aUUO8non7P5bvrxbgx+vkwlsDD34u70tsxndXZ9jGTEfvRtnKVblR&#10;FbkaUPJOPSXgGHj+8uG+MfAzXu2nPGmwe+3AY+dvCUH7NtYex4bc6KYmJ+Cee+42klcGxLzkXdyq&#10;OB99c/LwKx/y3HXwSl6w+bxp4FyOkXXgBN8D4+T3WIzkOQDrZwDKo+SNGvmm9672vnXYtGoxNq5a&#10;gUJ5xxk/4aX+bfDfz1bB8zVw679t3+DTMfVxrSp5x5+Jn+T7H9iL7WtknMXYss0TCL9PaWxrR/Sw&#10;5v57p9wTNclLSsvClIFt8NagNnj32vaYOSEPO32vS8nLTaqO5yZ7/10wsRk6JqbhxrFCqnz5tPby&#10;6kjJyMWrV9REZlo2XpVPrJevzeiGBxrE+0me5wGNvno7b2+Dm9pWRa1EMb7jE9GoRrz3afg+ySsu&#10;m4f3uiShSstjsc7377c6CslrKyWvF1YMaogz6yQjRcwR8VVSUV9IqveYvnZEQOxI3k1C8oJImDb2&#10;GCHEYgujPZEqAuXiO3mnXILl8u3bzffhnt7yb1l46Au54SV38s7wld0wFXfLst0yMen6S/DosK64&#10;4bge3ne+jizC52LA33xyZ/zPszGWG9VcPD5H3nvYgC+vTPce9/iT8YN8U/ev1/CgvIOotitC5O+H&#10;Zdeojnnz5vktLkby3MEpybv2rEFYIXNux3/xn9N8D4vIb4PXfpb5dARrpjbDtSf/HUulCf75EO71&#10;5LBYtK99HnKt3fvZ6RhXJHmW1GXiXx7J24HZ1waWvD0fnYJR8nh9+uLbbeIP+97HwycEljy5eQg4&#10;Bi66FE/Okx1Zg088D4tJwKiLz8WT407FvSPuDzJ2EoL2zdM+Beu7Sf+89B8esbMewiLxPnilpLix&#10;OdpIXvjE/p28+nh8rkysjfhG5LzMxxvGe99Q8Uhe72Dzee2AuXzXOb3KfB2wvpc6f/78ou/lSV56&#10;6SXvg1fIhspRyFqiDYsXC7C2BqA8St6Iqx/3fPz4wPyb8Z/hp+PBkRfg2TsH4onRvXBzn1SMPr0F&#10;bruoN/5zz6348ouF8Hza37Nnsr9xIiSvaK34Bm+PFXGGn4lHbx+E58afg3vPiv5DwrxzfxXPXWw5&#10;x9jf4PNKXqD5nF9LBv9OXjGW5D3vk7y/7miF3knJuHyY9TyNXvjl3KpIEnL20dC6qO/5nW1fG+7t&#10;iOtrCuHy/KZ1SXF7o2MSUuvXx3/HdscW4Ro/++J8FYrk3dUa/avGo8OJx+D7O3qicHoX3GP9jraV&#10;7xEQOw9ecUTy8rHp1i5YeHMxv97aHZvJ0zVVSiZZLxTe2wOLJ8r6opO+hCliej5WT+yKFfana8Y4&#10;sSR5B3/7H+Z+9CLmFPECvpneCYPzWuDVXz3frMOKpwbgP3c9ho2et6yI5PVuihcXyG1AAZY8ejH+&#10;fccj2CTfpJIf3zz1JO9ijWX46rYz8diDb3o/iy7fCTs7GeMmfiAiAoeX/wf/vb4/Xn53mee7Vjvf&#10;PoluVCPhJJ/g/fjjjyUWFyN57uCU5MnvBt3zxE/ed1H/+gVLvnoHy3/33SXY/DjuPzEBg7vXw1Mz&#10;pfYcxPo3BuORsddh1lqZXRvw3ZAatu/khSZ5OLQI39zZH08/M9OzqB+cc7nnozyBJO++/20LPAb6&#10;Ncf4e77z9GPv7NvwxKiB+HqNHDyijdNeDDJ2EoP2TT1fcpGXH1Me8M9LSgiekTz3KGvJKzHfvzMB&#10;U4+3S14V3Hjrx56P/R7942189sxTWLVLvibqSsnrG2w+TwmYy18PO7NM14FAgmckL0JYWwNQLr+T&#10;d/wp+H6H+POB+fhy0tn4zwP/g/yU8aH5g3HXuLc9d/kOLb0fz444EQ9Ofsz7Hb21t2NSz2w89qPc&#10;E+3AgqlnY/r5DXD/+3+Kf+/Huleuwr/HjsMvclwd/AYvnK3e9XaWojf3iOCVqeRN64JpjeKR1bYF&#10;Ft4r9lWT2uK6nDjkdG+LP+7pgOE149GkRyvMv7M7vjkvG1nyO3lM8mZ0w79FnJpd22DdDBFncluM&#10;qh2HuEzRlin6kld4a3N0TUjCPwb1QOG/emHN0Po4Rhyzbu/22GzlewRUMMmzfkcvAdXl72UIqiWJ&#10;fyenoV//jt4fUA8AS7QSyWHnnnb4Z1ocegzoUfK1GCW2v5PnW8xFmeEXD8dC+e6T/O+v7zF3tuet&#10;qJKSJzayw869ArPXyUnN99+eufhkWC6GdE3H5H9/41nAPf/t/AZz52wX/2cH5lwnNqM96uDBZ772&#10;flnf899RbP96NO46Xn7PiLc9HCzBk3fw1IeuSIzkuYNzkifonoV7pjyBFX94vhkhdojbsfHbu/Gf&#10;c4ofPHLtaafjo3nyFoLvv6PrsHBGV8/TMsOVvL2/zhQlfP9tfh3Pn+s9XiDJG37JzcHHQM8WePaD&#10;FbaP/fyFNc+firF9OwWtF6xvRedIYAneZQMupYJnJM89ylrySv4n76TV8v9oWY+G+M8rs7Fb+NnR&#10;nbPw1SMveITswLfniFilzOeBcrl72a0DHsETc/9PP/1UQvCM5EUIa2sAyqXkyY8ZX3sPfvMtMfK/&#10;I+tfxLNyzu9RH4+8Ms/7cU7rv4Kv8L9r5NNkU3DrtG9ENO9/W5/qhOtOORkfLfS80+H97/BvmHN7&#10;C/5JKofwzP01q2DApZd45hZV8CRlJnmCLeOa4Zwawg1SkpApv7/XtD7evcN77I2jm6J/bqLn49XV&#10;62Th5GpxaHZKR2wtcSevF5ZeVgv1RLmq1VKQlZaGM3tUR/WkanjoVttvb3vKBrmTN70bnu2S4vGW&#10;3OqiPTnZuKxZIlKbNMcS33f/IqECSl486uS3w8aiWD3x8yXCxhOqYvKNPUkdLyWTzEhemdIjCxP/&#10;0Q439tZYbI/vgw++l59RP4T1T3azfVcqAcPP7IAplx2L68Wmt0Q9wZC+jTDp8h7ivGR4vhPIyoSL&#10;KnhG8soORyVPm0SMOKs97rm8PW7uE/7vgBVLXHuMOOkY3D3gGIzJ42VLUtoYyMS0Jz/G1kPybsZk&#10;78eeteoF75t3kfc+aEgu6EzwJEby3KGsJE+fVNx627346r8T8MR53se7j7ruZc/di13vHO8rE61c&#10;dn4d8N7BCyx4EiN5EcDaGoDYlrxSyMvGxEt7YsrFjTBC+VmPoSc0w+Qre4vXmmCU3zMJkjD6vG6Y&#10;8s9jbPmegtHndsaUKzpEtBbpoCN4EqckL2ym5WHR9R0wc3wPbPf9rfDuznj18rZYaH1Cb2on3JwT&#10;j07nd0WBVU/JxW2TOuObMZ3x272ijvKaPvlYdVMHfHOT/Ngnez18KoHkCYqeptMVs9TfubgnH+vH&#10;NMNljVOEgSegVu0s3HhNN+wU8TySl1gVQ3pnonFaAjJrZmL45V2xTV5oP8nrhd+GNEK/eslI9/1W&#10;xvhB3T1f/JS/0XF2y1xMPaMW2mUkIL16BgZd1gGvnFwDzUTM9OrVMOQKeTwRc2pXvHii7Tc36ogB&#10;PrRHcXJFSLmSPG3SMemOCXj/qaew+q//w/pnewZ8wp+bMMEzkld2lI3kOUFNvzt1Tr/7OvzigXjn&#10;sbswc1EBDqy4F1MceKKg9ZMhpQmexEieO8S+5CXiptu8T2nF9h/x67dfYIP8VDB2YO6omqR8SaKR&#10;y+FgCR77iKYdI3kRwNoagHIteeUMXcGTlLnkMe5qi0sz4tCocxM8d9Wx+M9JmchMysCdN+YXl2H5&#10;GMO4LnkMHcljiaCW4ZInDPmaXNRNqIpbx3XHR3nydy6qYszADvji2o5Yc/uxuCgjHs26N8dnN3bE&#10;K6dWQ4a4qHfd2NMjefL3Nao0aYBXxnbCu2fWQGai74LbJG/bjU3QIy0F5/ZriznjO+Hts7NRO7Ua&#10;7r4pH5uu88Zo1K0FvhSvPd/De1v22J4t8dVNnfBUN/Fv+TSeKb2w5CLfb24M6YKl432/uVG3CX6a&#10;Jk6yPRHDpGJKXhyGntQck/7ZEbecKoScvO42UvBqZmWWEDzGc889ZyTPBcqv5GVgxOU3Y+ZHz+CD&#10;0fUC/2xDuOTVxMSLu2LyebUxXPm4ZTgE+01IiZr/XsnTe8KakbzwiX3JE3SviXvveQA/zZuL31f8&#10;hNVzXsbHt3Ys8THggDicy+EgH7Bl/4imfRNkYW2QXnzxRXckTxcy5sKGxY82rB0CI3nuoPPxfDte&#10;yYv86ZrO0gvrR7fAsHbV0al+Bnq3q4Pp13UP70YLy9EywEnJ03q6JsNZyYtDXFoa2tT1/mbGMTWT&#10;kBiXhL5/a4ffp+d5JC+xflMsmibKi+OsvTIL1eQjU+/0xZjaETfVikeLv3XCWo/kpeGG630WP7UT&#10;JuTEo9UZnbG9SPK64ftT0pBWvxHeG90RM8cIRrXGKFGu5emdsVZKnpDKe8bLNvfG+mtqonpCBh6+&#10;zffvq7M9j2x97a7e2H6n7zc3RDs239YJL/T2/ebGFHFsK3EioKJKXixhCZ58F1fd0DKM5LlD+ZW8&#10;8oMleFdecZknt9lmSs1/I3nuUC4kr5xjPUF5wYIFRXfr2GbISF6UYO0QGMmLPsWf3vinluBJYlPy&#10;HITlaBlQASUvHpltmuDla1rjzWva4P3rOuCXu/J9r3slL7VZK6z1HCcfi85LR0qtBph1b3GMZ5vF&#10;o1b3tlgpJS+xGp6eJDrpuXA98Jx8rUc7bCySvC54o738kmYi6lRPQV2LzFT0OLkDVgnJk9/re+5O&#10;b4w/htRCdnImXvT9e/2gmqghJU/8e+dtAX5zw0heucASPPkurrqZDYSRPHcwkhdd5CLfQCzyA6+8&#10;3JPXbCMlUfPfSJ47GMmLLpbgLVy4sEjwjOS5DGuHwEhedLF/ekNX8CRG8tyhQkpeie/kFb3uk7zm&#10;luT1wm+XVkdatVx8dI+vzLQuuNfzGxXtsVpKXnxVTPHdhftrWldMrRePpid3xNYiyeuKT0TM5IbN&#10;scT+Uwu+EyM/rul5eEupkqf85sb0Xvi5n+83N4zkxTzhCJ6krCSv8J5u+GV8F/ys8Mst3jvJrE55&#10;xkhe9LALHttA2VHz3zXJE2NnxZg2ePnyY/DGdZ2wdqr99XxsndQFv96eh0J7Hdtri8Rr/n8vXxjJ&#10;ix7W969VwYuq5M0Q+TxRzNkTSvLLbXnYyeqUBhlzYeOJ2UuMna745dY8bFePFQoz8rH6lq5YMUXk&#10;MnvdgrVDYCQveoQreBIjee5Q6SVvx81N0S0pCWde1Bl/igV99ZC6aJ6QjH8O6VH0nbzWp3bARiFd&#10;a6+thxYJKRg8vKffd/LWXZOD7Pg0DLrK+7CVbRNaon+NFJx9WTf8oSt5k7rh3w19v7khZFH+dofn&#10;NzeCPBo2VIzkRYcTwxQ8SVlJnnzssHxEcBXfT41Y5DRqiO/lU6JIHR22jG2C846tjy88T6eKHYzk&#10;RYdQBE+i5r8bkrd5XAsMqJOAuJRUtGuYjmOqxyMhPQODL+vie0PDety1WBeUuvK1j7onIaFpK+Xv&#10;ITClI+7uWAM3jCw7UTSSFx28gpdJBS+qkndnK+SJ+Tsu2X/+ltRp2Ry/yDecWb1gkDGnR0/8cE5N&#10;nHpKB2y2/ibjTemA4bWS0Ld/Z2xTjxUKU4r3WvR1C782FWMkLzpYc7/8eH6ogicxkucOFVPyegnJ&#10;s/+9KK5YsHv4S57829zzs9EgPg5VqyYiKS4JPU9sg9+myadr5iI3PgXHNUhGZkYSkuMSPd/tkxLm&#10;93TNGd3x9onVkCkm3YxqyUgX/1u3TRPMmhLKnbxeWDog0G9uiP6Skx4qHsk7W0geec3ihJbVkZIo&#10;Bm9mYkCyq4hznFUVDcSk6CRyknUKNXbtGlXx9zZ8sooEKXi1smt4Fvl9+/aFTChP1yx0WPKSq9fG&#10;Zw7LWLTiRoqO5M2ZM8cjvjJfqqeK/61VrUQeMbLTk6IyHpyiTnYGOjeqSvM3EqxF/uqrrsT+/ftp&#10;fpdGtCWvcNKx+KeQuhY9W2GhvBMg/z49D7P/XhN1ElJx7XXy6cjBJK8Xtt/VDb/d2bPE37WZ3BJ5&#10;icm4enhsS94pJx2P5CT5W02pqCXWIJZLKnWz05FVJcHvbyXm41wCK8eIpK6PXDH3XxiFud8SvJ9/&#10;/jmg0KnSZyfY0zV3E/zKSMlLTMHVI0Reqq8psFgMVlePHnjGs+9qj0228bp1XDMMOrk1Vto/4RQO&#10;9r0We70ULMmz5hwmefI79NbcX5GQc3+nhtGb+6XgMYELhhRCiVfyAs3n/Fq6Ds338oWTkqc+XVOu&#10;+xYuSV4A7HEDsOPOLpg5ogMWTOpZ9LeiY4lNwa9jO2LhZLnQiw4HSITtIsa3YkL54ZY8FNhOThGs&#10;roIzv7nB0ZG89XfnieN34Iz20qNFLqZPn45Zs2aFzffff1+CH374wY/Zs2eHzcyZM/1o2+ZYz6LM&#10;JqxwObFJseDJhcK+edUlZiVveg/MvCAXPWokIjU5Gce2aYA3bpMPIMrD92dn4/i8ZrizazrqpMQj&#10;M7s6hl3RBZvGN0f/nHjP91Nbt2uKH0UO77y9DW5pXxW1Rbn0alVx9mli0Z9GjhdldCRP8uOPP+Kb&#10;b75BUlISPvvsM8//L438/HxMmTIF3333nTZqfgaC1Q0Vebc4o0rxD7U7gbXIX3P1wKJJnuV3aURX&#10;8nrip37pSMn2Pr3Y77Xp3fFapySkNWuBpWJ+l5KXXLcOBrdKRfXkRDRrWRfPT5DzfR5mnZmFvr3b&#10;euoFzWcxZr7sn4u8rESkpSSLMdAIH93aCQ93TEOS2EBm1snGtHE9UXhXB9zfIwMN0uJRJaMKzji1&#10;NVZEeUzoSN769es9+Tx06FD8/e9/L5HnjCeeeAItWrTwm8fVuVi+eaKilglEJHUtOnVsjxPEXM3y&#10;OFysj+dbgieJJcnbNKYxzmpWE/fc0NNTd9uNzXB+syyMH56HXSL3/3d6TbSvloAUkadt2zfEO/KH&#10;oD11e+H3UU0xoEkqMpMTUEvk7G3DeqDg3k6Y3D4T1w7L85XLx7zza+L4/Nb4+qKaaJEgH3gnxkP/&#10;ztga6KegxPh4q08m/nZa8R2/wjta46oWWZg4uqcYW23F2Eq3ja02YmyJci5InkR+EofNwaHC5uCy&#10;4oUXXkDVtBSaw+Fi//QGk7jSMJLnLkbygsCOGVEisLoqrJ5D6EheUHxtPLVDA7zzzjt+m7VQsSeH&#10;hT15JLqLJiunTuDnnHm6o5JnCZ5c5K1jsH6WRllKXlLVmnh0eAfMFALvYWxn/O7ZbOZj7dW1kJOQ&#10;hn9e1A7zxh6LG5smILVRY8yb6t0Qx8Wl4vz+bfDj+A54XP4MSHoO3r+tM14/uQri07Jw96BOWD+l&#10;E+5qnIj6HZrg3Rs6Y/agxjhTbCx6nNPJ9e/96UqeRUpKCrZu3UpfUzn99NPx+uuv0wUtEOrHFgPB&#10;6obKokWLUKtGOs3jcLAW+UHXXOU3fll+l0Z0Ja87nm+egJwebbGJvL5uYBbS07Lxxl1WTicg75Rj&#10;8f0NbXBHK7FBbeDN96KPa04Nls/5WD2wJrIT03DFJe0xf0xLXFkzDtmdW+Hbq+ujZXwi/nZOa8yb&#10;3A2vd0lGUs0cPDy8E74f2AD5qfHoFuUxoSN5FnfddReGDx9OX1ORG8kOHTr45YE6Fx8+fLgEbB5n&#10;6NRVj6dywXn9HJU8S/B++eWXUtthf10lYslLSMJ5ItdmXt/RRicsvEtc8+nd8GS7RCTXa4jvJnfA&#10;zfXkA+laYvF0IWfnVENmjZqYMqQTfha5flfbZGQ0boL5Qqjkne/z0uPRsmdLfHFTRzzTMw0JYm5/&#10;69Z2uLxaPPpcbn1ksie+Oj4FyY2aY8HNrTE2Nw6ZrZvgrRt7YFHAn4LqhUXnZSA5Ixcf3i1iiLxc&#10;eWkmqogx+LJYO4rHVhcxtpqIsZUoxlZnbHNJ8uywuVgXNgeXFYsXL0bNTOfn/qsGXkGPp4ORPHcx&#10;khcEdsyIEoHVVWH1HMJIHp+4QkVuGFTBk7B+lkZZSl68vLuQkYzcaj5qZuO/d8i7dd3xSptEZLY7&#10;Fut85beNbYDmQvomjuvu2RAniEX7F9/dB/mR5DqJGXjsdv87hFtlnaR0sdhbItker52YhqSchpjr&#10;9+CL6GMkz5mFXi7y9cUiP/iaq0uMX5bfpRFVyZveBTPkg7JO6Yit5HX5cfxaCdXwzCSf5NWs73nK&#10;snxt2w0N0TKhCm6Tv63qk7zg+ewdMzU6HIvfPfHzsXZUSzwysBP+uMP2cc07j8XpqYk4+6ruvnb0&#10;xA+nRn9MGMnj+RwqgQQvUDvUMnYilrz4OCSm2eZvD2k454ruKBRlCm5rhXOqxiEnNwmJGbXwgpif&#10;d0/thBtrJaDD6W3xnZDCWYJvrq6PFiLXJ96Yj3VXZaFalZp4/S7vcQru7ICnLj4WP97WNoDktcDK&#10;Gf4f1wz2U1A7JzRDNzEWLh0ixoIQ0cebJ3jWmeVFY8v3M1RifHnHViPMnWwkL1yclDzP3J9dFVcP&#10;vJIeSxcjee5iJC8I7JgRJQKrq8LqOYSRPD55hcIJTeORUzOrhOBJWD9LoywlL+DHNeXmuH48mp9q&#10;2xxPboXeYnEeMLSbZ0Ns//7SllF10UBI3iO3i42tLe76a7JRTYhkDftPiwgaNa6PL13+zp6RvMgX&#10;ekvwhgy6ho5flt+lEe07ec+1SPD8HI78jrb6+torMlE1rSbe9t3JS27SEmus12W+JyXjMpHvluQF&#10;zee7umC6OmaKYhVLXsHEpuiYmIYbxxZ/x2/tZdWRkpGLD+5W6jmIkTye06HgFbwanvGktiFQO1g5&#10;i+h/Jy/f83HluLh49Lqom0f8dt/dGuemxiGuisjdTBtZ1TB2VJ7nJ6WSazXA91OVWFMC3ckrKXlB&#10;fwpqelfc3yge2V3aYN1tLdE3KRFnD+zh+f1gPrYa4Esx7o3khYdTkmfdwbvmqoH0OKFgJM9dXJO8&#10;7du3QxKu5EWEPW4okFg0EcKFnEgKqxsGHskr5emaRQRphxOSp4M9gSzsCRYMddJ2QvKOFwuZFDy5&#10;yLP2hkNMSt593fBUswTk5hV/zG3nhCZol5CKEaP0JW/TdbmoLf7+0C3y7qA9vvtEW/LeeOONkBZ4&#10;a6Gzw8o5gROSd0VH77u4g4XgqWPLguV3aURX8vLx64XVkFY9F/+TH2Gzvza9G55rk4iMY1riN993&#10;8uTd6Z99d6dlvrdPTMXYMcV38oLns3fM1OnZrnjMiPa+ck0HrL7ddifvjpYeebxcfrfJUy4fv5zr&#10;/amcEt8bdJBoS15hYWERal7r5gqb7xmhiJTkwvPOjVjyvE9QDix4oWDJ6ssvv4zzAkheqWhIXsGk&#10;1hiQGYfUKvFIyJVPPBZ/F7J2hZC1rn/vRp8bsOqf1cV4qY1PpZDJv03vjs+uao1vJrT11OspRctT&#10;1vuk8iRV8sTf/X4KSuyjfvbl91f3ynq9sFiMyZSqtfDYeeJYadl4ZbL3AXXesSXzVZSz49DHNVke&#10;hoIqc4Fgc3BZ4YTkWXfw5Pev2THCxSt5enN/zGMbQ7FG2JKn9FFKnpyz2NwtMZLHYCeWweqGgZE8&#10;PonpEA3Bk8Sm5OXj5/4ZYnOQhYfHi02EWOjfPy4NiRm5eN931yOg5F1WHaminPzdyb/ubI2L0uPQ&#10;rPex3odTTO2CxzqmoH67Vlgx3TqWOxjJC3+hl4JXTyzyQwYPKjGu7LD8Lo3oSp7g7nYYlRuPWm2a&#10;4LNJPjmb2g3/+1t1VE9Mx/gxUrZ8H9eMq4obR+aJcdYd/zs+DUk15M/X2L6TFzSf87FQjJm0jFp4&#10;9hY5Znrgwz6pSMwWm9tbWqGPvCsoxW5aF0xrFI+sts2x8N5eYiPeBtflxCGnexv8obbdQYzk8dzW&#10;wXqC8q+//krjh4orkjejG54XspUk5O6Tm4/B+SJvW57YHhv/1QNvdhH5XKsOXvM8bCUfv1xSEw1q&#10;ZOPZ23th5/im6JacjAsv64bt8iEsw+qikXxz77r2uKlWHOr0bIvfZ/TGztuPxYBqcYjzSd5zzcX6&#10;mNcOm8Rx/y3y2/NTUKJcwWTfT0FlirHkE8eCW5qLtovyQtwy27fGOjm+72zjG1vyQUbi31O7Fo+t&#10;u4zkhUukkmcJnvz+NYsfCUby3MFIXjBILLXjEcFOLIPVDQMjeXwiKw1L8OQiz9oZCbEpeYIpnXB/&#10;+xQkxCUgOy0ecVWrYczgbiggj5u3S96WUfXRQn7Xr24dfHR3PlYNqoc8sUDHpSYjJ0X8b/Us3HO9&#10;dRfDPYzkhbfQW4I3dMjgEmNKheV3aURd8gQ7b2uNm9ukIS1ObD4zU5CdGIeM3GzcNlTmsyzju5OX&#10;mYnOGYmoVUXke5XqmHBddxSK14ok775S8tkzZoTYxScgp6qIkZqBMdd2R8GU9hgtRE4+fXCQEL0t&#10;45rhnBri3ylJyEyIQ3bT+njX811Y/3Y7iZE8nt+lYT1gyynBkzgmeWKelY/9L0FKDTx0fhYyE9Mx&#10;4Xopgb3w25W1UCshDSNH5HneWBjVJFGUTURuRoL43xScfm5HbPLE7okfL6wpxE6MkYwkpIgy3U9q&#10;izUz8vHzRdmoI+KnZaSgVmY19G8pJNIjeT3x9UlpnnjterfFj5eV8lNQQgQfFmuxLN/vKkvceomx&#10;VZ+MLdF+cycvbCKRvKJPb1xzNY0dKUby3MFIXjBILLXjEcFOLIPVDQMjeXwyC4YUvNxa2VERPElZ&#10;SZ4e+Vg/oSO+HNMZa7UfCpGPTRM74otRnfG7dbduanf8NLo9vhjbBRtdvoNnYSQv9IW+SPCuHVJi&#10;PDFYfpeGG5Jnse3OLpg9qgPmTOyB7eR1SeE9XfDD9fZ8z8MHXROR1Nz2Y+hB8zkff4gx88WoTlh5&#10;b7G4ybjfj2yPn+70/W1aDyy6vj1mju8esC1OYiSP53gwZB2nBU/iiORFTD7W3twRn4/shMXyjT7l&#10;9YK7u2KWkKO5d+R7vstn/X375M74RuT2CvUnnoToLR7bAV/f7P35KO2fglLH+dQevrHVVYwt8noY&#10;GMkLf+6X379mcZ3ASJ47GMkLBomldjwi2IllsLphYCSPT2iBsARPTpSsfU4Q25JXcTCSF9pCby3y&#10;w4ZeW2IsBYLld2m4KXkhMz0PvwxriaE5cajZw/s7eeUVI3k8zwNhCZ6c+1nMSIgNyYsRyDh3GiN5&#10;4c391w4eRGM6hZE8d6gckqeD/djBIHXVk+GBnTQVVi+KhCR5QXBL8nRhGwF1gg5V8o5zQfAkRvLc&#10;IdqS9/bbb3s2nOwNB538lLANgwqrVxoyh0ORPGuRv27YUJqzgWDHVlHrxLTkTe2E6e3T0bFFbTx6&#10;U09eppwQbcnbtWtXVLDLo4XaBlUqJfbN5Pnnnh2S5FlPUJY/k6DmazDY2GdYcvriiy8GfLqmo5Cx&#10;RMvFMqwPmliSZ88Jp2BzdLiw+JESquQVfXpjyGAaLxhsHDKs8uVW8lh+lgWsbQSP5J0qJI+8FgpS&#10;8uTTNe37GPu8ZiSPwepFESN5fGJTkYJXO6cmlixZQo/nJEby3MFInt5Cby3yw68LTfAk7Ngqap2Y&#10;lrwKhJE8nu8qx/u+fx3OA7bY2GcYyQsD1gdNjOSFNvfLj+ezWKXBxiHDKm8kL0JY2whG8izsxw4G&#10;qctOCL0oKqxeFDGSxyc3O24KnsRInjsYySt9ob/ct8iPGD6M5mppsGOrqHWM5LmDkTye83YiETwJ&#10;G/sMI3lhwPqgiZG80ud+KXh1IxA8CRuHDKu8kbwIYW0jGMmzsB87GKQuOyH0oqiwelHESB6f4Czc&#10;FjyJkTx3MJIXfKGXgicX+ZEjrqN5qgM7topax0ieOxjJ43lvYQleqB/RtMPGPsNIXhiwPmhiJE9v&#10;7r9u6LU0hi5sHDKs8kbyIoS1jWAkz8J+7GCQuuyE0IuiwupFESN5fJKT9PUJ3tKlS+kxooWRPHcw&#10;khd4obcW+VEjR9Ac1YUdW0WtYyTPHYzk8dyXSMHLrZXtuYPHclQXNvYZRvLCgPVBEyN5pcz9WVUx&#10;fNhQWj8U2DhkWOWN5EUIaxvBNcnbuXMnJJbs2Qlb8uzlg8HqqrB6DFKXLarsJIV7kUrUCwSra8Mj&#10;eWcLyQuxnkqsSZ4OwSRPCl6d3FquC57ESJ47RFvy5HhgT9ILhLXRs2OfMC3UfLFPsLrIO9OBJM9a&#10;5EePGlniWG5gJM8doi15bNNqYd8IBoNtCBlMBlXsUti/31kBJc+6g7dgwQIaR8LawNqvvqEhYePR&#10;GtuOSB4ZJyVg9co7rJ8BsCTPuibh5ijLg3Bh8aNBMMmz3twbcd0wWjfalFvJK2eUkDw2njSwJM++&#10;P7HvX4zksZPLyjDUeoFgdW0YySs50fVt7BW8ZcuW0XrRxkieOxjJK7nQW4t8WQmexEieOxjJ8899&#10;ifx4fk6t4IInYW1g7bfLnQUbj9bYNpIXAayfATCSF3julx/PZ/XcwEieOxjJs2D1GKQuW1TtJzng&#10;yWVlGGq9QLC6Nozk+U90ZS14EiN57mAkz3+hl4t8nayqGDN6VIljuImRPHcwkuc/93sFL7tUwZOw&#10;NrD22+XOgo1Ha2wbyYsA1s8AGMkrOffLT2+UpeBJjOS5g5E8C1aPQeqyRdV+kgOeXFaGodYLBKtr&#10;w0he8UTXp3EC6pax4EmM5LmDkbzihd4SvLFjRpeI7zZG8tzBSF7x3H9cY+938BYuXEjrqrA2sPbb&#10;5c6CjUdrbBvJiwDWzwAYySs5948aOZyWdxMjee7gmuRZD1kp95LHIPHsJzmkk8vqhYsS20iev+At&#10;X76clnUTI3nuEG3Jkxto++Rnxz4RBoNtCNV8YWVKwy55RYJ3/ZgSscsCI3nuEG3JY9fWwi49wWCb&#10;73CxbybtD16xnqAsn6IpN9usTyrqBj0QrB0Mq13PPfecV/LI9WL5T1HXcgarx2B1YwXWXk1UydMh&#10;2HULB5Yv4cJyNBDyYUKW5NkFj5V1G6/kRWM+Z3nAyunAYsUIbJwQPJJ3mpA88lowditIyXv11Vf9&#10;9iz2fY6RPN2LwuqFixLbSJ5P8GrnxITgSYzkuYORvPSiRf6GsdeXiFtWGMlzByN5xU9QlhvfUDbM&#10;9g12MFg7GFa7jOSFAGuvJkbyiud++f1rVq4sMJIXIWycEIzkWbB6upB4YV8UVi9clNiVXfJqZ8TF&#10;lOBJjOS5Q2WXvLSUpJgTPImRPHeo7JIn535V8HQ3zPbywWDtYFjtMpIXAqy9mlR2yUtN9s79sSR4&#10;EiN5EcLGCcFIngWrpwuJF/ZFYfXCRYnthOTtmJaPdo2y8e6779IFPVZp1bIF4uLiYkrwJEby3KEy&#10;S578aRCZ++NuGFsiXlljJM8dKrPktW/X1pP/quDpbpjVOoFg7WBY7TKSFwKsvZpUZsn79ddfPbk/&#10;ZnRsCZ7ESF6EsHFCcELyCqb3QtdmNfHaa6/57Vns+xwjeboXhdULFyV2pJL32fD2OLZBNk4/+QT8&#10;+eefdEGPVebNm4dVq1bR18oSI3nuUJklT9Z7//33S8SKBYzkuUNllrwff/zR8+ZeuBtmVo/B2sGw&#10;2mUkLwRYezWpzJInHxz09ttv09fKGiN5EcLGCSFSyft6VAd0aFwTJx/XG1u2bPHbs9j3OaVL3s1C&#10;8sRJjRgmYQxWV4XV04XE07pIaplQYPFseCTvLCF5rG4Qfr8zD1f0boi6udl46aWX6EJuCA8jee4Q&#10;bcl78803PdeTSZYuam5UBozkuUO0Ja+y57GEiQHD2vhbksf2Crqwa10SPp5KQPYM5QrWJ4Eqeeya&#10;qNgFLdZg4hcLsPkhGM5IHr/mrsPyMUYIV/I23J2HQcc1Qp1aWXj22Wf9hM7CLnxG8gRaiaGWCQUW&#10;z0Y4kvfkpS1ROysD1w66qtzdvSsPGMlzByN5sYmRPHcwkhd9mCwwrM26kTyHYX0SGMlzBzY/BMNI&#10;njuEI3nPXX4M6tashquvvAybN2/2zG9G8lRIPK3EUMuEAotnIxTJWzi+C05oUxsd27TCzJkzSyxo&#10;BmcwkucORvJiEyN57mAkL/owWWBYm3UjeQ7D+iQwkucObH4IhpE8dwhF8n69pStObV8HbVo1w1df&#10;feU3vxnJUyHxtBJDLRMKLJ4NHcnbPjUfE89oipqZGbj3nrs9k4r9QhucxUieOxjJi02M5LmDkbzo&#10;w2SBYW3WjeQ5DOuTwEieO7D5IRhG8txBR/J2Tu+FSWc38+z775o8yTMG1PnNSJ4KiaeVGGqZUGDx&#10;bJQmeR8Pa4dW9bJw1mknY+XKlSUussF5jOS5g5G82MRInjsYyYs+qigEwtqsG8lzGNYngZE8d2Dz&#10;QzCM5LlDaZL3+cj2aNswG6eddBxWrFhRJHDq/GaXO4vYljwVFovB6jJIXa0EJReBwuqqKHUCSd7a&#10;yT0wIL8B6teu5XlEqnpxDdHDSJ47uCV5TmNtTCxYmfKMkTx3iLbksWtb2VDHaqDxar32wgsveCSP&#10;5bo+/HqHB4uvibLXiDqsDQGwJI/JXCgw4SpPMDFzEnbMYHglT2/uj3lYjsYIgSRv/d15GNinIerl&#10;ZuPll18OKnA6GMkTaE2qyoUICKurotRhkvfoP1oiNysDw4cOxrZt2+iiZIgeRvLcwUhebGIkzx2M&#10;5EUfdawGGq/Wa0byIoC1IQBG8rwwMXMSdsxgGMlzByZ5T/2zFepkVfM8UFHu+1XBM5KnA6mrNana&#10;LkRQWF0VpY5d8ubf1Bl9j62Nzu1b44cffqCLkSH6GMlzByN5sYmRPHcwkhd91LEaaLxarxnJiwDW&#10;hgAYyfPCxMxJ2DGDYSTPHeyS9/OELjixTR10aN0Ks2bNonJnwUQuGEbyBFqTqnKBAsLqqih1pOTd&#10;cnoj3HR6E88XLGfMmO6ZvNhCZHAHI3nuYCQvNjGS5w5G8qKPOlYDjVfrNSN5EcDaEAAjeV6YmDkJ&#10;O2YwjOS5g5S8G05pgFvO9D5Qceq993jmHyZ2dpjIBSOo5GWnJ+G2Mxvh+ctbRc5lYcJiMVhdBqn7&#10;QgmOKckVmrC6Kkqd6qkJiIuLQ/+zTseqVavoAmRwFyN57hCO5D311FOejVhp5OTkGMkLEyN57hCq&#10;5Mk3Lliuq4wdOxYtWrSg17ayoY7VQOPVek2ePyN5YcLaEAAjeV6YmDkJO2Yw6lZPwfjTGvK9a3lD&#10;2WvHEllVvPv+s/52Mn777TcqdAwmcsEokjyGXFTOOuss9OvXr4hzzz23VOzlg3HOOeeUCqunC4vH&#10;UOv179+/BOedd14Jzj///BKwcqXRrVtXPPbYY3ThMZQNRvLcIRzJk2OUjSOVCy64AGvXrqXX1xAc&#10;I3nuEKrkSXFjua4ix8iDDz5Ir215xS5pkcLiWzgjeeUIJmu6sHiaWJJnXRMmcDowUSkLmGCVR6ZN&#10;m+bZF7N9sNOwucttdPfxrFwk9OjeHY888ggVM4tDhw6VQC3DRNA+nwWVvIKCghLs2rWrVFg9Fp/d&#10;PVTZuXNnCXTjyy8uqrBjqLHYALY/itqitJNrKL8YyXOHcCRPjlF2zQzOYSTPHUKVvJEjR9LrVRmw&#10;S1qksPgWRvJCgMXTxEhe+YP1m8GuE4ONv3Bhe3Qd2D5et1y4qKIWCCN5pcQ3kmcIFyN57mAkLzYx&#10;kucORvL0sUtapLD4FkbyQoDF08RIXvmD9ZvBrhODjb9wYXt0Hdg+XrdcuKiiFggjeaXEN5JnCBcj&#10;ee5gJC82MZLnDkby9LFLWqSw+BZG8kKAxdPESF75g/Wbwa4Tg42/cGF7dB3YPl63XLioohYII3ml&#10;xDeSZwgXI3nuYCQvNjGS5w5G8vSxS1qksPgWRvJCgMXTxEhe+YP1m8GuE4ONv3Bhe3Qd2D5et1y4&#10;qKIWCEclj8lUYWFhWKjSJLHLVzBUAWNlWHwGq6sjfqxPLEHZyWXJYT/hhvKBkTx3MJIXmxjJcwcj&#10;ec7ixPrrmuQxaYo2rB1lhCV51nm3S3gg8WNCURFhghUubC5hsLoqrK26qNeSwXKAYR+vwWDzgQrb&#10;x5cFrG2MUM+FkTwjeQaCkTx3MJIXmxjJcwcjec7ixPprJM8djOQFhglWuLC5hMHqqrC26qJeSwbL&#10;AYZ9vAaDzQcqbB9fFrC2MUI9F0byjOQZCEby3MFIXmxiJM8djOQ5ixPrr5E8dzCSFxgmWOHC5hIG&#10;q6vC2qqLei0ZLAcY9vEaDDYfqLB9fFnA2sYI9VwYyTOSZyAYyXMHI3mxiZE8dzCS5yxOrL9G8tzB&#10;SF5gmGCFC5tLGKyuCmurLuq1ZLAcYNjHazDYfKDC9vFlAWsbI9RzUSR5qiBJmOyoZZgcMuyiZaHK&#10;laQ0AZOwWE4ek9VjD5hRT7aEXRR24g2xjZE8dzCSF5sYyXMHI3mxR8w9eIXJGmE3gZVzFNZeTSzJ&#10;C3WDr2KXhGAw8QgXJwWIxYoVWHt1YOefXTsVNh51YXtvHZhw6cLiqbC2Mtj5YLB2qNgfzGIkT6Ae&#10;k9Uzkle5CFXyVo5rhoJpPQ0h8ul1bdFNSN7KlSu1iIuL88w77JoZnCNUydtwR3t6fQ3BObFlJp56&#10;6ima6ypS8IzkRR8jeSHA2quJkTwvLFaswNqrAzv/7NqpsPGoC9t768AkSRcWT4W1lcHOB4O1Q8VI&#10;noJ6TFbPSF7lIhTJ2zWjF367qYUhDF4fUB+d6qWidu3aWjRu3NiziLBrZnCOUCRvy52dsWJcM3p9&#10;DcHp06QKatSoQXNdJSkpCU8++SS9XgbnMJIXAqy9mhjJ88JixQqsvTqw88+unQobj7qwvbcOTJJ0&#10;YfFUWFsZ7HwwWDtUjOQpqMdk9YzkVS5CkTxD+Fgf12TXwFB2hCJ5hvA5qVUNvPfee/QaGMoGI3kh&#10;wNqriZE8LyxWrMDaqwM7/+zaqbDxqAvbe+vAJEkXFk+FtZXBzgeDtUPFSJ6CekxWz0he5cJInjsY&#10;yYtNjOS5g5G82MNIXgiw9mpiJM8LixUrsPbqwM4/u3YqbDzqwvbeOjBJ0oXFU2FtZbDzwWDtUPGT&#10;PEuImNAxsbFLlIQJkVomUDlGaQImUctIWCwGq6vCjsliseRmF1mFXWBDbGEkzx2M5MUmRvLcwUhe&#10;7BFzkuckTNSchB0zAKrksf2Uk9iFIxqwY4YLEy4dIonF6urAzgWTk3BhY1QXFk8H1idd1FisXcwL&#10;7GJmcejQoRKoZZjk2Y9lJI/AjslisYRnF0/FfgEMsYmRPHcwkhebGMlzByN5sYeRvAhgxwyAkbzA&#10;MAnTIZJYrK4O7FyoohMJbIzqwuLpwPqkixqLtYt5gSpvEiN5NlgsBqurwo7JYrGEZxdPxX4BDLGJ&#10;kTx3MJIXmxjJcwcjebGHkbwIYMcMgJG8wDAJ0yGSWKyuDuxcqKITCWyM6sLi6cD6pIsai7WLeYEq&#10;bxIjeTZYLAarq8KOyWKxhGcXT8V+AQyxiZE8dzCSF5sYyXMHI3mxh5G8CGDHDICRvMAwCdMhklis&#10;rg7sXKiiEwlsjOrC4unA+qSLGou1i3mBKm8SI3k2WCwGq6vCjslisYRnF0/FfgEMsYmRPHcwkheb&#10;GMlzByN5sYeRvAhgxwyAkbzAMAnTIZJYrK4O7FyoohMJbIzqwuLpwPqkixqLtYt5gSpvEkckL5jQ&#10;qU/SlDDZcRImXTqwWLqweCpM/JjMsouuXhR2ge0XxaK0ixcNdNtW0TGS5w5G8mITI3nuYCQv9qjQ&#10;kqcLE7hwYfEFluSpm2I76l6KSUZFxEkJM/ij5hSDzQtsb8z26Op+XxcWix2TjZNgGMkTsHgqRvIq&#10;F0by3MFIXmxiJM8djOTFHkbyBEzWwoXFFxjJC4yRvOih5hSDzQtsb8z26Op+XxcWix2TjZNgGMkT&#10;sHgqRvIqF0by3MFIXmxiJM8djOTFHkbyBEzWwoXFFxjJC4yRvOih5hSDzQtsb8z26Op+XxcWix2T&#10;jZNgGMkTsHgqRvIqF//73/8QFxeHRlmphiiSEB+HPs2r02tgKDuOqV0FVZIT6DUzOIecY7799lt6&#10;DQxlwwcffGDmfheQc3+vZtXpxtRC3UuxTXtFxEhe9FBzisHmBbY3Znt0db+vC4vFjsnGSTCM5AlY&#10;PBUjeZWPlStXYtmyZYYoI8cXO/+GsmPr1q30WhmcZdWqVfT8G8oWM/dHl6VLl3qQ+yi2MbVQ91Js&#10;014RMZIXPdScYrA5ge2N2R5d3e/rwmKxY7JxEow4JncWTGKYJEUTVbZCgcXTgcXShZ1H9aTrXmC1&#10;nkQ3+VRYPYPBYDAYDIZYhO2BdGAbdwaTABVWj8HqMllT+euvv6IKO6YurE/hws6ZDuz6slxh+162&#10;r2b7bxVWTxe1DaytrE8M3fMRDCN5BBZLF3Ye1ZOum1RqPQlLGDWpGKxepWfvdqxeugRLlm9A4V7/&#10;1/ZuX4NlS5Zg+YZC7LX9fd++Xdi8cimW/75D+Xsxe7atxrIVG1FIXrOzt+B3LF+2GtuVY0fObmxZ&#10;tRTL1gZo494dWPn9B3j1vy/ijU/n4/fC4tf2bl+NpbTfe7F9zTIsWbIcGwpt73Tt3oQVS9cW92Hv&#10;Niz/7gO89uLLeG/mCtq33ZtWYOna7UXx925bju8+eA0vvvweZq4o/rvBYDAYKi9sD6QD2xwzmIyo&#10;sHoMVpeJkwoTMydhx9SF9Slc2DnTgV1flits38v21Wz/rcLq6aK2gbWV9Ymhez6CYSSPwGLpws6j&#10;etJ1k0qtJ2EJoyYVg9Wr9Gx4HvlxcYiL74F/L99je207vhlW3/O9jNoDP8c2W53dyx5C76xjMOLT&#10;TQFkZC9WP9oVyY1GYeYO9nox2z4dgMy4PDy/nr8eLntWP4OT00S/6g3Bl9v8X9u96jUMbl8Vidkt&#10;0KVnHjo2zkBCZg+MeX8d9ojXNzyf7+l3fI9/Y/keW93t32BYfREzrjYGfr6t6O8bXz4BCXXH4ceC&#10;vdj41d04p2kaUnJbonPXdmiQGodq3UbirdW7i+Ps24iXT0hA3XE/omDvRnx19zlompaC3Jad0bVd&#10;A6TGVUO3kW9h9W6rvMFpQhZ5ya7NWLl0OX7fwT/Ksm/fHmxbvQwrNhaS12zsLcDvy5dh9fZAccKn&#10;TN8ssPUr7Ddv9mzD6mUrsNH2povBUJlheyAd2OaYwWREhdVjsLpMnFSYmDkJO6YurE/hws6ZDuz6&#10;slxh+162r2b7bxVWTxe1DaytrE8M3fMRDCN5BBZLF3Ye1ZOum1RqPQlLGDWpGKxepUdKXlIScqpX&#10;Q5/HVnokx/P3HbMwpkUm6lSJQx0/yduDNW+MwbWPLERB0d9UylrydmPJjO7I7jIYFzaqgwvf3mh7&#10;bRu+uLoe0rrcjflW2/Zuxlc3tEJS3YH4TAihlLykpBxUr9YHj60sFt8ds8agRWYdVImrY5O8LXj/&#10;3DTUuPprbFn5DM7KqoZet32B9T453LvxU9zQNgkZpz6FlZYwbnkf56bVwNVfb8HKZ85CVrVeuO2L&#10;9b5zL0Tx0xvQNikDpz5lux6CXStex+23vYLlu4r/VsSuFXj99tvwyvJdJV8zlCBUkZc5teyh3sg6&#10;ZgQ+3RRAzvauxqNdk9Fo1EzsYK9bbPsUAzLjkPf8ev56OMTCmwW2foU7rveufhRdkxth1Mwd9HWD&#10;obLB9kA6sM0xg8mICqvHYHWZOKkwMXMSdkxdWJ/ChZ0zHdj1ZbnC9r1sX8323yqsni5qG1hbWZ8Y&#10;uucjGEbyCCyWLuw8qiddN6nUehKWMGpSMVi9So+UvORcnHNlR+Qc/xRW+955L5hzE1rVOwPXdk4p&#10;lry9WzD7ocuR17A6UqvkoPWZ4/GOdYeqYDGeG9oXjTOrIqvlmRg5WEiTR/J2YO7d/XDisE+xxXfM&#10;woX34/wTrsa7GxTJCxK/cPFTuLpXY9SoUhW1jjkN495ahd2+eCUomIsJx2ThpGeWY86EY5B10tNY&#10;XbSR34TX/5aOjNOewxrb5n73mg8x7ZaH8N3mvR4BSM49B1d2zMHxT6323Q0pwJybWqHeGdeic4pN&#10;8rZ/iSszq+DCD//AvFtaIbnlRMxT7kJs+WYqRt/6Epb6/r79yyuRWeVCfPjHPNzSKhktJ85TPta6&#10;Bd9MHY1bX1rq9/cd341Ei2bD8M12e1kfO77DyBbNMOwb8wAXHUITecGeNXhjzLV4ZGFB8d9Uykzy&#10;dof0ZkH02IUt69ZgQ8FeI3kGg0OwPZAObHPMYDKiwuoxWF0mTipMzJyEHVMX1qdwYedMB3Z9Wa6w&#10;fS/bV7P9twqrp4vaBtZW1ieG7vkIRpHksSdp6kgeK8NQ6+nCRCoS2DFUWL1IsAufRE0CyaFDh0rA&#10;ksPgIB7Jq4uBz0xC55xT8MI6eZeiEPMmtkad/s/gP31SfZIn5OftS5Cb1AwDHvsKC+e+gfG9M5Da&#10;fQoWFhZg7oTWQoz6YcanP2H2K2PQNSUOcR7J24bPrqyN1L4vYoPvmFJWGiZ3w+Nr7JvBYPF/x4un&#10;ZiDz1Acwc9kCvD6sBRJyLsOnW5W++Nj2xWA0rNkPr4mYu36Zgk7Vu2D6YusOlzjO+1ejcVwcsjqc&#10;hasnPICXvlyCLTbh80he3YF4ZlJn5JzyAtZJ8S2ch4mt66D/M/9Bn9RiASiYcz1yE0/Ga5vW4ule&#10;Uog/8/toa0mELF6fi8STX8OmtU+jlxTGz+x3jAJjJM85QhH5vVtm46HL89Cweiqq5LTGmePfKbo7&#10;VrD4OQzt2xiZVbPQ8syRGNwqySt5O+bi7n4nYtinW3zHLMTC+8/HCVe/iw2K5AWOX4jFT12NXo1r&#10;oErVWjjmtHF4a5X9Y78+RG7qvFkQ+DjeN2JOuGIG7riwPXKqpqNujyH476w3cOPJzZCZlo56PYfi&#10;lZW7sWPu3eh3whWYPvEctKhRBZmNj8N1/13mPe6OOZh0eh8M+niLInmFWPbKWJzRri6qpSQjvXZb&#10;nHPrp7673QVY/NxQ9G2ciapZLXHmyMFolWRJ3l5smf0QLs9riOqpVZDT+kyMf2e1982dwsV46upe&#10;aCzaULXWMTht3FtYZT7ebHAQtllk5coTrE9OwjbkTHbKM6yPDHZ+GGwvrAOTK11YPBWWPwzWJydx&#10;4phG8gisXiTYBU/CkspIXhngk7xBn87Gne1zcMbLYuO5awEmtcvBWa8uwgtFkrcRr59RDZn93sRG&#10;X93CHyegeVJL3PrDd7ipWQo6zljqu7u2HV8Orhei5AWJP28lXjgxDUltB+PxL1dg26bFmLtgNXbQ&#10;7/tsxFsX1ELtSz7AZvnvPcvxcK9qaHHzHNvHS/dg0+xnMfGKU9Gxnvd3uuKyuuKqJ3/x3IHxSt4g&#10;fDr7TrTPOQMvi43qrgWT0C7nLLy66AWb5O3GL5MbIy7vaazdswz3dUhG8/Fzg3yMVbD7F0xuLDb4&#10;T6/FnmX3oUNyc4yfG+Tu0O6l+Fe3FG8b/UhBl+k/Y+m/uiGlxGtxSOkyHYvNpjcg2iK/dwPeviQX&#10;Sc0G4LGvFmLuG+PROyMV3acsRKG8Y9w6Gbn9ZuDTn2bjlTFdPdfCI3nbPsOVtVPR98UNvmPuwHcj&#10;GyK52+NY86dN8oLF//1FnJqRiVMfmIllC17HsBYJyLnsU2xV+rJP582CYMfZJ8dorsibRvjnY99i&#10;8fwXcXk9kUfprcWY+A6L5j6LAXVFv0bPxLbPrkSu6GPV7tfj1dk/4v07TkBmcmfctbAw4Mc196x4&#10;FH3TqiD/to+waOUSfH7vSagW3x73LtqNgrkT0Do5F/1mfIqfZr+CMV1lrnslb++Gt3FJbhKaDXgM&#10;Xy2cizfG90ZGandMEcf6/cVTkZF5Kh6YuQwLXh+GFgk5uOzTrbzvBkMYsM0iK1eeYH1yEiY7TJTK&#10;M6yPDHZ+GGwvrAOTN11YPBWWPwzWJydx4phG8gisXiTYBU/CkspIXhlgSd6XGzH/ltao3e8NrPtl&#10;CjrWknf11uO/luQJWbq/U4q/xGz4L/qmiM3Vm6+gf2Z1nPXmJl/cPVjxUGffd/I0JW9tkPifbEXB&#10;omcwpE89xIsNZkLd7vjHpPfpd432rHoKJ6bKMi3RunVrwbFoWkNsWOtchc/onb892Lr0Uzx8VTsk&#10;JXbE3Qt3FUnelxvn45bWtdHvjXX4ZUpH1JIysP6/NgFYgQfbxqH1AyuwZ98GvHRSOnLZJnzvDmzc&#10;4r2TuHfFg2gb1xoPrNgj+vcSTkrPpZvTvTs2Yovvu3d7CrxjaP3nQ9Gs6WB8ut7774Lde4XEFnjH&#10;2PrPMbRZUwz+dL333wW73X3oRjlDW+Q3vo4zqmWi35vW9zoL8eOE5khqeSt++O4mNEvpiBlLfXfX&#10;tn+JwUKOQpK8IPHnrXwBJ6Yloe3gx/Hlim3YtHguFqwu+bRYrTcLghznp0Kv5CW0m+p7Y2Az3j2v&#10;OhK7P4ZVnjdSNuPtfpmofs5bPslrhNHWxykL52Nii2QcO3khdgX6Tt6uTVg6Zx7WFoq2bl+NuS9d&#10;i8YJjTBm5kbMuakZUjrOwFLfWN7+5WDU80nextfPQLXMfnhzo/e1fYU/YkLzJLS8dR5WvnAi0pLa&#10;YvDjX2LFtk1YPHcBVgd8II7BEDpss8jKlSdYn5yEyQ4TpfIM6yODnR8G2wvrwORNFxZPheUPg/XJ&#10;SZw4ppE8AqsXCXbBk7CkMpJXBhRJ3jbP9/Ba1umPh+/ogprHye/nbSiWvH3r8GzfNNS+svjjiLuX&#10;Tkd7+dGqTz/AVXVSkf/EGt8GdBcW3N4KiZbkDayN5F7PYb2v3tZPr0BOknonL0j8mdtQuHEVVm/b&#10;je3Lv8QzE/ujcXwVnPL8Om8fitiFxdM6I63RFXjsrffw3ns+Xr0bJ2Zmof/rG7B77TM4rlodDPjQ&#10;+hidj42v4rSq1dHv7c3FkrdNfnyvJer0fxh3dKmJ4+TH+oR4FgnAumfQM64xJv8iN/m7sfRfXcWx&#10;R+Jb5eOU8uOj9VK6YMaS3Vj3TE/ENZ6MX+SmVt6l65qGRiO/xXZbec/DYQbXQ0qXGVhiE1nzcU3n&#10;0BX5PcvvR6cUf4Ha8N++SMm5DG++0h+Z1c/Cm5t8cfeswEOdfd/J05S8YPE/2VqARc8MQZ968YiL&#10;S0Dd7v/ApPd9H1e0o/FmQfDjWG/E/Nf3RswWfHhxNqqc+IrvrvpmvHd+DVQ/2yd5yb3wnOdjmBIx&#10;R/RNRe7ln2JrIMnbvRrvTjgLbXLkXbp41GjUAEkekVuDd/sLeTzrTWzytWnPiofQ2fOdvK1Yfn8n&#10;pDQfj7kF9mOlIOeyT7C1YBGeGdIH9eLjEJdQF93/MQnv+z3B1mCIDLZZZOXKE6xPTsJkh4lSeYb1&#10;kcHOD4PthXVg8qYLi6fC8ofB+uQkThwzrrCwEJJwxYzVY7C6TIjKgnDbpdbTrcu+HMuS8fDhwyVg&#10;Fz1cIknuCoFN8qQojGqWjloZ6ej9qPfuVLHk7caS+3ogNetsPLZYbBT3rMdHI1ogMfcyfLRlMz4c&#10;IDaJHSfgmy1iUt/wEYY3E5svj+R57xjE170KH8mnEooN32uX1RGbPVXygsRfNxvjmsajwbWfYNNe&#10;sXHd8C4G5FZB3ydX+/elYA5ubpGKtvKugv3vYtP68WW1kX7cE1hZuByPn5SOpLbX4bVlvg3v3u1Y&#10;8J9+qFm1D/69bLdN8qRYjUKz9FrISO+NRz1334oFYNObpyKp9ljM8W1C965/C/8Ustvq6hfw8zbv&#10;XYUdi1/EoFZJyDzzaazcswlvnpqE2mOtj47uxfq3/ok6qa1w9Qs/Y5vnrskOLH5xEFolZeLMp5Wn&#10;ay59FqNHP40l7PHyu5bi2dGj8fSSUh7fb/CgL/LPom9abVxZ9FFIIfPT23seKvTpB1eJa5ePJ0Qe&#10;e17btQC3t0oskryBtZPR6znr4Spb8ekVOUhS7+QFiT9zWyE2rlqNbbu3Y/mXz2Bi/8aIr3IKnvd8&#10;b9bbDw86bxasDnKcEnfbS5G8xI741zLfw2p8H1NuOm42CgJI3qZ3zkdWakeMeXku1uzYi91LpqJd&#10;UiOM/O53fH5VHaTmP4E1vo9e71pwO1oleu/krXu2L9JqX+l54q3nWKKf09t7v/O4rXAjVq3eht3b&#10;l+PLZyaif+N4VDnlee/Hbj1tNhgM5QW2Ma+IsL5HG9YOJ2HHDBcW3wmM5AnCbZdaT7eukbwYwS55&#10;+7bjqyH1hIB1xQNCdjzvnBdJnii7YwEeOrchEuKqomZmEuKye+GGD7y/Lbdn7bsY0bkq4lKyUCM9&#10;F92Oq4N4zwZSbNyWPIp+dYX0peWibk599Dz/BGSXuJMXLP4erHn9ahyTFIfkmvVQu2oiso+7Dd8K&#10;obT3Zdvn16Beanfcb318zsb2b4ejYUpH3PPzLtHWDzDh5PriOAnIrNcQ9cSx4rO749oXl3vk0C55&#10;+7Z/hSHy+0ldH8AyeVetSADW4pOL0lFj4Je2jfVebJ37IC4+pgriEjJRp04mEsUxGp4xCV9sEJvi&#10;rZ/govQaGPil7W7b3q2Y++DFOKZKHBIy66BOZqKo2xBnTPoCG+yP9jc4iq7I79u9BPf1SEXW2Y9h&#10;sZD5Pes/wogWici97CNs2fwhBtRORccJ32DL3j3Y8NFwNLO+k+f5aGE86l71keeNid2rX8NldUQe&#10;qZIXJP662ePQNL4Brv1E/h7lXmx4dwByq/TFk6sVydN5syBYPzzfyQtB8kQf29z4pejXXmz8bCyO&#10;SW2Ckd+KnKaStxcr/9MNSbUuxbsbRbv3rMcnY44Vc0w9DBbjYPOHA1BbCOCEb7Zg754N+Gh4M/Ga&#10;V/J2L7kPPVKzcPZji1Eg5oD1H41Ai8RcXPbROswe1xTxDa7FJ/KNo70b8O6AXFTp+2TR04ENBkP5&#10;gW3MKyKs79GGtcNJ2DHDhcV3AiN5gnDbpdbTrWskr7yyG5uXzcG3sxdjg/p7bXu3YcW8WZi3kvwI&#10;8671+GXWd5hPvlPkT+D4e7evxLxvv8b3izYod+rCYS8Kfl+E2V9/he/mr8Q2R4VqFzYunYNvvvoO&#10;P63W/EHqXRuxdM43+Oq7n6LyI9kGf/RE3nvXa8eCh3BuwwTEVa2JzKQ4ZPe6AR+sk3ey9mDtuyPQ&#10;uWocUrJqID23G46rE++VPJEDSx7th7pCiNJy6yKnfk+cf0J2yTt5weLvWYPXrz4GSXHJqFmvNqom&#10;ZuO4274VQunfFw8abxYE7kdoklc7rhY6t6iGKqLPKfE1cdwtUvhEuQB38navfAEXy98erFobdbMy&#10;0eKsy9GneiryH1mBPXvW4t0RnVE1LgVZNdKR2+041In3Sp4U1QUPnYuGCXGoWjNTnIds9LrhA6wT&#10;/dmz5nVcfUwS4pJrol7tqkjMPg63fStE0TofBoOh3MA25hUR1vdow9rhJOyY4cLiO4GRPEG47VLr&#10;6dY1kmcwGMoNuzdj2ZxvMXtxyTcY9m5bgXmz5mElkfNd63/BrO/ml/5QkIDx92L7ynn49uvvsWiD&#10;xg/dl/ZmQZB+6OCRvNS++O+6zVgy+3v8vE7z48GF67Bw1iz8vJa9ybMX21bMw6x5K7GdCOzuzcsw&#10;59vZWKz2f+92rJz3Lb7+flHJN5wMBkO5gW3MKyKs79GGtcNJ2DHDhcV3AiN5gnDbpdbTrWskz2Aw&#10;GMoXluS9uIG/bjAYDKHCNuYVEdb3aMPa4STsmOHC4jtBXChP0pSwcjow2dGBtYHB6joJOyaD1d22&#10;bZsfrIyu+DGMqBkMBkN0KVz0JEYOugez2BNeDQaDoYLDJKIiwvoebVg7nMBInibsmAxW10iewWAw&#10;GAwGg6G8wiSiIsL6Hm1YO5zASJ4m7JgMVtdInsFgMBgMBoOhvMIkoiLC+h5tWDucwEieJuyYDFbX&#10;SJ7BYDD4s3f7aixdsgRLfCxbuR47bE963VvwO5YvW+15IMnegvVYvnwNfThJcTn51NjlWLba/Ci+&#10;wWAwOA2TiIoI63u0Ye1wAiN5mrBjMlhdI3kGg8Hgj/wph7i4OFSpnonMzOpIT45DXGoLXPjgfM/v&#10;L9p/iiDYQ0+Ky23DpwMyEZf3fIkyKjt+vBcXnHYTvjHfrzMYDAYtmERURFjfow1rhxPEMSGzYBLD&#10;yqmwekxsdGCxdGHxwsXJfqrSF0j8du3aVQImeTqwpNLFSKTBYHAav9/r8/ytEEufPhfZKV1x35Ld&#10;2LdrC9at2YCCvbqStw+7tqzDmg0FJcqolDy2wWAw6ME206xceYf100nYMZ2EHTNWYe1nsLrBMJKn&#10;iZP9NJJnMBgqJrux9qPb0L9DHaSnpKN2u36Y+P4a7CZlqWitexo9U+pj2Ddi7p8zCaf3GYSPt/gk&#10;L7kdhl57EhpXr4LMZidg5IvLUCjqFEveDsyZdDr6DPrYG2vvFsx+6HLkNayO1Co5aH3meLyzejd2&#10;LX4U57dIQlxcJtr0uw8LCvZh99qPcFv/DqiTnoL02u3Qb+L7WCN/HF7E2bvpW9x3WU80ykxD1Zw2&#10;6HfHp1gvP1ZauAyvjD0D7epWQ0qy6Gvbc3Drp+uxR9QpXPwUru7VGDWqVEWtY07DuLdW0XNgMBjK&#10;H2wzzcqVd1g/nYQd00nYMWMV1n4GqxsMI3maONlPI3kGg6EiUrhwCvIyG+C8qR9g/uJ5eP+es1En&#10;Iw/3/lzyh8Ol5CVlX4AnvpqN2bNnY9ZX7+KhK1qjRrtx+G67/x06KXm58qOd+Tfhjbnz8cHkk5GZ&#10;0gX3LCwM8HHNvdjw9iXITWqGAY99hYVz38D43hlI7T4FP/2xGG/f2Arxmafj3vcWYvOOhZiSl4kG&#10;503FB/MXY9779+DsOhnIu/dnFO79Ha9fUBPJLQfiyW9+xuznr0KzhJr4x3t/YMWjfZFWJR+3fbQI&#10;K5d8jntPqob49vdi0e7f8eKpGcg89QHMXLYArw9rgYScy/DpVv/+GwyG8gnbTLNy5R3WTydhx3QS&#10;dsxYhbWfweoGw0ieJk7200iewWCoeBRg7s3NkdbxNnz4vVfcZs98C9e3SELLW3/y3HWzl5eSFx+X&#10;iMzc2qhdOxc5WVUQF5eCDkP+i6UFTPKa4qY5vo9iFs7HLS2TcMwdC7CRSt5GvH5GNWT2exMbfccr&#10;/HECmie1xK0/FfrdRSyYezOap3XEbR9+723z7Jl46/oWSGp5K35a+zrOqFYD5729yXvcPRvw3bOP&#10;440FW1CwaSnmzFsr+rUH21fPxUvXNkZCozGYuW0dXjgxDUltB+PxL1dg26bFmLtgNXaQh8YYDIby&#10;B9tMs3LlHdZPJ2HHdBJ2zFiFtZ/B6gbDSJ4mTvbTSJ7BYKh4bMY7/asJUauBuvXqoV4RjZB347ee&#10;h6nYy7OPa+5Y/DQuyElBp7sWlpS85Hw8J/6/t+wG/LdvKnIu/xRrmOTtWY77O6Wg+fi5KPDF3rfh&#10;v+ibkoPLPtnqd+zN7/RHtbg41Khrb3M9NMq7EV/99C90TG6O8XNLfs9v9+p3MeGsNshJiUNcfA00&#10;apCEuEajMHOHEMdFz2BIn3pCYuOQULc7/jHpfaz2ffzTYDCUb9hmmpUr77B+Ogk7ppOwY8YqrP0M&#10;VjcYIUueDkxYog1rB4PV1YHF0oXF04HJ4O7du0ugJgGTPIZaLxBG8gwGQ+lsw+cD6yC52yNYYfsp&#10;hEAwydu3bxNePz0dmee+U1LyEtpjmnwgiyy3eylmdEhG0xtn4w96J28dnu2bhtpXfoZtvti7l05H&#10;+6RGGDVzh9+xt30+EHWSu+GRFXt8bbCx7ln0TauLq7/Y5vvbbqz96g28M2sR3jw/C6kdx+DluWuw&#10;Y+9uLJnaDkmNRuK7HXtRuHEVVm/bje3Lv8QzE/ujcXwVnPL8Ov/YBoPBEGXYxr88wfoUK7D2xhpG&#10;8jRhsXRh8XQwkmcwGMoTG9/9B2omNMOQt7wPWylc+iTOb9gA/V5Y7Xkgib1sCcnbW4BVn92J46tX&#10;Rd9HltPv5LUZ/y227t2DDR+PRIukhrj2KzEvUskT0nVfD6RmnY3HFhdg3571+GhECyTmXoaPtohj&#10;/7cvUnOvwKfy2BvfxT9qJqDZkLe8D1spXIonz2+IBv1ewOrCxbivexpyL3oBK3bJh7B8imGNEtF4&#10;5Bt4oFsSal36Ljbu3Yc96z/BmGPjEFdvML7cMBvjmsajwbWfYJP8jb8N72JAbhX0fXK1X/8NBoMh&#10;2rCNf3mC9SlWYO2NNYzkacJi6cLi6WAkz2AwlCv2rMP71/cU0hWHjNq5SBf/W++MqZjjd7fOi5Q8&#10;+Tt5dhJrtMSpY1/zCJUqebUT6uP4LrnIzMlCclwNHHfL5x7B4pInjrFjAR46tyES4qqiZmYS4rL/&#10;v737d20qCsM4XvEX1GqwQoO6FpxcRUXcxcXNzcXBXTu7uwr+A46OIohTEttgjPiDUGjsUIsELa0h&#10;uZg4ZHm9qQSTN4/haG7kJnyHz5Lc5z3nXjKch4T2sq08294vm/XVe7Ycr5c5f8de7LZs++ldu5iJ&#10;97CQtaVj3bJ2zR6Ufn17V3/30G7Exe7AwpItHpmz4xdW7Pnnpm0+vmln4xnz2dN2MrNs129dsRNH&#10;L9mjj5FtPblt5w7N2eFTZyw7f9AWr963wk574P4BYNLUwX+aqHtKC7XftKHkBVKzQql5ISh5AKZR&#10;VKtYMZe3cnV36Bu8sbT3rFou2Xot0u8P+W5fN0pWeLVutbg4/n69bXvV15ZfrdiX3k9Lo5pVijnL&#10;l6u2639u2tqxjVLeXr7d2v+/fb3Xm9vvbW3tg32qDxe49rdNe1PIWbFSs8i9BwD/gzr4TxN1T2mh&#10;9ps2lLxAalYoNS8EJQ8AAAD/Qh38p4m6p7RQ+02buUajYV2hJU+VkbSa9P7VM+s9z34+p8qb2qui&#10;sq1Wa4AqdJ1OZ4gvbxQ4AAAAqNLgqVwoNc9TuVBqXpLUmiHUrEmh5I1BPbP+ctfjc6qoqb0qKkvJ&#10;AwAAQFJUafBULpSa56lcKDUvSWrNEGrWpFDyxqCeWX+56/E5VdTUXhWVpeQBAAAgKao0eCoXSs3z&#10;VC6UmpcktWYINWtSKHljUM+sv9z1+JwqamqvispS8gAAAJAUVRo8lQul5nkqF0rNS5JaM4SaNSl/&#10;/YdXfGFJM7V/xedUkfLXdKlZquQ1m80BapZaU81XWS+KoiHqg6aKnyqIPqc+SP6aP1HF0lM5AAAA&#10;zAZ1lkSyKHkxn1OFy1/TpWZR8kZTpc5TOQAAAMwGdZZEsih5MZ9Thctf06VmUfJGU6XOUzkAAADM&#10;BnWWRLIoeTGfU4XLX9OlZlHyRlOlzlM5AAAAzAZ1lkSSfthPA32cj5bTveEAAAAASUVORK5CYIJQ&#10;SwECLQAUAAYACAAAACEAsYJntgoBAAATAgAAEwAAAAAAAAAAAAAAAAAAAAAAW0NvbnRlbnRfVHlw&#10;ZXNdLnhtbFBLAQItABQABgAIAAAAIQA4/SH/1gAAAJQBAAALAAAAAAAAAAAAAAAAADsBAABfcmVs&#10;cy8ucmVsc1BLAQItABQABgAIAAAAIQAxjFlZ/AMAACkJAAAOAAAAAAAAAAAAAAAAADoCAABkcnMv&#10;ZTJvRG9jLnhtbFBLAQItABQABgAIAAAAIQCqJg6+vAAAACEBAAAZAAAAAAAAAAAAAAAAAGIGAABk&#10;cnMvX3JlbHMvZTJvRG9jLnhtbC5yZWxzUEsBAi0AFAAGAAgAAAAhAMZqs4DdAAAABQEAAA8AAAAA&#10;AAAAAAAAAAAAVQcAAGRycy9kb3ducmV2LnhtbFBLAQItAAoAAAAAAAAAIQBeZult7bwAAO28AAAU&#10;AAAAAAAAAAAAAAAAAF8IAABkcnMvbWVkaWEvaW1hZ2UxLnBuZ1BLBQYAAAAABgAGAHwBAAB+xQAA&#10;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m 7" o:spid="_x0000_s1027" type="#_x0000_t75" alt="https://i.gyazo.com/7a42e64ac179985ff472267855fd0970.png" style="position:absolute;width:54000;height:156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9L49zDAAAA2gAAAA8AAABkcnMvZG93bnJldi54bWxEj0FrwkAUhO8F/8PyBG91o0iV6CoStFgP&#10;grHF6yP7ugnNvk2zq6b/visIHoeZ+YZZrDpbiyu1vnKsYDRMQBAXTldsFHyetq8zED4ga6wdk4I/&#10;8rBa9l4WmGp34yNd82BEhLBPUUEZQpNK6YuSLPqha4ij9+1aiyHK1kjd4i3CbS3HSfImLVYcF0ps&#10;KCup+MkvVsFvvpm8n/ZHc/gy9XSbZVlz/qiUGvS79RxEoC48w4/2TiuYwv1KvAFy+Q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0vj3MMAAADaAAAADwAAAAAAAAAAAAAAAACf&#10;AgAAZHJzL2Rvd25yZXYueG1sUEsFBgAAAAAEAAQA9wAAAI8DAAAAAA==&#10;">
                    <v:imagedata r:id="rId14" o:title="7a42e64ac179985ff472267855fd0970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8" o:spid="_x0000_s1028" type="#_x0000_t202" style="position:absolute;top:16256;width:5400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xtOcEA&#10;AADaAAAADwAAAGRycy9kb3ducmV2LnhtbERPz2vCMBS+C/4P4Qm7yEzdRKQzisgGmxexetnt0Tyb&#10;zualJKl2/705CB4/vt/LdW8bcSUfascKppMMBHHpdM2VgtPx63UBIkRkjY1jUvBPAdar4WCJuXY3&#10;PtC1iJVIIRxyVGBibHMpQ2nIYpi4ljhxZ+ctxgR9JbXHWwq3jXzLsrm0WHNqMNjS1lB5KTqrYD/7&#10;3Ztxd/7cbWbv/ufUbed/VaHUy6jffICI1Men+OH+1grS1nQl3QC5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sbTnBAAAA2gAAAA8AAAAAAAAAAAAAAAAAmAIAAGRycy9kb3du&#10;cmV2LnhtbFBLBQYAAAAABAAEAPUAAACGAwAAAAA=&#10;" stroked="f">
                    <v:textbox style="mso-fit-shape-to-text:t" inset="0,0,0,0">
                      <w:txbxContent>
                        <w:p w14:paraId="0593AFA1" w14:textId="55E9AC94" w:rsidR="00E53780" w:rsidRPr="004F4D2D" w:rsidRDefault="00E53780" w:rsidP="00212692">
                          <w:pPr>
                            <w:pStyle w:val="Legenda"/>
                            <w:jc w:val="center"/>
                            <w:rPr>
                              <w:noProof/>
                            </w:rPr>
                          </w:pPr>
                          <w:r>
                            <w:t xml:space="preserve">Figura </w:t>
                          </w:r>
                          <w:r w:rsidR="00FA6E7B">
                            <w:fldChar w:fldCharType="begin"/>
                          </w:r>
                          <w:r w:rsidR="00FA6E7B">
                            <w:instrText xml:space="preserve"> SEQ Figura \* ARABIC </w:instrText>
                          </w:r>
                          <w:r w:rsidR="00FA6E7B">
                            <w:fldChar w:fldCharType="separate"/>
                          </w:r>
                          <w:r w:rsidR="00F37623">
                            <w:rPr>
                              <w:noProof/>
                            </w:rPr>
                            <w:t>2</w:t>
                          </w:r>
                          <w:r w:rsidR="00FA6E7B"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- exemplo de um </w:t>
                          </w:r>
                          <w:r w:rsidRPr="005C039F">
                            <w:t>ciclo de desenvolvimento de um programa/aplicação</w:t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del>
    </w:p>
    <w:p w14:paraId="3FEFCD5E" w14:textId="2E0C5FCC" w:rsidR="00761EAE" w:rsidRPr="00D440CC" w:rsidDel="00BB133B" w:rsidRDefault="00761EAE" w:rsidP="00212692">
      <w:pPr>
        <w:jc w:val="both"/>
        <w:rPr>
          <w:del w:id="160" w:author="Tiago M Dias" w:date="2016-03-30T11:08:00Z"/>
          <w:rFonts w:ascii="Arial" w:hAnsi="Arial" w:cs="Arial"/>
          <w:rPrChange w:id="161" w:author="Tiago M Dias" w:date="2016-03-30T10:34:00Z">
            <w:rPr>
              <w:del w:id="162" w:author="Tiago M Dias" w:date="2016-03-30T11:08:00Z"/>
            </w:rPr>
          </w:rPrChange>
        </w:rPr>
      </w:pPr>
    </w:p>
    <w:p w14:paraId="651F1BE9" w14:textId="15A09411" w:rsidR="00695787" w:rsidRPr="00D440CC" w:rsidRDefault="005865E6" w:rsidP="00212692">
      <w:pPr>
        <w:jc w:val="both"/>
        <w:rPr>
          <w:rFonts w:ascii="Arial" w:hAnsi="Arial" w:cs="Arial"/>
          <w:rPrChange w:id="163" w:author="Tiago M Dias" w:date="2016-03-30T10:34:00Z">
            <w:rPr/>
          </w:rPrChange>
        </w:rPr>
      </w:pPr>
      <w:r w:rsidRPr="00D440CC">
        <w:rPr>
          <w:rFonts w:ascii="Arial" w:hAnsi="Arial" w:cs="Arial"/>
          <w:rPrChange w:id="164" w:author="Tiago M Dias" w:date="2016-03-30T10:34:00Z">
            <w:rPr/>
          </w:rPrChange>
        </w:rPr>
        <w:t xml:space="preserve">Os Ambientes Integrados de </w:t>
      </w:r>
      <w:r w:rsidR="00B64135" w:rsidRPr="00D440CC">
        <w:rPr>
          <w:rFonts w:ascii="Arial" w:hAnsi="Arial" w:cs="Arial"/>
          <w:rPrChange w:id="165" w:author="Tiago M Dias" w:date="2016-03-30T10:34:00Z">
            <w:rPr/>
          </w:rPrChange>
        </w:rPr>
        <w:t xml:space="preserve">Desenvolvimento </w:t>
      </w:r>
      <w:r w:rsidRPr="00D440CC">
        <w:rPr>
          <w:rFonts w:ascii="Arial" w:hAnsi="Arial" w:cs="Arial"/>
          <w:rPrChange w:id="166" w:author="Tiago M Dias" w:date="2016-03-30T10:34:00Z">
            <w:rPr/>
          </w:rPrChange>
        </w:rPr>
        <w:t>(</w:t>
      </w:r>
      <w:proofErr w:type="spellStart"/>
      <w:r w:rsidRPr="00D440CC">
        <w:rPr>
          <w:rFonts w:ascii="Arial" w:hAnsi="Arial" w:cs="Arial"/>
          <w:i/>
          <w:rPrChange w:id="167" w:author="Tiago M Dias" w:date="2016-03-30T10:34:00Z">
            <w:rPr>
              <w:i/>
            </w:rPr>
          </w:rPrChange>
        </w:rPr>
        <w:t>IDEs</w:t>
      </w:r>
      <w:proofErr w:type="spellEnd"/>
      <w:r w:rsidRPr="00D440CC">
        <w:rPr>
          <w:rFonts w:ascii="Arial" w:hAnsi="Arial" w:cs="Arial"/>
          <w:rPrChange w:id="168" w:author="Tiago M Dias" w:date="2016-03-30T10:34:00Z">
            <w:rPr/>
          </w:rPrChange>
        </w:rPr>
        <w:t>) são hoje em dia um enorme apoio no desenvolvimento de</w:t>
      </w:r>
      <w:r w:rsidR="00B64135" w:rsidRPr="00D440CC">
        <w:rPr>
          <w:rFonts w:ascii="Arial" w:hAnsi="Arial" w:cs="Arial"/>
          <w:rPrChange w:id="169" w:author="Tiago M Dias" w:date="2016-03-30T10:34:00Z">
            <w:rPr/>
          </w:rPrChange>
        </w:rPr>
        <w:t>stes</w:t>
      </w:r>
      <w:r w:rsidRPr="00D440CC">
        <w:rPr>
          <w:rFonts w:ascii="Arial" w:hAnsi="Arial" w:cs="Arial"/>
          <w:rPrChange w:id="170" w:author="Tiago M Dias" w:date="2016-03-30T10:34:00Z">
            <w:rPr/>
          </w:rPrChange>
        </w:rPr>
        <w:t xml:space="preserve"> </w:t>
      </w:r>
      <w:r w:rsidR="00B64135" w:rsidRPr="00D440CC">
        <w:rPr>
          <w:rFonts w:ascii="Arial" w:hAnsi="Arial" w:cs="Arial"/>
          <w:rPrChange w:id="171" w:author="Tiago M Dias" w:date="2016-03-30T10:34:00Z">
            <w:rPr/>
          </w:rPrChange>
        </w:rPr>
        <w:t>programas</w:t>
      </w:r>
      <w:r w:rsidRPr="00D440CC">
        <w:rPr>
          <w:rFonts w:ascii="Arial" w:hAnsi="Arial" w:cs="Arial"/>
          <w:rPrChange w:id="172" w:author="Tiago M Dias" w:date="2016-03-30T10:34:00Z">
            <w:rPr/>
          </w:rPrChange>
        </w:rPr>
        <w:t xml:space="preserve">, uma vez que </w:t>
      </w:r>
      <w:r w:rsidR="00B64135" w:rsidRPr="00D440CC">
        <w:rPr>
          <w:rFonts w:ascii="Arial" w:hAnsi="Arial" w:cs="Arial"/>
          <w:rPrChange w:id="173" w:author="Tiago M Dias" w:date="2016-03-30T10:34:00Z">
            <w:rPr/>
          </w:rPrChange>
        </w:rPr>
        <w:t xml:space="preserve">não só disponibilizam </w:t>
      </w:r>
      <w:r w:rsidRPr="00D440CC">
        <w:rPr>
          <w:rFonts w:ascii="Arial" w:hAnsi="Arial" w:cs="Arial"/>
          <w:rPrChange w:id="174" w:author="Tiago M Dias" w:date="2016-03-30T10:34:00Z">
            <w:rPr/>
          </w:rPrChange>
        </w:rPr>
        <w:t xml:space="preserve">diversas ferramentas </w:t>
      </w:r>
      <w:r w:rsidR="00B64135" w:rsidRPr="00D440CC">
        <w:rPr>
          <w:rFonts w:ascii="Arial" w:hAnsi="Arial" w:cs="Arial"/>
          <w:rPrChange w:id="175" w:author="Tiago M Dias" w:date="2016-03-30T10:34:00Z">
            <w:rPr/>
          </w:rPrChange>
        </w:rPr>
        <w:t xml:space="preserve">para apoio à produção do código, </w:t>
      </w:r>
      <w:r w:rsidR="00F554F9" w:rsidRPr="00D440CC">
        <w:rPr>
          <w:rFonts w:ascii="Arial" w:hAnsi="Arial" w:cs="Arial"/>
          <w:rPrChange w:id="176" w:author="Tiago M Dias" w:date="2016-03-30T10:34:00Z">
            <w:rPr/>
          </w:rPrChange>
        </w:rPr>
        <w:t>e.g. um</w:t>
      </w:r>
      <w:r w:rsidRPr="00D440CC">
        <w:rPr>
          <w:rFonts w:ascii="Arial" w:hAnsi="Arial" w:cs="Arial"/>
          <w:rPrChange w:id="177" w:author="Tiago M Dias" w:date="2016-03-30T10:34:00Z">
            <w:rPr/>
          </w:rPrChange>
        </w:rPr>
        <w:t xml:space="preserve"> editor de texto, </w:t>
      </w:r>
      <w:r w:rsidR="006658FC" w:rsidRPr="00D440CC">
        <w:rPr>
          <w:rFonts w:ascii="Arial" w:hAnsi="Arial" w:cs="Arial"/>
          <w:rPrChange w:id="178" w:author="Tiago M Dias" w:date="2016-03-30T10:34:00Z">
            <w:rPr/>
          </w:rPrChange>
        </w:rPr>
        <w:t xml:space="preserve">a </w:t>
      </w:r>
      <w:r w:rsidRPr="00D440CC">
        <w:rPr>
          <w:rFonts w:ascii="Arial" w:hAnsi="Arial" w:cs="Arial"/>
          <w:rPrChange w:id="179" w:author="Tiago M Dias" w:date="2016-03-30T10:34:00Z">
            <w:rPr/>
          </w:rPrChange>
        </w:rPr>
        <w:t>geração automática de código</w:t>
      </w:r>
      <w:r w:rsidR="006658FC" w:rsidRPr="00D440CC">
        <w:rPr>
          <w:rFonts w:ascii="Arial" w:hAnsi="Arial" w:cs="Arial"/>
          <w:rPrChange w:id="180" w:author="Tiago M Dias" w:date="2016-03-30T10:34:00Z">
            <w:rPr/>
          </w:rPrChange>
        </w:rPr>
        <w:t xml:space="preserve"> ou</w:t>
      </w:r>
      <w:r w:rsidRPr="00D440CC">
        <w:rPr>
          <w:rFonts w:ascii="Arial" w:hAnsi="Arial" w:cs="Arial"/>
          <w:rPrChange w:id="181" w:author="Tiago M Dias" w:date="2016-03-30T10:34:00Z">
            <w:rPr/>
          </w:rPrChange>
        </w:rPr>
        <w:t xml:space="preserve"> </w:t>
      </w:r>
      <w:r w:rsidR="006658FC" w:rsidRPr="00D440CC">
        <w:rPr>
          <w:rFonts w:ascii="Arial" w:hAnsi="Arial" w:cs="Arial"/>
          <w:rPrChange w:id="182" w:author="Tiago M Dias" w:date="2016-03-30T10:34:00Z">
            <w:rPr/>
          </w:rPrChange>
        </w:rPr>
        <w:t xml:space="preserve">o </w:t>
      </w:r>
      <w:proofErr w:type="spellStart"/>
      <w:r w:rsidRPr="00D440CC">
        <w:rPr>
          <w:rFonts w:ascii="Arial" w:hAnsi="Arial" w:cs="Arial"/>
          <w:i/>
          <w:rPrChange w:id="183" w:author="Tiago M Dias" w:date="2016-03-30T10:34:00Z">
            <w:rPr>
              <w:i/>
            </w:rPr>
          </w:rPrChange>
        </w:rPr>
        <w:t>refactor</w:t>
      </w:r>
      <w:r w:rsidR="006658FC" w:rsidRPr="00D440CC">
        <w:rPr>
          <w:rFonts w:ascii="Arial" w:hAnsi="Arial" w:cs="Arial"/>
          <w:i/>
          <w:rPrChange w:id="184" w:author="Tiago M Dias" w:date="2016-03-30T10:34:00Z">
            <w:rPr>
              <w:i/>
            </w:rPr>
          </w:rPrChange>
        </w:rPr>
        <w:t>ing</w:t>
      </w:r>
      <w:proofErr w:type="spellEnd"/>
      <w:r w:rsidR="00B64135" w:rsidRPr="00D440CC">
        <w:rPr>
          <w:rFonts w:ascii="Arial" w:hAnsi="Arial" w:cs="Arial"/>
          <w:rPrChange w:id="185" w:author="Tiago M Dias" w:date="2016-03-30T10:34:00Z">
            <w:rPr/>
          </w:rPrChange>
        </w:rPr>
        <w:t xml:space="preserve">, como ainda possibilitam a interação </w:t>
      </w:r>
      <w:r w:rsidR="00B64135" w:rsidRPr="00D440CC">
        <w:rPr>
          <w:rFonts w:ascii="Arial" w:hAnsi="Arial" w:cs="Arial"/>
          <w:rPrChange w:id="186" w:author="Tiago M Dias" w:date="2016-03-30T10:34:00Z">
            <w:rPr/>
          </w:rPrChange>
        </w:rPr>
        <w:lastRenderedPageBreak/>
        <w:t xml:space="preserve">com outras ferramentas e aplicações, </w:t>
      </w:r>
      <w:r w:rsidR="00F554F9" w:rsidRPr="00D440CC">
        <w:rPr>
          <w:rFonts w:ascii="Arial" w:hAnsi="Arial" w:cs="Arial"/>
          <w:rPrChange w:id="187" w:author="Tiago M Dias" w:date="2016-03-30T10:34:00Z">
            <w:rPr/>
          </w:rPrChange>
        </w:rPr>
        <w:t>como é o caso dos</w:t>
      </w:r>
      <w:r w:rsidR="00B64135" w:rsidRPr="00D440CC">
        <w:rPr>
          <w:rFonts w:ascii="Arial" w:hAnsi="Arial" w:cs="Arial"/>
          <w:rPrChange w:id="188" w:author="Tiago M Dias" w:date="2016-03-30T10:34:00Z">
            <w:rPr/>
          </w:rPrChange>
        </w:rPr>
        <w:t xml:space="preserve"> compiladores, </w:t>
      </w:r>
      <w:proofErr w:type="spellStart"/>
      <w:r w:rsidR="00B64135" w:rsidRPr="00D440CC">
        <w:rPr>
          <w:rFonts w:ascii="Arial" w:hAnsi="Arial" w:cs="Arial"/>
          <w:i/>
          <w:rPrChange w:id="189" w:author="Tiago M Dias" w:date="2016-03-30T10:34:00Z">
            <w:rPr>
              <w:i/>
            </w:rPr>
          </w:rPrChange>
        </w:rPr>
        <w:t>linkers</w:t>
      </w:r>
      <w:proofErr w:type="spellEnd"/>
      <w:r w:rsidR="00B64135" w:rsidRPr="00D440CC">
        <w:rPr>
          <w:rFonts w:ascii="Arial" w:hAnsi="Arial" w:cs="Arial"/>
          <w:rPrChange w:id="190" w:author="Tiago M Dias" w:date="2016-03-30T10:34:00Z">
            <w:rPr/>
          </w:rPrChange>
        </w:rPr>
        <w:t xml:space="preserve">, </w:t>
      </w:r>
      <w:proofErr w:type="spellStart"/>
      <w:r w:rsidR="00B64135" w:rsidRPr="00D440CC">
        <w:rPr>
          <w:rFonts w:ascii="Arial" w:hAnsi="Arial" w:cs="Arial"/>
          <w:i/>
          <w:rPrChange w:id="191" w:author="Tiago M Dias" w:date="2016-03-30T10:34:00Z">
            <w:rPr>
              <w:i/>
            </w:rPr>
          </w:rPrChange>
        </w:rPr>
        <w:t>debuggers</w:t>
      </w:r>
      <w:proofErr w:type="spellEnd"/>
      <w:r w:rsidR="00B64135" w:rsidRPr="00D440CC">
        <w:rPr>
          <w:rFonts w:ascii="Arial" w:hAnsi="Arial" w:cs="Arial"/>
          <w:rPrChange w:id="192" w:author="Tiago M Dias" w:date="2016-03-30T10:34:00Z">
            <w:rPr/>
          </w:rPrChange>
        </w:rPr>
        <w:t xml:space="preserve">, </w:t>
      </w:r>
      <w:r w:rsidR="006658FC" w:rsidRPr="00D440CC">
        <w:rPr>
          <w:rFonts w:ascii="Arial" w:hAnsi="Arial" w:cs="Arial"/>
          <w:rPrChange w:id="193" w:author="Tiago M Dias" w:date="2016-03-30T10:34:00Z">
            <w:rPr/>
          </w:rPrChange>
        </w:rPr>
        <w:t xml:space="preserve">controladores de versão, </w:t>
      </w:r>
      <w:r w:rsidR="00B64135" w:rsidRPr="00D440CC">
        <w:rPr>
          <w:rFonts w:ascii="Arial" w:hAnsi="Arial" w:cs="Arial"/>
          <w:rPrChange w:id="194" w:author="Tiago M Dias" w:date="2016-03-30T10:34:00Z">
            <w:rPr/>
          </w:rPrChange>
        </w:rPr>
        <w:t>etc</w:t>
      </w:r>
      <w:r w:rsidRPr="00D440CC">
        <w:rPr>
          <w:rFonts w:ascii="Arial" w:hAnsi="Arial" w:cs="Arial"/>
          <w:rPrChange w:id="195" w:author="Tiago M Dias" w:date="2016-03-30T10:34:00Z">
            <w:rPr/>
          </w:rPrChange>
        </w:rPr>
        <w:t>.</w:t>
      </w:r>
    </w:p>
    <w:p w14:paraId="757EA012" w14:textId="272871EE" w:rsidR="00F62B96" w:rsidRPr="00D440CC" w:rsidRDefault="00695787" w:rsidP="00212692">
      <w:pPr>
        <w:jc w:val="both"/>
        <w:rPr>
          <w:rFonts w:ascii="Arial" w:hAnsi="Arial" w:cs="Arial"/>
          <w:rPrChange w:id="196" w:author="Tiago M Dias" w:date="2016-03-30T10:34:00Z">
            <w:rPr/>
          </w:rPrChange>
        </w:rPr>
      </w:pPr>
      <w:r w:rsidRPr="00D440CC">
        <w:rPr>
          <w:rFonts w:ascii="Arial" w:hAnsi="Arial" w:cs="Arial"/>
          <w:rPrChange w:id="197" w:author="Tiago M Dias" w:date="2016-03-30T10:34:00Z">
            <w:rPr/>
          </w:rPrChange>
        </w:rPr>
        <w:t>Recorrendo a estas aplicações</w:t>
      </w:r>
      <w:r w:rsidR="00B64135" w:rsidRPr="00D440CC">
        <w:rPr>
          <w:rFonts w:ascii="Arial" w:hAnsi="Arial" w:cs="Arial"/>
          <w:rPrChange w:id="198" w:author="Tiago M Dias" w:date="2016-03-30T10:34:00Z">
            <w:rPr/>
          </w:rPrChange>
        </w:rPr>
        <w:t>, um programador consegue ver a sua produtividade maximizada nas diferentes fases do processo de geração do ficheiro executável correspondente ao seu programa</w:t>
      </w:r>
      <w:r w:rsidR="005865E6" w:rsidRPr="00D440CC">
        <w:rPr>
          <w:rFonts w:ascii="Arial" w:hAnsi="Arial" w:cs="Arial"/>
          <w:rPrChange w:id="199" w:author="Tiago M Dias" w:date="2016-03-30T10:34:00Z">
            <w:rPr/>
          </w:rPrChange>
        </w:rPr>
        <w:t>.</w:t>
      </w:r>
      <w:r w:rsidR="00BD4892" w:rsidRPr="00D440CC">
        <w:rPr>
          <w:rFonts w:ascii="Arial" w:hAnsi="Arial" w:cs="Arial"/>
          <w:rPrChange w:id="200" w:author="Tiago M Dias" w:date="2016-03-30T10:34:00Z">
            <w:rPr/>
          </w:rPrChange>
        </w:rPr>
        <w:t xml:space="preserve"> </w:t>
      </w:r>
      <w:r w:rsidR="00B64135" w:rsidRPr="00D440CC">
        <w:rPr>
          <w:rFonts w:ascii="Arial" w:hAnsi="Arial" w:cs="Arial"/>
          <w:rPrChange w:id="201" w:author="Tiago M Dias" w:date="2016-03-30T10:34:00Z">
            <w:rPr/>
          </w:rPrChange>
        </w:rPr>
        <w:t xml:space="preserve">Por exemplo, a geração automática de código permite poupar bastante tempo </w:t>
      </w:r>
      <w:r w:rsidR="00DE08B6" w:rsidRPr="00D440CC">
        <w:rPr>
          <w:rFonts w:ascii="Arial" w:hAnsi="Arial" w:cs="Arial"/>
          <w:rPrChange w:id="202" w:author="Tiago M Dias" w:date="2016-03-30T10:34:00Z">
            <w:rPr/>
          </w:rPrChange>
        </w:rPr>
        <w:t>na escrita do código fonte do programa, bem como</w:t>
      </w:r>
      <w:r w:rsidR="00B64135" w:rsidRPr="00D440CC">
        <w:rPr>
          <w:rFonts w:ascii="Arial" w:hAnsi="Arial" w:cs="Arial"/>
          <w:rPrChange w:id="203" w:author="Tiago M Dias" w:date="2016-03-30T10:34:00Z">
            <w:rPr/>
          </w:rPrChange>
        </w:rPr>
        <w:t xml:space="preserve"> ter </w:t>
      </w:r>
      <w:r w:rsidR="00DE08B6" w:rsidRPr="00D440CC">
        <w:rPr>
          <w:rFonts w:ascii="Arial" w:hAnsi="Arial" w:cs="Arial"/>
          <w:rPrChange w:id="204" w:author="Tiago M Dias" w:date="2016-03-30T10:34:00Z">
            <w:rPr/>
          </w:rPrChange>
        </w:rPr>
        <w:t xml:space="preserve">o </w:t>
      </w:r>
      <w:r w:rsidR="00B64135" w:rsidRPr="00D440CC">
        <w:rPr>
          <w:rFonts w:ascii="Arial" w:hAnsi="Arial" w:cs="Arial"/>
          <w:rPrChange w:id="205" w:author="Tiago M Dias" w:date="2016-03-30T10:34:00Z">
            <w:rPr/>
          </w:rPrChange>
        </w:rPr>
        <w:t xml:space="preserve">código </w:t>
      </w:r>
      <w:r w:rsidR="00DE08B6" w:rsidRPr="00D440CC">
        <w:rPr>
          <w:rFonts w:ascii="Arial" w:hAnsi="Arial" w:cs="Arial"/>
          <w:rPrChange w:id="206" w:author="Tiago M Dias" w:date="2016-03-30T10:34:00Z">
            <w:rPr/>
          </w:rPrChange>
        </w:rPr>
        <w:t xml:space="preserve">sempre </w:t>
      </w:r>
      <w:r w:rsidR="00B64135" w:rsidRPr="00D440CC">
        <w:rPr>
          <w:rFonts w:ascii="Arial" w:hAnsi="Arial" w:cs="Arial"/>
          <w:rPrChange w:id="207" w:author="Tiago M Dias" w:date="2016-03-30T10:34:00Z">
            <w:rPr/>
          </w:rPrChange>
        </w:rPr>
        <w:t xml:space="preserve">bem indentado e estruturado. </w:t>
      </w:r>
      <w:r w:rsidR="00DE08B6" w:rsidRPr="00D440CC">
        <w:rPr>
          <w:rFonts w:ascii="Arial" w:hAnsi="Arial" w:cs="Arial"/>
          <w:rPrChange w:id="208" w:author="Tiago M Dias" w:date="2016-03-30T10:34:00Z">
            <w:rPr/>
          </w:rPrChange>
        </w:rPr>
        <w:t xml:space="preserve">Já a funcionalidade de </w:t>
      </w:r>
      <w:proofErr w:type="spellStart"/>
      <w:r w:rsidR="00B64135" w:rsidRPr="00D440CC">
        <w:rPr>
          <w:rFonts w:ascii="Arial" w:hAnsi="Arial" w:cs="Arial"/>
          <w:i/>
          <w:rPrChange w:id="209" w:author="Tiago M Dias" w:date="2016-03-30T10:34:00Z">
            <w:rPr>
              <w:i/>
            </w:rPr>
          </w:rPrChange>
        </w:rPr>
        <w:t>syntax</w:t>
      </w:r>
      <w:proofErr w:type="spellEnd"/>
      <w:r w:rsidR="00B64135" w:rsidRPr="00D440CC">
        <w:rPr>
          <w:rFonts w:ascii="Arial" w:hAnsi="Arial" w:cs="Arial"/>
          <w:i/>
          <w:rPrChange w:id="210" w:author="Tiago M Dias" w:date="2016-03-30T10:34:00Z">
            <w:rPr>
              <w:i/>
            </w:rPr>
          </w:rPrChange>
        </w:rPr>
        <w:t xml:space="preserve"> </w:t>
      </w:r>
      <w:proofErr w:type="spellStart"/>
      <w:r w:rsidR="00B64135" w:rsidRPr="00D440CC">
        <w:rPr>
          <w:rFonts w:ascii="Arial" w:hAnsi="Arial" w:cs="Arial"/>
          <w:i/>
          <w:rPrChange w:id="211" w:author="Tiago M Dias" w:date="2016-03-30T10:34:00Z">
            <w:rPr>
              <w:i/>
            </w:rPr>
          </w:rPrChange>
        </w:rPr>
        <w:t>highlighting</w:t>
      </w:r>
      <w:proofErr w:type="spellEnd"/>
      <w:r w:rsidR="00B64135" w:rsidRPr="00D440CC">
        <w:rPr>
          <w:rFonts w:ascii="Arial" w:hAnsi="Arial" w:cs="Arial"/>
          <w:rPrChange w:id="212" w:author="Tiago M Dias" w:date="2016-03-30T10:34:00Z">
            <w:rPr/>
          </w:rPrChange>
        </w:rPr>
        <w:t xml:space="preserve"> </w:t>
      </w:r>
      <w:r w:rsidR="00DE08B6" w:rsidRPr="00D440CC">
        <w:rPr>
          <w:rFonts w:ascii="Arial" w:hAnsi="Arial" w:cs="Arial"/>
          <w:rPrChange w:id="213" w:author="Tiago M Dias" w:date="2016-03-30T10:34:00Z">
            <w:rPr/>
          </w:rPrChange>
        </w:rPr>
        <w:t xml:space="preserve">facilita </w:t>
      </w:r>
      <w:r w:rsidR="00B64135" w:rsidRPr="00D440CC">
        <w:rPr>
          <w:rFonts w:ascii="Arial" w:hAnsi="Arial" w:cs="Arial"/>
          <w:rPrChange w:id="214" w:author="Tiago M Dias" w:date="2016-03-30T10:34:00Z">
            <w:rPr/>
          </w:rPrChange>
        </w:rPr>
        <w:t xml:space="preserve">a leitura </w:t>
      </w:r>
      <w:r w:rsidR="00DE08B6" w:rsidRPr="00D440CC">
        <w:rPr>
          <w:rFonts w:ascii="Arial" w:hAnsi="Arial" w:cs="Arial"/>
          <w:rPrChange w:id="215" w:author="Tiago M Dias" w:date="2016-03-30T10:34:00Z">
            <w:rPr/>
          </w:rPrChange>
        </w:rPr>
        <w:t>e análise do código fonte, para além de potenciar a deteção de erros de sintaxe e/ou de semântica</w:t>
      </w:r>
      <w:r w:rsidR="00B64135" w:rsidRPr="00D440CC">
        <w:rPr>
          <w:rFonts w:ascii="Arial" w:hAnsi="Arial" w:cs="Arial"/>
          <w:rPrChange w:id="216" w:author="Tiago M Dias" w:date="2016-03-30T10:34:00Z">
            <w:rPr/>
          </w:rPrChange>
        </w:rPr>
        <w:t xml:space="preserve">. </w:t>
      </w:r>
      <w:r w:rsidR="00DE08B6" w:rsidRPr="00D440CC">
        <w:rPr>
          <w:rFonts w:ascii="Arial" w:hAnsi="Arial" w:cs="Arial"/>
          <w:rPrChange w:id="217" w:author="Tiago M Dias" w:date="2016-03-30T10:34:00Z">
            <w:rPr/>
          </w:rPrChange>
        </w:rPr>
        <w:t xml:space="preserve">A utilização de um compilador integrado no IDE </w:t>
      </w:r>
      <w:r w:rsidR="00A45A98" w:rsidRPr="00D440CC">
        <w:rPr>
          <w:rFonts w:ascii="Arial" w:hAnsi="Arial" w:cs="Arial"/>
          <w:rPrChange w:id="218" w:author="Tiago M Dias" w:date="2016-03-30T10:34:00Z">
            <w:rPr/>
          </w:rPrChange>
        </w:rPr>
        <w:t xml:space="preserve">também </w:t>
      </w:r>
      <w:r w:rsidR="00DE08B6" w:rsidRPr="00D440CC">
        <w:rPr>
          <w:rFonts w:ascii="Arial" w:hAnsi="Arial" w:cs="Arial"/>
          <w:rPrChange w:id="219" w:author="Tiago M Dias" w:date="2016-03-30T10:34:00Z">
            <w:rPr/>
          </w:rPrChange>
        </w:rPr>
        <w:t xml:space="preserve">permite acelerar o processo de geração do ficheiro executável, pois evita a saída </w:t>
      </w:r>
      <w:r w:rsidR="00B64135" w:rsidRPr="00D440CC">
        <w:rPr>
          <w:rFonts w:ascii="Arial" w:hAnsi="Arial" w:cs="Arial"/>
          <w:rPrChange w:id="220" w:author="Tiago M Dias" w:date="2016-03-30T10:34:00Z">
            <w:rPr/>
          </w:rPrChange>
        </w:rPr>
        <w:t xml:space="preserve">do editor, </w:t>
      </w:r>
      <w:r w:rsidR="00DE08B6" w:rsidRPr="00D440CC">
        <w:rPr>
          <w:rFonts w:ascii="Arial" w:hAnsi="Arial" w:cs="Arial"/>
          <w:rPrChange w:id="221" w:author="Tiago M Dias" w:date="2016-03-30T10:34:00Z">
            <w:rPr/>
          </w:rPrChange>
        </w:rPr>
        <w:t>a subsequente instanciação d</w:t>
      </w:r>
      <w:r w:rsidR="00B64135" w:rsidRPr="00D440CC">
        <w:rPr>
          <w:rFonts w:ascii="Arial" w:hAnsi="Arial" w:cs="Arial"/>
          <w:rPrChange w:id="222" w:author="Tiago M Dias" w:date="2016-03-30T10:34:00Z">
            <w:rPr/>
          </w:rPrChange>
        </w:rPr>
        <w:t>o compilador</w:t>
      </w:r>
      <w:r w:rsidR="00DE08B6" w:rsidRPr="00D440CC">
        <w:rPr>
          <w:rFonts w:ascii="Arial" w:hAnsi="Arial" w:cs="Arial"/>
          <w:rPrChange w:id="223" w:author="Tiago M Dias" w:date="2016-03-30T10:34:00Z">
            <w:rPr/>
          </w:rPrChange>
        </w:rPr>
        <w:t xml:space="preserve"> num processo aparte</w:t>
      </w:r>
      <w:r w:rsidR="00B64135" w:rsidRPr="00D440CC">
        <w:rPr>
          <w:rFonts w:ascii="Arial" w:hAnsi="Arial" w:cs="Arial"/>
          <w:rPrChange w:id="224" w:author="Tiago M Dias" w:date="2016-03-30T10:34:00Z">
            <w:rPr/>
          </w:rPrChange>
        </w:rPr>
        <w:t xml:space="preserve"> e</w:t>
      </w:r>
      <w:r w:rsidR="00DE08B6" w:rsidRPr="00D440CC">
        <w:rPr>
          <w:rFonts w:ascii="Arial" w:hAnsi="Arial" w:cs="Arial"/>
          <w:rPrChange w:id="225" w:author="Tiago M Dias" w:date="2016-03-30T10:34:00Z">
            <w:rPr/>
          </w:rPrChange>
        </w:rPr>
        <w:t xml:space="preserve">, caso a compilação seja abortada devido a </w:t>
      </w:r>
      <w:r w:rsidR="00B64135" w:rsidRPr="00D440CC">
        <w:rPr>
          <w:rFonts w:ascii="Arial" w:hAnsi="Arial" w:cs="Arial"/>
          <w:rPrChange w:id="226" w:author="Tiago M Dias" w:date="2016-03-30T10:34:00Z">
            <w:rPr/>
          </w:rPrChange>
        </w:rPr>
        <w:t>erros</w:t>
      </w:r>
      <w:r w:rsidR="00DE08B6" w:rsidRPr="00D440CC">
        <w:rPr>
          <w:rFonts w:ascii="Arial" w:hAnsi="Arial" w:cs="Arial"/>
          <w:rPrChange w:id="227" w:author="Tiago M Dias" w:date="2016-03-30T10:34:00Z">
            <w:rPr/>
          </w:rPrChange>
        </w:rPr>
        <w:t>,</w:t>
      </w:r>
      <w:r w:rsidR="00B64135" w:rsidRPr="00D440CC">
        <w:rPr>
          <w:rFonts w:ascii="Arial" w:hAnsi="Arial" w:cs="Arial"/>
          <w:rPrChange w:id="228" w:author="Tiago M Dias" w:date="2016-03-30T10:34:00Z">
            <w:rPr/>
          </w:rPrChange>
        </w:rPr>
        <w:t xml:space="preserve"> </w:t>
      </w:r>
      <w:r w:rsidR="00DE08B6" w:rsidRPr="00D440CC">
        <w:rPr>
          <w:rFonts w:ascii="Arial" w:hAnsi="Arial" w:cs="Arial"/>
          <w:rPrChange w:id="229" w:author="Tiago M Dias" w:date="2016-03-30T10:34:00Z">
            <w:rPr/>
          </w:rPrChange>
        </w:rPr>
        <w:t xml:space="preserve">a procura </w:t>
      </w:r>
      <w:proofErr w:type="gramStart"/>
      <w:r w:rsidR="00DE08B6" w:rsidRPr="00D440CC">
        <w:rPr>
          <w:rFonts w:ascii="Arial" w:hAnsi="Arial" w:cs="Arial"/>
          <w:rPrChange w:id="230" w:author="Tiago M Dias" w:date="2016-03-30T10:34:00Z">
            <w:rPr/>
          </w:rPrChange>
        </w:rPr>
        <w:t>da(s</w:t>
      </w:r>
      <w:proofErr w:type="gramEnd"/>
      <w:r w:rsidR="00DE08B6" w:rsidRPr="00D440CC">
        <w:rPr>
          <w:rFonts w:ascii="Arial" w:hAnsi="Arial" w:cs="Arial"/>
          <w:rPrChange w:id="231" w:author="Tiago M Dias" w:date="2016-03-30T10:34:00Z">
            <w:rPr/>
          </w:rPrChange>
        </w:rPr>
        <w:t xml:space="preserve">) linha(s) associada(s) a esse(s) erro(s) </w:t>
      </w:r>
      <w:r w:rsidR="00B64135" w:rsidRPr="00D440CC">
        <w:rPr>
          <w:rFonts w:ascii="Arial" w:hAnsi="Arial" w:cs="Arial"/>
          <w:rPrChange w:id="232" w:author="Tiago M Dias" w:date="2016-03-30T10:34:00Z">
            <w:rPr/>
          </w:rPrChange>
        </w:rPr>
        <w:t xml:space="preserve">novamente no editor </w:t>
      </w:r>
      <w:r w:rsidR="00DE08B6" w:rsidRPr="00D440CC">
        <w:rPr>
          <w:rFonts w:ascii="Arial" w:hAnsi="Arial" w:cs="Arial"/>
          <w:rPrChange w:id="233" w:author="Tiago M Dias" w:date="2016-03-30T10:34:00Z">
            <w:rPr/>
          </w:rPrChange>
        </w:rPr>
        <w:t>com vista à sua correção.</w:t>
      </w:r>
    </w:p>
    <w:p w14:paraId="15CFB7FF" w14:textId="484F4013" w:rsidR="00A45A98" w:rsidRPr="00D440CC" w:rsidRDefault="00A45A98" w:rsidP="00212692">
      <w:pPr>
        <w:jc w:val="both"/>
        <w:rPr>
          <w:rFonts w:ascii="Arial" w:hAnsi="Arial" w:cs="Arial"/>
          <w:rPrChange w:id="234" w:author="Tiago M Dias" w:date="2016-03-30T10:34:00Z">
            <w:rPr/>
          </w:rPrChange>
        </w:rPr>
      </w:pPr>
      <w:r w:rsidRPr="00D440CC">
        <w:rPr>
          <w:rFonts w:ascii="Arial" w:hAnsi="Arial" w:cs="Arial"/>
          <w:rPrChange w:id="235" w:author="Tiago M Dias" w:date="2016-03-30T10:34:00Z">
            <w:rPr/>
          </w:rPrChange>
        </w:rPr>
        <w:t>Atualmente</w:t>
      </w:r>
      <w:proofErr w:type="gramStart"/>
      <w:r w:rsidRPr="00D440CC">
        <w:rPr>
          <w:rFonts w:ascii="Arial" w:hAnsi="Arial" w:cs="Arial"/>
          <w:rPrChange w:id="236" w:author="Tiago M Dias" w:date="2016-03-30T10:34:00Z">
            <w:rPr/>
          </w:rPrChange>
        </w:rPr>
        <w:t>,</w:t>
      </w:r>
      <w:proofErr w:type="gramEnd"/>
      <w:r w:rsidRPr="00D440CC">
        <w:rPr>
          <w:rFonts w:ascii="Arial" w:hAnsi="Arial" w:cs="Arial"/>
          <w:rPrChange w:id="237" w:author="Tiago M Dias" w:date="2016-03-30T10:34:00Z">
            <w:rPr/>
          </w:rPrChange>
        </w:rPr>
        <w:t xml:space="preserve"> existem </w:t>
      </w:r>
      <w:proofErr w:type="spellStart"/>
      <w:r w:rsidRPr="00D440CC">
        <w:rPr>
          <w:rFonts w:ascii="Arial" w:hAnsi="Arial" w:cs="Arial"/>
          <w:rPrChange w:id="238" w:author="Tiago M Dias" w:date="2016-03-30T10:34:00Z">
            <w:rPr/>
          </w:rPrChange>
        </w:rPr>
        <w:t>IDEs</w:t>
      </w:r>
      <w:proofErr w:type="spellEnd"/>
      <w:r w:rsidRPr="00D440CC">
        <w:rPr>
          <w:rFonts w:ascii="Arial" w:hAnsi="Arial" w:cs="Arial"/>
          <w:rPrChange w:id="239" w:author="Tiago M Dias" w:date="2016-03-30T10:34:00Z">
            <w:rPr/>
          </w:rPrChange>
        </w:rPr>
        <w:t xml:space="preserve"> para quase todas as linguagens de programação em uso. Algumas destas aplicações suportam apenas uma linguagem de programação, como por exemplo </w:t>
      </w:r>
      <w:proofErr w:type="spellStart"/>
      <w:r w:rsidR="00651A9A" w:rsidRPr="00D440CC">
        <w:rPr>
          <w:rFonts w:ascii="Arial" w:hAnsi="Arial" w:cs="Arial"/>
          <w:i/>
          <w:rPrChange w:id="240" w:author="Tiago M Dias" w:date="2016-03-30T10:34:00Z">
            <w:rPr>
              <w:i/>
            </w:rPr>
          </w:rPrChange>
        </w:rPr>
        <w:t>Kantharos</w:t>
      </w:r>
      <w:proofErr w:type="spellEnd"/>
      <w:r w:rsidR="00651A9A" w:rsidRPr="00D440CC">
        <w:rPr>
          <w:rFonts w:ascii="Arial" w:hAnsi="Arial" w:cs="Arial"/>
          <w:rPrChange w:id="241" w:author="Tiago M Dias" w:date="2016-03-30T10:34:00Z">
            <w:rPr/>
          </w:rPrChange>
        </w:rPr>
        <w:t xml:space="preserve"> apenas suporta </w:t>
      </w:r>
      <w:r w:rsidR="00651A9A" w:rsidRPr="00D440CC">
        <w:rPr>
          <w:rFonts w:ascii="Arial" w:hAnsi="Arial" w:cs="Arial"/>
          <w:i/>
          <w:rPrChange w:id="242" w:author="Tiago M Dias" w:date="2016-03-30T10:34:00Z">
            <w:rPr>
              <w:i/>
            </w:rPr>
          </w:rPrChange>
        </w:rPr>
        <w:t>PHP</w:t>
      </w:r>
      <w:r w:rsidR="00651A9A" w:rsidRPr="00D440CC">
        <w:rPr>
          <w:rFonts w:ascii="Arial" w:hAnsi="Arial" w:cs="Arial"/>
          <w:rPrChange w:id="243" w:author="Tiago M Dias" w:date="2016-03-30T10:34:00Z">
            <w:rPr/>
          </w:rPrChange>
        </w:rPr>
        <w:t xml:space="preserve"> e </w:t>
      </w:r>
      <w:proofErr w:type="spellStart"/>
      <w:r w:rsidR="00651A9A" w:rsidRPr="00D440CC">
        <w:rPr>
          <w:rFonts w:ascii="Arial" w:hAnsi="Arial" w:cs="Arial"/>
          <w:i/>
          <w:rPrChange w:id="244" w:author="Tiago M Dias" w:date="2016-03-30T10:34:00Z">
            <w:rPr>
              <w:i/>
            </w:rPr>
          </w:rPrChange>
        </w:rPr>
        <w:t>DRJava</w:t>
      </w:r>
      <w:proofErr w:type="spellEnd"/>
      <w:r w:rsidR="00651A9A" w:rsidRPr="00D440CC">
        <w:rPr>
          <w:rFonts w:ascii="Arial" w:hAnsi="Arial" w:cs="Arial"/>
          <w:rPrChange w:id="245" w:author="Tiago M Dias" w:date="2016-03-30T10:34:00Z">
            <w:rPr/>
          </w:rPrChange>
        </w:rPr>
        <w:t xml:space="preserve"> que apenas suporta </w:t>
      </w:r>
      <w:r w:rsidR="00651A9A" w:rsidRPr="00D440CC">
        <w:rPr>
          <w:rFonts w:ascii="Arial" w:hAnsi="Arial" w:cs="Arial"/>
          <w:i/>
          <w:rPrChange w:id="246" w:author="Tiago M Dias" w:date="2016-03-30T10:34:00Z">
            <w:rPr>
              <w:i/>
            </w:rPr>
          </w:rPrChange>
        </w:rPr>
        <w:t>Java</w:t>
      </w:r>
      <w:r w:rsidR="00651A9A" w:rsidRPr="00D440CC">
        <w:rPr>
          <w:rFonts w:ascii="Arial" w:hAnsi="Arial" w:cs="Arial"/>
          <w:rPrChange w:id="247" w:author="Tiago M Dias" w:date="2016-03-30T10:34:00Z">
            <w:rPr/>
          </w:rPrChange>
        </w:rPr>
        <w:t>.</w:t>
      </w:r>
      <w:r w:rsidRPr="00D440CC">
        <w:rPr>
          <w:rFonts w:ascii="Arial" w:hAnsi="Arial" w:cs="Arial"/>
          <w:rPrChange w:id="248" w:author="Tiago M Dias" w:date="2016-03-30T10:34:00Z">
            <w:rPr/>
          </w:rPrChange>
        </w:rPr>
        <w:t xml:space="preserve"> </w:t>
      </w:r>
      <w:r w:rsidR="00241CC7" w:rsidRPr="00D440CC">
        <w:rPr>
          <w:rFonts w:ascii="Arial" w:hAnsi="Arial" w:cs="Arial"/>
          <w:rPrChange w:id="249" w:author="Tiago M Dias" w:date="2016-03-30T10:34:00Z">
            <w:rPr/>
          </w:rPrChange>
        </w:rPr>
        <w:t>Não obstante</w:t>
      </w:r>
      <w:r w:rsidRPr="00D440CC">
        <w:rPr>
          <w:rFonts w:ascii="Arial" w:hAnsi="Arial" w:cs="Arial"/>
          <w:rPrChange w:id="250" w:author="Tiago M Dias" w:date="2016-03-30T10:34:00Z">
            <w:rPr/>
          </w:rPrChange>
        </w:rPr>
        <w:t xml:space="preserve">, </w:t>
      </w:r>
      <w:r w:rsidR="00241CC7" w:rsidRPr="00D440CC">
        <w:rPr>
          <w:rFonts w:ascii="Arial" w:hAnsi="Arial" w:cs="Arial"/>
          <w:rPrChange w:id="251" w:author="Tiago M Dias" w:date="2016-03-30T10:34:00Z">
            <w:rPr/>
          </w:rPrChange>
        </w:rPr>
        <w:t xml:space="preserve">há vários </w:t>
      </w:r>
      <w:proofErr w:type="spellStart"/>
      <w:r w:rsidR="00241CC7" w:rsidRPr="00D440CC">
        <w:rPr>
          <w:rFonts w:ascii="Arial" w:hAnsi="Arial" w:cs="Arial"/>
          <w:rPrChange w:id="252" w:author="Tiago M Dias" w:date="2016-03-30T10:34:00Z">
            <w:rPr/>
          </w:rPrChange>
        </w:rPr>
        <w:t>IDEs</w:t>
      </w:r>
      <w:proofErr w:type="spellEnd"/>
      <w:r w:rsidR="00241CC7" w:rsidRPr="00D440CC">
        <w:rPr>
          <w:rFonts w:ascii="Arial" w:hAnsi="Arial" w:cs="Arial"/>
          <w:rPrChange w:id="253" w:author="Tiago M Dias" w:date="2016-03-30T10:34:00Z">
            <w:rPr/>
          </w:rPrChange>
        </w:rPr>
        <w:t xml:space="preserve"> no mercado que permitem desenvolver programas e aplicações usando várias linguagens de programação, tais como o </w:t>
      </w:r>
      <w:proofErr w:type="gramStart"/>
      <w:r w:rsidR="00241CC7" w:rsidRPr="00D440CC">
        <w:rPr>
          <w:rFonts w:ascii="Arial" w:hAnsi="Arial" w:cs="Arial"/>
          <w:i/>
          <w:rPrChange w:id="254" w:author="Tiago M Dias" w:date="2016-03-30T10:34:00Z">
            <w:rPr>
              <w:i/>
            </w:rPr>
          </w:rPrChange>
        </w:rPr>
        <w:t>Eclipse</w:t>
      </w:r>
      <w:ins w:id="255" w:author="Tiago M Dias" w:date="2016-03-30T12:31:00Z">
        <w:r w:rsidR="00FC3DB1">
          <w:rPr>
            <w:rFonts w:ascii="Arial" w:hAnsi="Arial" w:cs="Arial"/>
          </w:rPr>
          <w:t> [</w:t>
        </w:r>
      </w:ins>
      <w:ins w:id="256" w:author="Andre" w:date="2016-03-30T15:26:00Z">
        <w:r w:rsidR="00E61A64">
          <w:rPr>
            <w:rFonts w:ascii="Arial" w:hAnsi="Arial" w:cs="Arial"/>
          </w:rPr>
          <w:t>2</w:t>
        </w:r>
      </w:ins>
      <w:proofErr w:type="gramEnd"/>
      <w:ins w:id="257" w:author="Tiago M Dias" w:date="2016-03-30T12:31:00Z">
        <w:r w:rsidR="00FC3DB1">
          <w:rPr>
            <w:rFonts w:ascii="Arial" w:hAnsi="Arial" w:cs="Arial"/>
          </w:rPr>
          <w:t>]</w:t>
        </w:r>
      </w:ins>
      <w:r w:rsidR="00241CC7" w:rsidRPr="00D440CC">
        <w:rPr>
          <w:rFonts w:ascii="Arial" w:hAnsi="Arial" w:cs="Arial"/>
          <w:rPrChange w:id="258" w:author="Tiago M Dias" w:date="2016-03-30T10:34:00Z">
            <w:rPr/>
          </w:rPrChange>
        </w:rPr>
        <w:t xml:space="preserve"> e o </w:t>
      </w:r>
      <w:r w:rsidR="00241CC7" w:rsidRPr="00D440CC">
        <w:rPr>
          <w:rFonts w:ascii="Arial" w:hAnsi="Arial" w:cs="Arial"/>
          <w:i/>
          <w:rPrChange w:id="259" w:author="Tiago M Dias" w:date="2016-03-30T10:34:00Z">
            <w:rPr>
              <w:i/>
            </w:rPr>
          </w:rPrChange>
        </w:rPr>
        <w:t>IntelliJ</w:t>
      </w:r>
      <w:r w:rsidR="00241CC7" w:rsidRPr="00D440CC">
        <w:rPr>
          <w:rFonts w:ascii="Arial" w:hAnsi="Arial" w:cs="Arial"/>
          <w:rPrChange w:id="260" w:author="Tiago M Dias" w:date="2016-03-30T10:34:00Z">
            <w:rPr/>
          </w:rPrChange>
        </w:rPr>
        <w:t xml:space="preserve"> </w:t>
      </w:r>
      <w:ins w:id="261" w:author="Andre" w:date="2016-03-31T10:16:00Z">
        <w:r w:rsidR="00050AFF">
          <w:rPr>
            <w:rFonts w:ascii="Arial" w:hAnsi="Arial" w:cs="Arial"/>
          </w:rPr>
          <w:t xml:space="preserve">[3] </w:t>
        </w:r>
      </w:ins>
      <w:r w:rsidR="00BD348E" w:rsidRPr="00D440CC">
        <w:rPr>
          <w:rFonts w:ascii="Arial" w:hAnsi="Arial" w:cs="Arial"/>
          <w:rPrChange w:id="262" w:author="Tiago M Dias" w:date="2016-03-30T10:34:00Z">
            <w:rPr/>
          </w:rPrChange>
        </w:rPr>
        <w:t>cuja quota de mercado é, à data atual, superior a 80%</w:t>
      </w:r>
      <w:r w:rsidR="008818FE" w:rsidRPr="00D440CC">
        <w:rPr>
          <w:rFonts w:ascii="Arial" w:hAnsi="Arial" w:cs="Arial"/>
          <w:rPrChange w:id="263" w:author="Tiago M Dias" w:date="2016-03-30T10:34:00Z">
            <w:rPr/>
          </w:rPrChange>
        </w:rPr>
        <w:t>[</w:t>
      </w:r>
      <w:del w:id="264" w:author="Andre" w:date="2016-03-30T15:26:00Z">
        <w:r w:rsidR="008818FE" w:rsidRPr="00D440CC" w:rsidDel="00E61A64">
          <w:rPr>
            <w:rFonts w:ascii="Arial" w:hAnsi="Arial" w:cs="Arial"/>
            <w:rPrChange w:id="265" w:author="Tiago M Dias" w:date="2016-03-30T10:34:00Z">
              <w:rPr/>
            </w:rPrChange>
          </w:rPr>
          <w:delText>2</w:delText>
        </w:r>
      </w:del>
      <w:ins w:id="266" w:author="Andre" w:date="2016-03-30T15:26:00Z">
        <w:r w:rsidR="00050AFF">
          <w:rPr>
            <w:rFonts w:ascii="Arial" w:hAnsi="Arial" w:cs="Arial"/>
          </w:rPr>
          <w:t>4</w:t>
        </w:r>
      </w:ins>
      <w:r w:rsidR="006A2E68" w:rsidRPr="00D440CC">
        <w:rPr>
          <w:rFonts w:ascii="Arial" w:hAnsi="Arial" w:cs="Arial"/>
          <w:rPrChange w:id="267" w:author="Tiago M Dias" w:date="2016-03-30T10:34:00Z">
            <w:rPr/>
          </w:rPrChange>
        </w:rPr>
        <w:t>]</w:t>
      </w:r>
      <w:r w:rsidR="00241CC7" w:rsidRPr="00D440CC">
        <w:rPr>
          <w:rFonts w:ascii="Arial" w:hAnsi="Arial" w:cs="Arial"/>
          <w:rPrChange w:id="268" w:author="Tiago M Dias" w:date="2016-03-30T10:34:00Z">
            <w:rPr/>
          </w:rPrChange>
        </w:rPr>
        <w:t xml:space="preserve">. Esta versatilidade é normalmente conseguida à custa da adição de </w:t>
      </w:r>
      <w:proofErr w:type="gramStart"/>
      <w:r w:rsidR="00241CC7" w:rsidRPr="00D440CC">
        <w:rPr>
          <w:rFonts w:ascii="Arial" w:hAnsi="Arial" w:cs="Arial"/>
          <w:i/>
          <w:rPrChange w:id="269" w:author="Tiago M Dias" w:date="2016-03-30T10:34:00Z">
            <w:rPr>
              <w:i/>
            </w:rPr>
          </w:rPrChange>
        </w:rPr>
        <w:t>plug-ins</w:t>
      </w:r>
      <w:proofErr w:type="gramEnd"/>
      <w:r w:rsidR="00241CC7" w:rsidRPr="00D440CC">
        <w:rPr>
          <w:rFonts w:ascii="Arial" w:hAnsi="Arial" w:cs="Arial"/>
          <w:rPrChange w:id="270" w:author="Tiago M Dias" w:date="2016-03-30T10:34:00Z">
            <w:rPr/>
          </w:rPrChange>
        </w:rPr>
        <w:t xml:space="preserve"> ou </w:t>
      </w:r>
      <w:proofErr w:type="spellStart"/>
      <w:r w:rsidR="00241CC7" w:rsidRPr="00D440CC">
        <w:rPr>
          <w:rFonts w:ascii="Arial" w:hAnsi="Arial" w:cs="Arial"/>
          <w:i/>
          <w:rPrChange w:id="271" w:author="Tiago M Dias" w:date="2016-03-30T10:34:00Z">
            <w:rPr>
              <w:i/>
            </w:rPr>
          </w:rPrChange>
        </w:rPr>
        <w:t>add-ons</w:t>
      </w:r>
      <w:proofErr w:type="spellEnd"/>
      <w:r w:rsidR="00241CC7" w:rsidRPr="00D440CC">
        <w:rPr>
          <w:rFonts w:ascii="Arial" w:hAnsi="Arial" w:cs="Arial"/>
          <w:rPrChange w:id="272" w:author="Tiago M Dias" w:date="2016-03-30T10:34:00Z">
            <w:rPr/>
          </w:rPrChange>
        </w:rPr>
        <w:t xml:space="preserve"> específicos para uma dada linguagem de programação ao IDE, que são</w:t>
      </w:r>
      <w:r w:rsidR="00D26105" w:rsidRPr="00D440CC">
        <w:rPr>
          <w:rFonts w:ascii="Arial" w:hAnsi="Arial" w:cs="Arial"/>
          <w:rPrChange w:id="273" w:author="Tiago M Dias" w:date="2016-03-30T10:34:00Z">
            <w:rPr/>
          </w:rPrChange>
        </w:rPr>
        <w:t xml:space="preserve"> programas que ajudam adicionar novas funcionalidades aos </w:t>
      </w:r>
      <w:r w:rsidR="00D26105" w:rsidRPr="00D440CC">
        <w:rPr>
          <w:rFonts w:ascii="Arial" w:hAnsi="Arial" w:cs="Arial"/>
          <w:i/>
          <w:rPrChange w:id="274" w:author="Tiago M Dias" w:date="2016-03-30T10:34:00Z">
            <w:rPr>
              <w:i/>
            </w:rPr>
          </w:rPrChange>
        </w:rPr>
        <w:t>plug</w:t>
      </w:r>
      <w:r w:rsidR="00746403" w:rsidRPr="00D440CC">
        <w:rPr>
          <w:rFonts w:ascii="Arial" w:hAnsi="Arial" w:cs="Arial"/>
          <w:i/>
          <w:rPrChange w:id="275" w:author="Tiago M Dias" w:date="2016-03-30T10:34:00Z">
            <w:rPr>
              <w:i/>
            </w:rPr>
          </w:rPrChange>
        </w:rPr>
        <w:t>-</w:t>
      </w:r>
      <w:r w:rsidR="00D26105" w:rsidRPr="00D440CC">
        <w:rPr>
          <w:rFonts w:ascii="Arial" w:hAnsi="Arial" w:cs="Arial"/>
          <w:i/>
          <w:rPrChange w:id="276" w:author="Tiago M Dias" w:date="2016-03-30T10:34:00Z">
            <w:rPr>
              <w:i/>
            </w:rPr>
          </w:rPrChange>
        </w:rPr>
        <w:t>ins</w:t>
      </w:r>
      <w:r w:rsidR="00D26105" w:rsidRPr="00D440CC">
        <w:rPr>
          <w:rFonts w:ascii="Arial" w:hAnsi="Arial" w:cs="Arial"/>
          <w:rPrChange w:id="277" w:author="Tiago M Dias" w:date="2016-03-30T10:34:00Z">
            <w:rPr/>
          </w:rPrChange>
        </w:rPr>
        <w:t>. Estes podem ser criados a partir de bibliotecas que dão o suporte a criação dos mesmos.</w:t>
      </w:r>
    </w:p>
    <w:p w14:paraId="5CD26303" w14:textId="137BC938" w:rsidR="00A45A98" w:rsidRPr="00D440CC" w:rsidRDefault="00C15F45" w:rsidP="00212692">
      <w:pPr>
        <w:jc w:val="both"/>
        <w:rPr>
          <w:rFonts w:ascii="Arial" w:hAnsi="Arial" w:cs="Arial"/>
          <w:rPrChange w:id="278" w:author="Tiago M Dias" w:date="2016-03-30T10:34:00Z">
            <w:rPr/>
          </w:rPrChange>
        </w:rPr>
      </w:pPr>
      <w:r w:rsidRPr="00D440CC">
        <w:rPr>
          <w:rFonts w:ascii="Arial" w:hAnsi="Arial" w:cs="Arial"/>
          <w:rPrChange w:id="279" w:author="Tiago M Dias" w:date="2016-03-30T10:34:00Z">
            <w:rPr/>
          </w:rPrChange>
        </w:rPr>
        <w:t>Apesar d</w:t>
      </w:r>
      <w:r w:rsidR="00695787" w:rsidRPr="00D440CC">
        <w:rPr>
          <w:rFonts w:ascii="Arial" w:hAnsi="Arial" w:cs="Arial"/>
          <w:rPrChange w:id="280" w:author="Tiago M Dias" w:date="2016-03-30T10:34:00Z">
            <w:rPr/>
          </w:rPrChange>
        </w:rPr>
        <w:t>a maioria d</w:t>
      </w:r>
      <w:r w:rsidRPr="00D440CC">
        <w:rPr>
          <w:rFonts w:ascii="Arial" w:hAnsi="Arial" w:cs="Arial"/>
          <w:rPrChange w:id="281" w:author="Tiago M Dias" w:date="2016-03-30T10:34:00Z">
            <w:rPr/>
          </w:rPrChange>
        </w:rPr>
        <w:t xml:space="preserve">estes </w:t>
      </w:r>
      <w:proofErr w:type="spellStart"/>
      <w:r w:rsidRPr="00D440CC">
        <w:rPr>
          <w:rFonts w:ascii="Arial" w:hAnsi="Arial" w:cs="Arial"/>
          <w:rPrChange w:id="282" w:author="Tiago M Dias" w:date="2016-03-30T10:34:00Z">
            <w:rPr/>
          </w:rPrChange>
        </w:rPr>
        <w:t>IDEs</w:t>
      </w:r>
      <w:proofErr w:type="spellEnd"/>
      <w:r w:rsidRPr="00D440CC">
        <w:rPr>
          <w:rFonts w:ascii="Arial" w:hAnsi="Arial" w:cs="Arial"/>
          <w:rPrChange w:id="283" w:author="Tiago M Dias" w:date="2016-03-30T10:34:00Z">
            <w:rPr/>
          </w:rPrChange>
        </w:rPr>
        <w:t xml:space="preserve"> </w:t>
      </w:r>
      <w:r w:rsidR="00BD348E" w:rsidRPr="00D440CC">
        <w:rPr>
          <w:rFonts w:ascii="Arial" w:hAnsi="Arial" w:cs="Arial"/>
          <w:rPrChange w:id="284" w:author="Tiago M Dias" w:date="2016-03-30T10:34:00Z">
            <w:rPr/>
          </w:rPrChange>
        </w:rPr>
        <w:t xml:space="preserve">e dos seus </w:t>
      </w:r>
      <w:proofErr w:type="gramStart"/>
      <w:r w:rsidR="00BD348E" w:rsidRPr="00D440CC">
        <w:rPr>
          <w:rFonts w:ascii="Arial" w:hAnsi="Arial" w:cs="Arial"/>
          <w:i/>
          <w:rPrChange w:id="285" w:author="Tiago M Dias" w:date="2016-03-30T10:34:00Z">
            <w:rPr>
              <w:i/>
            </w:rPr>
          </w:rPrChange>
        </w:rPr>
        <w:t>plug-ins</w:t>
      </w:r>
      <w:proofErr w:type="gramEnd"/>
      <w:r w:rsidR="00BD348E" w:rsidRPr="00D440CC">
        <w:rPr>
          <w:rFonts w:ascii="Arial" w:hAnsi="Arial" w:cs="Arial"/>
          <w:rPrChange w:id="286" w:author="Tiago M Dias" w:date="2016-03-30T10:34:00Z">
            <w:rPr/>
          </w:rPrChange>
        </w:rPr>
        <w:t xml:space="preserve"> e </w:t>
      </w:r>
      <w:proofErr w:type="spellStart"/>
      <w:r w:rsidR="00BD348E" w:rsidRPr="00D440CC">
        <w:rPr>
          <w:rFonts w:ascii="Arial" w:hAnsi="Arial" w:cs="Arial"/>
          <w:i/>
          <w:rPrChange w:id="287" w:author="Tiago M Dias" w:date="2016-03-30T10:34:00Z">
            <w:rPr>
              <w:i/>
            </w:rPr>
          </w:rPrChange>
        </w:rPr>
        <w:t>add-ons</w:t>
      </w:r>
      <w:proofErr w:type="spellEnd"/>
      <w:r w:rsidR="00BD348E" w:rsidRPr="00D440CC">
        <w:rPr>
          <w:rFonts w:ascii="Arial" w:hAnsi="Arial" w:cs="Arial"/>
          <w:rPrChange w:id="288" w:author="Tiago M Dias" w:date="2016-03-30T10:34:00Z">
            <w:rPr/>
          </w:rPrChange>
        </w:rPr>
        <w:t xml:space="preserve"> </w:t>
      </w:r>
      <w:r w:rsidRPr="00D440CC">
        <w:rPr>
          <w:rFonts w:ascii="Arial" w:hAnsi="Arial" w:cs="Arial"/>
          <w:rPrChange w:id="289" w:author="Tiago M Dias" w:date="2016-03-30T10:34:00Z">
            <w:rPr/>
          </w:rPrChange>
        </w:rPr>
        <w:t>estarem</w:t>
      </w:r>
      <w:r w:rsidR="00BD4892" w:rsidRPr="00D440CC">
        <w:rPr>
          <w:rFonts w:ascii="Arial" w:hAnsi="Arial" w:cs="Arial"/>
          <w:rPrChange w:id="290" w:author="Tiago M Dias" w:date="2016-03-30T10:34:00Z">
            <w:rPr/>
          </w:rPrChange>
        </w:rPr>
        <w:t xml:space="preserve"> normalmente associados </w:t>
      </w:r>
      <w:r w:rsidRPr="00D440CC">
        <w:rPr>
          <w:rFonts w:ascii="Arial" w:hAnsi="Arial" w:cs="Arial"/>
          <w:rPrChange w:id="291" w:author="Tiago M Dias" w:date="2016-03-30T10:34:00Z">
            <w:rPr/>
          </w:rPrChange>
        </w:rPr>
        <w:t xml:space="preserve">ao </w:t>
      </w:r>
      <w:r w:rsidR="00BD4892" w:rsidRPr="00D440CC">
        <w:rPr>
          <w:rFonts w:ascii="Arial" w:hAnsi="Arial" w:cs="Arial"/>
          <w:rPrChange w:id="292" w:author="Tiago M Dias" w:date="2016-03-30T10:34:00Z">
            <w:rPr/>
          </w:rPrChange>
        </w:rPr>
        <w:t xml:space="preserve">desenvolvimento de </w:t>
      </w:r>
      <w:r w:rsidRPr="00D440CC">
        <w:rPr>
          <w:rFonts w:ascii="Arial" w:hAnsi="Arial" w:cs="Arial"/>
          <w:rPrChange w:id="293" w:author="Tiago M Dias" w:date="2016-03-30T10:34:00Z">
            <w:rPr/>
          </w:rPrChange>
        </w:rPr>
        <w:t xml:space="preserve">programas utilizando </w:t>
      </w:r>
      <w:r w:rsidR="00BD4892" w:rsidRPr="00D440CC">
        <w:rPr>
          <w:rFonts w:ascii="Arial" w:hAnsi="Arial" w:cs="Arial"/>
          <w:rPrChange w:id="294" w:author="Tiago M Dias" w:date="2016-03-30T10:34:00Z">
            <w:rPr/>
          </w:rPrChange>
        </w:rPr>
        <w:t xml:space="preserve">linguagens de alto nível, como é o caso </w:t>
      </w:r>
      <w:r w:rsidR="00F554F9" w:rsidRPr="00D440CC">
        <w:rPr>
          <w:rFonts w:ascii="Arial" w:hAnsi="Arial" w:cs="Arial"/>
          <w:rPrChange w:id="295" w:author="Tiago M Dias" w:date="2016-03-30T10:34:00Z">
            <w:rPr/>
          </w:rPrChange>
        </w:rPr>
        <w:t xml:space="preserve">do C, </w:t>
      </w:r>
      <w:r w:rsidR="00BD4892" w:rsidRPr="00D440CC">
        <w:rPr>
          <w:rFonts w:ascii="Arial" w:hAnsi="Arial" w:cs="Arial"/>
          <w:rPrChange w:id="296" w:author="Tiago M Dias" w:date="2016-03-30T10:34:00Z">
            <w:rPr/>
          </w:rPrChange>
        </w:rPr>
        <w:t xml:space="preserve">C++, C# </w:t>
      </w:r>
      <w:r w:rsidRPr="00D440CC">
        <w:rPr>
          <w:rFonts w:ascii="Arial" w:hAnsi="Arial" w:cs="Arial"/>
          <w:rPrChange w:id="297" w:author="Tiago M Dias" w:date="2016-03-30T10:34:00Z">
            <w:rPr/>
          </w:rPrChange>
        </w:rPr>
        <w:t xml:space="preserve">ou </w:t>
      </w:r>
      <w:r w:rsidR="00BD4892" w:rsidRPr="00D440CC">
        <w:rPr>
          <w:rFonts w:ascii="Arial" w:hAnsi="Arial" w:cs="Arial"/>
          <w:rPrChange w:id="298" w:author="Tiago M Dias" w:date="2016-03-30T10:34:00Z">
            <w:rPr/>
          </w:rPrChange>
        </w:rPr>
        <w:t xml:space="preserve">Java, </w:t>
      </w:r>
      <w:r w:rsidR="00695787" w:rsidRPr="00D440CC">
        <w:rPr>
          <w:rFonts w:ascii="Arial" w:hAnsi="Arial" w:cs="Arial"/>
          <w:rPrChange w:id="299" w:author="Tiago M Dias" w:date="2016-03-30T10:34:00Z">
            <w:rPr/>
          </w:rPrChange>
        </w:rPr>
        <w:t xml:space="preserve">muitas </w:t>
      </w:r>
      <w:r w:rsidRPr="00D440CC">
        <w:rPr>
          <w:rFonts w:ascii="Arial" w:hAnsi="Arial" w:cs="Arial"/>
          <w:rPrChange w:id="300" w:author="Tiago M Dias" w:date="2016-03-30T10:34:00Z">
            <w:rPr/>
          </w:rPrChange>
        </w:rPr>
        <w:t>destas aplicações também oferece</w:t>
      </w:r>
      <w:r w:rsidR="00695787" w:rsidRPr="00D440CC">
        <w:rPr>
          <w:rFonts w:ascii="Arial" w:hAnsi="Arial" w:cs="Arial"/>
          <w:rPrChange w:id="301" w:author="Tiago M Dias" w:date="2016-03-30T10:34:00Z">
            <w:rPr/>
          </w:rPrChange>
        </w:rPr>
        <w:t>m</w:t>
      </w:r>
      <w:r w:rsidRPr="00D440CC">
        <w:rPr>
          <w:rFonts w:ascii="Arial" w:hAnsi="Arial" w:cs="Arial"/>
          <w:rPrChange w:id="302" w:author="Tiago M Dias" w:date="2016-03-30T10:34:00Z">
            <w:rPr/>
          </w:rPrChange>
        </w:rPr>
        <w:t xml:space="preserve"> suporte à codificação do</w:t>
      </w:r>
      <w:r w:rsidR="00695787" w:rsidRPr="00D440CC">
        <w:rPr>
          <w:rFonts w:ascii="Arial" w:hAnsi="Arial" w:cs="Arial"/>
          <w:rPrChange w:id="303" w:author="Tiago M Dias" w:date="2016-03-30T10:34:00Z">
            <w:rPr/>
          </w:rPrChange>
        </w:rPr>
        <w:t>s</w:t>
      </w:r>
      <w:r w:rsidRPr="00D440CC">
        <w:rPr>
          <w:rFonts w:ascii="Arial" w:hAnsi="Arial" w:cs="Arial"/>
          <w:rPrChange w:id="304" w:author="Tiago M Dias" w:date="2016-03-30T10:34:00Z">
            <w:rPr/>
          </w:rPrChange>
        </w:rPr>
        <w:t xml:space="preserve"> programa</w:t>
      </w:r>
      <w:r w:rsidR="00695787" w:rsidRPr="00D440CC">
        <w:rPr>
          <w:rFonts w:ascii="Arial" w:hAnsi="Arial" w:cs="Arial"/>
          <w:rPrChange w:id="305" w:author="Tiago M Dias" w:date="2016-03-30T10:34:00Z">
            <w:rPr/>
          </w:rPrChange>
        </w:rPr>
        <w:t>s,</w:t>
      </w:r>
      <w:r w:rsidRPr="00D440CC">
        <w:rPr>
          <w:rFonts w:ascii="Arial" w:hAnsi="Arial" w:cs="Arial"/>
          <w:rPrChange w:id="306" w:author="Tiago M Dias" w:date="2016-03-30T10:34:00Z">
            <w:rPr/>
          </w:rPrChange>
        </w:rPr>
        <w:t xml:space="preserve"> ou dos seus módulos</w:t>
      </w:r>
      <w:r w:rsidR="00695787" w:rsidRPr="00D440CC">
        <w:rPr>
          <w:rFonts w:ascii="Arial" w:hAnsi="Arial" w:cs="Arial"/>
          <w:rPrChange w:id="307" w:author="Tiago M Dias" w:date="2016-03-30T10:34:00Z">
            <w:rPr/>
          </w:rPrChange>
        </w:rPr>
        <w:t>,</w:t>
      </w:r>
      <w:r w:rsidRPr="00D440CC">
        <w:rPr>
          <w:rFonts w:ascii="Arial" w:hAnsi="Arial" w:cs="Arial"/>
          <w:rPrChange w:id="308" w:author="Tiago M Dias" w:date="2016-03-30T10:34:00Z">
            <w:rPr/>
          </w:rPrChange>
        </w:rPr>
        <w:t xml:space="preserve"> usando </w:t>
      </w:r>
      <w:r w:rsidR="00BD4892" w:rsidRPr="00D440CC">
        <w:rPr>
          <w:rFonts w:ascii="Arial" w:hAnsi="Arial" w:cs="Arial"/>
          <w:rPrChange w:id="309" w:author="Tiago M Dias" w:date="2016-03-30T10:34:00Z">
            <w:rPr/>
          </w:rPrChange>
        </w:rPr>
        <w:t xml:space="preserve">linguagens de </w:t>
      </w:r>
      <w:r w:rsidR="00695787" w:rsidRPr="00D440CC">
        <w:rPr>
          <w:rFonts w:ascii="Arial" w:hAnsi="Arial" w:cs="Arial"/>
          <w:rPrChange w:id="310" w:author="Tiago M Dias" w:date="2016-03-30T10:34:00Z">
            <w:rPr/>
          </w:rPrChange>
        </w:rPr>
        <w:t xml:space="preserve">mais </w:t>
      </w:r>
      <w:r w:rsidR="00BD4892" w:rsidRPr="00D440CC">
        <w:rPr>
          <w:rFonts w:ascii="Arial" w:hAnsi="Arial" w:cs="Arial"/>
          <w:rPrChange w:id="311" w:author="Tiago M Dias" w:date="2016-03-30T10:34:00Z">
            <w:rPr/>
          </w:rPrChange>
        </w:rPr>
        <w:t xml:space="preserve">baixo nível, </w:t>
      </w:r>
      <w:r w:rsidR="00F554F9" w:rsidRPr="00D440CC">
        <w:rPr>
          <w:rFonts w:ascii="Arial" w:hAnsi="Arial" w:cs="Arial"/>
          <w:rPrChange w:id="312" w:author="Tiago M Dias" w:date="2016-03-30T10:34:00Z">
            <w:rPr/>
          </w:rPrChange>
        </w:rPr>
        <w:t xml:space="preserve">tal como </w:t>
      </w:r>
      <w:r w:rsidR="00BD4892" w:rsidRPr="00D440CC">
        <w:rPr>
          <w:rFonts w:ascii="Arial" w:hAnsi="Arial" w:cs="Arial"/>
          <w:rPrChange w:id="313" w:author="Tiago M Dias" w:date="2016-03-30T10:34:00Z">
            <w:rPr/>
          </w:rPrChange>
        </w:rPr>
        <w:t xml:space="preserve">o </w:t>
      </w:r>
      <w:r w:rsidR="00F554F9" w:rsidRPr="00D440CC">
        <w:rPr>
          <w:rFonts w:ascii="Arial" w:hAnsi="Arial" w:cs="Arial"/>
          <w:i/>
          <w:rPrChange w:id="314" w:author="Tiago M Dias" w:date="2016-03-30T10:34:00Z">
            <w:rPr>
              <w:i/>
            </w:rPr>
          </w:rPrChange>
        </w:rPr>
        <w:t>a</w:t>
      </w:r>
      <w:r w:rsidR="00BD4892" w:rsidRPr="00D440CC">
        <w:rPr>
          <w:rFonts w:ascii="Arial" w:hAnsi="Arial" w:cs="Arial"/>
          <w:i/>
          <w:rPrChange w:id="315" w:author="Tiago M Dias" w:date="2016-03-30T10:34:00Z">
            <w:rPr>
              <w:i/>
            </w:rPr>
          </w:rPrChange>
        </w:rPr>
        <w:t>ssembly</w:t>
      </w:r>
      <w:r w:rsidR="00695787" w:rsidRPr="00D440CC">
        <w:rPr>
          <w:rFonts w:ascii="Arial" w:hAnsi="Arial" w:cs="Arial"/>
          <w:rPrChange w:id="316" w:author="Tiago M Dias" w:date="2016-03-30T10:34:00Z">
            <w:rPr/>
          </w:rPrChange>
        </w:rPr>
        <w:t xml:space="preserve"> (e.g. o </w:t>
      </w:r>
      <w:r w:rsidR="00695787" w:rsidRPr="00D440CC">
        <w:rPr>
          <w:rFonts w:ascii="Arial" w:hAnsi="Arial" w:cs="Arial"/>
          <w:i/>
          <w:rPrChange w:id="317" w:author="Tiago M Dias" w:date="2016-03-30T10:34:00Z">
            <w:rPr>
              <w:i/>
            </w:rPr>
          </w:rPrChange>
        </w:rPr>
        <w:t>Eclipse</w:t>
      </w:r>
      <w:r w:rsidR="00695787" w:rsidRPr="00D440CC">
        <w:rPr>
          <w:rFonts w:ascii="Arial" w:hAnsi="Arial" w:cs="Arial"/>
          <w:rPrChange w:id="318" w:author="Tiago M Dias" w:date="2016-03-30T10:34:00Z">
            <w:rPr/>
          </w:rPrChange>
        </w:rPr>
        <w:t>)</w:t>
      </w:r>
      <w:r w:rsidR="00BD4892" w:rsidRPr="00D440CC">
        <w:rPr>
          <w:rFonts w:ascii="Arial" w:hAnsi="Arial" w:cs="Arial"/>
          <w:rPrChange w:id="319" w:author="Tiago M Dias" w:date="2016-03-30T10:34:00Z">
            <w:rPr/>
          </w:rPrChange>
        </w:rPr>
        <w:t xml:space="preserve">. </w:t>
      </w:r>
    </w:p>
    <w:p w14:paraId="79EB8B78" w14:textId="77777777" w:rsidR="00F62B96" w:rsidRPr="00D440CC" w:rsidRDefault="00B64135" w:rsidP="00212692">
      <w:pPr>
        <w:pStyle w:val="Cabealho1"/>
        <w:numPr>
          <w:ilvl w:val="0"/>
          <w:numId w:val="2"/>
        </w:numPr>
        <w:jc w:val="both"/>
        <w:rPr>
          <w:rFonts w:ascii="Arial" w:hAnsi="Arial" w:cs="Arial"/>
          <w:rPrChange w:id="320" w:author="Tiago M Dias" w:date="2016-03-30T10:34:00Z">
            <w:rPr/>
          </w:rPrChange>
        </w:rPr>
      </w:pPr>
      <w:r w:rsidRPr="00D440CC">
        <w:rPr>
          <w:rFonts w:ascii="Arial" w:hAnsi="Arial" w:cs="Arial"/>
          <w:rPrChange w:id="321" w:author="Tiago M Dias" w:date="2016-03-30T10:34:00Z">
            <w:rPr/>
          </w:rPrChange>
        </w:rPr>
        <w:t>Motivação</w:t>
      </w:r>
    </w:p>
    <w:p w14:paraId="5C5273C0" w14:textId="4CB0F579" w:rsidR="006658FC" w:rsidRPr="00D440CC" w:rsidRDefault="0068334B" w:rsidP="006658FC">
      <w:pPr>
        <w:jc w:val="both"/>
        <w:rPr>
          <w:rFonts w:ascii="Arial" w:hAnsi="Arial" w:cs="Arial"/>
          <w:rPrChange w:id="322" w:author="Tiago M Dias" w:date="2016-03-30T10:34:00Z">
            <w:rPr/>
          </w:rPrChange>
        </w:rPr>
      </w:pPr>
      <w:r w:rsidRPr="00D440CC">
        <w:rPr>
          <w:rFonts w:ascii="Arial" w:hAnsi="Arial" w:cs="Arial"/>
          <w:rPrChange w:id="323" w:author="Tiago M Dias" w:date="2016-03-30T10:34:00Z">
            <w:rPr/>
          </w:rPrChange>
        </w:rPr>
        <w:t xml:space="preserve">A arquitetura </w:t>
      </w:r>
      <w:proofErr w:type="gramStart"/>
      <w:r w:rsidR="006658FC" w:rsidRPr="00D440CC">
        <w:rPr>
          <w:rFonts w:ascii="Arial" w:hAnsi="Arial" w:cs="Arial"/>
          <w:rPrChange w:id="324" w:author="Tiago M Dias" w:date="2016-03-30T10:34:00Z">
            <w:rPr/>
          </w:rPrChange>
        </w:rPr>
        <w:t>PDS16</w:t>
      </w:r>
      <w:r w:rsidR="00356DFB" w:rsidRPr="00D440CC">
        <w:rPr>
          <w:rFonts w:ascii="Arial" w:hAnsi="Arial" w:cs="Arial"/>
          <w:rPrChange w:id="325" w:author="Tiago M Dias" w:date="2016-03-30T10:34:00Z">
            <w:rPr/>
          </w:rPrChange>
        </w:rPr>
        <w:t> [</w:t>
      </w:r>
      <w:ins w:id="326" w:author="Andre" w:date="2016-03-30T15:26:00Z">
        <w:r w:rsidR="00050AFF">
          <w:rPr>
            <w:rFonts w:ascii="Arial" w:hAnsi="Arial" w:cs="Arial"/>
          </w:rPr>
          <w:t>5</w:t>
        </w:r>
      </w:ins>
      <w:proofErr w:type="gramEnd"/>
      <w:del w:id="327" w:author="Andre" w:date="2016-03-30T15:26:00Z">
        <w:r w:rsidR="008818FE" w:rsidRPr="00D440CC" w:rsidDel="00E61A64">
          <w:rPr>
            <w:rFonts w:ascii="Arial" w:hAnsi="Arial" w:cs="Arial"/>
            <w:rPrChange w:id="328" w:author="Tiago M Dias" w:date="2016-03-30T10:34:00Z">
              <w:rPr/>
            </w:rPrChange>
          </w:rPr>
          <w:delText>3</w:delText>
        </w:r>
      </w:del>
      <w:r w:rsidR="00356DFB" w:rsidRPr="00D440CC">
        <w:rPr>
          <w:rFonts w:ascii="Arial" w:hAnsi="Arial" w:cs="Arial"/>
          <w:rPrChange w:id="329" w:author="Tiago M Dias" w:date="2016-03-30T10:34:00Z">
            <w:rPr/>
          </w:rPrChange>
        </w:rPr>
        <w:t>]</w:t>
      </w:r>
      <w:r w:rsidR="006658FC" w:rsidRPr="00D440CC">
        <w:rPr>
          <w:rFonts w:ascii="Arial" w:hAnsi="Arial" w:cs="Arial"/>
          <w:rPrChange w:id="330" w:author="Tiago M Dias" w:date="2016-03-30T10:34:00Z">
            <w:rPr/>
          </w:rPrChange>
        </w:rPr>
        <w:t xml:space="preserve"> </w:t>
      </w:r>
      <w:r w:rsidRPr="00D440CC">
        <w:rPr>
          <w:rFonts w:ascii="Arial" w:hAnsi="Arial" w:cs="Arial"/>
          <w:rPrChange w:id="331" w:author="Tiago M Dias" w:date="2016-03-30T10:34:00Z">
            <w:rPr/>
          </w:rPrChange>
        </w:rPr>
        <w:t>foi desenvolvida</w:t>
      </w:r>
      <w:r w:rsidR="006658FC" w:rsidRPr="00D440CC">
        <w:rPr>
          <w:rFonts w:ascii="Arial" w:hAnsi="Arial" w:cs="Arial"/>
          <w:rPrChange w:id="332" w:author="Tiago M Dias" w:date="2016-03-30T10:34:00Z">
            <w:rPr/>
          </w:rPrChange>
        </w:rPr>
        <w:t xml:space="preserve"> no Instituto Superior de Engenharia de Lisboa (ISEL)</w:t>
      </w:r>
      <w:r w:rsidR="00132A8D" w:rsidRPr="00D440CC">
        <w:rPr>
          <w:rFonts w:ascii="Arial" w:hAnsi="Arial" w:cs="Arial"/>
          <w:rPrChange w:id="333" w:author="Tiago M Dias" w:date="2016-03-30T10:34:00Z">
            <w:rPr/>
          </w:rPrChange>
        </w:rPr>
        <w:t>,</w:t>
      </w:r>
      <w:r w:rsidR="006658FC" w:rsidRPr="00D440CC">
        <w:rPr>
          <w:rFonts w:ascii="Arial" w:hAnsi="Arial" w:cs="Arial"/>
          <w:rPrChange w:id="334" w:author="Tiago M Dias" w:date="2016-03-30T10:34:00Z">
            <w:rPr/>
          </w:rPrChange>
        </w:rPr>
        <w:t xml:space="preserve"> em 2008, com o objetivo de suportar </w:t>
      </w:r>
      <w:r w:rsidR="00132A8D" w:rsidRPr="00D440CC">
        <w:rPr>
          <w:rFonts w:ascii="Arial" w:hAnsi="Arial" w:cs="Arial"/>
          <w:rPrChange w:id="335" w:author="Tiago M Dias" w:date="2016-03-30T10:34:00Z">
            <w:rPr/>
          </w:rPrChange>
        </w:rPr>
        <w:t xml:space="preserve">não só </w:t>
      </w:r>
      <w:r w:rsidR="006658FC" w:rsidRPr="00D440CC">
        <w:rPr>
          <w:rFonts w:ascii="Arial" w:hAnsi="Arial" w:cs="Arial"/>
          <w:rPrChange w:id="336" w:author="Tiago M Dias" w:date="2016-03-30T10:34:00Z">
            <w:rPr/>
          </w:rPrChange>
        </w:rPr>
        <w:t xml:space="preserve">uma mais fácil compreensão </w:t>
      </w:r>
      <w:r w:rsidR="00132A8D" w:rsidRPr="00D440CC">
        <w:rPr>
          <w:rFonts w:ascii="Arial" w:hAnsi="Arial" w:cs="Arial"/>
          <w:rPrChange w:id="337" w:author="Tiago M Dias" w:date="2016-03-30T10:34:00Z">
            <w:rPr/>
          </w:rPrChange>
        </w:rPr>
        <w:t xml:space="preserve">mas também </w:t>
      </w:r>
      <w:r w:rsidR="006658FC" w:rsidRPr="00D440CC">
        <w:rPr>
          <w:rFonts w:ascii="Arial" w:hAnsi="Arial" w:cs="Arial"/>
          <w:rPrChange w:id="338" w:author="Tiago M Dias" w:date="2016-03-30T10:34:00Z">
            <w:rPr/>
          </w:rPrChange>
        </w:rPr>
        <w:t xml:space="preserve">o ensino experimental dos conceitos básicos subjacentes </w:t>
      </w:r>
      <w:r w:rsidR="00356DFB" w:rsidRPr="00D440CC">
        <w:rPr>
          <w:rFonts w:ascii="Arial" w:hAnsi="Arial" w:cs="Arial"/>
          <w:rPrChange w:id="339" w:author="Tiago M Dias" w:date="2016-03-30T10:34:00Z">
            <w:rPr/>
          </w:rPrChange>
        </w:rPr>
        <w:t>ao tema</w:t>
      </w:r>
      <w:r w:rsidR="006658FC" w:rsidRPr="00D440CC">
        <w:rPr>
          <w:rFonts w:ascii="Arial" w:hAnsi="Arial" w:cs="Arial"/>
          <w:rPrChange w:id="340" w:author="Tiago M Dias" w:date="2016-03-30T10:34:00Z">
            <w:rPr/>
          </w:rPrChange>
        </w:rPr>
        <w:t xml:space="preserve"> “Arquitetura de Computadores”. Est</w:t>
      </w:r>
      <w:r w:rsidR="00132A8D" w:rsidRPr="00D440CC">
        <w:rPr>
          <w:rFonts w:ascii="Arial" w:hAnsi="Arial" w:cs="Arial"/>
          <w:rPrChange w:id="341" w:author="Tiago M Dias" w:date="2016-03-30T10:34:00Z">
            <w:rPr/>
          </w:rPrChange>
        </w:rPr>
        <w:t xml:space="preserve">a </w:t>
      </w:r>
      <w:r w:rsidR="006658FC" w:rsidRPr="00D440CC">
        <w:rPr>
          <w:rFonts w:ascii="Arial" w:hAnsi="Arial" w:cs="Arial"/>
          <w:rPrChange w:id="342" w:author="Tiago M Dias" w:date="2016-03-30T10:34:00Z">
            <w:rPr/>
          </w:rPrChange>
        </w:rPr>
        <w:t>arquitetura</w:t>
      </w:r>
      <w:r w:rsidR="00132A8D" w:rsidRPr="00D440CC">
        <w:rPr>
          <w:rFonts w:ascii="Arial" w:hAnsi="Arial" w:cs="Arial"/>
          <w:rPrChange w:id="343" w:author="Tiago M Dias" w:date="2016-03-30T10:34:00Z">
            <w:rPr/>
          </w:rPrChange>
        </w:rPr>
        <w:t xml:space="preserve"> </w:t>
      </w:r>
      <w:r w:rsidR="000065DE" w:rsidRPr="00D440CC">
        <w:rPr>
          <w:rFonts w:ascii="Arial" w:hAnsi="Arial" w:cs="Arial"/>
          <w:rPrChange w:id="344" w:author="Tiago M Dias" w:date="2016-03-30T10:34:00Z">
            <w:rPr/>
          </w:rPrChange>
        </w:rPr>
        <w:t xml:space="preserve">adota a mesma </w:t>
      </w:r>
      <w:r w:rsidR="00356DFB" w:rsidRPr="00D440CC">
        <w:rPr>
          <w:rFonts w:ascii="Arial" w:hAnsi="Arial" w:cs="Arial"/>
          <w:rPrChange w:id="345" w:author="Tiago M Dias" w:date="2016-03-30T10:34:00Z">
            <w:rPr/>
          </w:rPrChange>
        </w:rPr>
        <w:t xml:space="preserve">filosofia das máquinas do tipo </w:t>
      </w:r>
      <w:proofErr w:type="spellStart"/>
      <w:r w:rsidR="006658FC" w:rsidRPr="00D440CC">
        <w:rPr>
          <w:rFonts w:ascii="Arial" w:hAnsi="Arial" w:cs="Arial"/>
          <w:i/>
          <w:rPrChange w:id="346" w:author="Tiago M Dias" w:date="2016-03-30T10:34:00Z">
            <w:rPr>
              <w:i/>
            </w:rPr>
          </w:rPrChange>
        </w:rPr>
        <w:t>Reduced</w:t>
      </w:r>
      <w:proofErr w:type="spellEnd"/>
      <w:r w:rsidR="006658FC" w:rsidRPr="00D440CC">
        <w:rPr>
          <w:rFonts w:ascii="Arial" w:hAnsi="Arial" w:cs="Arial"/>
          <w:i/>
          <w:rPrChange w:id="347" w:author="Tiago M Dias" w:date="2016-03-30T10:34:00Z">
            <w:rPr>
              <w:i/>
            </w:rPr>
          </w:rPrChange>
        </w:rPr>
        <w:t xml:space="preserve"> </w:t>
      </w:r>
      <w:proofErr w:type="spellStart"/>
      <w:r w:rsidR="006658FC" w:rsidRPr="00D440CC">
        <w:rPr>
          <w:rFonts w:ascii="Arial" w:hAnsi="Arial" w:cs="Arial"/>
          <w:i/>
          <w:rPrChange w:id="348" w:author="Tiago M Dias" w:date="2016-03-30T10:34:00Z">
            <w:rPr>
              <w:i/>
            </w:rPr>
          </w:rPrChange>
        </w:rPr>
        <w:t>Instruction</w:t>
      </w:r>
      <w:proofErr w:type="spellEnd"/>
      <w:r w:rsidR="006658FC" w:rsidRPr="00D440CC">
        <w:rPr>
          <w:rFonts w:ascii="Arial" w:hAnsi="Arial" w:cs="Arial"/>
          <w:i/>
          <w:rPrChange w:id="349" w:author="Tiago M Dias" w:date="2016-03-30T10:34:00Z">
            <w:rPr>
              <w:i/>
            </w:rPr>
          </w:rPrChange>
        </w:rPr>
        <w:t xml:space="preserve"> Set </w:t>
      </w:r>
      <w:proofErr w:type="spellStart"/>
      <w:r w:rsidR="006658FC" w:rsidRPr="00D440CC">
        <w:rPr>
          <w:rFonts w:ascii="Arial" w:hAnsi="Arial" w:cs="Arial"/>
          <w:i/>
          <w:rPrChange w:id="350" w:author="Tiago M Dias" w:date="2016-03-30T10:34:00Z">
            <w:rPr>
              <w:i/>
            </w:rPr>
          </w:rPrChange>
        </w:rPr>
        <w:t>Computer</w:t>
      </w:r>
      <w:proofErr w:type="spellEnd"/>
      <w:r w:rsidR="006658FC" w:rsidRPr="00D440CC">
        <w:rPr>
          <w:rFonts w:ascii="Arial" w:hAnsi="Arial" w:cs="Arial"/>
          <w:rPrChange w:id="351" w:author="Tiago M Dias" w:date="2016-03-30T10:34:00Z">
            <w:rPr/>
          </w:rPrChange>
        </w:rPr>
        <w:t xml:space="preserve"> (RISC)</w:t>
      </w:r>
      <w:r w:rsidR="00356DFB" w:rsidRPr="00D440CC">
        <w:rPr>
          <w:rFonts w:ascii="Arial" w:hAnsi="Arial" w:cs="Arial"/>
          <w:rPrChange w:id="352" w:author="Tiago M Dias" w:date="2016-03-30T10:34:00Z">
            <w:rPr/>
          </w:rPrChange>
        </w:rPr>
        <w:t xml:space="preserve">, </w:t>
      </w:r>
      <w:r w:rsidR="000065DE" w:rsidRPr="00D440CC">
        <w:rPr>
          <w:rFonts w:ascii="Arial" w:hAnsi="Arial" w:cs="Arial"/>
          <w:rPrChange w:id="353" w:author="Tiago M Dias" w:date="2016-03-30T10:34:00Z">
            <w:rPr/>
          </w:rPrChange>
        </w:rPr>
        <w:t>oferecendo o seu</w:t>
      </w:r>
      <w:r w:rsidR="00356DFB" w:rsidRPr="00D440CC">
        <w:rPr>
          <w:rFonts w:ascii="Arial" w:hAnsi="Arial" w:cs="Arial"/>
          <w:rPrChange w:id="354" w:author="Tiago M Dias" w:date="2016-03-30T10:34:00Z">
            <w:rPr/>
          </w:rPrChange>
        </w:rPr>
        <w:t xml:space="preserve"> ISA </w:t>
      </w:r>
      <w:r w:rsidR="000065DE" w:rsidRPr="00D440CC">
        <w:rPr>
          <w:rFonts w:ascii="Arial" w:hAnsi="Arial" w:cs="Arial"/>
          <w:rPrChange w:id="355" w:author="Tiago M Dias" w:date="2016-03-30T10:34:00Z">
            <w:rPr/>
          </w:rPrChange>
        </w:rPr>
        <w:t>(</w:t>
      </w:r>
      <w:proofErr w:type="spellStart"/>
      <w:r w:rsidR="000065DE" w:rsidRPr="00D440CC">
        <w:rPr>
          <w:rFonts w:ascii="Arial" w:hAnsi="Arial" w:cs="Arial"/>
          <w:i/>
          <w:rPrChange w:id="356" w:author="Tiago M Dias" w:date="2016-03-30T10:34:00Z">
            <w:rPr>
              <w:i/>
            </w:rPr>
          </w:rPrChange>
        </w:rPr>
        <w:t>Instruction</w:t>
      </w:r>
      <w:proofErr w:type="spellEnd"/>
      <w:r w:rsidR="000065DE" w:rsidRPr="00D440CC">
        <w:rPr>
          <w:rFonts w:ascii="Arial" w:hAnsi="Arial" w:cs="Arial"/>
          <w:i/>
          <w:rPrChange w:id="357" w:author="Tiago M Dias" w:date="2016-03-30T10:34:00Z">
            <w:rPr>
              <w:i/>
            </w:rPr>
          </w:rPrChange>
        </w:rPr>
        <w:t xml:space="preserve"> Set </w:t>
      </w:r>
      <w:proofErr w:type="spellStart"/>
      <w:r w:rsidR="000065DE" w:rsidRPr="00D440CC">
        <w:rPr>
          <w:rFonts w:ascii="Arial" w:hAnsi="Arial" w:cs="Arial"/>
          <w:i/>
          <w:rPrChange w:id="358" w:author="Tiago M Dias" w:date="2016-03-30T10:34:00Z">
            <w:rPr>
              <w:i/>
            </w:rPr>
          </w:rPrChange>
        </w:rPr>
        <w:t>Architecture</w:t>
      </w:r>
      <w:proofErr w:type="spellEnd"/>
      <w:r w:rsidR="000065DE" w:rsidRPr="00D440CC">
        <w:rPr>
          <w:rFonts w:ascii="Arial" w:hAnsi="Arial" w:cs="Arial"/>
          <w:rPrChange w:id="359" w:author="Tiago M Dias" w:date="2016-03-30T10:34:00Z">
            <w:rPr/>
          </w:rPrChange>
        </w:rPr>
        <w:t>) a</w:t>
      </w:r>
      <w:r w:rsidR="00356DFB" w:rsidRPr="00D440CC">
        <w:rPr>
          <w:rFonts w:ascii="Arial" w:hAnsi="Arial" w:cs="Arial"/>
          <w:rPrChange w:id="360" w:author="Tiago M Dias" w:date="2016-03-30T10:34:00Z">
            <w:rPr/>
          </w:rPrChange>
        </w:rPr>
        <w:t>o</w:t>
      </w:r>
      <w:r w:rsidR="006658FC" w:rsidRPr="00D440CC">
        <w:rPr>
          <w:rFonts w:ascii="Arial" w:hAnsi="Arial" w:cs="Arial"/>
          <w:rPrChange w:id="361" w:author="Tiago M Dias" w:date="2016-03-30T10:34:00Z">
            <w:rPr/>
          </w:rPrChange>
        </w:rPr>
        <w:t xml:space="preserve"> programador 6 registos de uso geral e cerca de 40 instruções distintas, organizadas em três classes: 6 instruções para controlo do fluxo de execução, 18 instruções de processamento de dados e 12 instruções de transferência de dados. O espaço de memória</w:t>
      </w:r>
      <w:r w:rsidR="000065DE" w:rsidRPr="00D440CC">
        <w:rPr>
          <w:rFonts w:ascii="Arial" w:hAnsi="Arial" w:cs="Arial"/>
          <w:rPrChange w:id="362" w:author="Tiago M Dias" w:date="2016-03-30T10:34:00Z">
            <w:rPr/>
          </w:rPrChange>
        </w:rPr>
        <w:t xml:space="preserve"> útil</w:t>
      </w:r>
      <w:r w:rsidR="00132A8D" w:rsidRPr="00D440CC">
        <w:rPr>
          <w:rFonts w:ascii="Arial" w:hAnsi="Arial" w:cs="Arial"/>
          <w:rPrChange w:id="363" w:author="Tiago M Dias" w:date="2016-03-30T10:34:00Z">
            <w:rPr/>
          </w:rPrChange>
        </w:rPr>
        <w:t>, que é partilhado para o armazenamento do código e dos dados dos programas,</w:t>
      </w:r>
      <w:r w:rsidR="006658FC" w:rsidRPr="00D440CC">
        <w:rPr>
          <w:rFonts w:ascii="Arial" w:hAnsi="Arial" w:cs="Arial"/>
          <w:rPrChange w:id="364" w:author="Tiago M Dias" w:date="2016-03-30T10:34:00Z">
            <w:rPr/>
          </w:rPrChange>
        </w:rPr>
        <w:t xml:space="preserve"> </w:t>
      </w:r>
      <w:r w:rsidR="00132A8D" w:rsidRPr="00D440CC">
        <w:rPr>
          <w:rFonts w:ascii="Arial" w:hAnsi="Arial" w:cs="Arial"/>
          <w:rPrChange w:id="365" w:author="Tiago M Dias" w:date="2016-03-30T10:34:00Z">
            <w:rPr/>
          </w:rPrChange>
        </w:rPr>
        <w:t xml:space="preserve">é endereçável ao byte e tem uma dimensão total de 64 </w:t>
      </w:r>
      <w:proofErr w:type="spellStart"/>
      <w:r w:rsidR="00132A8D" w:rsidRPr="00D440CC">
        <w:rPr>
          <w:rFonts w:ascii="Arial" w:hAnsi="Arial" w:cs="Arial"/>
          <w:rPrChange w:id="366" w:author="Tiago M Dias" w:date="2016-03-30T10:34:00Z">
            <w:rPr/>
          </w:rPrChange>
        </w:rPr>
        <w:t>kB</w:t>
      </w:r>
      <w:proofErr w:type="spellEnd"/>
      <w:r w:rsidR="006658FC" w:rsidRPr="00D440CC">
        <w:rPr>
          <w:rFonts w:ascii="Arial" w:hAnsi="Arial" w:cs="Arial"/>
          <w:rPrChange w:id="367" w:author="Tiago M Dias" w:date="2016-03-30T10:34:00Z">
            <w:rPr/>
          </w:rPrChange>
        </w:rPr>
        <w:t>.</w:t>
      </w:r>
    </w:p>
    <w:p w14:paraId="622F8203" w14:textId="33638818" w:rsidR="006658FC" w:rsidRPr="00D440CC" w:rsidDel="00FE1473" w:rsidRDefault="006658FC" w:rsidP="006658FC">
      <w:pPr>
        <w:jc w:val="both"/>
        <w:rPr>
          <w:del w:id="368" w:author="Andre" w:date="2016-03-30T15:31:00Z"/>
          <w:rFonts w:ascii="Arial" w:hAnsi="Arial" w:cs="Arial"/>
          <w:rPrChange w:id="369" w:author="Tiago M Dias" w:date="2016-03-30T10:34:00Z">
            <w:rPr>
              <w:del w:id="370" w:author="Andre" w:date="2016-03-30T15:31:00Z"/>
            </w:rPr>
          </w:rPrChange>
        </w:rPr>
      </w:pPr>
      <w:r w:rsidRPr="00D440CC">
        <w:rPr>
          <w:rFonts w:ascii="Arial" w:hAnsi="Arial" w:cs="Arial"/>
          <w:rPrChange w:id="371" w:author="Tiago M Dias" w:date="2016-03-30T10:34:00Z">
            <w:rPr/>
          </w:rPrChange>
        </w:rPr>
        <w:t>A</w:t>
      </w:r>
      <w:r w:rsidR="00356DFB" w:rsidRPr="00D440CC">
        <w:rPr>
          <w:rFonts w:ascii="Arial" w:hAnsi="Arial" w:cs="Arial"/>
          <w:rPrChange w:id="372" w:author="Tiago M Dias" w:date="2016-03-30T10:34:00Z">
            <w:rPr/>
          </w:rPrChange>
        </w:rPr>
        <w:t xml:space="preserve">tualmente, o desenvolvimento de programas </w:t>
      </w:r>
      <w:r w:rsidR="001C2E39" w:rsidRPr="00D440CC">
        <w:rPr>
          <w:rFonts w:ascii="Arial" w:hAnsi="Arial" w:cs="Arial"/>
          <w:rPrChange w:id="373" w:author="Tiago M Dias" w:date="2016-03-30T10:34:00Z">
            <w:rPr/>
          </w:rPrChange>
        </w:rPr>
        <w:t xml:space="preserve">para </w:t>
      </w:r>
      <w:r w:rsidR="00356DFB" w:rsidRPr="00D440CC">
        <w:rPr>
          <w:rFonts w:ascii="Arial" w:hAnsi="Arial" w:cs="Arial"/>
          <w:rPrChange w:id="374" w:author="Tiago M Dias" w:date="2016-03-30T10:34:00Z">
            <w:rPr/>
          </w:rPrChange>
        </w:rPr>
        <w:t xml:space="preserve">esta </w:t>
      </w:r>
      <w:r w:rsidRPr="00D440CC">
        <w:rPr>
          <w:rFonts w:ascii="Arial" w:hAnsi="Arial" w:cs="Arial"/>
          <w:rPrChange w:id="375" w:author="Tiago M Dias" w:date="2016-03-30T10:34:00Z">
            <w:rPr/>
          </w:rPrChange>
        </w:rPr>
        <w:t xml:space="preserve">arquitetura </w:t>
      </w:r>
      <w:r w:rsidR="001C2E39" w:rsidRPr="00D440CC">
        <w:rPr>
          <w:rFonts w:ascii="Arial" w:hAnsi="Arial" w:cs="Arial"/>
          <w:rPrChange w:id="376" w:author="Tiago M Dias" w:date="2016-03-30T10:34:00Z">
            <w:rPr/>
          </w:rPrChange>
        </w:rPr>
        <w:t xml:space="preserve">pode ser feito </w:t>
      </w:r>
      <w:r w:rsidRPr="00D440CC">
        <w:rPr>
          <w:rFonts w:ascii="Arial" w:hAnsi="Arial" w:cs="Arial"/>
          <w:rPrChange w:id="377" w:author="Tiago M Dias" w:date="2016-03-30T10:34:00Z">
            <w:rPr/>
          </w:rPrChange>
        </w:rPr>
        <w:t xml:space="preserve">utilizando </w:t>
      </w:r>
      <w:r w:rsidR="001C2E39" w:rsidRPr="00D440CC">
        <w:rPr>
          <w:rFonts w:ascii="Arial" w:hAnsi="Arial" w:cs="Arial"/>
          <w:rPrChange w:id="378" w:author="Tiago M Dias" w:date="2016-03-30T10:34:00Z">
            <w:rPr/>
          </w:rPrChange>
        </w:rPr>
        <w:t xml:space="preserve">a própria linguagem máquina ou </w:t>
      </w:r>
      <w:r w:rsidR="001C2E39" w:rsidRPr="00D440CC">
        <w:rPr>
          <w:rFonts w:ascii="Arial" w:hAnsi="Arial" w:cs="Arial"/>
          <w:i/>
          <w:rPrChange w:id="379" w:author="Tiago M Dias" w:date="2016-03-30T10:34:00Z">
            <w:rPr>
              <w:i/>
            </w:rPr>
          </w:rPrChange>
        </w:rPr>
        <w:t>assembly</w:t>
      </w:r>
      <w:r w:rsidR="001C2E39" w:rsidRPr="00D440CC">
        <w:rPr>
          <w:rFonts w:ascii="Arial" w:hAnsi="Arial" w:cs="Arial"/>
          <w:rPrChange w:id="380" w:author="Tiago M Dias" w:date="2016-03-30T10:34:00Z">
            <w:rPr/>
          </w:rPrChange>
        </w:rPr>
        <w:t>. A tradução d</w:t>
      </w:r>
      <w:r w:rsidR="003E1589" w:rsidRPr="00D440CC">
        <w:rPr>
          <w:rFonts w:ascii="Arial" w:hAnsi="Arial" w:cs="Arial"/>
          <w:rPrChange w:id="381" w:author="Tiago M Dias" w:date="2016-03-30T10:34:00Z">
            <w:rPr/>
          </w:rPrChange>
        </w:rPr>
        <w:t>o</w:t>
      </w:r>
      <w:r w:rsidR="001C2E39" w:rsidRPr="00D440CC">
        <w:rPr>
          <w:rFonts w:ascii="Arial" w:hAnsi="Arial" w:cs="Arial"/>
          <w:rPrChange w:id="382" w:author="Tiago M Dias" w:date="2016-03-30T10:34:00Z">
            <w:rPr/>
          </w:rPrChange>
        </w:rPr>
        <w:t xml:space="preserve"> código </w:t>
      </w:r>
      <w:r w:rsidR="001C2E39" w:rsidRPr="00D440CC">
        <w:rPr>
          <w:rFonts w:ascii="Arial" w:hAnsi="Arial" w:cs="Arial"/>
          <w:i/>
          <w:rPrChange w:id="383" w:author="Tiago M Dias" w:date="2016-03-30T10:34:00Z">
            <w:rPr>
              <w:i/>
            </w:rPr>
          </w:rPrChange>
        </w:rPr>
        <w:t>assembly</w:t>
      </w:r>
      <w:r w:rsidR="001C2E39" w:rsidRPr="00D440CC">
        <w:rPr>
          <w:rFonts w:ascii="Arial" w:hAnsi="Arial" w:cs="Arial"/>
          <w:rPrChange w:id="384" w:author="Tiago M Dias" w:date="2016-03-30T10:34:00Z">
            <w:rPr/>
          </w:rPrChange>
        </w:rPr>
        <w:t xml:space="preserve"> para linguagem máquina é realizada recorrendo à aplicação </w:t>
      </w:r>
      <w:proofErr w:type="spellStart"/>
      <w:proofErr w:type="gramStart"/>
      <w:r w:rsidR="001C2E39" w:rsidRPr="00D440CC">
        <w:rPr>
          <w:rFonts w:ascii="Arial" w:hAnsi="Arial" w:cs="Arial"/>
          <w:rPrChange w:id="385" w:author="Tiago M Dias" w:date="2016-03-30T10:34:00Z">
            <w:rPr/>
          </w:rPrChange>
        </w:rPr>
        <w:t>dasm</w:t>
      </w:r>
      <w:proofErr w:type="spellEnd"/>
      <w:r w:rsidR="001C2E39" w:rsidRPr="00D440CC">
        <w:rPr>
          <w:rFonts w:ascii="Arial" w:hAnsi="Arial" w:cs="Arial"/>
          <w:rPrChange w:id="386" w:author="Tiago M Dias" w:date="2016-03-30T10:34:00Z">
            <w:rPr/>
          </w:rPrChange>
        </w:rPr>
        <w:t>[</w:t>
      </w:r>
      <w:ins w:id="387" w:author="Andre" w:date="2016-03-30T15:26:00Z">
        <w:r w:rsidR="00050AFF">
          <w:rPr>
            <w:rFonts w:ascii="Arial" w:hAnsi="Arial" w:cs="Arial"/>
          </w:rPr>
          <w:t>6</w:t>
        </w:r>
      </w:ins>
      <w:proofErr w:type="gramEnd"/>
      <w:del w:id="388" w:author="Andre" w:date="2016-03-30T15:26:00Z">
        <w:r w:rsidR="008818FE" w:rsidRPr="00D440CC" w:rsidDel="00E61A64">
          <w:rPr>
            <w:rFonts w:ascii="Arial" w:hAnsi="Arial" w:cs="Arial"/>
            <w:rPrChange w:id="389" w:author="Tiago M Dias" w:date="2016-03-30T10:34:00Z">
              <w:rPr/>
            </w:rPrChange>
          </w:rPr>
          <w:delText>4</w:delText>
        </w:r>
      </w:del>
      <w:r w:rsidR="001C2E39" w:rsidRPr="00D440CC">
        <w:rPr>
          <w:rFonts w:ascii="Arial" w:hAnsi="Arial" w:cs="Arial"/>
          <w:rPrChange w:id="390" w:author="Tiago M Dias" w:date="2016-03-30T10:34:00Z">
            <w:rPr/>
          </w:rPrChange>
        </w:rPr>
        <w:t xml:space="preserve">], que consiste num </w:t>
      </w:r>
      <w:r w:rsidR="001C2E39" w:rsidRPr="00D440CC">
        <w:rPr>
          <w:rFonts w:ascii="Arial" w:hAnsi="Arial" w:cs="Arial"/>
          <w:i/>
          <w:rPrChange w:id="391" w:author="Tiago M Dias" w:date="2016-03-30T10:34:00Z">
            <w:rPr>
              <w:i/>
            </w:rPr>
          </w:rPrChange>
        </w:rPr>
        <w:t>assembler</w:t>
      </w:r>
      <w:r w:rsidR="001C2E39" w:rsidRPr="00D440CC">
        <w:rPr>
          <w:rFonts w:ascii="Arial" w:hAnsi="Arial" w:cs="Arial"/>
          <w:rPrChange w:id="392" w:author="Tiago M Dias" w:date="2016-03-30T10:34:00Z">
            <w:rPr/>
          </w:rPrChange>
        </w:rPr>
        <w:t xml:space="preserve"> de linha de comandos</w:t>
      </w:r>
      <w:r w:rsidR="003E1589" w:rsidRPr="00D440CC">
        <w:rPr>
          <w:rFonts w:ascii="Arial" w:hAnsi="Arial" w:cs="Arial"/>
          <w:rPrChange w:id="393" w:author="Tiago M Dias" w:date="2016-03-30T10:34:00Z">
            <w:rPr/>
          </w:rPrChange>
        </w:rPr>
        <w:t xml:space="preserve"> que </w:t>
      </w:r>
      <w:r w:rsidR="001C2E39" w:rsidRPr="00D440CC">
        <w:rPr>
          <w:rFonts w:ascii="Arial" w:hAnsi="Arial" w:cs="Arial"/>
          <w:rPrChange w:id="394" w:author="Tiago M Dias" w:date="2016-03-30T10:34:00Z">
            <w:rPr/>
          </w:rPrChange>
        </w:rPr>
        <w:t>apenas pode ser executad</w:t>
      </w:r>
      <w:r w:rsidR="003E1589" w:rsidRPr="00D440CC">
        <w:rPr>
          <w:rFonts w:ascii="Arial" w:hAnsi="Arial" w:cs="Arial"/>
          <w:rPrChange w:id="395" w:author="Tiago M Dias" w:date="2016-03-30T10:34:00Z">
            <w:rPr/>
          </w:rPrChange>
        </w:rPr>
        <w:t>o</w:t>
      </w:r>
      <w:r w:rsidR="001C2E39" w:rsidRPr="00D440CC">
        <w:rPr>
          <w:rFonts w:ascii="Arial" w:hAnsi="Arial" w:cs="Arial"/>
          <w:rPrChange w:id="396" w:author="Tiago M Dias" w:date="2016-03-30T10:34:00Z">
            <w:rPr/>
          </w:rPrChange>
        </w:rPr>
        <w:t xml:space="preserve"> em sistemas compatíveis com o sistema operativo Windows da Microsoft</w:t>
      </w:r>
      <w:ins w:id="397" w:author="Andre" w:date="2016-03-30T15:31:00Z">
        <w:r w:rsidR="001B0267">
          <w:rPr>
            <w:rFonts w:ascii="Arial" w:hAnsi="Arial" w:cs="Arial"/>
          </w:rPr>
          <w:t>.</w:t>
        </w:r>
      </w:ins>
      <w:del w:id="398" w:author="Andre" w:date="2016-03-30T15:31:00Z">
        <w:r w:rsidR="001C2E39" w:rsidRPr="00D440CC" w:rsidDel="001B0267">
          <w:rPr>
            <w:rFonts w:ascii="Arial" w:hAnsi="Arial" w:cs="Arial"/>
            <w:rPrChange w:id="399" w:author="Tiago M Dias" w:date="2016-03-30T10:34:00Z">
              <w:rPr/>
            </w:rPrChange>
          </w:rPr>
          <w:delText>.</w:delText>
        </w:r>
        <w:r w:rsidR="003E1589" w:rsidRPr="00D440CC" w:rsidDel="001B0267">
          <w:rPr>
            <w:rFonts w:ascii="Arial" w:hAnsi="Arial" w:cs="Arial"/>
            <w:rPrChange w:id="400" w:author="Tiago M Dias" w:date="2016-03-30T10:34:00Z">
              <w:rPr/>
            </w:rPrChange>
          </w:rPr>
          <w:delText xml:space="preserve"> </w:delText>
        </w:r>
      </w:del>
    </w:p>
    <w:p w14:paraId="6400B40B" w14:textId="77777777" w:rsidR="00FE1473" w:rsidRDefault="00FE1473" w:rsidP="00212692">
      <w:pPr>
        <w:jc w:val="both"/>
        <w:rPr>
          <w:ins w:id="401" w:author="Andre" w:date="2016-03-30T15:31:00Z"/>
          <w:rFonts w:ascii="Arial" w:hAnsi="Arial" w:cs="Arial"/>
        </w:rPr>
      </w:pPr>
    </w:p>
    <w:p w14:paraId="539B9131" w14:textId="77777777" w:rsidR="00B64135" w:rsidRPr="00D440CC" w:rsidRDefault="003E1589" w:rsidP="00212692">
      <w:pPr>
        <w:jc w:val="both"/>
        <w:rPr>
          <w:rFonts w:ascii="Arial" w:hAnsi="Arial" w:cs="Arial"/>
          <w:rPrChange w:id="402" w:author="Tiago M Dias" w:date="2016-03-30T10:34:00Z">
            <w:rPr/>
          </w:rPrChange>
        </w:rPr>
      </w:pPr>
      <w:r w:rsidRPr="00D440CC">
        <w:rPr>
          <w:rFonts w:ascii="Arial" w:hAnsi="Arial" w:cs="Arial"/>
          <w:rPrChange w:id="403" w:author="Tiago M Dias" w:date="2016-03-30T10:34:00Z">
            <w:rPr/>
          </w:rPrChange>
        </w:rPr>
        <w:lastRenderedPageBreak/>
        <w:t>Assim, o</w:t>
      </w:r>
      <w:r w:rsidR="006658FC" w:rsidRPr="00D440CC">
        <w:rPr>
          <w:rFonts w:ascii="Arial" w:hAnsi="Arial" w:cs="Arial"/>
          <w:rPrChange w:id="404" w:author="Tiago M Dias" w:date="2016-03-30T10:34:00Z">
            <w:rPr/>
          </w:rPrChange>
        </w:rPr>
        <w:t xml:space="preserve"> ciclo de geração de um programa passa por </w:t>
      </w:r>
      <w:r w:rsidRPr="00D440CC">
        <w:rPr>
          <w:rFonts w:ascii="Arial" w:hAnsi="Arial" w:cs="Arial"/>
          <w:rPrChange w:id="405" w:author="Tiago M Dias" w:date="2016-03-30T10:34:00Z">
            <w:rPr/>
          </w:rPrChange>
        </w:rPr>
        <w:t>codific</w:t>
      </w:r>
      <w:r w:rsidR="00DE4F48" w:rsidRPr="00D440CC">
        <w:rPr>
          <w:rFonts w:ascii="Arial" w:hAnsi="Arial" w:cs="Arial"/>
          <w:rPrChange w:id="406" w:author="Tiago M Dias" w:date="2016-03-30T10:34:00Z">
            <w:rPr/>
          </w:rPrChange>
        </w:rPr>
        <w:t>á</w:t>
      </w:r>
      <w:r w:rsidRPr="00D440CC">
        <w:rPr>
          <w:rFonts w:ascii="Arial" w:hAnsi="Arial" w:cs="Arial"/>
          <w:rPrChange w:id="407" w:author="Tiago M Dias" w:date="2016-03-30T10:34:00Z">
            <w:rPr/>
          </w:rPrChange>
        </w:rPr>
        <w:t xml:space="preserve">-lo em linguagem </w:t>
      </w:r>
      <w:r w:rsidRPr="00D440CC">
        <w:rPr>
          <w:rFonts w:ascii="Arial" w:hAnsi="Arial" w:cs="Arial"/>
          <w:i/>
          <w:rPrChange w:id="408" w:author="Tiago M Dias" w:date="2016-03-30T10:34:00Z">
            <w:rPr>
              <w:i/>
            </w:rPr>
          </w:rPrChange>
        </w:rPr>
        <w:t>assembly</w:t>
      </w:r>
      <w:r w:rsidRPr="00D440CC">
        <w:rPr>
          <w:rFonts w:ascii="Arial" w:hAnsi="Arial" w:cs="Arial"/>
          <w:rPrChange w:id="409" w:author="Tiago M Dias" w:date="2016-03-30T10:34:00Z">
            <w:rPr/>
          </w:rPrChange>
        </w:rPr>
        <w:t xml:space="preserve"> </w:t>
      </w:r>
      <w:r w:rsidR="006658FC" w:rsidRPr="00D440CC">
        <w:rPr>
          <w:rFonts w:ascii="Arial" w:hAnsi="Arial" w:cs="Arial"/>
          <w:rPrChange w:id="410" w:author="Tiago M Dias" w:date="2016-03-30T10:34:00Z">
            <w:rPr/>
          </w:rPrChange>
        </w:rPr>
        <w:t>utiliza</w:t>
      </w:r>
      <w:r w:rsidRPr="00D440CC">
        <w:rPr>
          <w:rFonts w:ascii="Arial" w:hAnsi="Arial" w:cs="Arial"/>
          <w:rPrChange w:id="411" w:author="Tiago M Dias" w:date="2016-03-30T10:34:00Z">
            <w:rPr/>
          </w:rPrChange>
        </w:rPr>
        <w:t>ndo</w:t>
      </w:r>
      <w:r w:rsidR="006658FC" w:rsidRPr="00D440CC">
        <w:rPr>
          <w:rFonts w:ascii="Arial" w:hAnsi="Arial" w:cs="Arial"/>
          <w:rPrChange w:id="412" w:author="Tiago M Dias" w:date="2016-03-30T10:34:00Z">
            <w:rPr/>
          </w:rPrChange>
        </w:rPr>
        <w:t xml:space="preserve"> um editor de texto simples, </w:t>
      </w:r>
      <w:r w:rsidRPr="00D440CC">
        <w:rPr>
          <w:rFonts w:ascii="Arial" w:hAnsi="Arial" w:cs="Arial"/>
          <w:rPrChange w:id="413" w:author="Tiago M Dias" w:date="2016-03-30T10:34:00Z">
            <w:rPr/>
          </w:rPrChange>
        </w:rPr>
        <w:t xml:space="preserve">tal </w:t>
      </w:r>
      <w:r w:rsidR="006658FC" w:rsidRPr="00D440CC">
        <w:rPr>
          <w:rFonts w:ascii="Arial" w:hAnsi="Arial" w:cs="Arial"/>
          <w:rPrChange w:id="414" w:author="Tiago M Dias" w:date="2016-03-30T10:34:00Z">
            <w:rPr/>
          </w:rPrChange>
        </w:rPr>
        <w:t xml:space="preserve">como o </w:t>
      </w:r>
      <w:proofErr w:type="spellStart"/>
      <w:r w:rsidRPr="00D440CC">
        <w:rPr>
          <w:rFonts w:ascii="Arial" w:hAnsi="Arial" w:cs="Arial"/>
          <w:i/>
          <w:rPrChange w:id="415" w:author="Tiago M Dias" w:date="2016-03-30T10:34:00Z">
            <w:rPr>
              <w:i/>
            </w:rPr>
          </w:rPrChange>
        </w:rPr>
        <w:t>N</w:t>
      </w:r>
      <w:r w:rsidR="006658FC" w:rsidRPr="00D440CC">
        <w:rPr>
          <w:rFonts w:ascii="Arial" w:hAnsi="Arial" w:cs="Arial"/>
          <w:i/>
          <w:rPrChange w:id="416" w:author="Tiago M Dias" w:date="2016-03-30T10:34:00Z">
            <w:rPr>
              <w:i/>
            </w:rPr>
          </w:rPrChange>
        </w:rPr>
        <w:t>otepad</w:t>
      </w:r>
      <w:proofErr w:type="spellEnd"/>
      <w:r w:rsidR="006658FC" w:rsidRPr="00D440CC">
        <w:rPr>
          <w:rFonts w:ascii="Arial" w:hAnsi="Arial" w:cs="Arial"/>
          <w:rPrChange w:id="417" w:author="Tiago M Dias" w:date="2016-03-30T10:34:00Z">
            <w:rPr/>
          </w:rPrChange>
        </w:rPr>
        <w:t xml:space="preserve">, e posteriormente </w:t>
      </w:r>
      <w:r w:rsidRPr="00D440CC">
        <w:rPr>
          <w:rFonts w:ascii="Arial" w:hAnsi="Arial" w:cs="Arial"/>
          <w:rPrChange w:id="418" w:author="Tiago M Dias" w:date="2016-03-30T10:34:00Z">
            <w:rPr/>
          </w:rPrChange>
        </w:rPr>
        <w:t>in</w:t>
      </w:r>
      <w:r w:rsidR="006658FC" w:rsidRPr="00D440CC">
        <w:rPr>
          <w:rFonts w:ascii="Arial" w:hAnsi="Arial" w:cs="Arial"/>
          <w:rPrChange w:id="419" w:author="Tiago M Dias" w:date="2016-03-30T10:34:00Z">
            <w:rPr/>
          </w:rPrChange>
        </w:rPr>
        <w:t xml:space="preserve">vocar </w:t>
      </w:r>
      <w:r w:rsidRPr="00D440CC">
        <w:rPr>
          <w:rFonts w:ascii="Arial" w:hAnsi="Arial" w:cs="Arial"/>
          <w:rPrChange w:id="420" w:author="Tiago M Dias" w:date="2016-03-30T10:34:00Z">
            <w:rPr/>
          </w:rPrChange>
        </w:rPr>
        <w:t xml:space="preserve">a aplicação </w:t>
      </w:r>
      <w:proofErr w:type="spellStart"/>
      <w:r w:rsidR="006658FC" w:rsidRPr="00D440CC">
        <w:rPr>
          <w:rFonts w:ascii="Arial" w:hAnsi="Arial" w:cs="Arial"/>
          <w:rPrChange w:id="421" w:author="Tiago M Dias" w:date="2016-03-30T10:34:00Z">
            <w:rPr/>
          </w:rPrChange>
        </w:rPr>
        <w:t>dasm</w:t>
      </w:r>
      <w:proofErr w:type="spellEnd"/>
      <w:r w:rsidRPr="00D440CC">
        <w:rPr>
          <w:rFonts w:ascii="Arial" w:hAnsi="Arial" w:cs="Arial"/>
          <w:rPrChange w:id="422" w:author="Tiago M Dias" w:date="2016-03-30T10:34:00Z">
            <w:rPr/>
          </w:rPrChange>
        </w:rPr>
        <w:t xml:space="preserve"> a partir de uma janela de linha de comandos.</w:t>
      </w:r>
      <w:r w:rsidR="006658FC" w:rsidRPr="00D440CC">
        <w:rPr>
          <w:rFonts w:ascii="Arial" w:hAnsi="Arial" w:cs="Arial"/>
          <w:rPrChange w:id="423" w:author="Tiago M Dias" w:date="2016-03-30T10:34:00Z">
            <w:rPr/>
          </w:rPrChange>
        </w:rPr>
        <w:t xml:space="preserve"> </w:t>
      </w:r>
      <w:r w:rsidRPr="00D440CC">
        <w:rPr>
          <w:rFonts w:ascii="Arial" w:hAnsi="Arial" w:cs="Arial"/>
          <w:rPrChange w:id="424" w:author="Tiago M Dias" w:date="2016-03-30T10:34:00Z">
            <w:rPr/>
          </w:rPrChange>
        </w:rPr>
        <w:t xml:space="preserve">Sempre que </w:t>
      </w:r>
      <w:r w:rsidR="006658FC" w:rsidRPr="00D440CC">
        <w:rPr>
          <w:rFonts w:ascii="Arial" w:hAnsi="Arial" w:cs="Arial"/>
          <w:rPrChange w:id="425" w:author="Tiago M Dias" w:date="2016-03-30T10:34:00Z">
            <w:rPr/>
          </w:rPrChange>
        </w:rPr>
        <w:t>exist</w:t>
      </w:r>
      <w:r w:rsidRPr="00D440CC">
        <w:rPr>
          <w:rFonts w:ascii="Arial" w:hAnsi="Arial" w:cs="Arial"/>
          <w:rPrChange w:id="426" w:author="Tiago M Dias" w:date="2016-03-30T10:34:00Z">
            <w:rPr/>
          </w:rPrChange>
        </w:rPr>
        <w:t>a</w:t>
      </w:r>
      <w:r w:rsidR="006658FC" w:rsidRPr="00D440CC">
        <w:rPr>
          <w:rFonts w:ascii="Arial" w:hAnsi="Arial" w:cs="Arial"/>
          <w:rPrChange w:id="427" w:author="Tiago M Dias" w:date="2016-03-30T10:34:00Z">
            <w:rPr/>
          </w:rPrChange>
        </w:rPr>
        <w:t xml:space="preserve">m erros </w:t>
      </w:r>
      <w:r w:rsidRPr="00D440CC">
        <w:rPr>
          <w:rFonts w:ascii="Arial" w:hAnsi="Arial" w:cs="Arial"/>
          <w:rPrChange w:id="428" w:author="Tiago M Dias" w:date="2016-03-30T10:34:00Z">
            <w:rPr/>
          </w:rPrChange>
        </w:rPr>
        <w:t>no processo de compilação, é necessário</w:t>
      </w:r>
      <w:r w:rsidR="006658FC" w:rsidRPr="00D440CC">
        <w:rPr>
          <w:rFonts w:ascii="Arial" w:hAnsi="Arial" w:cs="Arial"/>
          <w:rPrChange w:id="429" w:author="Tiago M Dias" w:date="2016-03-30T10:34:00Z">
            <w:rPr/>
          </w:rPrChange>
        </w:rPr>
        <w:t xml:space="preserve"> voltar ao editor</w:t>
      </w:r>
      <w:r w:rsidRPr="00D440CC">
        <w:rPr>
          <w:rFonts w:ascii="Arial" w:hAnsi="Arial" w:cs="Arial"/>
          <w:rPrChange w:id="430" w:author="Tiago M Dias" w:date="2016-03-30T10:34:00Z">
            <w:rPr/>
          </w:rPrChange>
        </w:rPr>
        <w:t xml:space="preserve"> de texto para </w:t>
      </w:r>
      <w:r w:rsidR="006658FC" w:rsidRPr="00D440CC">
        <w:rPr>
          <w:rFonts w:ascii="Arial" w:hAnsi="Arial" w:cs="Arial"/>
          <w:rPrChange w:id="431" w:author="Tiago M Dias" w:date="2016-03-30T10:34:00Z">
            <w:rPr/>
          </w:rPrChange>
        </w:rPr>
        <w:t>corrigi</w:t>
      </w:r>
      <w:r w:rsidRPr="00D440CC">
        <w:rPr>
          <w:rFonts w:ascii="Arial" w:hAnsi="Arial" w:cs="Arial"/>
          <w:rPrChange w:id="432" w:author="Tiago M Dias" w:date="2016-03-30T10:34:00Z">
            <w:rPr/>
          </w:rPrChange>
        </w:rPr>
        <w:t xml:space="preserve">r a descrição </w:t>
      </w:r>
      <w:r w:rsidRPr="00D440CC">
        <w:rPr>
          <w:rFonts w:ascii="Arial" w:hAnsi="Arial" w:cs="Arial"/>
          <w:i/>
          <w:rPrChange w:id="433" w:author="Tiago M Dias" w:date="2016-03-30T10:34:00Z">
            <w:rPr>
              <w:i/>
            </w:rPr>
          </w:rPrChange>
        </w:rPr>
        <w:t>assembly</w:t>
      </w:r>
      <w:r w:rsidRPr="00D440CC">
        <w:rPr>
          <w:rFonts w:ascii="Arial" w:hAnsi="Arial" w:cs="Arial"/>
          <w:rPrChange w:id="434" w:author="Tiago M Dias" w:date="2016-03-30T10:34:00Z">
            <w:rPr/>
          </w:rPrChange>
        </w:rPr>
        <w:t xml:space="preserve"> do programa </w:t>
      </w:r>
      <w:r w:rsidR="006658FC" w:rsidRPr="00D440CC">
        <w:rPr>
          <w:rFonts w:ascii="Arial" w:hAnsi="Arial" w:cs="Arial"/>
          <w:rPrChange w:id="435" w:author="Tiago M Dias" w:date="2016-03-30T10:34:00Z">
            <w:rPr/>
          </w:rPrChange>
        </w:rPr>
        <w:t xml:space="preserve">e </w:t>
      </w:r>
      <w:r w:rsidRPr="00D440CC">
        <w:rPr>
          <w:rFonts w:ascii="Arial" w:hAnsi="Arial" w:cs="Arial"/>
          <w:rPrChange w:id="436" w:author="Tiago M Dias" w:date="2016-03-30T10:34:00Z">
            <w:rPr/>
          </w:rPrChange>
        </w:rPr>
        <w:t>in</w:t>
      </w:r>
      <w:r w:rsidR="006658FC" w:rsidRPr="00D440CC">
        <w:rPr>
          <w:rFonts w:ascii="Arial" w:hAnsi="Arial" w:cs="Arial"/>
          <w:rPrChange w:id="437" w:author="Tiago M Dias" w:date="2016-03-30T10:34:00Z">
            <w:rPr/>
          </w:rPrChange>
        </w:rPr>
        <w:t xml:space="preserve">vocar </w:t>
      </w:r>
      <w:r w:rsidR="00DE4F48" w:rsidRPr="00D440CC">
        <w:rPr>
          <w:rFonts w:ascii="Arial" w:hAnsi="Arial" w:cs="Arial"/>
          <w:rPrChange w:id="438" w:author="Tiago M Dias" w:date="2016-03-30T10:34:00Z">
            <w:rPr/>
          </w:rPrChange>
        </w:rPr>
        <w:t xml:space="preserve">novamente </w:t>
      </w:r>
      <w:r w:rsidR="006658FC" w:rsidRPr="00D440CC">
        <w:rPr>
          <w:rFonts w:ascii="Arial" w:hAnsi="Arial" w:cs="Arial"/>
          <w:rPrChange w:id="439" w:author="Tiago M Dias" w:date="2016-03-30T10:34:00Z">
            <w:rPr/>
          </w:rPrChange>
        </w:rPr>
        <w:t xml:space="preserve">o </w:t>
      </w:r>
      <w:proofErr w:type="gramStart"/>
      <w:r w:rsidRPr="00D440CC">
        <w:rPr>
          <w:rFonts w:ascii="Arial" w:hAnsi="Arial" w:cs="Arial"/>
          <w:i/>
          <w:rPrChange w:id="440" w:author="Tiago M Dias" w:date="2016-03-30T10:34:00Z">
            <w:rPr>
              <w:i/>
            </w:rPr>
          </w:rPrChange>
        </w:rPr>
        <w:t>assembler</w:t>
      </w:r>
      <w:proofErr w:type="gramEnd"/>
      <w:r w:rsidR="006658FC" w:rsidRPr="00D440CC">
        <w:rPr>
          <w:rFonts w:ascii="Arial" w:hAnsi="Arial" w:cs="Arial"/>
          <w:rPrChange w:id="441" w:author="Tiago M Dias" w:date="2016-03-30T10:34:00Z">
            <w:rPr/>
          </w:rPrChange>
        </w:rPr>
        <w:t>.</w:t>
      </w:r>
    </w:p>
    <w:p w14:paraId="121DF86B" w14:textId="25DEEC30" w:rsidR="00ED2AE2" w:rsidRPr="00D440CC" w:rsidRDefault="00ED2AE2" w:rsidP="00212692">
      <w:pPr>
        <w:pStyle w:val="Cabealho1"/>
        <w:numPr>
          <w:ilvl w:val="0"/>
          <w:numId w:val="2"/>
        </w:numPr>
        <w:jc w:val="both"/>
        <w:rPr>
          <w:rFonts w:ascii="Arial" w:hAnsi="Arial" w:cs="Arial"/>
          <w:rPrChange w:id="442" w:author="Tiago M Dias" w:date="2016-03-30T10:34:00Z">
            <w:rPr/>
          </w:rPrChange>
        </w:rPr>
      </w:pPr>
      <w:r w:rsidRPr="00D440CC">
        <w:rPr>
          <w:rFonts w:ascii="Arial" w:hAnsi="Arial" w:cs="Arial"/>
          <w:rPrChange w:id="443" w:author="Tiago M Dias" w:date="2016-03-30T10:34:00Z">
            <w:rPr/>
          </w:rPrChange>
        </w:rPr>
        <w:t>Objetivos</w:t>
      </w:r>
    </w:p>
    <w:p w14:paraId="1D7659E5" w14:textId="07D4261A" w:rsidR="00916815" w:rsidRPr="00D440CC" w:rsidDel="008D01D9" w:rsidRDefault="008D01D9">
      <w:pPr>
        <w:jc w:val="both"/>
        <w:rPr>
          <w:del w:id="444" w:author="Tiago M Dias" w:date="2016-03-30T12:06:00Z"/>
          <w:rFonts w:ascii="Arial" w:hAnsi="Arial" w:cs="Arial"/>
          <w:rPrChange w:id="445" w:author="Tiago M Dias" w:date="2016-03-30T10:34:00Z">
            <w:rPr>
              <w:del w:id="446" w:author="Tiago M Dias" w:date="2016-03-30T12:06:00Z"/>
            </w:rPr>
          </w:rPrChange>
        </w:rPr>
        <w:pPrChange w:id="447" w:author="Tiago M Dias" w:date="2016-03-30T12:06:00Z">
          <w:pPr/>
        </w:pPrChange>
      </w:pPr>
      <w:ins w:id="448" w:author="Tiago M Dias" w:date="2016-03-30T12:05:00Z">
        <w:r>
          <w:rPr>
            <w:rFonts w:ascii="Arial" w:hAnsi="Arial" w:cs="Arial"/>
          </w:rPr>
          <w:t>Com e</w:t>
        </w:r>
      </w:ins>
      <w:del w:id="449" w:author="Tiago M Dias" w:date="2016-03-30T12:05:00Z">
        <w:r w:rsidR="00916815" w:rsidRPr="00D440CC" w:rsidDel="008D01D9">
          <w:rPr>
            <w:rFonts w:ascii="Arial" w:hAnsi="Arial" w:cs="Arial"/>
            <w:rPrChange w:id="450" w:author="Tiago M Dias" w:date="2016-03-30T10:34:00Z">
              <w:rPr/>
            </w:rPrChange>
          </w:rPr>
          <w:delText>E</w:delText>
        </w:r>
      </w:del>
      <w:r w:rsidR="00916815" w:rsidRPr="00D440CC">
        <w:rPr>
          <w:rFonts w:ascii="Arial" w:hAnsi="Arial" w:cs="Arial"/>
          <w:rPrChange w:id="451" w:author="Tiago M Dias" w:date="2016-03-30T10:34:00Z">
            <w:rPr/>
          </w:rPrChange>
        </w:rPr>
        <w:t xml:space="preserve">ste trabalho </w:t>
      </w:r>
      <w:del w:id="452" w:author="Tiago M Dias" w:date="2016-03-30T12:05:00Z">
        <w:r w:rsidR="00916815" w:rsidRPr="00D440CC" w:rsidDel="008D01D9">
          <w:rPr>
            <w:rFonts w:ascii="Arial" w:hAnsi="Arial" w:cs="Arial"/>
            <w:rPrChange w:id="453" w:author="Tiago M Dias" w:date="2016-03-30T10:34:00Z">
              <w:rPr/>
            </w:rPrChange>
          </w:rPr>
          <w:delText xml:space="preserve">visa a implementação de </w:delText>
        </w:r>
      </w:del>
      <w:ins w:id="454" w:author="Tiago M Dias" w:date="2016-03-30T12:05:00Z">
        <w:r>
          <w:rPr>
            <w:rFonts w:ascii="Arial" w:hAnsi="Arial" w:cs="Arial"/>
          </w:rPr>
          <w:t xml:space="preserve">pretende-se implementar </w:t>
        </w:r>
      </w:ins>
      <w:proofErr w:type="gramStart"/>
      <w:r w:rsidR="00916815" w:rsidRPr="00D440CC">
        <w:rPr>
          <w:rFonts w:ascii="Arial" w:hAnsi="Arial" w:cs="Arial"/>
          <w:rPrChange w:id="455" w:author="Tiago M Dias" w:date="2016-03-30T10:34:00Z">
            <w:rPr/>
          </w:rPrChange>
        </w:rPr>
        <w:t xml:space="preserve">um </w:t>
      </w:r>
      <w:del w:id="456" w:author="Tiago M Dias" w:date="2016-03-30T12:11:00Z">
        <w:r w:rsidR="00916815" w:rsidRPr="00D440CC" w:rsidDel="00FE3F69">
          <w:rPr>
            <w:rFonts w:ascii="Arial" w:hAnsi="Arial" w:cs="Arial"/>
            <w:rPrChange w:id="457" w:author="Tiago M Dias" w:date="2016-03-30T10:34:00Z">
              <w:rPr/>
            </w:rPrChange>
          </w:rPr>
          <w:delText xml:space="preserve">ambiente integrado de produção </w:delText>
        </w:r>
      </w:del>
      <w:ins w:id="458" w:author="Tiago M Dias" w:date="2016-03-30T12:11:00Z">
        <w:r w:rsidR="00FE3F69">
          <w:rPr>
            <w:rFonts w:ascii="Arial" w:hAnsi="Arial" w:cs="Arial"/>
          </w:rPr>
          <w:t>IDE</w:t>
        </w:r>
        <w:proofErr w:type="gramEnd"/>
        <w:r w:rsidR="00FE3F69">
          <w:rPr>
            <w:rFonts w:ascii="Arial" w:hAnsi="Arial" w:cs="Arial"/>
          </w:rPr>
          <w:t xml:space="preserve"> </w:t>
        </w:r>
      </w:ins>
      <w:del w:id="459" w:author="Tiago M Dias" w:date="2016-03-30T12:11:00Z">
        <w:r w:rsidR="00916815" w:rsidRPr="00D440CC" w:rsidDel="00FE3F69">
          <w:rPr>
            <w:rFonts w:ascii="Arial" w:hAnsi="Arial" w:cs="Arial"/>
            <w:rPrChange w:id="460" w:author="Tiago M Dias" w:date="2016-03-30T10:34:00Z">
              <w:rPr/>
            </w:rPrChange>
          </w:rPr>
          <w:delText xml:space="preserve">de programas </w:delText>
        </w:r>
      </w:del>
      <w:r w:rsidR="00916815" w:rsidRPr="00D440CC">
        <w:rPr>
          <w:rFonts w:ascii="Arial" w:hAnsi="Arial" w:cs="Arial"/>
          <w:rPrChange w:id="461" w:author="Tiago M Dias" w:date="2016-03-30T10:34:00Z">
            <w:rPr/>
          </w:rPrChange>
        </w:rPr>
        <w:t xml:space="preserve">para </w:t>
      </w:r>
      <w:ins w:id="462" w:author="Tiago M Dias" w:date="2016-03-30T12:11:00Z">
        <w:r w:rsidR="00FE3F69">
          <w:rPr>
            <w:rFonts w:ascii="Arial" w:hAnsi="Arial" w:cs="Arial"/>
          </w:rPr>
          <w:t xml:space="preserve">suportar o desenvolvimento de programas </w:t>
        </w:r>
      </w:ins>
      <w:ins w:id="463" w:author="Tiago M Dias" w:date="2016-03-30T12:13:00Z">
        <w:r w:rsidR="00FE3F69">
          <w:rPr>
            <w:rFonts w:ascii="Arial" w:hAnsi="Arial" w:cs="Arial"/>
          </w:rPr>
          <w:t xml:space="preserve">para o processador </w:t>
        </w:r>
      </w:ins>
      <w:del w:id="464" w:author="Tiago M Dias" w:date="2016-03-30T12:06:00Z">
        <w:r w:rsidR="00916815" w:rsidRPr="00D440CC" w:rsidDel="008D01D9">
          <w:rPr>
            <w:rFonts w:ascii="Arial" w:hAnsi="Arial" w:cs="Arial"/>
            <w:rPrChange w:id="465" w:author="Tiago M Dias" w:date="2016-03-30T10:34:00Z">
              <w:rPr/>
            </w:rPrChange>
          </w:rPr>
          <w:delText xml:space="preserve">o </w:delText>
        </w:r>
      </w:del>
      <w:r w:rsidR="00916815" w:rsidRPr="00D440CC">
        <w:rPr>
          <w:rFonts w:ascii="Arial" w:hAnsi="Arial" w:cs="Arial"/>
          <w:rPrChange w:id="466" w:author="Tiago M Dias" w:date="2016-03-30T10:34:00Z">
            <w:rPr/>
          </w:rPrChange>
        </w:rPr>
        <w:t>PDS16</w:t>
      </w:r>
      <w:del w:id="467" w:author="Tiago M Dias" w:date="2016-03-30T12:06:00Z">
        <w:r w:rsidR="00916815" w:rsidRPr="00D440CC" w:rsidDel="008D01D9">
          <w:rPr>
            <w:rFonts w:ascii="Arial" w:hAnsi="Arial" w:cs="Arial"/>
            <w:rPrChange w:id="468" w:author="Tiago M Dias" w:date="2016-03-30T10:34:00Z">
              <w:rPr/>
            </w:rPrChange>
          </w:rPr>
          <w:delText xml:space="preserve">, onde o utilizador tenha as principais ferramentas de programação disponíveis </w:delText>
        </w:r>
        <w:r w:rsidR="00DB6989" w:rsidRPr="00D440CC" w:rsidDel="008D01D9">
          <w:rPr>
            <w:rFonts w:ascii="Arial" w:hAnsi="Arial" w:cs="Arial"/>
            <w:rPrChange w:id="469" w:author="Tiago M Dias" w:date="2016-03-30T10:34:00Z">
              <w:rPr/>
            </w:rPrChange>
          </w:rPr>
          <w:delText>noutras linguagens.</w:delText>
        </w:r>
      </w:del>
    </w:p>
    <w:p w14:paraId="1BA1BA08" w14:textId="3A0B48B7" w:rsidR="004F07D6" w:rsidRPr="00D440CC" w:rsidRDefault="004F07D6" w:rsidP="008D01D9">
      <w:pPr>
        <w:jc w:val="both"/>
        <w:rPr>
          <w:rFonts w:ascii="Arial" w:hAnsi="Arial" w:cs="Arial"/>
          <w:rPrChange w:id="470" w:author="Tiago M Dias" w:date="2016-03-30T10:34:00Z">
            <w:rPr/>
          </w:rPrChange>
        </w:rPr>
      </w:pPr>
      <w:del w:id="471" w:author="Tiago M Dias" w:date="2016-03-30T12:06:00Z">
        <w:r w:rsidRPr="00D440CC" w:rsidDel="008D01D9">
          <w:rPr>
            <w:rFonts w:ascii="Arial" w:hAnsi="Arial" w:cs="Arial"/>
            <w:rPrChange w:id="472" w:author="Tiago M Dias" w:date="2016-03-30T10:34:00Z">
              <w:rPr/>
            </w:rPrChange>
          </w:rPr>
          <w:delText>Funcionalidade a implementar</w:delText>
        </w:r>
      </w:del>
      <w:ins w:id="473" w:author="Tiago M Dias" w:date="2016-03-30T12:07:00Z">
        <w:r w:rsidR="008D01D9">
          <w:rPr>
            <w:rFonts w:ascii="Arial" w:hAnsi="Arial" w:cs="Arial"/>
          </w:rPr>
          <w:t xml:space="preserve"> </w:t>
        </w:r>
      </w:ins>
      <w:proofErr w:type="gramStart"/>
      <w:ins w:id="474" w:author="Tiago M Dias" w:date="2016-03-30T12:15:00Z">
        <w:r w:rsidR="00FE3F69">
          <w:rPr>
            <w:rFonts w:ascii="Arial" w:hAnsi="Arial" w:cs="Arial"/>
          </w:rPr>
          <w:t>usando</w:t>
        </w:r>
        <w:proofErr w:type="gramEnd"/>
        <w:r w:rsidR="00FE3F69">
          <w:rPr>
            <w:rFonts w:ascii="Arial" w:hAnsi="Arial" w:cs="Arial"/>
          </w:rPr>
          <w:t xml:space="preserve"> a linguagem assembly e </w:t>
        </w:r>
      </w:ins>
      <w:ins w:id="475" w:author="Tiago M Dias" w:date="2016-03-30T12:14:00Z">
        <w:r w:rsidR="00FE3F69">
          <w:rPr>
            <w:rFonts w:ascii="Arial" w:hAnsi="Arial" w:cs="Arial"/>
          </w:rPr>
          <w:t xml:space="preserve">com </w:t>
        </w:r>
      </w:ins>
      <w:ins w:id="476" w:author="Tiago M Dias" w:date="2016-03-30T12:06:00Z">
        <w:r w:rsidR="008D01D9">
          <w:rPr>
            <w:rFonts w:ascii="Arial" w:hAnsi="Arial" w:cs="Arial"/>
          </w:rPr>
          <w:t>as seguintes ferramentas</w:t>
        </w:r>
      </w:ins>
      <w:ins w:id="477" w:author="Tiago M Dias" w:date="2016-03-30T12:09:00Z">
        <w:r w:rsidR="00FE3F69">
          <w:rPr>
            <w:rFonts w:ascii="Arial" w:hAnsi="Arial" w:cs="Arial"/>
          </w:rPr>
          <w:t xml:space="preserve"> e funcionalidades</w:t>
        </w:r>
      </w:ins>
      <w:r w:rsidRPr="00D440CC">
        <w:rPr>
          <w:rFonts w:ascii="Arial" w:hAnsi="Arial" w:cs="Arial"/>
          <w:rPrChange w:id="478" w:author="Tiago M Dias" w:date="2016-03-30T10:34:00Z">
            <w:rPr/>
          </w:rPrChange>
        </w:rPr>
        <w:t>:</w:t>
      </w:r>
    </w:p>
    <w:p w14:paraId="35783CD8" w14:textId="6A6DEEFC" w:rsidR="006A2E68" w:rsidRPr="00D440CC" w:rsidRDefault="00FE3F69" w:rsidP="006A2E6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rPrChange w:id="479" w:author="Tiago M Dias" w:date="2016-03-30T10:34:00Z">
            <w:rPr/>
          </w:rPrChange>
        </w:rPr>
      </w:pPr>
      <w:ins w:id="480" w:author="Tiago M Dias" w:date="2016-03-30T12:09:00Z">
        <w:r>
          <w:rPr>
            <w:rFonts w:ascii="Arial" w:hAnsi="Arial" w:cs="Arial"/>
          </w:rPr>
          <w:t>Um e</w:t>
        </w:r>
      </w:ins>
      <w:del w:id="481" w:author="Tiago M Dias" w:date="2016-03-30T12:09:00Z">
        <w:r w:rsidR="006A2E68" w:rsidRPr="00D440CC" w:rsidDel="00FE3F69">
          <w:rPr>
            <w:rFonts w:ascii="Arial" w:hAnsi="Arial" w:cs="Arial"/>
            <w:rPrChange w:id="482" w:author="Tiago M Dias" w:date="2016-03-30T10:34:00Z">
              <w:rPr/>
            </w:rPrChange>
          </w:rPr>
          <w:delText>E</w:delText>
        </w:r>
      </w:del>
      <w:r w:rsidR="006A2E68" w:rsidRPr="00D440CC">
        <w:rPr>
          <w:rFonts w:ascii="Arial" w:hAnsi="Arial" w:cs="Arial"/>
          <w:rPrChange w:id="483" w:author="Tiago M Dias" w:date="2016-03-30T10:34:00Z">
            <w:rPr/>
          </w:rPrChange>
        </w:rPr>
        <w:t xml:space="preserve">ditor de texto que </w:t>
      </w:r>
      <w:ins w:id="484" w:author="Tiago M Dias" w:date="2016-03-30T12:07:00Z">
        <w:r w:rsidR="008D01D9">
          <w:rPr>
            <w:rFonts w:ascii="Arial" w:hAnsi="Arial" w:cs="Arial"/>
          </w:rPr>
          <w:t xml:space="preserve">integre ferramentas para fazer uma verificação </w:t>
        </w:r>
      </w:ins>
      <w:del w:id="485" w:author="Tiago M Dias" w:date="2016-03-30T12:07:00Z">
        <w:r w:rsidR="006A2E68" w:rsidRPr="00D440CC" w:rsidDel="00FE3F69">
          <w:rPr>
            <w:rFonts w:ascii="Arial" w:hAnsi="Arial" w:cs="Arial"/>
            <w:rPrChange w:id="486" w:author="Tiago M Dias" w:date="2016-03-30T10:34:00Z">
              <w:rPr/>
            </w:rPrChange>
          </w:rPr>
          <w:delText xml:space="preserve">verifica </w:delText>
        </w:r>
      </w:del>
      <w:ins w:id="487" w:author="Tiago M Dias" w:date="2016-03-30T12:07:00Z">
        <w:r>
          <w:rPr>
            <w:rFonts w:ascii="Arial" w:hAnsi="Arial" w:cs="Arial"/>
          </w:rPr>
          <w:t xml:space="preserve">da </w:t>
        </w:r>
      </w:ins>
      <w:r w:rsidR="006A2E68" w:rsidRPr="00D440CC">
        <w:rPr>
          <w:rFonts w:ascii="Arial" w:hAnsi="Arial" w:cs="Arial"/>
          <w:rPrChange w:id="488" w:author="Tiago M Dias" w:date="2016-03-30T10:34:00Z">
            <w:rPr/>
          </w:rPrChange>
        </w:rPr>
        <w:t xml:space="preserve">semântica e </w:t>
      </w:r>
      <w:ins w:id="489" w:author="Tiago M Dias" w:date="2016-03-30T12:07:00Z">
        <w:r>
          <w:rPr>
            <w:rFonts w:ascii="Arial" w:hAnsi="Arial" w:cs="Arial"/>
          </w:rPr>
          <w:t xml:space="preserve">da </w:t>
        </w:r>
      </w:ins>
      <w:r w:rsidR="006A2E68" w:rsidRPr="00D440CC">
        <w:rPr>
          <w:rFonts w:ascii="Arial" w:hAnsi="Arial" w:cs="Arial"/>
          <w:rPrChange w:id="490" w:author="Tiago M Dias" w:date="2016-03-30T10:34:00Z">
            <w:rPr/>
          </w:rPrChange>
        </w:rPr>
        <w:t>sintaxe em tempo de escrita de código</w:t>
      </w:r>
      <w:del w:id="491" w:author="Tiago M Dias" w:date="2016-03-30T12:08:00Z">
        <w:r w:rsidR="006A2E68" w:rsidRPr="00D440CC" w:rsidDel="00FE3F69">
          <w:rPr>
            <w:rFonts w:ascii="Arial" w:hAnsi="Arial" w:cs="Arial"/>
            <w:rPrChange w:id="492" w:author="Tiago M Dias" w:date="2016-03-30T10:34:00Z">
              <w:rPr/>
            </w:rPrChange>
          </w:rPr>
          <w:delText xml:space="preserve"> – para que que o programador possa ser alertado de que não está a formular as instruções</w:delText>
        </w:r>
      </w:del>
      <w:ins w:id="493" w:author="Tiago M Dias" w:date="2016-03-30T12:08:00Z">
        <w:r>
          <w:rPr>
            <w:rFonts w:ascii="Arial" w:hAnsi="Arial" w:cs="Arial"/>
          </w:rPr>
          <w:t xml:space="preserve">, </w:t>
        </w:r>
      </w:ins>
      <w:ins w:id="494" w:author="Tiago M Dias" w:date="2016-03-30T12:09:00Z">
        <w:r>
          <w:rPr>
            <w:rFonts w:ascii="Arial" w:hAnsi="Arial" w:cs="Arial"/>
          </w:rPr>
          <w:t xml:space="preserve">de modo a </w:t>
        </w:r>
      </w:ins>
      <w:ins w:id="495" w:author="Tiago M Dias" w:date="2016-03-30T12:08:00Z">
        <w:r>
          <w:rPr>
            <w:rFonts w:ascii="Arial" w:hAnsi="Arial" w:cs="Arial"/>
          </w:rPr>
          <w:t xml:space="preserve">que o </w:t>
        </w:r>
      </w:ins>
      <w:ins w:id="496" w:author="Tiago M Dias" w:date="2016-03-30T12:09:00Z">
        <w:r>
          <w:rPr>
            <w:rFonts w:ascii="Arial" w:hAnsi="Arial" w:cs="Arial"/>
          </w:rPr>
          <w:t>programador</w:t>
        </w:r>
      </w:ins>
      <w:ins w:id="497" w:author="Tiago M Dias" w:date="2016-03-30T12:08:00Z">
        <w:r>
          <w:rPr>
            <w:rFonts w:ascii="Arial" w:hAnsi="Arial" w:cs="Arial"/>
          </w:rPr>
          <w:t xml:space="preserve"> possa ser alertado de eventuais erros na utilização da </w:t>
        </w:r>
      </w:ins>
      <w:ins w:id="498" w:author="Tiago M Dias" w:date="2016-03-30T12:09:00Z">
        <w:r>
          <w:rPr>
            <w:rFonts w:ascii="Arial" w:hAnsi="Arial" w:cs="Arial"/>
          </w:rPr>
          <w:t>linguagem</w:t>
        </w:r>
      </w:ins>
      <w:ins w:id="499" w:author="Tiago M Dias" w:date="2016-03-30T12:08:00Z">
        <w:r>
          <w:rPr>
            <w:rFonts w:ascii="Arial" w:hAnsi="Arial" w:cs="Arial"/>
          </w:rPr>
          <w:t xml:space="preserve"> mais cedo e dessa forma otimizar a sua produtividade</w:t>
        </w:r>
      </w:ins>
      <w:r w:rsidR="006A2E68" w:rsidRPr="00D440CC">
        <w:rPr>
          <w:rFonts w:ascii="Arial" w:hAnsi="Arial" w:cs="Arial"/>
          <w:rPrChange w:id="500" w:author="Tiago M Dias" w:date="2016-03-30T10:34:00Z">
            <w:rPr/>
          </w:rPrChange>
        </w:rPr>
        <w:t>;</w:t>
      </w:r>
    </w:p>
    <w:p w14:paraId="60C305F4" w14:textId="6C1052AA" w:rsidR="006A2E68" w:rsidRPr="00D440CC" w:rsidRDefault="006A2E68" w:rsidP="006A2E6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rPrChange w:id="501" w:author="Tiago M Dias" w:date="2016-03-30T10:34:00Z">
            <w:rPr/>
          </w:rPrChange>
        </w:rPr>
      </w:pPr>
      <w:proofErr w:type="spellStart"/>
      <w:r w:rsidRPr="00D440CC">
        <w:rPr>
          <w:rFonts w:ascii="Arial" w:hAnsi="Arial" w:cs="Arial"/>
          <w:i/>
          <w:rPrChange w:id="502" w:author="Tiago M Dias" w:date="2016-03-30T10:34:00Z">
            <w:rPr>
              <w:i/>
            </w:rPr>
          </w:rPrChange>
        </w:rPr>
        <w:t>Syntax</w:t>
      </w:r>
      <w:proofErr w:type="spellEnd"/>
      <w:r w:rsidRPr="00FE3F69">
        <w:rPr>
          <w:rFonts w:ascii="Arial" w:hAnsi="Arial" w:cs="Arial"/>
          <w:i/>
          <w:rPrChange w:id="503" w:author="Tiago M Dias" w:date="2016-03-30T12:10:00Z">
            <w:rPr/>
          </w:rPrChange>
        </w:rPr>
        <w:t xml:space="preserve"> </w:t>
      </w:r>
      <w:proofErr w:type="spellStart"/>
      <w:ins w:id="504" w:author="Tiago M Dias" w:date="2016-03-30T12:10:00Z">
        <w:r w:rsidR="00FE3F69" w:rsidRPr="00FE3F69">
          <w:rPr>
            <w:rFonts w:ascii="Arial" w:hAnsi="Arial" w:cs="Arial"/>
            <w:i/>
            <w:rPrChange w:id="505" w:author="Tiago M Dias" w:date="2016-03-30T12:10:00Z">
              <w:rPr>
                <w:rFonts w:ascii="Arial" w:hAnsi="Arial" w:cs="Arial"/>
              </w:rPr>
            </w:rPrChange>
          </w:rPr>
          <w:t>h</w:t>
        </w:r>
      </w:ins>
      <w:del w:id="506" w:author="Tiago M Dias" w:date="2016-03-30T12:10:00Z">
        <w:r w:rsidRPr="00FE3F69" w:rsidDel="00FE3F69">
          <w:rPr>
            <w:rFonts w:ascii="Arial" w:hAnsi="Arial" w:cs="Arial"/>
            <w:i/>
            <w:rPrChange w:id="507" w:author="Tiago M Dias" w:date="2016-03-30T12:10:00Z">
              <w:rPr>
                <w:i/>
              </w:rPr>
            </w:rPrChange>
          </w:rPr>
          <w:delText>H</w:delText>
        </w:r>
      </w:del>
      <w:r w:rsidRPr="00D440CC">
        <w:rPr>
          <w:rFonts w:ascii="Arial" w:hAnsi="Arial" w:cs="Arial"/>
          <w:i/>
          <w:rPrChange w:id="508" w:author="Tiago M Dias" w:date="2016-03-30T10:34:00Z">
            <w:rPr>
              <w:i/>
            </w:rPr>
          </w:rPrChange>
        </w:rPr>
        <w:t>ighlighting</w:t>
      </w:r>
      <w:proofErr w:type="spellEnd"/>
      <w:proofErr w:type="gramStart"/>
      <w:ins w:id="509" w:author="Tiago M Dias" w:date="2016-03-30T12:15:00Z">
        <w:r w:rsidR="00FE3F69">
          <w:rPr>
            <w:rFonts w:ascii="Arial" w:hAnsi="Arial" w:cs="Arial"/>
          </w:rPr>
          <w:t>,</w:t>
        </w:r>
      </w:ins>
      <w:proofErr w:type="gramEnd"/>
      <w:r w:rsidRPr="00D440CC">
        <w:rPr>
          <w:rFonts w:ascii="Arial" w:hAnsi="Arial" w:cs="Arial"/>
          <w:i/>
          <w:rPrChange w:id="510" w:author="Tiago M Dias" w:date="2016-03-30T10:34:00Z">
            <w:rPr>
              <w:i/>
            </w:rPr>
          </w:rPrChange>
        </w:rPr>
        <w:t xml:space="preserve"> </w:t>
      </w:r>
      <w:del w:id="511" w:author="Tiago M Dias" w:date="2016-03-30T12:10:00Z">
        <w:r w:rsidRPr="00D440CC" w:rsidDel="00FE3F69">
          <w:rPr>
            <w:rFonts w:ascii="Arial" w:hAnsi="Arial" w:cs="Arial"/>
            <w:rPrChange w:id="512" w:author="Tiago M Dias" w:date="2016-03-30T10:34:00Z">
              <w:rPr/>
            </w:rPrChange>
          </w:rPr>
          <w:delText xml:space="preserve">do código ASM – </w:delText>
        </w:r>
      </w:del>
      <w:ins w:id="513" w:author="Tiago M Dias" w:date="2016-03-30T12:10:00Z">
        <w:r w:rsidR="00FE3F69">
          <w:rPr>
            <w:rFonts w:ascii="Arial" w:hAnsi="Arial" w:cs="Arial"/>
          </w:rPr>
          <w:t xml:space="preserve">para permitir </w:t>
        </w:r>
      </w:ins>
      <w:del w:id="514" w:author="Tiago M Dias" w:date="2016-03-30T12:10:00Z">
        <w:r w:rsidRPr="00D440CC" w:rsidDel="00FE3F69">
          <w:rPr>
            <w:rFonts w:ascii="Arial" w:hAnsi="Arial" w:cs="Arial"/>
            <w:rPrChange w:id="515" w:author="Tiago M Dias" w:date="2016-03-30T10:34:00Z">
              <w:rPr/>
            </w:rPrChange>
          </w:rPr>
          <w:delText xml:space="preserve">dando </w:delText>
        </w:r>
      </w:del>
      <w:r w:rsidRPr="00D440CC">
        <w:rPr>
          <w:rFonts w:ascii="Arial" w:hAnsi="Arial" w:cs="Arial"/>
          <w:rPrChange w:id="516" w:author="Tiago M Dias" w:date="2016-03-30T10:34:00Z">
            <w:rPr/>
          </w:rPrChange>
        </w:rPr>
        <w:t xml:space="preserve">uma melhor legibilidade </w:t>
      </w:r>
      <w:ins w:id="517" w:author="Tiago M Dias" w:date="2016-03-30T12:10:00Z">
        <w:r w:rsidR="00FE3F69">
          <w:rPr>
            <w:rFonts w:ascii="Arial" w:hAnsi="Arial" w:cs="Arial"/>
          </w:rPr>
          <w:t>d</w:t>
        </w:r>
      </w:ins>
      <w:del w:id="518" w:author="Tiago M Dias" w:date="2016-03-30T12:10:00Z">
        <w:r w:rsidRPr="00D440CC" w:rsidDel="00FE3F69">
          <w:rPr>
            <w:rFonts w:ascii="Arial" w:hAnsi="Arial" w:cs="Arial"/>
            <w:rPrChange w:id="519" w:author="Tiago M Dias" w:date="2016-03-30T10:34:00Z">
              <w:rPr/>
            </w:rPrChange>
          </w:rPr>
          <w:delText>a</w:delText>
        </w:r>
      </w:del>
      <w:r w:rsidRPr="00D440CC">
        <w:rPr>
          <w:rFonts w:ascii="Arial" w:hAnsi="Arial" w:cs="Arial"/>
          <w:rPrChange w:id="520" w:author="Tiago M Dias" w:date="2016-03-30T10:34:00Z">
            <w:rPr/>
          </w:rPrChange>
        </w:rPr>
        <w:t>o código</w:t>
      </w:r>
      <w:ins w:id="521" w:author="Tiago M Dias" w:date="2016-03-30T12:10:00Z">
        <w:r w:rsidR="00FE3F69">
          <w:rPr>
            <w:rFonts w:ascii="Arial" w:hAnsi="Arial" w:cs="Arial"/>
          </w:rPr>
          <w:t xml:space="preserve"> fonte</w:t>
        </w:r>
      </w:ins>
      <w:del w:id="522" w:author="Tiago M Dias" w:date="2016-03-30T12:10:00Z">
        <w:r w:rsidRPr="00D440CC" w:rsidDel="00FE3F69">
          <w:rPr>
            <w:rFonts w:ascii="Arial" w:hAnsi="Arial" w:cs="Arial"/>
            <w:rPrChange w:id="523" w:author="Tiago M Dias" w:date="2016-03-30T10:34:00Z">
              <w:rPr/>
            </w:rPrChange>
          </w:rPr>
          <w:delText>, em que diferentes tipos terão diferentes modos de serem apresentados</w:delText>
        </w:r>
      </w:del>
      <w:r w:rsidRPr="00D440CC">
        <w:rPr>
          <w:rFonts w:ascii="Arial" w:hAnsi="Arial" w:cs="Arial"/>
          <w:rPrChange w:id="524" w:author="Tiago M Dias" w:date="2016-03-30T10:34:00Z">
            <w:rPr/>
          </w:rPrChange>
        </w:rPr>
        <w:t>;</w:t>
      </w:r>
    </w:p>
    <w:p w14:paraId="34C85987" w14:textId="041275C2" w:rsidR="006A2E68" w:rsidRPr="00D440CC" w:rsidDel="00FE3F69" w:rsidRDefault="006A2E68" w:rsidP="00202D29">
      <w:pPr>
        <w:pStyle w:val="PargrafodaLista"/>
        <w:numPr>
          <w:ilvl w:val="0"/>
          <w:numId w:val="1"/>
        </w:numPr>
        <w:jc w:val="both"/>
        <w:rPr>
          <w:del w:id="525" w:author="Tiago M Dias" w:date="2016-03-30T12:17:00Z"/>
          <w:rFonts w:ascii="Arial" w:hAnsi="Arial" w:cs="Arial"/>
          <w:rPrChange w:id="526" w:author="Tiago M Dias" w:date="2016-03-30T10:34:00Z">
            <w:rPr>
              <w:del w:id="527" w:author="Tiago M Dias" w:date="2016-03-30T12:17:00Z"/>
            </w:rPr>
          </w:rPrChange>
        </w:rPr>
      </w:pPr>
      <w:r w:rsidRPr="00FE3F69">
        <w:rPr>
          <w:rFonts w:ascii="Arial" w:hAnsi="Arial" w:cs="Arial"/>
          <w:rPrChange w:id="528" w:author="Tiago M Dias" w:date="2016-03-30T12:17:00Z">
            <w:rPr/>
          </w:rPrChange>
        </w:rPr>
        <w:t xml:space="preserve">Integração </w:t>
      </w:r>
      <w:del w:id="529" w:author="Tiago M Dias" w:date="2016-03-30T12:15:00Z">
        <w:r w:rsidRPr="00FE3F69" w:rsidDel="00FE3F69">
          <w:rPr>
            <w:rFonts w:ascii="Arial" w:hAnsi="Arial" w:cs="Arial"/>
            <w:rPrChange w:id="530" w:author="Tiago M Dias" w:date="2016-03-30T12:17:00Z">
              <w:rPr/>
            </w:rPrChange>
          </w:rPr>
          <w:delText xml:space="preserve">de </w:delText>
        </w:r>
      </w:del>
      <w:ins w:id="531" w:author="Tiago M Dias" w:date="2016-03-30T12:15:00Z">
        <w:r w:rsidR="00FE3F69" w:rsidRPr="00FE3F69">
          <w:rPr>
            <w:rFonts w:ascii="Arial" w:hAnsi="Arial" w:cs="Arial"/>
          </w:rPr>
          <w:t>com</w:t>
        </w:r>
        <w:r w:rsidR="00FE3F69" w:rsidRPr="00FE3F69">
          <w:rPr>
            <w:rFonts w:ascii="Arial" w:hAnsi="Arial" w:cs="Arial"/>
            <w:rPrChange w:id="532" w:author="Tiago M Dias" w:date="2016-03-30T12:17:00Z">
              <w:rPr/>
            </w:rPrChange>
          </w:rPr>
          <w:t xml:space="preserve"> </w:t>
        </w:r>
      </w:ins>
      <w:ins w:id="533" w:author="Tiago M Dias" w:date="2016-03-30T12:10:00Z">
        <w:r w:rsidR="00FE3F69" w:rsidRPr="00FE3F69">
          <w:rPr>
            <w:rFonts w:ascii="Arial" w:hAnsi="Arial" w:cs="Arial"/>
          </w:rPr>
          <w:t xml:space="preserve">um </w:t>
        </w:r>
        <w:proofErr w:type="gramStart"/>
        <w:r w:rsidR="00FE3F69" w:rsidRPr="00FE3F69">
          <w:rPr>
            <w:rFonts w:ascii="Arial" w:hAnsi="Arial" w:cs="Arial"/>
            <w:i/>
            <w:rPrChange w:id="534" w:author="Tiago M Dias" w:date="2016-03-30T12:17:00Z">
              <w:rPr>
                <w:rFonts w:ascii="Arial" w:hAnsi="Arial" w:cs="Arial"/>
              </w:rPr>
            </w:rPrChange>
          </w:rPr>
          <w:t>assembler</w:t>
        </w:r>
      </w:ins>
      <w:proofErr w:type="gramEnd"/>
      <w:ins w:id="535" w:author="Tiago M Dias" w:date="2016-03-30T12:15:00Z">
        <w:r w:rsidR="00FE3F69" w:rsidRPr="00FE3F69">
          <w:rPr>
            <w:rFonts w:ascii="Arial" w:hAnsi="Arial" w:cs="Arial"/>
          </w:rPr>
          <w:t>,</w:t>
        </w:r>
      </w:ins>
      <w:ins w:id="536" w:author="Tiago M Dias" w:date="2016-03-30T12:10:00Z">
        <w:r w:rsidR="00FE3F69" w:rsidRPr="00FE3F69">
          <w:rPr>
            <w:rFonts w:ascii="Arial" w:hAnsi="Arial" w:cs="Arial"/>
          </w:rPr>
          <w:t xml:space="preserve"> </w:t>
        </w:r>
      </w:ins>
      <w:del w:id="537" w:author="Tiago M Dias" w:date="2016-03-30T12:11:00Z">
        <w:r w:rsidRPr="00FE3F69" w:rsidDel="00FE3F69">
          <w:rPr>
            <w:rFonts w:ascii="Arial" w:hAnsi="Arial" w:cs="Arial"/>
            <w:rPrChange w:id="538" w:author="Tiago M Dias" w:date="2016-03-30T12:17:00Z">
              <w:rPr/>
            </w:rPrChange>
          </w:rPr>
          <w:delText xml:space="preserve">compilador no IDE – </w:delText>
        </w:r>
      </w:del>
      <w:ins w:id="539" w:author="Tiago M Dias" w:date="2016-03-30T12:11:00Z">
        <w:r w:rsidR="00FE3F69" w:rsidRPr="00FE3F69">
          <w:rPr>
            <w:rFonts w:ascii="Arial" w:hAnsi="Arial" w:cs="Arial"/>
          </w:rPr>
          <w:t xml:space="preserve">para </w:t>
        </w:r>
      </w:ins>
      <w:r w:rsidRPr="00FE3F69">
        <w:rPr>
          <w:rFonts w:ascii="Arial" w:hAnsi="Arial" w:cs="Arial"/>
          <w:rPrChange w:id="540" w:author="Tiago M Dias" w:date="2016-03-30T12:17:00Z">
            <w:rPr/>
          </w:rPrChange>
        </w:rPr>
        <w:t>permit</w:t>
      </w:r>
      <w:ins w:id="541" w:author="Tiago M Dias" w:date="2016-03-30T12:11:00Z">
        <w:r w:rsidR="00FE3F69" w:rsidRPr="00FE3F69">
          <w:rPr>
            <w:rFonts w:ascii="Arial" w:hAnsi="Arial" w:cs="Arial"/>
          </w:rPr>
          <w:t>ir</w:t>
        </w:r>
      </w:ins>
      <w:del w:id="542" w:author="Tiago M Dias" w:date="2016-03-30T12:11:00Z">
        <w:r w:rsidRPr="00FE3F69" w:rsidDel="00FE3F69">
          <w:rPr>
            <w:rFonts w:ascii="Arial" w:hAnsi="Arial" w:cs="Arial"/>
            <w:rPrChange w:id="543" w:author="Tiago M Dias" w:date="2016-03-30T12:17:00Z">
              <w:rPr/>
            </w:rPrChange>
          </w:rPr>
          <w:delText>e</w:delText>
        </w:r>
      </w:del>
      <w:r w:rsidRPr="00FE3F69">
        <w:rPr>
          <w:rFonts w:ascii="Arial" w:hAnsi="Arial" w:cs="Arial"/>
          <w:rPrChange w:id="544" w:author="Tiago M Dias" w:date="2016-03-30T12:17:00Z">
            <w:rPr/>
          </w:rPrChange>
        </w:rPr>
        <w:t xml:space="preserve"> </w:t>
      </w:r>
      <w:del w:id="545" w:author="Tiago M Dias" w:date="2016-03-30T12:11:00Z">
        <w:r w:rsidRPr="00FE3F69" w:rsidDel="00FE3F69">
          <w:rPr>
            <w:rFonts w:ascii="Arial" w:hAnsi="Arial" w:cs="Arial"/>
            <w:rPrChange w:id="546" w:author="Tiago M Dias" w:date="2016-03-30T12:17:00Z">
              <w:rPr/>
            </w:rPrChange>
          </w:rPr>
          <w:delText xml:space="preserve">não só </w:delText>
        </w:r>
      </w:del>
      <w:r w:rsidRPr="00FE3F69">
        <w:rPr>
          <w:rFonts w:ascii="Arial" w:hAnsi="Arial" w:cs="Arial"/>
          <w:rPrChange w:id="547" w:author="Tiago M Dias" w:date="2016-03-30T12:17:00Z">
            <w:rPr/>
          </w:rPrChange>
        </w:rPr>
        <w:t xml:space="preserve">a compilação </w:t>
      </w:r>
      <w:ins w:id="548" w:author="Tiago M Dias" w:date="2016-03-30T12:11:00Z">
        <w:r w:rsidR="00FE3F69" w:rsidRPr="00FE3F69">
          <w:rPr>
            <w:rFonts w:ascii="Arial" w:hAnsi="Arial" w:cs="Arial"/>
          </w:rPr>
          <w:t>do</w:t>
        </w:r>
      </w:ins>
      <w:ins w:id="549" w:author="Tiago M Dias" w:date="2016-03-30T12:15:00Z">
        <w:r w:rsidR="00FE3F69" w:rsidRPr="00FE3F69">
          <w:rPr>
            <w:rFonts w:ascii="Arial" w:hAnsi="Arial" w:cs="Arial"/>
          </w:rPr>
          <w:t>s</w:t>
        </w:r>
      </w:ins>
      <w:ins w:id="550" w:author="Tiago M Dias" w:date="2016-03-30T12:11:00Z">
        <w:r w:rsidR="00FE3F69" w:rsidRPr="00FE3F69">
          <w:rPr>
            <w:rFonts w:ascii="Arial" w:hAnsi="Arial" w:cs="Arial"/>
          </w:rPr>
          <w:t xml:space="preserve"> programa</w:t>
        </w:r>
      </w:ins>
      <w:ins w:id="551" w:author="Tiago M Dias" w:date="2016-03-30T12:15:00Z">
        <w:r w:rsidR="00FE3F69" w:rsidRPr="00FE3F69">
          <w:rPr>
            <w:rFonts w:ascii="Arial" w:hAnsi="Arial" w:cs="Arial"/>
          </w:rPr>
          <w:t>s</w:t>
        </w:r>
      </w:ins>
      <w:ins w:id="552" w:author="Tiago M Dias" w:date="2016-03-30T12:11:00Z">
        <w:r w:rsidR="00FE3F69" w:rsidRPr="00FE3F69">
          <w:rPr>
            <w:rFonts w:ascii="Arial" w:hAnsi="Arial" w:cs="Arial"/>
          </w:rPr>
          <w:t xml:space="preserve"> </w:t>
        </w:r>
      </w:ins>
      <w:r w:rsidRPr="00FE3F69">
        <w:rPr>
          <w:rFonts w:ascii="Arial" w:hAnsi="Arial" w:cs="Arial"/>
          <w:rPrChange w:id="553" w:author="Tiago M Dias" w:date="2016-03-30T12:17:00Z">
            <w:rPr/>
          </w:rPrChange>
        </w:rPr>
        <w:t xml:space="preserve">sem necessidade de ter </w:t>
      </w:r>
      <w:ins w:id="554" w:author="Tiago M Dias" w:date="2016-03-30T12:11:00Z">
        <w:r w:rsidR="00FE3F69" w:rsidRPr="00FE3F69">
          <w:rPr>
            <w:rFonts w:ascii="Arial" w:hAnsi="Arial" w:cs="Arial"/>
          </w:rPr>
          <w:t xml:space="preserve">que </w:t>
        </w:r>
      </w:ins>
      <w:ins w:id="555" w:author="Tiago M Dias" w:date="2016-03-30T12:16:00Z">
        <w:r w:rsidR="00FE3F69" w:rsidRPr="00FE3F69">
          <w:rPr>
            <w:rFonts w:ascii="Arial" w:hAnsi="Arial" w:cs="Arial"/>
          </w:rPr>
          <w:t xml:space="preserve">abandonar </w:t>
        </w:r>
      </w:ins>
      <w:ins w:id="556" w:author="Tiago M Dias" w:date="2016-03-30T12:11:00Z">
        <w:r w:rsidR="00FE3F69" w:rsidRPr="00FE3F69">
          <w:rPr>
            <w:rFonts w:ascii="Arial" w:hAnsi="Arial" w:cs="Arial"/>
          </w:rPr>
          <w:t xml:space="preserve">o IDE </w:t>
        </w:r>
      </w:ins>
      <w:ins w:id="557" w:author="Tiago M Dias" w:date="2016-03-30T12:16:00Z">
        <w:r w:rsidR="00FE3F69" w:rsidRPr="00FE3F69">
          <w:rPr>
            <w:rFonts w:ascii="Arial" w:hAnsi="Arial" w:cs="Arial"/>
          </w:rPr>
          <w:t xml:space="preserve">e </w:t>
        </w:r>
      </w:ins>
      <w:del w:id="558" w:author="Tiago M Dias" w:date="2016-03-30T12:16:00Z">
        <w:r w:rsidRPr="00FE3F69" w:rsidDel="00FE3F69">
          <w:rPr>
            <w:rFonts w:ascii="Arial" w:hAnsi="Arial" w:cs="Arial"/>
            <w:rPrChange w:id="559" w:author="Tiago M Dias" w:date="2016-03-30T12:17:00Z">
              <w:rPr/>
            </w:rPrChange>
          </w:rPr>
          <w:delText xml:space="preserve">o compilador externamente, como mostrar </w:delText>
        </w:r>
      </w:del>
      <w:ins w:id="560" w:author="Tiago M Dias" w:date="2016-03-30T12:16:00Z">
        <w:r w:rsidR="00FE3F69" w:rsidRPr="00FE3F69">
          <w:rPr>
            <w:rFonts w:ascii="Arial" w:hAnsi="Arial" w:cs="Arial"/>
          </w:rPr>
          <w:t xml:space="preserve">visualizar </w:t>
        </w:r>
      </w:ins>
      <w:r w:rsidRPr="00FE3F69">
        <w:rPr>
          <w:rFonts w:ascii="Arial" w:hAnsi="Arial" w:cs="Arial"/>
          <w:rPrChange w:id="561" w:author="Tiago M Dias" w:date="2016-03-30T12:17:00Z">
            <w:rPr/>
          </w:rPrChange>
        </w:rPr>
        <w:t xml:space="preserve">no editor </w:t>
      </w:r>
      <w:ins w:id="562" w:author="Tiago M Dias" w:date="2016-03-30T12:16:00Z">
        <w:r w:rsidR="00FE3F69" w:rsidRPr="00FE3F69">
          <w:rPr>
            <w:rFonts w:ascii="Arial" w:hAnsi="Arial" w:cs="Arial"/>
          </w:rPr>
          <w:t xml:space="preserve">de texto </w:t>
        </w:r>
      </w:ins>
      <w:r w:rsidRPr="00FE3F69">
        <w:rPr>
          <w:rFonts w:ascii="Arial" w:hAnsi="Arial" w:cs="Arial"/>
          <w:rPrChange w:id="563" w:author="Tiago M Dias" w:date="2016-03-30T12:17:00Z">
            <w:rPr/>
          </w:rPrChange>
        </w:rPr>
        <w:t xml:space="preserve">os </w:t>
      </w:r>
      <w:ins w:id="564" w:author="Tiago M Dias" w:date="2016-03-30T12:16:00Z">
        <w:r w:rsidR="00FE3F69" w:rsidRPr="00FE3F69">
          <w:rPr>
            <w:rFonts w:ascii="Arial" w:hAnsi="Arial" w:cs="Arial"/>
          </w:rPr>
          <w:t xml:space="preserve">eventuais </w:t>
        </w:r>
      </w:ins>
      <w:r w:rsidRPr="00FE3F69">
        <w:rPr>
          <w:rFonts w:ascii="Arial" w:hAnsi="Arial" w:cs="Arial"/>
          <w:rPrChange w:id="565" w:author="Tiago M Dias" w:date="2016-03-30T12:17:00Z">
            <w:rPr/>
          </w:rPrChange>
        </w:rPr>
        <w:t xml:space="preserve">erros detetados </w:t>
      </w:r>
      <w:del w:id="566" w:author="Tiago M Dias" w:date="2016-03-30T12:16:00Z">
        <w:r w:rsidRPr="00FE3F69" w:rsidDel="00FE3F69">
          <w:rPr>
            <w:rFonts w:ascii="Arial" w:hAnsi="Arial" w:cs="Arial"/>
            <w:rPrChange w:id="567" w:author="Tiago M Dias" w:date="2016-03-30T12:17:00Z">
              <w:rPr/>
            </w:rPrChange>
          </w:rPr>
          <w:delText>pelo compilador</w:delText>
        </w:r>
      </w:del>
      <w:ins w:id="568" w:author="Tiago M Dias" w:date="2016-03-30T12:16:00Z">
        <w:r w:rsidR="00FE3F69" w:rsidRPr="00FE3F69">
          <w:rPr>
            <w:rFonts w:ascii="Arial" w:hAnsi="Arial" w:cs="Arial"/>
          </w:rPr>
          <w:t>neste processo</w:t>
        </w:r>
      </w:ins>
      <w:r w:rsidRPr="00FE3F69">
        <w:rPr>
          <w:rFonts w:ascii="Arial" w:hAnsi="Arial" w:cs="Arial"/>
          <w:rPrChange w:id="569" w:author="Tiago M Dias" w:date="2016-03-30T12:17:00Z">
            <w:rPr/>
          </w:rPrChange>
        </w:rPr>
        <w:t>.</w:t>
      </w:r>
    </w:p>
    <w:p w14:paraId="051F5B80" w14:textId="3F6A8C0A" w:rsidR="006A2E68" w:rsidRPr="00FE3F69" w:rsidRDefault="006A2E68" w:rsidP="00FE3F6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rPrChange w:id="570" w:author="Tiago M Dias" w:date="2016-03-30T12:17:00Z">
            <w:rPr/>
          </w:rPrChange>
        </w:rPr>
      </w:pPr>
      <w:del w:id="571" w:author="Tiago M Dias" w:date="2016-03-30T12:17:00Z">
        <w:r w:rsidRPr="00FE3F69" w:rsidDel="00FE3F69">
          <w:rPr>
            <w:rFonts w:ascii="Arial" w:hAnsi="Arial" w:cs="Arial"/>
            <w:rPrChange w:id="572" w:author="Tiago M Dias" w:date="2016-03-30T12:17:00Z">
              <w:rPr/>
            </w:rPrChange>
          </w:rPr>
          <w:delText xml:space="preserve">Substituir </w:delText>
        </w:r>
        <w:r w:rsidRPr="00FE3F69" w:rsidDel="00FE3F69">
          <w:rPr>
            <w:rFonts w:ascii="Arial" w:hAnsi="Arial" w:cs="Arial"/>
            <w:i/>
            <w:rPrChange w:id="573" w:author="Tiago M Dias" w:date="2016-03-30T12:17:00Z">
              <w:rPr>
                <w:i/>
              </w:rPr>
            </w:rPrChange>
          </w:rPr>
          <w:delText>assembler</w:delText>
        </w:r>
        <w:r w:rsidRPr="00FE3F69" w:rsidDel="00FE3F69">
          <w:rPr>
            <w:rFonts w:ascii="Arial" w:hAnsi="Arial" w:cs="Arial"/>
            <w:rPrChange w:id="574" w:author="Tiago M Dias" w:date="2016-03-30T12:17:00Z">
              <w:rPr/>
            </w:rPrChange>
          </w:rPr>
          <w:delText xml:space="preserve"> “dasm” com uma implementação nossa utilizando como ferramenta a </w:delText>
        </w:r>
        <w:r w:rsidRPr="00FE3F69" w:rsidDel="00FE3F69">
          <w:rPr>
            <w:rFonts w:ascii="Arial" w:hAnsi="Arial" w:cs="Arial"/>
            <w:i/>
            <w:rPrChange w:id="575" w:author="Tiago M Dias" w:date="2016-03-30T12:17:00Z">
              <w:rPr>
                <w:i/>
              </w:rPr>
            </w:rPrChange>
          </w:rPr>
          <w:delText>GNU</w:delText>
        </w:r>
        <w:r w:rsidRPr="00FE3F69" w:rsidDel="00FE3F69">
          <w:rPr>
            <w:rFonts w:ascii="Arial" w:hAnsi="Arial" w:cs="Arial"/>
            <w:rPrChange w:id="576" w:author="Tiago M Dias" w:date="2016-03-30T12:17:00Z">
              <w:rPr/>
            </w:rPrChange>
          </w:rPr>
          <w:delText>. (opcionalmente, dependendo do decorrer do projeto)</w:delText>
        </w:r>
      </w:del>
    </w:p>
    <w:p w14:paraId="0425B7C9" w14:textId="2EA3A577" w:rsidR="00FE3F69" w:rsidRDefault="007513CA" w:rsidP="00212692">
      <w:pPr>
        <w:jc w:val="both"/>
        <w:rPr>
          <w:ins w:id="577" w:author="Tiago M Dias" w:date="2016-03-30T12:21:00Z"/>
          <w:rFonts w:ascii="Arial" w:hAnsi="Arial" w:cs="Arial"/>
        </w:rPr>
      </w:pPr>
      <w:del w:id="578" w:author="Tiago M Dias" w:date="2016-03-30T12:31:00Z">
        <w:r w:rsidRPr="00D440CC" w:rsidDel="00FC3DB1">
          <w:rPr>
            <w:rFonts w:ascii="Arial" w:hAnsi="Arial" w:cs="Arial"/>
            <w:rPrChange w:id="579" w:author="Tiago M Dias" w:date="2016-03-30T10:34:00Z">
              <w:rPr/>
            </w:rPrChange>
          </w:rPr>
          <w:delText xml:space="preserve">Apesar da plataforma </w:delText>
        </w:r>
        <w:r w:rsidRPr="00D440CC" w:rsidDel="00FC3DB1">
          <w:rPr>
            <w:rFonts w:ascii="Arial" w:hAnsi="Arial" w:cs="Arial"/>
            <w:i/>
            <w:rPrChange w:id="580" w:author="Tiago M Dias" w:date="2016-03-30T10:34:00Z">
              <w:rPr>
                <w:i/>
              </w:rPr>
            </w:rPrChange>
          </w:rPr>
          <w:delText>Intel</w:delText>
        </w:r>
        <w:r w:rsidR="00E06FF9" w:rsidRPr="00D440CC" w:rsidDel="00FC3DB1">
          <w:rPr>
            <w:rFonts w:ascii="Arial" w:hAnsi="Arial" w:cs="Arial"/>
            <w:i/>
            <w:rPrChange w:id="581" w:author="Tiago M Dias" w:date="2016-03-30T10:34:00Z">
              <w:rPr>
                <w:i/>
              </w:rPr>
            </w:rPrChange>
          </w:rPr>
          <w:delText>l</w:delText>
        </w:r>
        <w:r w:rsidRPr="00D440CC" w:rsidDel="00FC3DB1">
          <w:rPr>
            <w:rFonts w:ascii="Arial" w:hAnsi="Arial" w:cs="Arial"/>
            <w:i/>
            <w:rPrChange w:id="582" w:author="Tiago M Dias" w:date="2016-03-30T10:34:00Z">
              <w:rPr>
                <w:i/>
              </w:rPr>
            </w:rPrChange>
          </w:rPr>
          <w:delText>iJ</w:delText>
        </w:r>
        <w:r w:rsidRPr="00D440CC" w:rsidDel="00FC3DB1">
          <w:rPr>
            <w:rFonts w:ascii="Arial" w:hAnsi="Arial" w:cs="Arial"/>
            <w:rPrChange w:id="583" w:author="Tiago M Dias" w:date="2016-03-30T10:34:00Z">
              <w:rPr/>
            </w:rPrChange>
          </w:rPr>
          <w:delText xml:space="preserve"> </w:delText>
        </w:r>
        <w:r w:rsidR="00E06FF9" w:rsidRPr="00D440CC" w:rsidDel="00FC3DB1">
          <w:rPr>
            <w:rFonts w:ascii="Arial" w:hAnsi="Arial" w:cs="Arial"/>
            <w:rPrChange w:id="584" w:author="Tiago M Dias" w:date="2016-03-30T10:34:00Z">
              <w:rPr/>
            </w:rPrChange>
          </w:rPr>
          <w:delText>ter maior taxa de utilização</w:delText>
        </w:r>
        <w:r w:rsidRPr="00D440CC" w:rsidDel="00FC3DB1">
          <w:rPr>
            <w:rFonts w:ascii="Arial" w:hAnsi="Arial" w:cs="Arial"/>
            <w:rPrChange w:id="585" w:author="Tiago M Dias" w:date="2016-03-30T10:34:00Z">
              <w:rPr/>
            </w:rPrChange>
          </w:rPr>
          <w:delText xml:space="preserve"> </w:delText>
        </w:r>
        <w:r w:rsidR="00E06FF9" w:rsidRPr="00D440CC" w:rsidDel="00FC3DB1">
          <w:rPr>
            <w:rFonts w:ascii="Arial" w:hAnsi="Arial" w:cs="Arial"/>
            <w:rPrChange w:id="586" w:author="Tiago M Dias" w:date="2016-03-30T10:34:00Z">
              <w:rPr/>
            </w:rPrChange>
          </w:rPr>
          <w:delText>face à</w:delText>
        </w:r>
        <w:r w:rsidRPr="00D440CC" w:rsidDel="00FC3DB1">
          <w:rPr>
            <w:rFonts w:ascii="Arial" w:hAnsi="Arial" w:cs="Arial"/>
            <w:rPrChange w:id="587" w:author="Tiago M Dias" w:date="2016-03-30T10:34:00Z">
              <w:rPr/>
            </w:rPrChange>
          </w:rPr>
          <w:delText xml:space="preserve"> plataforma </w:delText>
        </w:r>
        <w:r w:rsidRPr="00D440CC" w:rsidDel="00FC3DB1">
          <w:rPr>
            <w:rFonts w:ascii="Arial" w:hAnsi="Arial" w:cs="Arial"/>
            <w:i/>
            <w:rPrChange w:id="588" w:author="Tiago M Dias" w:date="2016-03-30T10:34:00Z">
              <w:rPr>
                <w:i/>
              </w:rPr>
            </w:rPrChange>
          </w:rPr>
          <w:delText>Eclipse</w:delText>
        </w:r>
        <w:r w:rsidRPr="00D440CC" w:rsidDel="00FC3DB1">
          <w:rPr>
            <w:rFonts w:ascii="Arial" w:hAnsi="Arial" w:cs="Arial"/>
            <w:rPrChange w:id="589" w:author="Tiago M Dias" w:date="2016-03-30T10:34:00Z">
              <w:rPr/>
            </w:rPrChange>
          </w:rPr>
          <w:delText xml:space="preserve"> para o desenvolvimento de aplicações/programas em Java, </w:delText>
        </w:r>
        <w:r w:rsidR="00E11BAA" w:rsidRPr="00D440CC" w:rsidDel="00FC3DB1">
          <w:rPr>
            <w:rFonts w:ascii="Arial" w:hAnsi="Arial" w:cs="Arial"/>
            <w:rPrChange w:id="590" w:author="Tiago M Dias" w:date="2016-03-30T10:34:00Z">
              <w:rPr/>
            </w:rPrChange>
          </w:rPr>
          <w:delText>n</w:delText>
        </w:r>
        <w:r w:rsidRPr="00D440CC" w:rsidDel="00FC3DB1">
          <w:rPr>
            <w:rFonts w:ascii="Arial" w:hAnsi="Arial" w:cs="Arial"/>
            <w:rPrChange w:id="591" w:author="Tiago M Dias" w:date="2016-03-30T10:34:00Z">
              <w:rPr/>
            </w:rPrChange>
          </w:rPr>
          <w:delText>o</w:delText>
        </w:r>
        <w:r w:rsidR="00E11BAA" w:rsidRPr="00D440CC" w:rsidDel="00FC3DB1">
          <w:rPr>
            <w:rFonts w:ascii="Arial" w:hAnsi="Arial" w:cs="Arial"/>
            <w:rPrChange w:id="592" w:author="Tiago M Dias" w:date="2016-03-30T10:34:00Z">
              <w:rPr/>
            </w:rPrChange>
          </w:rPr>
          <w:delText xml:space="preserve"> domínio dos sistemas embebidos, </w:delText>
        </w:r>
        <w:r w:rsidR="00E06FF9" w:rsidRPr="00D440CC" w:rsidDel="00FC3DB1">
          <w:rPr>
            <w:rFonts w:ascii="Arial" w:hAnsi="Arial" w:cs="Arial"/>
            <w:rPrChange w:id="593" w:author="Tiago M Dias" w:date="2016-03-30T10:34:00Z">
              <w:rPr/>
            </w:rPrChange>
          </w:rPr>
          <w:delText>onde se insere a utilização da</w:delText>
        </w:r>
        <w:r w:rsidR="00E11BAA" w:rsidRPr="00D440CC" w:rsidDel="00FC3DB1">
          <w:rPr>
            <w:rFonts w:ascii="Arial" w:hAnsi="Arial" w:cs="Arial"/>
            <w:rPrChange w:id="594" w:author="Tiago M Dias" w:date="2016-03-30T10:34:00Z">
              <w:rPr/>
            </w:rPrChange>
          </w:rPr>
          <w:delText xml:space="preserve"> </w:delText>
        </w:r>
        <w:r w:rsidR="00E06FF9" w:rsidRPr="00D440CC" w:rsidDel="00FC3DB1">
          <w:rPr>
            <w:rFonts w:ascii="Arial" w:hAnsi="Arial" w:cs="Arial"/>
            <w:rPrChange w:id="595" w:author="Tiago M Dias" w:date="2016-03-30T10:34:00Z">
              <w:rPr/>
            </w:rPrChange>
          </w:rPr>
          <w:delText>arquitetura</w:delText>
        </w:r>
        <w:r w:rsidR="00E11BAA" w:rsidRPr="00D440CC" w:rsidDel="00FC3DB1">
          <w:rPr>
            <w:rFonts w:ascii="Arial" w:hAnsi="Arial" w:cs="Arial"/>
            <w:rPrChange w:id="596" w:author="Tiago M Dias" w:date="2016-03-30T10:34:00Z">
              <w:rPr/>
            </w:rPrChange>
          </w:rPr>
          <w:delText xml:space="preserve"> PDS16 no ISEL, a plataforma</w:delText>
        </w:r>
        <w:r w:rsidRPr="00D440CC" w:rsidDel="00FC3DB1">
          <w:rPr>
            <w:rFonts w:ascii="Arial" w:hAnsi="Arial" w:cs="Arial"/>
            <w:rPrChange w:id="597" w:author="Tiago M Dias" w:date="2016-03-30T10:34:00Z">
              <w:rPr/>
            </w:rPrChange>
          </w:rPr>
          <w:delText xml:space="preserve"> </w:delText>
        </w:r>
        <w:r w:rsidRPr="00D440CC" w:rsidDel="00FC3DB1">
          <w:rPr>
            <w:rFonts w:ascii="Arial" w:hAnsi="Arial" w:cs="Arial"/>
            <w:i/>
            <w:rPrChange w:id="598" w:author="Tiago M Dias" w:date="2016-03-30T10:34:00Z">
              <w:rPr>
                <w:i/>
              </w:rPr>
            </w:rPrChange>
          </w:rPr>
          <w:delText>E</w:delText>
        </w:r>
        <w:r w:rsidR="00E06FF9" w:rsidRPr="00D440CC" w:rsidDel="00FC3DB1">
          <w:rPr>
            <w:rFonts w:ascii="Arial" w:hAnsi="Arial" w:cs="Arial"/>
            <w:i/>
            <w:rPrChange w:id="599" w:author="Tiago M Dias" w:date="2016-03-30T10:34:00Z">
              <w:rPr>
                <w:i/>
              </w:rPr>
            </w:rPrChange>
          </w:rPr>
          <w:delText>c</w:delText>
        </w:r>
        <w:r w:rsidRPr="00D440CC" w:rsidDel="00FC3DB1">
          <w:rPr>
            <w:rFonts w:ascii="Arial" w:hAnsi="Arial" w:cs="Arial"/>
            <w:i/>
            <w:rPrChange w:id="600" w:author="Tiago M Dias" w:date="2016-03-30T10:34:00Z">
              <w:rPr>
                <w:i/>
              </w:rPr>
            </w:rPrChange>
          </w:rPr>
          <w:delText>li</w:delText>
        </w:r>
        <w:r w:rsidR="00E06FF9" w:rsidRPr="00D440CC" w:rsidDel="00FC3DB1">
          <w:rPr>
            <w:rFonts w:ascii="Arial" w:hAnsi="Arial" w:cs="Arial"/>
            <w:i/>
            <w:rPrChange w:id="601" w:author="Tiago M Dias" w:date="2016-03-30T10:34:00Z">
              <w:rPr>
                <w:i/>
              </w:rPr>
            </w:rPrChange>
          </w:rPr>
          <w:delText>p</w:delText>
        </w:r>
        <w:r w:rsidRPr="00D440CC" w:rsidDel="00FC3DB1">
          <w:rPr>
            <w:rFonts w:ascii="Arial" w:hAnsi="Arial" w:cs="Arial"/>
            <w:i/>
            <w:rPrChange w:id="602" w:author="Tiago M Dias" w:date="2016-03-30T10:34:00Z">
              <w:rPr>
                <w:i/>
              </w:rPr>
            </w:rPrChange>
          </w:rPr>
          <w:delText>se</w:delText>
        </w:r>
        <w:r w:rsidRPr="00D440CC" w:rsidDel="00FC3DB1">
          <w:rPr>
            <w:rFonts w:ascii="Arial" w:hAnsi="Arial" w:cs="Arial"/>
            <w:rPrChange w:id="603" w:author="Tiago M Dias" w:date="2016-03-30T10:34:00Z">
              <w:rPr/>
            </w:rPrChange>
          </w:rPr>
          <w:delText xml:space="preserve"> </w:delText>
        </w:r>
        <w:r w:rsidR="00E11BAA" w:rsidRPr="00D440CC" w:rsidDel="00FC3DB1">
          <w:rPr>
            <w:rFonts w:ascii="Arial" w:hAnsi="Arial" w:cs="Arial"/>
            <w:rPrChange w:id="604" w:author="Tiago M Dias" w:date="2016-03-30T10:34:00Z">
              <w:rPr/>
            </w:rPrChange>
          </w:rPr>
          <w:delText>tem mais impacto pois</w:delText>
        </w:r>
        <w:r w:rsidR="00C7727F" w:rsidRPr="00D440CC" w:rsidDel="00FC3DB1">
          <w:rPr>
            <w:rFonts w:ascii="Arial" w:hAnsi="Arial" w:cs="Arial"/>
            <w:rPrChange w:id="605" w:author="Tiago M Dias" w:date="2016-03-30T10:34:00Z">
              <w:rPr/>
            </w:rPrChange>
          </w:rPr>
          <w:delText xml:space="preserve"> é também mais estruturada, e com melhor reputação no mundo dos programadores</w:delText>
        </w:r>
        <w:r w:rsidR="00E06FF9" w:rsidRPr="00D440CC" w:rsidDel="00FC3DB1">
          <w:rPr>
            <w:rFonts w:ascii="Arial" w:hAnsi="Arial" w:cs="Arial"/>
            <w:rPrChange w:id="606" w:author="Tiago M Dias" w:date="2016-03-30T10:34:00Z">
              <w:rPr/>
            </w:rPrChange>
          </w:rPr>
          <w:delText>.</w:delText>
        </w:r>
        <w:r w:rsidR="00E11BAA" w:rsidRPr="00D440CC" w:rsidDel="00FC3DB1">
          <w:rPr>
            <w:rFonts w:ascii="Arial" w:hAnsi="Arial" w:cs="Arial"/>
            <w:rPrChange w:id="607" w:author="Tiago M Dias" w:date="2016-03-30T10:34:00Z">
              <w:rPr/>
            </w:rPrChange>
          </w:rPr>
          <w:delText xml:space="preserve"> </w:delText>
        </w:r>
        <w:r w:rsidR="00734EB4" w:rsidRPr="00D440CC" w:rsidDel="00FC3DB1">
          <w:rPr>
            <w:rFonts w:ascii="Arial" w:hAnsi="Arial" w:cs="Arial"/>
            <w:rPrChange w:id="608" w:author="Tiago M Dias" w:date="2016-03-30T10:34:00Z">
              <w:rPr/>
            </w:rPrChange>
          </w:rPr>
          <w:delText xml:space="preserve">Existe também maior suporte no desenvolvimento de </w:delText>
        </w:r>
        <w:r w:rsidR="00734EB4" w:rsidRPr="00D440CC" w:rsidDel="00FC3DB1">
          <w:rPr>
            <w:rFonts w:ascii="Arial" w:hAnsi="Arial" w:cs="Arial"/>
            <w:i/>
            <w:rPrChange w:id="609" w:author="Tiago M Dias" w:date="2016-03-30T10:34:00Z">
              <w:rPr>
                <w:i/>
              </w:rPr>
            </w:rPrChange>
          </w:rPr>
          <w:delText>plug-ins</w:delText>
        </w:r>
        <w:r w:rsidR="00734EB4" w:rsidRPr="00D440CC" w:rsidDel="00FC3DB1">
          <w:rPr>
            <w:rFonts w:ascii="Arial" w:hAnsi="Arial" w:cs="Arial"/>
            <w:rPrChange w:id="610" w:author="Tiago M Dias" w:date="2016-03-30T10:34:00Z">
              <w:rPr/>
            </w:rPrChange>
          </w:rPr>
          <w:delText xml:space="preserve"> na plataforma </w:delText>
        </w:r>
        <w:r w:rsidR="00734EB4" w:rsidRPr="00D440CC" w:rsidDel="00FC3DB1">
          <w:rPr>
            <w:rFonts w:ascii="Arial" w:hAnsi="Arial" w:cs="Arial"/>
            <w:i/>
            <w:rPrChange w:id="611" w:author="Tiago M Dias" w:date="2016-03-30T10:34:00Z">
              <w:rPr>
                <w:i/>
              </w:rPr>
            </w:rPrChange>
          </w:rPr>
          <w:delText>Eclipse</w:delText>
        </w:r>
        <w:r w:rsidR="00734EB4" w:rsidRPr="00D440CC" w:rsidDel="00FC3DB1">
          <w:rPr>
            <w:rFonts w:ascii="Arial" w:hAnsi="Arial" w:cs="Arial"/>
            <w:rPrChange w:id="612" w:author="Tiago M Dias" w:date="2016-03-30T10:34:00Z">
              <w:rPr/>
            </w:rPrChange>
          </w:rPr>
          <w:delText>.</w:delText>
        </w:r>
        <w:r w:rsidR="00E06FF9" w:rsidRPr="00D440CC" w:rsidDel="00FC3DB1">
          <w:rPr>
            <w:rFonts w:ascii="Arial" w:hAnsi="Arial" w:cs="Arial"/>
            <w:rPrChange w:id="613" w:author="Tiago M Dias" w:date="2016-03-30T10:34:00Z">
              <w:rPr/>
            </w:rPrChange>
          </w:rPr>
          <w:delText xml:space="preserve"> </w:delText>
        </w:r>
        <w:r w:rsidR="006F7976" w:rsidRPr="00D440CC" w:rsidDel="00FC3DB1">
          <w:rPr>
            <w:rFonts w:ascii="Arial" w:hAnsi="Arial" w:cs="Arial"/>
            <w:rPrChange w:id="614" w:author="Tiago M Dias" w:date="2016-03-30T10:34:00Z">
              <w:rPr/>
            </w:rPrChange>
          </w:rPr>
          <w:delText xml:space="preserve">Dadas </w:delText>
        </w:r>
        <w:r w:rsidR="00F62B96" w:rsidRPr="00D440CC" w:rsidDel="00FC3DB1">
          <w:rPr>
            <w:rFonts w:ascii="Arial" w:hAnsi="Arial" w:cs="Arial"/>
            <w:rPrChange w:id="615" w:author="Tiago M Dias" w:date="2016-03-30T10:34:00Z">
              <w:rPr/>
            </w:rPrChange>
          </w:rPr>
          <w:delText xml:space="preserve">as vantagens do </w:delText>
        </w:r>
        <w:r w:rsidR="006F7976" w:rsidRPr="00D440CC" w:rsidDel="00FC3DB1">
          <w:rPr>
            <w:rFonts w:ascii="Arial" w:hAnsi="Arial" w:cs="Arial"/>
            <w:i/>
            <w:rPrChange w:id="616" w:author="Tiago M Dias" w:date="2016-03-30T10:34:00Z">
              <w:rPr>
                <w:i/>
              </w:rPr>
            </w:rPrChange>
          </w:rPr>
          <w:delText>E</w:delText>
        </w:r>
        <w:r w:rsidR="00F62B96" w:rsidRPr="00D440CC" w:rsidDel="00FC3DB1">
          <w:rPr>
            <w:rFonts w:ascii="Arial" w:hAnsi="Arial" w:cs="Arial"/>
            <w:i/>
            <w:rPrChange w:id="617" w:author="Tiago M Dias" w:date="2016-03-30T10:34:00Z">
              <w:rPr>
                <w:i/>
              </w:rPr>
            </w:rPrChange>
          </w:rPr>
          <w:delText>clipse</w:delText>
        </w:r>
        <w:r w:rsidR="00F62B96" w:rsidRPr="00D440CC" w:rsidDel="00FC3DB1">
          <w:rPr>
            <w:rFonts w:ascii="Arial" w:hAnsi="Arial" w:cs="Arial"/>
            <w:rPrChange w:id="618" w:author="Tiago M Dias" w:date="2016-03-30T10:34:00Z">
              <w:rPr/>
            </w:rPrChange>
          </w:rPr>
          <w:delText xml:space="preserve"> face ao </w:delText>
        </w:r>
        <w:r w:rsidR="00F62B96" w:rsidRPr="00D440CC" w:rsidDel="00FC3DB1">
          <w:rPr>
            <w:rFonts w:ascii="Arial" w:hAnsi="Arial" w:cs="Arial"/>
            <w:i/>
            <w:rPrChange w:id="619" w:author="Tiago M Dias" w:date="2016-03-30T10:34:00Z">
              <w:rPr>
                <w:i/>
              </w:rPr>
            </w:rPrChange>
          </w:rPr>
          <w:delText>Intel</w:delText>
        </w:r>
        <w:r w:rsidR="006F7976" w:rsidRPr="00D440CC" w:rsidDel="00FC3DB1">
          <w:rPr>
            <w:rFonts w:ascii="Arial" w:hAnsi="Arial" w:cs="Arial"/>
            <w:i/>
            <w:rPrChange w:id="620" w:author="Tiago M Dias" w:date="2016-03-30T10:34:00Z">
              <w:rPr>
                <w:i/>
              </w:rPr>
            </w:rPrChange>
          </w:rPr>
          <w:delText>l</w:delText>
        </w:r>
        <w:r w:rsidR="00F62B96" w:rsidRPr="00D440CC" w:rsidDel="00FC3DB1">
          <w:rPr>
            <w:rFonts w:ascii="Arial" w:hAnsi="Arial" w:cs="Arial"/>
            <w:i/>
            <w:rPrChange w:id="621" w:author="Tiago M Dias" w:date="2016-03-30T10:34:00Z">
              <w:rPr>
                <w:i/>
              </w:rPr>
            </w:rPrChange>
          </w:rPr>
          <w:delText>iJ</w:delText>
        </w:r>
        <w:r w:rsidR="006F7976" w:rsidRPr="00D440CC" w:rsidDel="00FC3DB1">
          <w:rPr>
            <w:rFonts w:ascii="Arial" w:hAnsi="Arial" w:cs="Arial"/>
            <w:rPrChange w:id="622" w:author="Tiago M Dias" w:date="2016-03-30T10:34:00Z">
              <w:rPr/>
            </w:rPrChange>
          </w:rPr>
          <w:delText>,</w:delText>
        </w:r>
        <w:r w:rsidR="00C84C68" w:rsidRPr="00D440CC" w:rsidDel="00FC3DB1">
          <w:rPr>
            <w:rFonts w:ascii="Arial" w:hAnsi="Arial" w:cs="Arial"/>
            <w:rPrChange w:id="623" w:author="Tiago M Dias" w:date="2016-03-30T10:34:00Z">
              <w:rPr/>
            </w:rPrChange>
          </w:rPr>
          <w:delText xml:space="preserve"> e visto que os alunos do ISEL têm numa primeira fase melhor experiência com a plataforma </w:delText>
        </w:r>
        <w:r w:rsidR="00C84C68" w:rsidRPr="00D440CC" w:rsidDel="00FC3DB1">
          <w:rPr>
            <w:rFonts w:ascii="Arial" w:hAnsi="Arial" w:cs="Arial"/>
            <w:i/>
            <w:rPrChange w:id="624" w:author="Tiago M Dias" w:date="2016-03-30T10:34:00Z">
              <w:rPr>
                <w:i/>
              </w:rPr>
            </w:rPrChange>
          </w:rPr>
          <w:delText>Eclipse,</w:delText>
        </w:r>
        <w:r w:rsidR="006F7976" w:rsidRPr="00D440CC" w:rsidDel="00FC3DB1">
          <w:rPr>
            <w:rFonts w:ascii="Arial" w:hAnsi="Arial" w:cs="Arial"/>
            <w:rPrChange w:id="625" w:author="Tiago M Dias" w:date="2016-03-30T10:34:00Z">
              <w:rPr/>
            </w:rPrChange>
          </w:rPr>
          <w:delText xml:space="preserve"> optamos por desenvolver este </w:delText>
        </w:r>
        <w:r w:rsidR="006F7976" w:rsidRPr="00D440CC" w:rsidDel="00FC3DB1">
          <w:rPr>
            <w:rFonts w:ascii="Arial" w:hAnsi="Arial" w:cs="Arial"/>
            <w:i/>
            <w:rPrChange w:id="626" w:author="Tiago M Dias" w:date="2016-03-30T10:34:00Z">
              <w:rPr>
                <w:i/>
              </w:rPr>
            </w:rPrChange>
          </w:rPr>
          <w:delText>plug-in</w:delText>
        </w:r>
        <w:r w:rsidR="006F7976" w:rsidRPr="00D440CC" w:rsidDel="00FC3DB1">
          <w:rPr>
            <w:rFonts w:ascii="Arial" w:hAnsi="Arial" w:cs="Arial"/>
            <w:rPrChange w:id="627" w:author="Tiago M Dias" w:date="2016-03-30T10:34:00Z">
              <w:rPr/>
            </w:rPrChange>
          </w:rPr>
          <w:delText xml:space="preserve"> na plataforma </w:delText>
        </w:r>
        <w:r w:rsidR="006F7976" w:rsidRPr="00D440CC" w:rsidDel="00FC3DB1">
          <w:rPr>
            <w:rFonts w:ascii="Arial" w:hAnsi="Arial" w:cs="Arial"/>
            <w:i/>
            <w:rPrChange w:id="628" w:author="Tiago M Dias" w:date="2016-03-30T10:34:00Z">
              <w:rPr>
                <w:i/>
              </w:rPr>
            </w:rPrChange>
          </w:rPr>
          <w:delText>Eclipse</w:delText>
        </w:r>
        <w:r w:rsidR="006F7976" w:rsidRPr="00D440CC" w:rsidDel="00FC3DB1">
          <w:rPr>
            <w:rFonts w:ascii="Arial" w:hAnsi="Arial" w:cs="Arial"/>
            <w:rPrChange w:id="629" w:author="Tiago M Dias" w:date="2016-03-30T10:34:00Z">
              <w:rPr/>
            </w:rPrChange>
          </w:rPr>
          <w:delText>.</w:delText>
        </w:r>
      </w:del>
      <w:ins w:id="630" w:author="Tiago M Dias" w:date="2016-03-30T12:17:00Z">
        <w:r w:rsidR="00FE3F69">
          <w:rPr>
            <w:rFonts w:ascii="Arial" w:hAnsi="Arial" w:cs="Arial"/>
          </w:rPr>
          <w:t xml:space="preserve">O IDE a desenvolver será baseado na plataforma </w:t>
        </w:r>
        <w:r w:rsidR="00FE3F69" w:rsidRPr="005D6257">
          <w:rPr>
            <w:rFonts w:ascii="Arial" w:hAnsi="Arial" w:cs="Arial"/>
            <w:i/>
          </w:rPr>
          <w:t>Eclipse</w:t>
        </w:r>
        <w:r w:rsidR="00610D40">
          <w:rPr>
            <w:rFonts w:ascii="Arial" w:hAnsi="Arial" w:cs="Arial"/>
          </w:rPr>
          <w:t xml:space="preserve">, atendendo à sua maior utilização na </w:t>
        </w:r>
      </w:ins>
      <w:ins w:id="631" w:author="Tiago M Dias" w:date="2016-03-30T12:18:00Z">
        <w:r w:rsidR="00610D40">
          <w:rPr>
            <w:rFonts w:ascii="Arial" w:hAnsi="Arial" w:cs="Arial"/>
          </w:rPr>
          <w:t xml:space="preserve">produção de programas e aplicações no domínio dos sistemas </w:t>
        </w:r>
        <w:proofErr w:type="gramStart"/>
        <w:r w:rsidR="00610D40">
          <w:rPr>
            <w:rFonts w:ascii="Arial" w:hAnsi="Arial" w:cs="Arial"/>
          </w:rPr>
          <w:t>embebidos</w:t>
        </w:r>
      </w:ins>
      <w:ins w:id="632" w:author="Tiago M Dias" w:date="2016-03-30T12:20:00Z">
        <w:r w:rsidR="00610D40">
          <w:rPr>
            <w:rFonts w:ascii="Arial" w:hAnsi="Arial" w:cs="Arial"/>
          </w:rPr>
          <w:t> [</w:t>
        </w:r>
      </w:ins>
      <w:ins w:id="633" w:author="Andre" w:date="2016-03-30T16:06:00Z">
        <w:r w:rsidR="00050AFF">
          <w:rPr>
            <w:rFonts w:ascii="Arial" w:hAnsi="Arial" w:cs="Arial"/>
          </w:rPr>
          <w:t>7</w:t>
        </w:r>
      </w:ins>
      <w:proofErr w:type="gramEnd"/>
      <w:ins w:id="634" w:author="Tiago M Dias" w:date="2016-03-30T12:20:00Z">
        <w:r w:rsidR="00610D40">
          <w:rPr>
            <w:rFonts w:ascii="Arial" w:hAnsi="Arial" w:cs="Arial"/>
          </w:rPr>
          <w:t>]</w:t>
        </w:r>
      </w:ins>
      <w:ins w:id="635" w:author="Tiago M Dias" w:date="2016-03-30T12:18:00Z">
        <w:r w:rsidR="00610D40">
          <w:rPr>
            <w:rFonts w:ascii="Arial" w:hAnsi="Arial" w:cs="Arial"/>
          </w:rPr>
          <w:t xml:space="preserve">, </w:t>
        </w:r>
        <w:r w:rsidR="00610D40" w:rsidRPr="005D6257">
          <w:rPr>
            <w:rFonts w:ascii="Arial" w:hAnsi="Arial" w:cs="Arial"/>
          </w:rPr>
          <w:t>onde se insere a utilização da arquitetura PDS16 no ISEL</w:t>
        </w:r>
      </w:ins>
      <w:ins w:id="636" w:author="Tiago M Dias" w:date="2016-03-30T12:20:00Z">
        <w:r w:rsidR="00610D40">
          <w:rPr>
            <w:rFonts w:ascii="Arial" w:hAnsi="Arial" w:cs="Arial"/>
          </w:rPr>
          <w:t>, e</w:t>
        </w:r>
      </w:ins>
      <w:ins w:id="637" w:author="Tiago M Dias" w:date="2016-03-30T12:18:00Z">
        <w:r w:rsidR="00610D40">
          <w:rPr>
            <w:rFonts w:ascii="Arial" w:hAnsi="Arial" w:cs="Arial"/>
          </w:rPr>
          <w:t xml:space="preserve"> no facto dos alunos dos cursos de LEIC e LEETC do ISEL j</w:t>
        </w:r>
      </w:ins>
      <w:ins w:id="638" w:author="Tiago M Dias" w:date="2016-03-30T12:19:00Z">
        <w:r w:rsidR="00610D40">
          <w:rPr>
            <w:rFonts w:ascii="Arial" w:hAnsi="Arial" w:cs="Arial"/>
          </w:rPr>
          <w:t>á t</w:t>
        </w:r>
      </w:ins>
      <w:ins w:id="639" w:author="Tiago M Dias" w:date="2016-03-30T12:20:00Z">
        <w:r w:rsidR="00610D40">
          <w:rPr>
            <w:rFonts w:ascii="Arial" w:hAnsi="Arial" w:cs="Arial"/>
          </w:rPr>
          <w:t>ere</w:t>
        </w:r>
      </w:ins>
      <w:ins w:id="640" w:author="Tiago M Dias" w:date="2016-03-30T12:19:00Z">
        <w:r w:rsidR="00610D40">
          <w:rPr>
            <w:rFonts w:ascii="Arial" w:hAnsi="Arial" w:cs="Arial"/>
          </w:rPr>
          <w:t>m experiência na utilização desta plataforma quando iniciam a frequência da unidade curricular Arquitetura de Computadores.</w:t>
        </w:r>
      </w:ins>
    </w:p>
    <w:p w14:paraId="30EF67E2" w14:textId="1359FB05" w:rsidR="00610D40" w:rsidRPr="00D440CC" w:rsidDel="00610D40" w:rsidRDefault="00610D40" w:rsidP="00212692">
      <w:pPr>
        <w:jc w:val="both"/>
        <w:rPr>
          <w:del w:id="641" w:author="Tiago M Dias" w:date="2016-03-30T12:22:00Z"/>
          <w:rFonts w:ascii="Arial" w:hAnsi="Arial" w:cs="Arial"/>
          <w:rPrChange w:id="642" w:author="Tiago M Dias" w:date="2016-03-30T10:34:00Z">
            <w:rPr>
              <w:del w:id="643" w:author="Tiago M Dias" w:date="2016-03-30T12:22:00Z"/>
            </w:rPr>
          </w:rPrChange>
        </w:rPr>
      </w:pPr>
      <w:ins w:id="644" w:author="Tiago M Dias" w:date="2016-03-30T12:21:00Z">
        <w:r>
          <w:rPr>
            <w:rFonts w:ascii="Arial" w:hAnsi="Arial" w:cs="Arial"/>
          </w:rPr>
          <w:t xml:space="preserve">Para tal, será desenvolvido um </w:t>
        </w:r>
      </w:ins>
      <w:proofErr w:type="gramStart"/>
      <w:ins w:id="645" w:author="Tiago M Dias" w:date="2016-03-30T12:22:00Z">
        <w:r w:rsidRPr="005D6257">
          <w:rPr>
            <w:rFonts w:ascii="Arial" w:hAnsi="Arial" w:cs="Arial"/>
            <w:i/>
          </w:rPr>
          <w:t>plug-in</w:t>
        </w:r>
        <w:proofErr w:type="gramEnd"/>
        <w:r>
          <w:rPr>
            <w:rFonts w:ascii="Arial" w:hAnsi="Arial" w:cs="Arial"/>
          </w:rPr>
          <w:t xml:space="preserve"> par</w:t>
        </w:r>
        <w:r w:rsidRPr="005D6257">
          <w:rPr>
            <w:rFonts w:ascii="Arial" w:hAnsi="Arial" w:cs="Arial"/>
          </w:rPr>
          <w:t>a</w:t>
        </w:r>
        <w:r>
          <w:rPr>
            <w:rFonts w:ascii="Arial" w:hAnsi="Arial" w:cs="Arial"/>
          </w:rPr>
          <w:t xml:space="preserve"> a arquitetura PDS16 utilizado </w:t>
        </w:r>
        <w:r w:rsidRPr="005D6257">
          <w:rPr>
            <w:rFonts w:ascii="Arial" w:hAnsi="Arial" w:cs="Arial"/>
          </w:rPr>
          <w:t xml:space="preserve">a </w:t>
        </w:r>
        <w:r w:rsidRPr="005D6257">
          <w:rPr>
            <w:rFonts w:ascii="Arial" w:hAnsi="Arial" w:cs="Arial"/>
            <w:i/>
          </w:rPr>
          <w:t>framework</w:t>
        </w:r>
      </w:ins>
    </w:p>
    <w:p w14:paraId="13AB85C4" w14:textId="6E32FD9A" w:rsidR="003817E0" w:rsidRPr="00D440CC" w:rsidRDefault="00610D40" w:rsidP="00212692">
      <w:pPr>
        <w:jc w:val="both"/>
        <w:rPr>
          <w:rFonts w:ascii="Arial" w:hAnsi="Arial" w:cs="Arial"/>
          <w:rPrChange w:id="646" w:author="Tiago M Dias" w:date="2016-03-30T10:34:00Z">
            <w:rPr/>
          </w:rPrChange>
        </w:rPr>
      </w:pPr>
      <w:ins w:id="647" w:author="Tiago M Dias" w:date="2016-03-30T12:22:00Z">
        <w:r>
          <w:rPr>
            <w:rFonts w:ascii="Arial" w:hAnsi="Arial" w:cs="Arial"/>
            <w:i/>
          </w:rPr>
          <w:t xml:space="preserve"> </w:t>
        </w:r>
        <w:proofErr w:type="gramStart"/>
        <w:r w:rsidRPr="005D6257">
          <w:rPr>
            <w:rFonts w:ascii="Arial" w:hAnsi="Arial" w:cs="Arial"/>
            <w:i/>
          </w:rPr>
          <w:t>Xtext</w:t>
        </w:r>
        <w:r w:rsidRPr="00610D40">
          <w:rPr>
            <w:rFonts w:ascii="Arial" w:hAnsi="Arial" w:cs="Arial"/>
            <w:rPrChange w:id="648" w:author="Tiago M Dias" w:date="2016-03-30T12:22:00Z">
              <w:rPr>
                <w:rFonts w:ascii="Arial" w:hAnsi="Arial" w:cs="Arial"/>
                <w:i/>
              </w:rPr>
            </w:rPrChange>
          </w:rPr>
          <w:t> </w:t>
        </w:r>
        <w:r w:rsidRPr="00610D40">
          <w:rPr>
            <w:rFonts w:ascii="Arial" w:hAnsi="Arial" w:cs="Arial"/>
          </w:rPr>
          <w:t>[</w:t>
        </w:r>
      </w:ins>
      <w:ins w:id="649" w:author="Andre" w:date="2016-03-30T15:26:00Z">
        <w:r w:rsidR="00050AFF">
          <w:rPr>
            <w:rFonts w:ascii="Arial" w:hAnsi="Arial" w:cs="Arial"/>
          </w:rPr>
          <w:t>8</w:t>
        </w:r>
      </w:ins>
      <w:proofErr w:type="gramEnd"/>
      <w:ins w:id="650" w:author="Tiago M Dias" w:date="2016-03-30T12:22:00Z">
        <w:del w:id="651" w:author="Andre" w:date="2016-03-30T15:26:00Z">
          <w:r w:rsidRPr="00610D40" w:rsidDel="00E61A64">
            <w:rPr>
              <w:rFonts w:ascii="Arial" w:hAnsi="Arial" w:cs="Arial"/>
            </w:rPr>
            <w:delText>5</w:delText>
          </w:r>
        </w:del>
        <w:r w:rsidRPr="00610D40">
          <w:rPr>
            <w:rFonts w:ascii="Arial" w:hAnsi="Arial" w:cs="Arial"/>
          </w:rPr>
          <w:t>]</w:t>
        </w:r>
      </w:ins>
      <w:ins w:id="652" w:author="Tiago M Dias" w:date="2016-03-30T12:23:00Z">
        <w:r>
          <w:rPr>
            <w:rFonts w:ascii="Arial" w:hAnsi="Arial" w:cs="Arial"/>
          </w:rPr>
          <w:t>,</w:t>
        </w:r>
      </w:ins>
      <w:ins w:id="653" w:author="Tiago M Dias" w:date="2016-03-30T12:22:00Z">
        <w:r>
          <w:rPr>
            <w:rFonts w:ascii="Arial" w:hAnsi="Arial" w:cs="Arial"/>
          </w:rPr>
          <w:t xml:space="preserve"> </w:t>
        </w:r>
      </w:ins>
      <w:ins w:id="654" w:author="Tiago M Dias" w:date="2016-03-30T12:23:00Z">
        <w:r>
          <w:rPr>
            <w:rFonts w:ascii="Arial" w:hAnsi="Arial" w:cs="Arial"/>
          </w:rPr>
          <w:t xml:space="preserve">que é </w:t>
        </w:r>
      </w:ins>
      <w:del w:id="655" w:author="Tiago M Dias" w:date="2016-03-30T12:23:00Z">
        <w:r w:rsidR="004F07D6" w:rsidRPr="00D440CC" w:rsidDel="00610D40">
          <w:rPr>
            <w:rFonts w:ascii="Arial" w:hAnsi="Arial" w:cs="Arial"/>
            <w:rPrChange w:id="656" w:author="Tiago M Dias" w:date="2016-03-30T10:34:00Z">
              <w:rPr/>
            </w:rPrChange>
          </w:rPr>
          <w:delText xml:space="preserve">Será utilizada </w:delText>
        </w:r>
        <w:r w:rsidR="004F07D6" w:rsidRPr="00D440CC" w:rsidDel="00610D40">
          <w:rPr>
            <w:rFonts w:ascii="Arial" w:hAnsi="Arial" w:cs="Arial"/>
            <w:i/>
            <w:rPrChange w:id="657" w:author="Tiago M Dias" w:date="2016-03-30T10:34:00Z">
              <w:rPr>
                <w:i/>
              </w:rPr>
            </w:rPrChange>
          </w:rPr>
          <w:delText>Xtext</w:delText>
        </w:r>
        <w:r w:rsidR="006A2E68" w:rsidRPr="00D440CC" w:rsidDel="00610D40">
          <w:rPr>
            <w:rFonts w:ascii="Arial" w:hAnsi="Arial" w:cs="Arial"/>
            <w:rPrChange w:id="658" w:author="Tiago M Dias" w:date="2016-03-30T10:34:00Z">
              <w:rPr/>
            </w:rPrChange>
          </w:rPr>
          <w:delText>[</w:delText>
        </w:r>
        <w:r w:rsidR="008818FE" w:rsidRPr="00D440CC" w:rsidDel="00610D40">
          <w:rPr>
            <w:rFonts w:ascii="Arial" w:hAnsi="Arial" w:cs="Arial"/>
            <w:rPrChange w:id="659" w:author="Tiago M Dias" w:date="2016-03-30T10:34:00Z">
              <w:rPr/>
            </w:rPrChange>
          </w:rPr>
          <w:delText>5</w:delText>
        </w:r>
        <w:r w:rsidR="006A2E68" w:rsidRPr="00D440CC" w:rsidDel="00610D40">
          <w:rPr>
            <w:rFonts w:ascii="Arial" w:hAnsi="Arial" w:cs="Arial"/>
            <w:rPrChange w:id="660" w:author="Tiago M Dias" w:date="2016-03-30T10:34:00Z">
              <w:rPr/>
            </w:rPrChange>
          </w:rPr>
          <w:delText>]</w:delText>
        </w:r>
        <w:r w:rsidR="004F07D6" w:rsidRPr="00D440CC" w:rsidDel="00610D40">
          <w:rPr>
            <w:rFonts w:ascii="Arial" w:hAnsi="Arial" w:cs="Arial"/>
            <w:rPrChange w:id="661" w:author="Tiago M Dias" w:date="2016-03-30T10:34:00Z">
              <w:rPr/>
            </w:rPrChange>
          </w:rPr>
          <w:delText xml:space="preserve">, </w:delText>
        </w:r>
      </w:del>
      <w:r w:rsidR="004F07D6" w:rsidRPr="00D440CC">
        <w:rPr>
          <w:rFonts w:ascii="Arial" w:hAnsi="Arial" w:cs="Arial"/>
          <w:rPrChange w:id="662" w:author="Tiago M Dias" w:date="2016-03-30T10:34:00Z">
            <w:rPr/>
          </w:rPrChange>
        </w:rPr>
        <w:t xml:space="preserve">uma </w:t>
      </w:r>
      <w:r w:rsidR="004F07D6" w:rsidRPr="00D440CC">
        <w:rPr>
          <w:rFonts w:ascii="Arial" w:hAnsi="Arial" w:cs="Arial"/>
          <w:i/>
          <w:rPrChange w:id="663" w:author="Tiago M Dias" w:date="2016-03-30T10:34:00Z">
            <w:rPr>
              <w:i/>
            </w:rPr>
          </w:rPrChange>
        </w:rPr>
        <w:t>framework</w:t>
      </w:r>
      <w:r w:rsidR="004F07D6" w:rsidRPr="00D440CC">
        <w:rPr>
          <w:rFonts w:ascii="Arial" w:hAnsi="Arial" w:cs="Arial"/>
          <w:rPrChange w:id="664" w:author="Tiago M Dias" w:date="2016-03-30T10:34:00Z">
            <w:rPr/>
          </w:rPrChange>
        </w:rPr>
        <w:t xml:space="preserve"> </w:t>
      </w:r>
      <w:ins w:id="665" w:author="Tiago M Dias" w:date="2016-03-30T12:23:00Z">
        <w:r>
          <w:rPr>
            <w:rFonts w:ascii="Arial" w:hAnsi="Arial" w:cs="Arial"/>
          </w:rPr>
          <w:t xml:space="preserve">genérica </w:t>
        </w:r>
      </w:ins>
      <w:r w:rsidR="004F07D6" w:rsidRPr="00D440CC">
        <w:rPr>
          <w:rFonts w:ascii="Arial" w:hAnsi="Arial" w:cs="Arial"/>
          <w:rPrChange w:id="666" w:author="Tiago M Dias" w:date="2016-03-30T10:34:00Z">
            <w:rPr/>
          </w:rPrChange>
        </w:rPr>
        <w:t xml:space="preserve">para </w:t>
      </w:r>
      <w:ins w:id="667" w:author="Tiago M Dias" w:date="2016-03-30T12:23:00Z">
        <w:r>
          <w:rPr>
            <w:rFonts w:ascii="Arial" w:hAnsi="Arial" w:cs="Arial"/>
          </w:rPr>
          <w:t xml:space="preserve">o </w:t>
        </w:r>
      </w:ins>
      <w:r w:rsidR="004F07D6" w:rsidRPr="00D440CC">
        <w:rPr>
          <w:rFonts w:ascii="Arial" w:hAnsi="Arial" w:cs="Arial"/>
          <w:rPrChange w:id="668" w:author="Tiago M Dias" w:date="2016-03-30T10:34:00Z">
            <w:rPr/>
          </w:rPrChange>
        </w:rPr>
        <w:t xml:space="preserve">desenvolvimento de </w:t>
      </w:r>
      <w:del w:id="669" w:author="Tiago M Dias" w:date="2016-03-30T12:23:00Z">
        <w:r w:rsidR="004F07D6" w:rsidRPr="00D440CC" w:rsidDel="00610D40">
          <w:rPr>
            <w:rFonts w:ascii="Arial" w:hAnsi="Arial" w:cs="Arial"/>
            <w:rPrChange w:id="670" w:author="Tiago M Dias" w:date="2016-03-30T10:34:00Z">
              <w:rPr/>
            </w:rPrChange>
          </w:rPr>
          <w:delText xml:space="preserve">linguagens de programação e </w:delText>
        </w:r>
      </w:del>
      <w:r w:rsidR="004F07D6" w:rsidRPr="00D440CC">
        <w:rPr>
          <w:rFonts w:ascii="Arial" w:hAnsi="Arial" w:cs="Arial"/>
          <w:rPrChange w:id="671" w:author="Tiago M Dias" w:date="2016-03-30T10:34:00Z">
            <w:rPr/>
          </w:rPrChange>
        </w:rPr>
        <w:t>linguagens específicas de domínio (</w:t>
      </w:r>
      <w:r w:rsidR="004F07D6" w:rsidRPr="00D440CC">
        <w:rPr>
          <w:rFonts w:ascii="Arial" w:hAnsi="Arial" w:cs="Arial"/>
          <w:i/>
          <w:rPrChange w:id="672" w:author="Tiago M Dias" w:date="2016-03-30T10:34:00Z">
            <w:rPr>
              <w:i/>
            </w:rPr>
          </w:rPrChange>
        </w:rPr>
        <w:t>DSL</w:t>
      </w:r>
      <w:r w:rsidR="004F07D6" w:rsidRPr="00D440CC">
        <w:rPr>
          <w:rFonts w:ascii="Arial" w:hAnsi="Arial" w:cs="Arial"/>
          <w:rPrChange w:id="673" w:author="Tiago M Dias" w:date="2016-03-30T10:34:00Z">
            <w:rPr/>
          </w:rPrChange>
        </w:rPr>
        <w:t>)</w:t>
      </w:r>
      <w:ins w:id="674" w:author="Tiago M Dias" w:date="2016-03-30T12:29:00Z">
        <w:r w:rsidR="00FC3DB1">
          <w:rPr>
            <w:rFonts w:ascii="Arial" w:hAnsi="Arial" w:cs="Arial"/>
          </w:rPr>
          <w:t xml:space="preserve">. </w:t>
        </w:r>
      </w:ins>
      <w:ins w:id="675" w:author="Tiago M Dias" w:date="2016-03-30T12:27:00Z">
        <w:r>
          <w:rPr>
            <w:rFonts w:ascii="Arial" w:hAnsi="Arial" w:cs="Arial"/>
          </w:rPr>
          <w:t xml:space="preserve"> </w:t>
        </w:r>
      </w:ins>
      <w:ins w:id="676" w:author="Tiago M Dias" w:date="2016-03-30T12:29:00Z">
        <w:r w:rsidR="00FC3DB1">
          <w:rPr>
            <w:rFonts w:ascii="Arial" w:hAnsi="Arial" w:cs="Arial"/>
          </w:rPr>
          <w:t xml:space="preserve">Para além da sua grande </w:t>
        </w:r>
      </w:ins>
      <w:ins w:id="677" w:author="Tiago M Dias" w:date="2016-03-30T12:32:00Z">
        <w:r w:rsidR="00FC3DB1">
          <w:rPr>
            <w:rFonts w:ascii="Arial" w:hAnsi="Arial" w:cs="Arial"/>
          </w:rPr>
          <w:t>atualidade</w:t>
        </w:r>
      </w:ins>
      <w:ins w:id="678" w:author="Tiago M Dias" w:date="2016-03-30T12:29:00Z">
        <w:r w:rsidR="00FC3DB1">
          <w:rPr>
            <w:rFonts w:ascii="Arial" w:hAnsi="Arial" w:cs="Arial"/>
          </w:rPr>
          <w:t xml:space="preserve">, </w:t>
        </w:r>
        <w:r w:rsidR="00FC3DB1" w:rsidRPr="005D6257">
          <w:rPr>
            <w:rFonts w:ascii="Arial" w:hAnsi="Arial" w:cs="Arial"/>
          </w:rPr>
          <w:t xml:space="preserve">a </w:t>
        </w:r>
        <w:r w:rsidR="00FC3DB1" w:rsidRPr="005D6257">
          <w:rPr>
            <w:rFonts w:ascii="Arial" w:hAnsi="Arial" w:cs="Arial"/>
            <w:i/>
          </w:rPr>
          <w:t>framework</w:t>
        </w:r>
        <w:r w:rsidR="00FC3DB1">
          <w:rPr>
            <w:rFonts w:ascii="Arial" w:hAnsi="Arial" w:cs="Arial"/>
            <w:i/>
          </w:rPr>
          <w:t xml:space="preserve"> </w:t>
        </w:r>
        <w:r w:rsidR="00FC3DB1" w:rsidRPr="005D6257">
          <w:rPr>
            <w:rFonts w:ascii="Arial" w:hAnsi="Arial" w:cs="Arial"/>
            <w:i/>
          </w:rPr>
          <w:t>Xtext</w:t>
        </w:r>
        <w:r w:rsidR="00FC3DB1" w:rsidRPr="005D6257">
          <w:rPr>
            <w:rFonts w:ascii="Arial" w:hAnsi="Arial" w:cs="Arial"/>
          </w:rPr>
          <w:t> </w:t>
        </w:r>
        <w:r w:rsidR="00FC3DB1">
          <w:rPr>
            <w:rFonts w:ascii="Arial" w:hAnsi="Arial" w:cs="Arial"/>
          </w:rPr>
          <w:t xml:space="preserve"> apresenta ainda a grande vantagem de, com base n</w:t>
        </w:r>
      </w:ins>
      <w:ins w:id="679" w:author="Tiago M Dias" w:date="2016-03-30T12:32:00Z">
        <w:r w:rsidR="00FC3DB1">
          <w:rPr>
            <w:rFonts w:ascii="Arial" w:hAnsi="Arial" w:cs="Arial"/>
          </w:rPr>
          <w:t>um</w:t>
        </w:r>
      </w:ins>
      <w:ins w:id="680" w:author="Tiago M Dias" w:date="2016-03-30T12:29:00Z">
        <w:r w:rsidR="00FC3DB1">
          <w:rPr>
            <w:rFonts w:ascii="Arial" w:hAnsi="Arial" w:cs="Arial"/>
          </w:rPr>
          <w:t xml:space="preserve">a mesma descrição </w:t>
        </w:r>
      </w:ins>
      <w:ins w:id="681" w:author="Tiago M Dias" w:date="2016-03-30T12:32:00Z">
        <w:r w:rsidR="00FC3DB1">
          <w:rPr>
            <w:rFonts w:ascii="Arial" w:hAnsi="Arial" w:cs="Arial"/>
          </w:rPr>
          <w:t>de uma DSL</w:t>
        </w:r>
      </w:ins>
      <w:ins w:id="682" w:author="Tiago M Dias" w:date="2016-03-30T12:29:00Z">
        <w:r w:rsidR="00FC3DB1">
          <w:rPr>
            <w:rFonts w:ascii="Arial" w:hAnsi="Arial" w:cs="Arial"/>
          </w:rPr>
          <w:t>, p</w:t>
        </w:r>
      </w:ins>
      <w:ins w:id="683" w:author="Tiago M Dias" w:date="2016-03-30T12:32:00Z">
        <w:r w:rsidR="00FC3DB1">
          <w:rPr>
            <w:rFonts w:ascii="Arial" w:hAnsi="Arial" w:cs="Arial"/>
          </w:rPr>
          <w:t>ermitir</w:t>
        </w:r>
      </w:ins>
      <w:ins w:id="684" w:author="Tiago M Dias" w:date="2016-03-30T12:29:00Z">
        <w:r w:rsidR="00FC3DB1">
          <w:rPr>
            <w:rFonts w:ascii="Arial" w:hAnsi="Arial" w:cs="Arial"/>
          </w:rPr>
          <w:t xml:space="preserve"> </w:t>
        </w:r>
      </w:ins>
      <w:ins w:id="685" w:author="Tiago M Dias" w:date="2016-03-30T12:28:00Z">
        <w:r w:rsidR="00FC3DB1">
          <w:rPr>
            <w:rFonts w:ascii="Arial" w:hAnsi="Arial" w:cs="Arial"/>
          </w:rPr>
          <w:t xml:space="preserve">gerar </w:t>
        </w:r>
      </w:ins>
      <w:ins w:id="686" w:author="Tiago M Dias" w:date="2016-03-30T12:29:00Z">
        <w:r w:rsidR="00FC3DB1">
          <w:rPr>
            <w:rFonts w:ascii="Arial" w:hAnsi="Arial" w:cs="Arial"/>
          </w:rPr>
          <w:t xml:space="preserve">automaticamente </w:t>
        </w:r>
      </w:ins>
      <w:proofErr w:type="gramStart"/>
      <w:ins w:id="687" w:author="Tiago M Dias" w:date="2016-03-30T12:27:00Z">
        <w:r w:rsidRPr="00FC3DB1">
          <w:rPr>
            <w:rFonts w:ascii="Arial" w:hAnsi="Arial" w:cs="Arial"/>
            <w:i/>
            <w:rPrChange w:id="688" w:author="Tiago M Dias" w:date="2016-03-30T12:32:00Z">
              <w:rPr>
                <w:rFonts w:ascii="Arial" w:hAnsi="Arial" w:cs="Arial"/>
              </w:rPr>
            </w:rPrChange>
          </w:rPr>
          <w:t>plug-ins</w:t>
        </w:r>
        <w:proofErr w:type="gramEnd"/>
        <w:r>
          <w:rPr>
            <w:rFonts w:ascii="Arial" w:hAnsi="Arial" w:cs="Arial"/>
          </w:rPr>
          <w:t xml:space="preserve"> </w:t>
        </w:r>
      </w:ins>
      <w:ins w:id="689" w:author="Tiago M Dias" w:date="2016-03-30T12:30:00Z">
        <w:r w:rsidR="00FC3DB1">
          <w:rPr>
            <w:rFonts w:ascii="Arial" w:hAnsi="Arial" w:cs="Arial"/>
          </w:rPr>
          <w:t xml:space="preserve">também para a plataforma </w:t>
        </w:r>
      </w:ins>
      <w:del w:id="690" w:author="Tiago M Dias" w:date="2016-03-30T12:30:00Z">
        <w:r w:rsidR="004F07D6" w:rsidRPr="00D440CC" w:rsidDel="00FC3DB1">
          <w:rPr>
            <w:rFonts w:ascii="Arial" w:hAnsi="Arial" w:cs="Arial"/>
            <w:rPrChange w:id="691" w:author="Tiago M Dias" w:date="2016-03-30T10:34:00Z">
              <w:rPr/>
            </w:rPrChange>
          </w:rPr>
          <w:delText xml:space="preserve">, uma vez que é mais recente e permite a reutilização noutras plataformas, como é o caso do </w:delText>
        </w:r>
        <w:r w:rsidR="004F07D6" w:rsidRPr="00D440CC" w:rsidDel="00FC3DB1">
          <w:rPr>
            <w:rFonts w:ascii="Arial" w:hAnsi="Arial" w:cs="Arial"/>
            <w:i/>
            <w:rPrChange w:id="692" w:author="Tiago M Dias" w:date="2016-03-30T10:34:00Z">
              <w:rPr>
                <w:i/>
              </w:rPr>
            </w:rPrChange>
          </w:rPr>
          <w:delText>Eclipse</w:delText>
        </w:r>
        <w:r w:rsidR="00342EB8" w:rsidRPr="00D440CC" w:rsidDel="00FC3DB1">
          <w:rPr>
            <w:rFonts w:ascii="Arial" w:hAnsi="Arial" w:cs="Arial"/>
            <w:rPrChange w:id="693" w:author="Tiago M Dias" w:date="2016-03-30T10:34:00Z">
              <w:rPr/>
            </w:rPrChange>
          </w:rPr>
          <w:delText xml:space="preserve">, </w:delText>
        </w:r>
      </w:del>
      <w:r w:rsidR="00342EB8" w:rsidRPr="00D440CC">
        <w:rPr>
          <w:rFonts w:ascii="Arial" w:hAnsi="Arial" w:cs="Arial"/>
          <w:i/>
          <w:rPrChange w:id="694" w:author="Tiago M Dias" w:date="2016-03-30T10:34:00Z">
            <w:rPr>
              <w:i/>
            </w:rPr>
          </w:rPrChange>
        </w:rPr>
        <w:t>Intel</w:t>
      </w:r>
      <w:r w:rsidR="00C84C68" w:rsidRPr="00D440CC">
        <w:rPr>
          <w:rFonts w:ascii="Arial" w:hAnsi="Arial" w:cs="Arial"/>
          <w:i/>
          <w:rPrChange w:id="695" w:author="Tiago M Dias" w:date="2016-03-30T10:34:00Z">
            <w:rPr>
              <w:i/>
            </w:rPr>
          </w:rPrChange>
        </w:rPr>
        <w:t>l</w:t>
      </w:r>
      <w:r w:rsidR="00342EB8" w:rsidRPr="00D440CC">
        <w:rPr>
          <w:rFonts w:ascii="Arial" w:hAnsi="Arial" w:cs="Arial"/>
          <w:i/>
          <w:rPrChange w:id="696" w:author="Tiago M Dias" w:date="2016-03-30T10:34:00Z">
            <w:rPr>
              <w:i/>
            </w:rPr>
          </w:rPrChange>
        </w:rPr>
        <w:t>iJ</w:t>
      </w:r>
      <w:r w:rsidR="00342EB8" w:rsidRPr="00D440CC">
        <w:rPr>
          <w:rFonts w:ascii="Arial" w:hAnsi="Arial" w:cs="Arial"/>
          <w:rPrChange w:id="697" w:author="Tiago M Dias" w:date="2016-03-30T10:34:00Z">
            <w:rPr/>
          </w:rPrChange>
        </w:rPr>
        <w:t xml:space="preserve"> e </w:t>
      </w:r>
      <w:ins w:id="698" w:author="Tiago M Dias" w:date="2016-03-30T12:30:00Z">
        <w:r w:rsidR="00FC3DB1">
          <w:rPr>
            <w:rFonts w:ascii="Arial" w:hAnsi="Arial" w:cs="Arial"/>
          </w:rPr>
          <w:t xml:space="preserve">para </w:t>
        </w:r>
      </w:ins>
      <w:r w:rsidR="00342EB8" w:rsidRPr="00D440CC">
        <w:rPr>
          <w:rFonts w:ascii="Arial" w:hAnsi="Arial" w:cs="Arial"/>
          <w:rPrChange w:id="699" w:author="Tiago M Dias" w:date="2016-03-30T10:34:00Z">
            <w:rPr/>
          </w:rPrChange>
        </w:rPr>
        <w:t xml:space="preserve">vários </w:t>
      </w:r>
      <w:proofErr w:type="spellStart"/>
      <w:r w:rsidR="00342EB8" w:rsidRPr="00D440CC">
        <w:rPr>
          <w:rFonts w:ascii="Arial" w:hAnsi="Arial" w:cs="Arial"/>
          <w:i/>
          <w:rPrChange w:id="700" w:author="Tiago M Dias" w:date="2016-03-30T10:34:00Z">
            <w:rPr>
              <w:i/>
            </w:rPr>
          </w:rPrChange>
        </w:rPr>
        <w:t>browsers.</w:t>
      </w:r>
      <w:del w:id="701" w:author="Tiago M Dias" w:date="2016-03-30T12:30:00Z">
        <w:r w:rsidR="006F3D2F" w:rsidRPr="00D440CC" w:rsidDel="00FC3DB1">
          <w:rPr>
            <w:rFonts w:ascii="Arial" w:hAnsi="Arial" w:cs="Arial"/>
            <w:rPrChange w:id="702" w:author="Tiago M Dias" w:date="2016-03-30T10:34:00Z">
              <w:rPr/>
            </w:rPrChange>
          </w:rPr>
          <w:delText xml:space="preserve"> </w:delText>
        </w:r>
        <w:r w:rsidR="00A64385" w:rsidRPr="00D440CC" w:rsidDel="00FC3DB1">
          <w:rPr>
            <w:rFonts w:ascii="Arial" w:hAnsi="Arial" w:cs="Arial"/>
            <w:rPrChange w:id="703" w:author="Tiago M Dias" w:date="2016-03-30T10:34:00Z">
              <w:rPr/>
            </w:rPrChange>
          </w:rPr>
          <w:delText xml:space="preserve">Com esta </w:delText>
        </w:r>
        <w:r w:rsidR="00A64385" w:rsidRPr="00D440CC" w:rsidDel="00FC3DB1">
          <w:rPr>
            <w:rFonts w:ascii="Arial" w:hAnsi="Arial" w:cs="Arial"/>
            <w:i/>
            <w:rPrChange w:id="704" w:author="Tiago M Dias" w:date="2016-03-30T10:34:00Z">
              <w:rPr>
                <w:i/>
              </w:rPr>
            </w:rPrChange>
          </w:rPr>
          <w:delText>framework</w:delText>
        </w:r>
        <w:r w:rsidR="00A64385" w:rsidRPr="00D440CC" w:rsidDel="00FC3DB1">
          <w:rPr>
            <w:rFonts w:ascii="Arial" w:hAnsi="Arial" w:cs="Arial"/>
            <w:rPrChange w:id="705" w:author="Tiago M Dias" w:date="2016-03-30T10:34:00Z">
              <w:rPr/>
            </w:rPrChange>
          </w:rPr>
          <w:delText xml:space="preserve"> podemos definir</w:delText>
        </w:r>
        <w:r w:rsidR="00C84C68" w:rsidRPr="00D440CC" w:rsidDel="00FC3DB1">
          <w:rPr>
            <w:rFonts w:ascii="Arial" w:hAnsi="Arial" w:cs="Arial"/>
            <w:rPrChange w:id="706" w:author="Tiago M Dias" w:date="2016-03-30T10:34:00Z">
              <w:rPr/>
            </w:rPrChange>
          </w:rPr>
          <w:delText xml:space="preserve"> uma nova</w:delText>
        </w:r>
        <w:r w:rsidR="00A64385" w:rsidRPr="00D440CC" w:rsidDel="00FC3DB1">
          <w:rPr>
            <w:rFonts w:ascii="Arial" w:hAnsi="Arial" w:cs="Arial"/>
            <w:rPrChange w:id="707" w:author="Tiago M Dias" w:date="2016-03-30T10:34:00Z">
              <w:rPr/>
            </w:rPrChange>
          </w:rPr>
          <w:delText xml:space="preserve"> </w:delText>
        </w:r>
        <w:r w:rsidR="0054035C" w:rsidRPr="00D440CC" w:rsidDel="00FC3DB1">
          <w:rPr>
            <w:rFonts w:ascii="Arial" w:hAnsi="Arial" w:cs="Arial"/>
            <w:rPrChange w:id="708" w:author="Tiago M Dias" w:date="2016-03-30T10:34:00Z">
              <w:rPr/>
            </w:rPrChange>
          </w:rPr>
          <w:delText>linguage</w:delText>
        </w:r>
        <w:r w:rsidR="00C84C68" w:rsidRPr="00D440CC" w:rsidDel="00FC3DB1">
          <w:rPr>
            <w:rFonts w:ascii="Arial" w:hAnsi="Arial" w:cs="Arial"/>
            <w:rPrChange w:id="709" w:author="Tiago M Dias" w:date="2016-03-30T10:34:00Z">
              <w:rPr/>
            </w:rPrChange>
          </w:rPr>
          <w:delText>m</w:delText>
        </w:r>
        <w:r w:rsidR="0054035C" w:rsidRPr="00D440CC" w:rsidDel="00FC3DB1">
          <w:rPr>
            <w:rFonts w:ascii="Arial" w:hAnsi="Arial" w:cs="Arial"/>
            <w:rPrChange w:id="710" w:author="Tiago M Dias" w:date="2016-03-30T10:34:00Z">
              <w:rPr/>
            </w:rPrChange>
          </w:rPr>
          <w:delText xml:space="preserve"> </w:delText>
        </w:r>
        <w:r w:rsidR="00773F55" w:rsidRPr="00D440CC" w:rsidDel="00FC3DB1">
          <w:rPr>
            <w:rFonts w:ascii="Arial" w:hAnsi="Arial" w:cs="Arial"/>
            <w:rPrChange w:id="711" w:author="Tiago M Dias" w:date="2016-03-30T10:34:00Z">
              <w:rPr/>
            </w:rPrChange>
          </w:rPr>
          <w:delText>definindo</w:delText>
        </w:r>
        <w:r w:rsidR="00980D1E" w:rsidRPr="00D440CC" w:rsidDel="00FC3DB1">
          <w:rPr>
            <w:rFonts w:ascii="Arial" w:hAnsi="Arial" w:cs="Arial"/>
            <w:rPrChange w:id="712" w:author="Tiago M Dias" w:date="2016-03-30T10:34:00Z">
              <w:rPr/>
            </w:rPrChange>
          </w:rPr>
          <w:delText xml:space="preserve"> tod</w:delText>
        </w:r>
        <w:r w:rsidR="00773F55" w:rsidRPr="00D440CC" w:rsidDel="00FC3DB1">
          <w:rPr>
            <w:rFonts w:ascii="Arial" w:hAnsi="Arial" w:cs="Arial"/>
            <w:rPrChange w:id="713" w:author="Tiago M Dias" w:date="2016-03-30T10:34:00Z">
              <w:rPr/>
            </w:rPrChange>
          </w:rPr>
          <w:delText>os</w:delText>
        </w:r>
        <w:r w:rsidR="00980D1E" w:rsidRPr="00D440CC" w:rsidDel="00FC3DB1">
          <w:rPr>
            <w:rFonts w:ascii="Arial" w:hAnsi="Arial" w:cs="Arial"/>
            <w:rPrChange w:id="714" w:author="Tiago M Dias" w:date="2016-03-30T10:34:00Z">
              <w:rPr/>
            </w:rPrChange>
          </w:rPr>
          <w:delText xml:space="preserve"> </w:delText>
        </w:r>
        <w:r w:rsidR="00773F55" w:rsidRPr="00D440CC" w:rsidDel="00FC3DB1">
          <w:rPr>
            <w:rFonts w:ascii="Arial" w:hAnsi="Arial" w:cs="Arial"/>
            <w:rPrChange w:id="715" w:author="Tiago M Dias" w:date="2016-03-30T10:34:00Z">
              <w:rPr/>
            </w:rPrChange>
          </w:rPr>
          <w:delText>os aspetos que a envolvem, como a</w:delText>
        </w:r>
        <w:r w:rsidR="00980D1E" w:rsidRPr="00D440CC" w:rsidDel="00FC3DB1">
          <w:rPr>
            <w:rFonts w:ascii="Arial" w:hAnsi="Arial" w:cs="Arial"/>
            <w:rPrChange w:id="716" w:author="Tiago M Dias" w:date="2016-03-30T10:34:00Z">
              <w:rPr/>
            </w:rPrChange>
          </w:rPr>
          <w:delText xml:space="preserve"> sintaxe</w:delText>
        </w:r>
        <w:r w:rsidR="00773F55" w:rsidRPr="00D440CC" w:rsidDel="00FC3DB1">
          <w:rPr>
            <w:rFonts w:ascii="Arial" w:hAnsi="Arial" w:cs="Arial"/>
            <w:rPrChange w:id="717" w:author="Tiago M Dias" w:date="2016-03-30T10:34:00Z">
              <w:rPr/>
            </w:rPrChange>
          </w:rPr>
          <w:delText>,</w:delText>
        </w:r>
        <w:r w:rsidR="00980D1E" w:rsidRPr="00D440CC" w:rsidDel="00FC3DB1">
          <w:rPr>
            <w:rFonts w:ascii="Arial" w:hAnsi="Arial" w:cs="Arial"/>
            <w:rPrChange w:id="718" w:author="Tiago M Dias" w:date="2016-03-30T10:34:00Z">
              <w:rPr/>
            </w:rPrChange>
          </w:rPr>
          <w:delText xml:space="preserve"> </w:delText>
        </w:r>
        <w:r w:rsidR="0017130D" w:rsidRPr="00D440CC" w:rsidDel="00FC3DB1">
          <w:rPr>
            <w:rFonts w:ascii="Arial" w:hAnsi="Arial" w:cs="Arial"/>
            <w:rPrChange w:id="719" w:author="Tiago M Dias" w:date="2016-03-30T10:34:00Z">
              <w:rPr/>
            </w:rPrChange>
          </w:rPr>
          <w:delText xml:space="preserve">semântica </w:delText>
        </w:r>
        <w:r w:rsidR="00980D1E" w:rsidRPr="00D440CC" w:rsidDel="00FC3DB1">
          <w:rPr>
            <w:rFonts w:ascii="Arial" w:hAnsi="Arial" w:cs="Arial"/>
            <w:rPrChange w:id="720" w:author="Tiago M Dias" w:date="2016-03-30T10:34:00Z">
              <w:rPr/>
            </w:rPrChange>
          </w:rPr>
          <w:delText xml:space="preserve">e incluir também </w:delText>
        </w:r>
        <w:r w:rsidR="001D4849" w:rsidRPr="00D440CC" w:rsidDel="00FC3DB1">
          <w:rPr>
            <w:rFonts w:ascii="Arial" w:hAnsi="Arial" w:cs="Arial"/>
            <w:rPrChange w:id="721" w:author="Tiago M Dias" w:date="2016-03-30T10:34:00Z">
              <w:rPr/>
            </w:rPrChange>
          </w:rPr>
          <w:delText>compilador</w:delText>
        </w:r>
        <w:r w:rsidR="00980D1E" w:rsidRPr="00D440CC" w:rsidDel="00FC3DB1">
          <w:rPr>
            <w:rFonts w:ascii="Arial" w:hAnsi="Arial" w:cs="Arial"/>
            <w:rPrChange w:id="722" w:author="Tiago M Dias" w:date="2016-03-30T10:34:00Z">
              <w:rPr/>
            </w:rPrChange>
          </w:rPr>
          <w:delText xml:space="preserve">. </w:delText>
        </w:r>
      </w:del>
      <w:proofErr w:type="spellEnd"/>
    </w:p>
    <w:p w14:paraId="2D6B7969" w14:textId="77777777" w:rsidR="00C74DDA" w:rsidRDefault="00C74DDA" w:rsidP="00212692">
      <w:pPr>
        <w:pStyle w:val="Cabealho1"/>
        <w:numPr>
          <w:ilvl w:val="0"/>
          <w:numId w:val="2"/>
        </w:numPr>
        <w:rPr>
          <w:ins w:id="723" w:author="Tiago Oliveira" w:date="2016-03-31T19:10:00Z"/>
          <w:rFonts w:ascii="Arial" w:hAnsi="Arial" w:cs="Arial"/>
        </w:rPr>
        <w:sectPr w:rsidR="00C74DDA" w:rsidSect="00476E67">
          <w:headerReference w:type="default" r:id="rId15"/>
          <w:footerReference w:type="even" r:id="rId16"/>
          <w:footerReference w:type="default" r:id="rId17"/>
          <w:footerReference w:type="first" r:id="rId1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637798F" w14:textId="49AF0FBE" w:rsidR="00EA2DAC" w:rsidRPr="00D440CC" w:rsidRDefault="00C74DDA" w:rsidP="00212692">
      <w:pPr>
        <w:pStyle w:val="Cabealho1"/>
        <w:numPr>
          <w:ilvl w:val="0"/>
          <w:numId w:val="2"/>
        </w:numPr>
        <w:rPr>
          <w:rFonts w:ascii="Arial" w:hAnsi="Arial" w:cs="Arial"/>
          <w:rPrChange w:id="742" w:author="Tiago M Dias" w:date="2016-03-30T10:34:00Z">
            <w:rPr/>
          </w:rPrChange>
        </w:rPr>
      </w:pPr>
      <w:bookmarkStart w:id="743" w:name="_GoBack"/>
      <w:ins w:id="744" w:author="Tiago Oliveira" w:date="2016-03-31T19:06:00Z">
        <w:r>
          <w:rPr>
            <w:noProof/>
            <w:lang w:eastAsia="pt-PT"/>
          </w:rPr>
          <w:lastRenderedPageBreak/>
          <w:drawing>
            <wp:anchor distT="0" distB="0" distL="114300" distR="114300" simplePos="0" relativeHeight="251658752" behindDoc="1" locked="0" layoutInCell="1" allowOverlap="1" wp14:anchorId="70DAF523" wp14:editId="6EEF26FD">
              <wp:simplePos x="0" y="0"/>
              <wp:positionH relativeFrom="margin">
                <wp:posOffset>-130175</wp:posOffset>
              </wp:positionH>
              <wp:positionV relativeFrom="margin">
                <wp:posOffset>680720</wp:posOffset>
              </wp:positionV>
              <wp:extent cx="9180195" cy="3897630"/>
              <wp:effectExtent l="0" t="0" r="1905" b="7620"/>
              <wp:wrapSquare wrapText="bothSides"/>
              <wp:docPr id="2" name="Gráfico 2"/>
              <wp:cNvGraphicFramePr/>
              <a:graphic xmlns:a="http://schemas.openxmlformats.org/drawingml/2006/main">
                <a:graphicData uri="http://schemas.openxmlformats.org/drawingml/2006/chart">
                  <c:chart xmlns:c="http://schemas.openxmlformats.org/drawingml/2006/chart" xmlns:r="http://schemas.openxmlformats.org/officeDocument/2006/relationships" r:id="rId19"/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bookmarkEnd w:id="743"/>
      <w:r w:rsidR="00EA2DAC" w:rsidRPr="00D440CC">
        <w:rPr>
          <w:rFonts w:ascii="Arial" w:hAnsi="Arial" w:cs="Arial"/>
          <w:rPrChange w:id="745" w:author="Tiago M Dias" w:date="2016-03-30T10:34:00Z">
            <w:rPr/>
          </w:rPrChange>
        </w:rPr>
        <w:t>Calendarização</w:t>
      </w:r>
    </w:p>
    <w:p w14:paraId="06F2E61B" w14:textId="6D5AA66A" w:rsidR="00202D29" w:rsidRDefault="00202D29">
      <w:pPr>
        <w:keepNext/>
        <w:ind w:left="360"/>
        <w:jc w:val="center"/>
        <w:rPr>
          <w:ins w:id="746" w:author="Tiago M Dias" w:date="2016-03-30T13:46:00Z"/>
        </w:rPr>
        <w:pPrChange w:id="747" w:author="Tiago M Dias" w:date="2016-03-30T13:46:00Z">
          <w:pPr>
            <w:ind w:left="360"/>
            <w:jc w:val="center"/>
          </w:pPr>
        </w:pPrChange>
      </w:pPr>
      <w:moveToRangeStart w:id="748" w:author="Tiago M Dias" w:date="2016-03-30T13:44:00Z" w:name="move447108816"/>
      <w:moveTo w:id="749" w:author="Tiago M Dias" w:date="2016-03-30T13:44:00Z">
        <w:del w:id="750" w:author="Tiago Oliveira" w:date="2016-03-31T19:06:00Z">
          <w:r w:rsidRPr="00D440CC" w:rsidDel="00C74DDA">
            <w:rPr>
              <w:rFonts w:ascii="Arial" w:hAnsi="Arial" w:cs="Arial"/>
              <w:noProof/>
              <w:lang w:eastAsia="pt-PT"/>
              <w:rPrChange w:id="751" w:author="Tiago M Dias" w:date="2016-03-30T10:34:00Z">
                <w:rPr>
                  <w:noProof/>
                  <w:lang w:eastAsia="pt-PT"/>
                </w:rPr>
              </w:rPrChange>
            </w:rPr>
            <w:drawing>
              <wp:inline distT="0" distB="0" distL="0" distR="0" wp14:anchorId="52AC1AF5" wp14:editId="5BFBC0C4">
                <wp:extent cx="8060400" cy="3222000"/>
                <wp:effectExtent l="18733" t="19367" r="16827" b="16828"/>
                <wp:docPr id="11" name="Imagem 9" descr="C:\Users\Andre\Desktop\Untitle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ndre\Desktop\Untitle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6200000">
                          <a:off x="0" y="0"/>
                          <a:ext cx="8060400" cy="322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del>
      </w:moveTo>
      <w:moveToRangeEnd w:id="748"/>
    </w:p>
    <w:p w14:paraId="0481E0DF" w14:textId="41258A78" w:rsidR="00B5148D" w:rsidRPr="00202D29" w:rsidRDefault="00202D29" w:rsidP="00202D29">
      <w:pPr>
        <w:pStyle w:val="Legenda"/>
        <w:jc w:val="center"/>
      </w:pPr>
      <w:ins w:id="752" w:author="Tiago M Dias" w:date="2016-03-30T13:46:00Z">
        <w:r>
          <w:t xml:space="preserve">Figura </w:t>
        </w:r>
        <w:r>
          <w:fldChar w:fldCharType="begin"/>
        </w:r>
        <w:r>
          <w:instrText xml:space="preserve"> SEQ Figura \* ARABIC </w:instrText>
        </w:r>
      </w:ins>
      <w:r>
        <w:fldChar w:fldCharType="separate"/>
      </w:r>
      <w:ins w:id="753" w:author="Tiago Oliveira" w:date="2016-03-31T19:17:00Z">
        <w:r w:rsidR="00F37623">
          <w:rPr>
            <w:noProof/>
          </w:rPr>
          <w:t>3</w:t>
        </w:r>
      </w:ins>
      <w:ins w:id="754" w:author="Tiago M Dias" w:date="2016-03-30T13:46:00Z">
        <w:r>
          <w:fldChar w:fldCharType="end"/>
        </w:r>
        <w:r>
          <w:t xml:space="preserve">- Diagrama de </w:t>
        </w:r>
        <w:proofErr w:type="spellStart"/>
        <w:r>
          <w:t>Gantt</w:t>
        </w:r>
        <w:proofErr w:type="spellEnd"/>
        <w:r>
          <w:t xml:space="preserve"> relativo à previsão da execução do trabalho.</w:t>
        </w:r>
      </w:ins>
      <w:commentRangeStart w:id="755"/>
      <w:del w:id="756" w:author="Tiago M Dias" w:date="2016-03-30T13:43:00Z">
        <w:r w:rsidR="001C5977" w:rsidRPr="00D440CC" w:rsidDel="00202D29">
          <w:rPr>
            <w:rFonts w:ascii="Arial" w:hAnsi="Arial" w:cs="Arial"/>
            <w:rPrChange w:id="757" w:author="Tiago M Dias" w:date="2016-03-30T10:34:00Z">
              <w:rPr/>
            </w:rPrChange>
          </w:rPr>
          <w:delText>Ver cronograma e</w:delText>
        </w:r>
        <w:r w:rsidR="00B5148D" w:rsidRPr="00D440CC" w:rsidDel="00202D29">
          <w:rPr>
            <w:rFonts w:ascii="Arial" w:hAnsi="Arial" w:cs="Arial"/>
            <w:rPrChange w:id="758" w:author="Tiago M Dias" w:date="2016-03-30T10:34:00Z">
              <w:rPr/>
            </w:rPrChange>
          </w:rPr>
          <w:delText>m anexo</w:delText>
        </w:r>
        <w:r w:rsidR="001C5977" w:rsidRPr="00D440CC" w:rsidDel="00202D29">
          <w:rPr>
            <w:rFonts w:ascii="Arial" w:hAnsi="Arial" w:cs="Arial"/>
            <w:rPrChange w:id="759" w:author="Tiago M Dias" w:date="2016-03-30T10:34:00Z">
              <w:rPr/>
            </w:rPrChange>
          </w:rPr>
          <w:delText xml:space="preserve"> a este documento.</w:delText>
        </w:r>
      </w:del>
      <w:commentRangeEnd w:id="755"/>
      <w:r>
        <w:rPr>
          <w:rStyle w:val="Refdecomentrio"/>
        </w:rPr>
        <w:commentReference w:id="755"/>
      </w:r>
    </w:p>
    <w:p w14:paraId="3AD3E633" w14:textId="77777777" w:rsidR="00C74DDA" w:rsidRDefault="00C74DDA" w:rsidP="00C74DDA">
      <w:pPr>
        <w:pStyle w:val="Cabealho1"/>
        <w:numPr>
          <w:ilvl w:val="0"/>
          <w:numId w:val="2"/>
        </w:numPr>
        <w:rPr>
          <w:ins w:id="760" w:author="Tiago Oliveira" w:date="2016-03-31T19:09:00Z"/>
          <w:rFonts w:ascii="Arial" w:hAnsi="Arial" w:cs="Arial"/>
        </w:rPr>
        <w:sectPr w:rsidR="00C74DDA" w:rsidSect="00C74DDA">
          <w:footerReference w:type="first" r:id="rId21"/>
          <w:pgSz w:w="16838" w:h="11906" w:orient="landscape"/>
          <w:pgMar w:top="1701" w:right="1417" w:bottom="1701" w:left="1417" w:header="708" w:footer="708" w:gutter="0"/>
          <w:cols w:space="708"/>
          <w:titlePg/>
          <w:docGrid w:linePitch="360"/>
          <w:sectPrChange w:id="765" w:author="Tiago Oliveira" w:date="2016-03-31T19:10:00Z">
            <w:sectPr w:rsidR="00C74DDA" w:rsidSect="00C74DDA">
              <w:pgSz w:w="11906" w:h="16838" w:orient="portrait"/>
              <w:pgMar w:top="1417" w:right="1701" w:bottom="1417" w:left="1701" w:header="708" w:footer="708" w:gutter="0"/>
            </w:sectPr>
          </w:sectPrChange>
        </w:sectPr>
      </w:pPr>
    </w:p>
    <w:p w14:paraId="4F4F0C24" w14:textId="599B6DE6" w:rsidR="00F4783F" w:rsidRPr="00C74DDA" w:rsidRDefault="003817E0" w:rsidP="00F37623">
      <w:pPr>
        <w:pStyle w:val="Cabealho1"/>
        <w:numPr>
          <w:ilvl w:val="0"/>
          <w:numId w:val="2"/>
        </w:numPr>
        <w:rPr>
          <w:rFonts w:ascii="Arial" w:hAnsi="Arial" w:cs="Arial"/>
          <w:rPrChange w:id="766" w:author="Tiago Oliveira" w:date="2016-03-31T19:09:00Z">
            <w:rPr/>
          </w:rPrChange>
        </w:rPr>
      </w:pPr>
      <w:r w:rsidRPr="00C74DDA">
        <w:rPr>
          <w:rFonts w:ascii="Arial" w:hAnsi="Arial" w:cs="Arial"/>
          <w:rPrChange w:id="767" w:author="Tiago Oliveira" w:date="2016-03-31T19:09:00Z">
            <w:rPr/>
          </w:rPrChange>
        </w:rPr>
        <w:lastRenderedPageBreak/>
        <w:t xml:space="preserve">Referências </w:t>
      </w:r>
    </w:p>
    <w:p w14:paraId="5E266AE4" w14:textId="77777777" w:rsidR="008818FE" w:rsidRPr="00D440CC" w:rsidRDefault="008818FE">
      <w:pPr>
        <w:rPr>
          <w:rFonts w:ascii="Arial" w:hAnsi="Arial" w:cs="Arial"/>
          <w:rPrChange w:id="768" w:author="Tiago M Dias" w:date="2016-03-30T10:34:00Z">
            <w:rPr/>
          </w:rPrChange>
        </w:rPr>
      </w:pPr>
    </w:p>
    <w:p w14:paraId="2A43087C" w14:textId="4182EAA4" w:rsidR="008818FE" w:rsidRPr="00D440CC" w:rsidRDefault="008818FE" w:rsidP="00212692">
      <w:pPr>
        <w:jc w:val="both"/>
        <w:rPr>
          <w:rFonts w:ascii="Arial" w:hAnsi="Arial" w:cs="Arial"/>
          <w:rPrChange w:id="769" w:author="Tiago M Dias" w:date="2016-03-30T10:34:00Z">
            <w:rPr/>
          </w:rPrChange>
        </w:rPr>
      </w:pPr>
      <w:proofErr w:type="gramStart"/>
      <w:r w:rsidRPr="00D440CC">
        <w:rPr>
          <w:rFonts w:ascii="Arial" w:hAnsi="Arial" w:cs="Arial"/>
          <w:rPrChange w:id="770" w:author="Tiago M Dias" w:date="2016-03-30T10:34:00Z">
            <w:rPr/>
          </w:rPrChange>
        </w:rPr>
        <w:t>[1</w:t>
      </w:r>
      <w:proofErr w:type="gramEnd"/>
      <w:r w:rsidRPr="00D440CC">
        <w:rPr>
          <w:rFonts w:ascii="Arial" w:hAnsi="Arial" w:cs="Arial"/>
          <w:rPrChange w:id="771" w:author="Tiago M Dias" w:date="2016-03-30T10:34:00Z">
            <w:rPr/>
          </w:rPrChange>
        </w:rPr>
        <w:t>] Dias, Tiago (2013). Elaboração de Ficheiros Executáveis. Obtido em 2016/03/27 de https://adeetc.thothapp.com/classes/SE1/1314i/LI51D-LT51D-MI1D/resources/2334</w:t>
      </w:r>
    </w:p>
    <w:p w14:paraId="2B78A929" w14:textId="5973BFEC" w:rsidR="00E61A64" w:rsidRDefault="00E61A64">
      <w:pPr>
        <w:rPr>
          <w:ins w:id="772" w:author="Andre" w:date="2016-03-31T10:17:00Z"/>
          <w:rFonts w:ascii="Arial" w:hAnsi="Arial" w:cs="Arial"/>
          <w:noProof/>
          <w:lang w:val="en-US" w:eastAsia="pt-PT"/>
        </w:rPr>
        <w:pPrChange w:id="773" w:author="Andre" w:date="2016-03-30T15:27:00Z">
          <w:pPr>
            <w:jc w:val="both"/>
          </w:pPr>
        </w:pPrChange>
      </w:pPr>
      <w:ins w:id="774" w:author="Andre" w:date="2016-03-30T15:27:00Z">
        <w:r w:rsidRPr="00964D82">
          <w:rPr>
            <w:rFonts w:ascii="Arial" w:hAnsi="Arial" w:cs="Arial"/>
            <w:lang w:val="en-US"/>
            <w:rPrChange w:id="775" w:author="Andre" w:date="2016-03-30T15:29:00Z">
              <w:rPr>
                <w:rFonts w:ascii="Arial" w:hAnsi="Arial" w:cs="Arial"/>
              </w:rPr>
            </w:rPrChange>
          </w:rPr>
          <w:t>[2] IDE</w:t>
        </w:r>
      </w:ins>
      <w:ins w:id="776" w:author="Andre" w:date="2016-03-30T15:30:00Z">
        <w:r w:rsidR="00B35338">
          <w:rPr>
            <w:rFonts w:ascii="Arial" w:hAnsi="Arial" w:cs="Arial"/>
            <w:lang w:val="en-US"/>
          </w:rPr>
          <w:t xml:space="preserve"> </w:t>
        </w:r>
      </w:ins>
      <w:ins w:id="777" w:author="Andre" w:date="2016-03-30T15:27:00Z">
        <w:r w:rsidRPr="00964D82">
          <w:rPr>
            <w:rFonts w:ascii="Arial" w:hAnsi="Arial" w:cs="Arial"/>
            <w:lang w:val="en-US"/>
            <w:rPrChange w:id="778" w:author="Andre" w:date="2016-03-30T15:29:00Z">
              <w:rPr>
                <w:rFonts w:ascii="Arial" w:hAnsi="Arial" w:cs="Arial"/>
              </w:rPr>
            </w:rPrChange>
          </w:rPr>
          <w:t>Eclipse http://www.eclipse.org</w:t>
        </w:r>
        <w:r w:rsidRPr="00964D82" w:rsidDel="00202D29">
          <w:rPr>
            <w:rFonts w:ascii="Arial" w:hAnsi="Arial" w:cs="Arial"/>
            <w:noProof/>
            <w:lang w:val="en-US" w:eastAsia="pt-PT"/>
            <w:rPrChange w:id="779" w:author="Andre" w:date="2016-03-30T15:29:00Z">
              <w:rPr>
                <w:rFonts w:ascii="Arial" w:hAnsi="Arial" w:cs="Arial"/>
                <w:noProof/>
                <w:lang w:eastAsia="pt-PT"/>
              </w:rPr>
            </w:rPrChange>
          </w:rPr>
          <w:t xml:space="preserve"> </w:t>
        </w:r>
      </w:ins>
    </w:p>
    <w:p w14:paraId="624D5B21" w14:textId="154D07F1" w:rsidR="00050AFF" w:rsidRPr="00964D82" w:rsidRDefault="00050AFF">
      <w:pPr>
        <w:rPr>
          <w:ins w:id="780" w:author="Andre" w:date="2016-03-30T15:27:00Z"/>
          <w:rFonts w:ascii="Arial" w:hAnsi="Arial" w:cs="Arial"/>
          <w:lang w:val="en-US"/>
        </w:rPr>
        <w:pPrChange w:id="781" w:author="Andre" w:date="2016-03-30T15:27:00Z">
          <w:pPr>
            <w:jc w:val="both"/>
          </w:pPr>
        </w:pPrChange>
      </w:pPr>
      <w:ins w:id="782" w:author="Andre" w:date="2016-03-31T10:17:00Z">
        <w:r>
          <w:rPr>
            <w:rFonts w:ascii="Arial" w:hAnsi="Arial" w:cs="Arial"/>
            <w:noProof/>
            <w:lang w:val="en-US" w:eastAsia="pt-PT"/>
          </w:rPr>
          <w:t>[3]</w:t>
        </w:r>
        <w:r w:rsidR="009163C3">
          <w:rPr>
            <w:rFonts w:ascii="Arial" w:hAnsi="Arial" w:cs="Arial"/>
            <w:noProof/>
            <w:lang w:val="en-US" w:eastAsia="pt-PT"/>
          </w:rPr>
          <w:t xml:space="preserve"> IDE Inte</w:t>
        </w:r>
      </w:ins>
      <w:ins w:id="783" w:author="Andre" w:date="2016-03-31T10:18:00Z">
        <w:r w:rsidR="009163C3">
          <w:rPr>
            <w:rFonts w:ascii="Arial" w:hAnsi="Arial" w:cs="Arial"/>
            <w:noProof/>
            <w:lang w:val="en-US" w:eastAsia="pt-PT"/>
          </w:rPr>
          <w:t>l</w:t>
        </w:r>
      </w:ins>
      <w:ins w:id="784" w:author="Andre" w:date="2016-03-31T10:17:00Z">
        <w:r w:rsidR="009163C3">
          <w:rPr>
            <w:rFonts w:ascii="Arial" w:hAnsi="Arial" w:cs="Arial"/>
            <w:noProof/>
            <w:lang w:val="en-US" w:eastAsia="pt-PT"/>
          </w:rPr>
          <w:t xml:space="preserve">lij </w:t>
        </w:r>
      </w:ins>
      <w:ins w:id="785" w:author="Andre" w:date="2016-03-31T10:20:00Z">
        <w:r w:rsidR="009163C3" w:rsidRPr="009163C3">
          <w:rPr>
            <w:rFonts w:ascii="Arial" w:hAnsi="Arial" w:cs="Arial"/>
            <w:noProof/>
            <w:lang w:val="en-US" w:eastAsia="pt-PT"/>
          </w:rPr>
          <w:t>https://www.jetbrains.com/idea/</w:t>
        </w:r>
      </w:ins>
    </w:p>
    <w:p w14:paraId="06420FF4" w14:textId="783DBAE8" w:rsidR="006A2E68" w:rsidRPr="00D440CC" w:rsidRDefault="003C33E4" w:rsidP="00212692">
      <w:pPr>
        <w:jc w:val="both"/>
        <w:rPr>
          <w:rFonts w:ascii="Arial" w:hAnsi="Arial" w:cs="Arial"/>
          <w:lang w:val="en-US"/>
          <w:rPrChange w:id="786" w:author="Tiago M Dias" w:date="2016-03-30T10:34:00Z">
            <w:rPr>
              <w:lang w:val="en-US"/>
            </w:rPr>
          </w:rPrChange>
        </w:rPr>
      </w:pPr>
      <w:r w:rsidRPr="00D440CC">
        <w:rPr>
          <w:rFonts w:ascii="Arial" w:hAnsi="Arial" w:cs="Arial"/>
          <w:lang w:val="en-US"/>
          <w:rPrChange w:id="787" w:author="Tiago M Dias" w:date="2016-03-30T10:34:00Z">
            <w:rPr>
              <w:lang w:val="en-US"/>
            </w:rPr>
          </w:rPrChange>
        </w:rPr>
        <w:t>[</w:t>
      </w:r>
      <w:ins w:id="788" w:author="Andre" w:date="2016-03-30T15:26:00Z">
        <w:r w:rsidR="00050AFF">
          <w:rPr>
            <w:rFonts w:ascii="Arial" w:hAnsi="Arial" w:cs="Arial"/>
            <w:lang w:val="en-US"/>
          </w:rPr>
          <w:t>4</w:t>
        </w:r>
      </w:ins>
      <w:del w:id="789" w:author="Andre" w:date="2016-03-30T15:26:00Z">
        <w:r w:rsidR="008818FE" w:rsidRPr="00D440CC" w:rsidDel="00E61A64">
          <w:rPr>
            <w:rFonts w:ascii="Arial" w:hAnsi="Arial" w:cs="Arial"/>
            <w:lang w:val="en-US"/>
            <w:rPrChange w:id="790" w:author="Tiago M Dias" w:date="2016-03-30T10:34:00Z">
              <w:rPr>
                <w:lang w:val="en-US"/>
              </w:rPr>
            </w:rPrChange>
          </w:rPr>
          <w:delText>2</w:delText>
        </w:r>
      </w:del>
      <w:r w:rsidRPr="00D440CC">
        <w:rPr>
          <w:rFonts w:ascii="Arial" w:hAnsi="Arial" w:cs="Arial"/>
          <w:lang w:val="en-US"/>
          <w:rPrChange w:id="791" w:author="Tiago M Dias" w:date="2016-03-30T10:34:00Z">
            <w:rPr>
              <w:lang w:val="en-US"/>
            </w:rPr>
          </w:rPrChange>
        </w:rPr>
        <w:t>] White, Oliver (2014</w:t>
      </w:r>
      <w:r w:rsidR="006A2E68" w:rsidRPr="00D440CC">
        <w:rPr>
          <w:rFonts w:ascii="Arial" w:hAnsi="Arial" w:cs="Arial"/>
          <w:lang w:val="en-US"/>
          <w:rPrChange w:id="792" w:author="Tiago M Dias" w:date="2016-03-30T10:34:00Z">
            <w:rPr>
              <w:lang w:val="en-US"/>
            </w:rPr>
          </w:rPrChange>
        </w:rPr>
        <w:t>)</w:t>
      </w:r>
      <w:r w:rsidRPr="00D440CC">
        <w:rPr>
          <w:rFonts w:ascii="Arial" w:hAnsi="Arial" w:cs="Arial"/>
          <w:lang w:val="en-US"/>
          <w:rPrChange w:id="793" w:author="Tiago M Dias" w:date="2016-03-30T10:34:00Z">
            <w:rPr>
              <w:lang w:val="en-US"/>
            </w:rPr>
          </w:rPrChange>
        </w:rPr>
        <w:t xml:space="preserve">. </w:t>
      </w:r>
      <w:r w:rsidRPr="00D440CC">
        <w:rPr>
          <w:rFonts w:ascii="Arial" w:hAnsi="Arial" w:cs="Arial"/>
          <w:rPrChange w:id="794" w:author="Tiago M Dias" w:date="2016-03-30T10:34:00Z">
            <w:rPr/>
          </w:rPrChange>
        </w:rPr>
        <w:fldChar w:fldCharType="begin"/>
      </w:r>
      <w:r w:rsidRPr="00D440CC">
        <w:rPr>
          <w:rFonts w:ascii="Arial" w:hAnsi="Arial" w:cs="Arial"/>
          <w:lang w:val="en-US"/>
          <w:rPrChange w:id="795" w:author="Tiago M Dias" w:date="2016-03-30T10:34:00Z">
            <w:rPr>
              <w:lang w:val="en-US"/>
            </w:rPr>
          </w:rPrChange>
        </w:rPr>
        <w:instrText xml:space="preserve"> HYPERLINK "http://zeroturnaround.com/rebellabs/ides-vs-build-tools-how-eclipse-intellij-idea-netbeans-users-work-with-maven-ant-sbt-gradle/" \o "IDEs vs. Build Tools: How Eclipse, IntelliJ IDEA &amp; NetBeans users work with Maven, Ant, SBT &amp; Gradle" </w:instrText>
      </w:r>
      <w:r w:rsidRPr="00D440CC">
        <w:rPr>
          <w:rFonts w:ascii="Arial" w:hAnsi="Arial" w:cs="Arial"/>
          <w:rPrChange w:id="796" w:author="Tiago M Dias" w:date="2016-03-30T10:34:00Z">
            <w:rPr/>
          </w:rPrChange>
        </w:rPr>
        <w:fldChar w:fldCharType="separate"/>
      </w:r>
      <w:r w:rsidRPr="00D440CC">
        <w:rPr>
          <w:rFonts w:ascii="Arial" w:hAnsi="Arial" w:cs="Arial"/>
          <w:lang w:val="en-US"/>
          <w:rPrChange w:id="797" w:author="Tiago M Dias" w:date="2016-03-30T10:34:00Z">
            <w:rPr>
              <w:lang w:val="en-US"/>
            </w:rPr>
          </w:rPrChange>
        </w:rPr>
        <w:t>IDEs vs. Build Tools: How Eclipse, IntelliJ IDEA &amp; NetBeans users work with Maven, Ant, SBT &amp; Gradle</w:t>
      </w:r>
      <w:r w:rsidRPr="00D440CC">
        <w:rPr>
          <w:rFonts w:ascii="Arial" w:hAnsi="Arial" w:cs="Arial"/>
          <w:rPrChange w:id="798" w:author="Tiago M Dias" w:date="2016-03-30T10:34:00Z">
            <w:rPr/>
          </w:rPrChange>
        </w:rPr>
        <w:fldChar w:fldCharType="end"/>
      </w:r>
      <w:r w:rsidRPr="00D440CC">
        <w:rPr>
          <w:rFonts w:ascii="Arial" w:hAnsi="Arial" w:cs="Arial"/>
          <w:lang w:val="en-US"/>
          <w:rPrChange w:id="799" w:author="Tiago M Dias" w:date="2016-03-30T10:34:00Z">
            <w:rPr>
              <w:lang w:val="en-US"/>
            </w:rPr>
          </w:rPrChange>
        </w:rPr>
        <w:t xml:space="preserve">. http://zeroturnaround.com/rebellabs/ides-vs-build-tools-how-eclipse-intellij-idea-netbeans-users-work-with-maven-ant-sbt-gradle/ </w:t>
      </w:r>
      <w:del w:id="800" w:author="Andre" w:date="2016-03-30T16:08:00Z">
        <w:r w:rsidRPr="00D440CC" w:rsidDel="00C82876">
          <w:rPr>
            <w:rFonts w:ascii="Arial" w:hAnsi="Arial" w:cs="Arial"/>
            <w:lang w:val="en-US"/>
            <w:rPrChange w:id="801" w:author="Tiago M Dias" w:date="2016-03-30T10:34:00Z">
              <w:rPr>
                <w:lang w:val="en-US"/>
              </w:rPr>
            </w:rPrChange>
          </w:rPr>
          <w:delText xml:space="preserve">visitado </w:delText>
        </w:r>
      </w:del>
      <w:proofErr w:type="spellStart"/>
      <w:ins w:id="802" w:author="Andre" w:date="2016-03-30T16:08:00Z">
        <w:r w:rsidR="00C82876">
          <w:rPr>
            <w:rFonts w:ascii="Arial" w:hAnsi="Arial" w:cs="Arial"/>
            <w:lang w:val="en-US"/>
          </w:rPr>
          <w:t>consultado</w:t>
        </w:r>
        <w:proofErr w:type="spellEnd"/>
        <w:r w:rsidR="00C82876">
          <w:rPr>
            <w:rFonts w:ascii="Arial" w:hAnsi="Arial" w:cs="Arial"/>
            <w:lang w:val="en-US"/>
          </w:rPr>
          <w:t xml:space="preserve"> a</w:t>
        </w:r>
      </w:ins>
      <w:del w:id="803" w:author="Andre" w:date="2016-03-30T16:08:00Z">
        <w:r w:rsidRPr="00D440CC" w:rsidDel="00C82876">
          <w:rPr>
            <w:rFonts w:ascii="Arial" w:hAnsi="Arial" w:cs="Arial"/>
            <w:lang w:val="en-US"/>
            <w:rPrChange w:id="804" w:author="Tiago M Dias" w:date="2016-03-30T10:34:00Z">
              <w:rPr>
                <w:lang w:val="en-US"/>
              </w:rPr>
            </w:rPrChange>
          </w:rPr>
          <w:delText>em</w:delText>
        </w:r>
      </w:del>
      <w:r w:rsidRPr="00D440CC">
        <w:rPr>
          <w:rFonts w:ascii="Arial" w:hAnsi="Arial" w:cs="Arial"/>
          <w:lang w:val="en-US"/>
          <w:rPrChange w:id="805" w:author="Tiago M Dias" w:date="2016-03-30T10:34:00Z">
            <w:rPr>
              <w:lang w:val="en-US"/>
            </w:rPr>
          </w:rPrChange>
        </w:rPr>
        <w:t xml:space="preserve"> 2016/03/25</w:t>
      </w:r>
    </w:p>
    <w:p w14:paraId="48B0356C" w14:textId="50300943" w:rsidR="00761EAE" w:rsidRPr="00D440CC" w:rsidRDefault="00356DFB" w:rsidP="00212692">
      <w:pPr>
        <w:jc w:val="both"/>
        <w:rPr>
          <w:rFonts w:ascii="Arial" w:hAnsi="Arial" w:cs="Arial"/>
          <w:rPrChange w:id="806" w:author="Tiago M Dias" w:date="2016-03-30T10:34:00Z">
            <w:rPr/>
          </w:rPrChange>
        </w:rPr>
      </w:pPr>
      <w:proofErr w:type="gramStart"/>
      <w:r w:rsidRPr="00D440CC">
        <w:rPr>
          <w:rFonts w:ascii="Arial" w:hAnsi="Arial" w:cs="Arial"/>
          <w:rPrChange w:id="807" w:author="Tiago M Dias" w:date="2016-03-30T10:34:00Z">
            <w:rPr/>
          </w:rPrChange>
        </w:rPr>
        <w:t>[</w:t>
      </w:r>
      <w:ins w:id="808" w:author="Andre" w:date="2016-03-30T15:26:00Z">
        <w:r w:rsidR="00050AFF">
          <w:rPr>
            <w:rFonts w:ascii="Arial" w:hAnsi="Arial" w:cs="Arial"/>
          </w:rPr>
          <w:t>5</w:t>
        </w:r>
      </w:ins>
      <w:proofErr w:type="gramEnd"/>
      <w:del w:id="809" w:author="Andre" w:date="2016-03-30T15:26:00Z">
        <w:r w:rsidR="008818FE" w:rsidRPr="00D440CC" w:rsidDel="00E61A64">
          <w:rPr>
            <w:rFonts w:ascii="Arial" w:hAnsi="Arial" w:cs="Arial"/>
            <w:rPrChange w:id="810" w:author="Tiago M Dias" w:date="2016-03-30T10:34:00Z">
              <w:rPr/>
            </w:rPrChange>
          </w:rPr>
          <w:delText>3</w:delText>
        </w:r>
      </w:del>
      <w:r w:rsidRPr="00D440CC">
        <w:rPr>
          <w:rFonts w:ascii="Arial" w:hAnsi="Arial" w:cs="Arial"/>
          <w:rPrChange w:id="811" w:author="Tiago M Dias" w:date="2016-03-30T10:34:00Z">
            <w:rPr/>
          </w:rPrChange>
        </w:rPr>
        <w:t>] </w:t>
      </w:r>
      <w:r w:rsidR="003817E0" w:rsidRPr="00D440CC">
        <w:rPr>
          <w:rFonts w:ascii="Arial" w:hAnsi="Arial" w:cs="Arial"/>
          <w:rPrChange w:id="812" w:author="Tiago M Dias" w:date="2016-03-30T10:34:00Z">
            <w:rPr/>
          </w:rPrChange>
        </w:rPr>
        <w:t xml:space="preserve">Paraíso, J. (2011). PDS16. Arquitetura de Computadores – Textos de apoio às aulas teóricas (págs. 13-1 – 13-27), Lisboa. </w:t>
      </w:r>
    </w:p>
    <w:p w14:paraId="2AFE50F8" w14:textId="7E44BC9A" w:rsidR="00761EAE" w:rsidRDefault="00356DFB" w:rsidP="00212692">
      <w:pPr>
        <w:jc w:val="both"/>
        <w:rPr>
          <w:ins w:id="813" w:author="Andre" w:date="2016-03-30T15:27:00Z"/>
          <w:rFonts w:ascii="Arial" w:hAnsi="Arial" w:cs="Arial"/>
        </w:rPr>
      </w:pPr>
      <w:proofErr w:type="gramStart"/>
      <w:r w:rsidRPr="00D440CC">
        <w:rPr>
          <w:rFonts w:ascii="Arial" w:hAnsi="Arial" w:cs="Arial"/>
          <w:rPrChange w:id="814" w:author="Tiago M Dias" w:date="2016-03-30T10:34:00Z">
            <w:rPr/>
          </w:rPrChange>
        </w:rPr>
        <w:t>[</w:t>
      </w:r>
      <w:ins w:id="815" w:author="Andre" w:date="2016-03-30T15:26:00Z">
        <w:r w:rsidR="00050AFF">
          <w:rPr>
            <w:rFonts w:ascii="Arial" w:hAnsi="Arial" w:cs="Arial"/>
          </w:rPr>
          <w:t>6</w:t>
        </w:r>
      </w:ins>
      <w:proofErr w:type="gramEnd"/>
      <w:del w:id="816" w:author="Andre" w:date="2016-03-30T15:26:00Z">
        <w:r w:rsidR="008818FE" w:rsidRPr="00D440CC" w:rsidDel="00E61A64">
          <w:rPr>
            <w:rFonts w:ascii="Arial" w:hAnsi="Arial" w:cs="Arial"/>
            <w:rPrChange w:id="817" w:author="Tiago M Dias" w:date="2016-03-30T10:34:00Z">
              <w:rPr/>
            </w:rPrChange>
          </w:rPr>
          <w:delText>4</w:delText>
        </w:r>
      </w:del>
      <w:r w:rsidRPr="00D440CC">
        <w:rPr>
          <w:rFonts w:ascii="Arial" w:hAnsi="Arial" w:cs="Arial"/>
          <w:rPrChange w:id="818" w:author="Tiago M Dias" w:date="2016-03-30T10:34:00Z">
            <w:rPr/>
          </w:rPrChange>
        </w:rPr>
        <w:t>] </w:t>
      </w:r>
      <w:r w:rsidR="003817E0" w:rsidRPr="00D440CC">
        <w:rPr>
          <w:rFonts w:ascii="Arial" w:hAnsi="Arial" w:cs="Arial"/>
          <w:rPrChange w:id="819" w:author="Tiago M Dias" w:date="2016-03-30T10:34:00Z">
            <w:rPr/>
          </w:rPrChange>
        </w:rPr>
        <w:t xml:space="preserve">Paraíso, J. (2011). Desenvolvimento de Aplicações. Arquitetura de Computadores – Textos de apoio às aulas teóricas (págs. 15-2 – 15-5), Lisboa. </w:t>
      </w:r>
    </w:p>
    <w:p w14:paraId="17802667" w14:textId="759689D4" w:rsidR="00964D82" w:rsidRPr="00050AFF" w:rsidRDefault="00050AFF">
      <w:pPr>
        <w:jc w:val="both"/>
        <w:rPr>
          <w:rFonts w:ascii="Arial" w:hAnsi="Arial" w:cs="Arial"/>
          <w:rPrChange w:id="820" w:author="Andre" w:date="2016-03-31T10:12:00Z">
            <w:rPr/>
          </w:rPrChange>
        </w:rPr>
      </w:pPr>
      <w:ins w:id="821" w:author="Andre" w:date="2016-03-30T15:27:00Z">
        <w:r>
          <w:rPr>
            <w:rFonts w:ascii="Arial" w:hAnsi="Arial" w:cs="Arial"/>
            <w:lang w:val="en-US"/>
          </w:rPr>
          <w:t>[7</w:t>
        </w:r>
        <w:r w:rsidR="00964D82" w:rsidRPr="00C82876">
          <w:rPr>
            <w:rFonts w:ascii="Arial" w:hAnsi="Arial" w:cs="Arial"/>
            <w:lang w:val="en-US"/>
            <w:rPrChange w:id="822" w:author="Andre" w:date="2016-03-30T16:06:00Z">
              <w:rPr>
                <w:rFonts w:ascii="Arial" w:hAnsi="Arial" w:cs="Arial"/>
              </w:rPr>
            </w:rPrChange>
          </w:rPr>
          <w:t>]</w:t>
        </w:r>
      </w:ins>
      <w:ins w:id="823" w:author="Andre" w:date="2016-03-30T16:06:00Z">
        <w:r w:rsidR="00C82876" w:rsidRPr="00C82876">
          <w:rPr>
            <w:rFonts w:ascii="Arial" w:hAnsi="Arial" w:cs="Arial"/>
            <w:lang w:val="en-US"/>
            <w:rPrChange w:id="824" w:author="Andre" w:date="2016-03-30T16:06:00Z">
              <w:rPr>
                <w:rFonts w:ascii="Arial" w:hAnsi="Arial" w:cs="Arial"/>
              </w:rPr>
            </w:rPrChange>
          </w:rPr>
          <w:t xml:space="preserve"> </w:t>
        </w:r>
      </w:ins>
      <w:proofErr w:type="spellStart"/>
      <w:ins w:id="825" w:author="Andre" w:date="2016-03-30T16:09:00Z">
        <w:r w:rsidR="00CD49CE">
          <w:rPr>
            <w:rFonts w:ascii="Arial" w:hAnsi="Arial" w:cs="Arial"/>
            <w:lang w:val="en-US"/>
          </w:rPr>
          <w:t>Cherly</w:t>
        </w:r>
        <w:proofErr w:type="spellEnd"/>
        <w:r w:rsidR="00CD49CE">
          <w:rPr>
            <w:rFonts w:ascii="Arial" w:hAnsi="Arial" w:cs="Arial"/>
            <w:lang w:val="en-US"/>
          </w:rPr>
          <w:t xml:space="preserve"> </w:t>
        </w:r>
        <w:proofErr w:type="spellStart"/>
        <w:r w:rsidR="00CD49CE">
          <w:rPr>
            <w:rFonts w:ascii="Arial" w:hAnsi="Arial" w:cs="Arial"/>
            <w:lang w:val="en-US"/>
          </w:rPr>
          <w:t>Ajluni</w:t>
        </w:r>
        <w:proofErr w:type="spellEnd"/>
        <w:r w:rsidR="00CD49CE">
          <w:rPr>
            <w:rFonts w:ascii="Arial" w:hAnsi="Arial" w:cs="Arial"/>
            <w:lang w:val="en-US"/>
          </w:rPr>
          <w:t>.</w:t>
        </w:r>
      </w:ins>
      <w:ins w:id="826" w:author="Andre" w:date="2016-03-30T16:10:00Z">
        <w:r w:rsidR="00CD49CE">
          <w:rPr>
            <w:rFonts w:ascii="Arial" w:hAnsi="Arial" w:cs="Arial"/>
            <w:lang w:val="en-US"/>
          </w:rPr>
          <w:t xml:space="preserve"> </w:t>
        </w:r>
      </w:ins>
      <w:ins w:id="827" w:author="Andre" w:date="2016-03-30T16:06:00Z">
        <w:r w:rsidR="00C82876" w:rsidRPr="00C82876">
          <w:rPr>
            <w:rFonts w:ascii="Arial" w:hAnsi="Arial" w:cs="Arial"/>
            <w:lang w:val="en-US"/>
            <w:rPrChange w:id="828" w:author="Andre" w:date="2016-03-30T16:06:00Z">
              <w:rPr>
                <w:rFonts w:ascii="Arial" w:hAnsi="Arial" w:cs="Arial"/>
              </w:rPr>
            </w:rPrChange>
          </w:rPr>
          <w:t>Eclipse Takes a Stand for Em</w:t>
        </w:r>
        <w:r w:rsidR="00C82876">
          <w:rPr>
            <w:rFonts w:ascii="Arial" w:hAnsi="Arial" w:cs="Arial"/>
            <w:lang w:val="en-US"/>
          </w:rPr>
          <w:t>bedded Systems Develo</w:t>
        </w:r>
        <w:r w:rsidR="007A4352">
          <w:rPr>
            <w:rFonts w:ascii="Arial" w:hAnsi="Arial" w:cs="Arial"/>
            <w:lang w:val="en-US"/>
          </w:rPr>
          <w:t xml:space="preserve">pers, </w:t>
        </w:r>
      </w:ins>
      <w:ins w:id="829" w:author="Andre" w:date="2016-03-30T16:11:00Z">
        <w:r w:rsidR="00BB1B73" w:rsidRPr="00BB1B73">
          <w:rPr>
            <w:rFonts w:ascii="Arial" w:hAnsi="Arial" w:cs="Arial"/>
            <w:lang w:val="en-US"/>
          </w:rPr>
          <w:t>http://www.embeddedintel.com/search_results.php?article=142</w:t>
        </w:r>
        <w:r w:rsidR="007A4352">
          <w:rPr>
            <w:rFonts w:ascii="Arial" w:hAnsi="Arial" w:cs="Arial"/>
            <w:lang w:val="en-US"/>
          </w:rPr>
          <w:t xml:space="preserve">. </w:t>
        </w:r>
        <w:r w:rsidR="007A4352" w:rsidRPr="00050AFF">
          <w:rPr>
            <w:rFonts w:ascii="Arial" w:hAnsi="Arial" w:cs="Arial"/>
          </w:rPr>
          <w:t>Consultado a 2016/03/30.</w:t>
        </w:r>
      </w:ins>
    </w:p>
    <w:p w14:paraId="64200AE6" w14:textId="4CBC7A5D" w:rsidR="003817E0" w:rsidRPr="00D440CC" w:rsidDel="00202D29" w:rsidRDefault="00356DFB" w:rsidP="00212692">
      <w:pPr>
        <w:jc w:val="both"/>
        <w:rPr>
          <w:del w:id="830" w:author="Tiago M Dias" w:date="2016-03-30T13:45:00Z"/>
          <w:rFonts w:ascii="Arial" w:hAnsi="Arial" w:cs="Arial"/>
          <w:rPrChange w:id="831" w:author="Tiago M Dias" w:date="2016-03-30T10:34:00Z">
            <w:rPr>
              <w:del w:id="832" w:author="Tiago M Dias" w:date="2016-03-30T13:45:00Z"/>
            </w:rPr>
          </w:rPrChange>
        </w:rPr>
      </w:pPr>
      <w:proofErr w:type="gramStart"/>
      <w:r w:rsidRPr="00050AFF">
        <w:rPr>
          <w:rFonts w:ascii="Arial" w:hAnsi="Arial" w:cs="Arial"/>
          <w:rPrChange w:id="833" w:author="Andre" w:date="2016-03-31T10:12:00Z">
            <w:rPr/>
          </w:rPrChange>
        </w:rPr>
        <w:t>[</w:t>
      </w:r>
      <w:ins w:id="834" w:author="Andre" w:date="2016-03-30T15:26:00Z">
        <w:r w:rsidR="00050AFF">
          <w:rPr>
            <w:rFonts w:ascii="Arial" w:hAnsi="Arial" w:cs="Arial"/>
          </w:rPr>
          <w:t>8</w:t>
        </w:r>
      </w:ins>
      <w:proofErr w:type="gramEnd"/>
      <w:del w:id="835" w:author="Andre" w:date="2016-03-30T15:26:00Z">
        <w:r w:rsidR="008818FE" w:rsidRPr="00050AFF" w:rsidDel="00E61A64">
          <w:rPr>
            <w:rFonts w:ascii="Arial" w:hAnsi="Arial" w:cs="Arial"/>
            <w:rPrChange w:id="836" w:author="Andre" w:date="2016-03-31T10:12:00Z">
              <w:rPr/>
            </w:rPrChange>
          </w:rPr>
          <w:delText>5</w:delText>
        </w:r>
      </w:del>
      <w:r w:rsidRPr="00050AFF">
        <w:rPr>
          <w:rFonts w:ascii="Arial" w:hAnsi="Arial" w:cs="Arial"/>
          <w:rPrChange w:id="837" w:author="Andre" w:date="2016-03-31T10:12:00Z">
            <w:rPr/>
          </w:rPrChange>
        </w:rPr>
        <w:t>] </w:t>
      </w:r>
      <w:r w:rsidR="003817E0" w:rsidRPr="00050AFF">
        <w:rPr>
          <w:rFonts w:ascii="Arial" w:hAnsi="Arial" w:cs="Arial"/>
          <w:rPrChange w:id="838" w:author="Andre" w:date="2016-03-31T10:12:00Z">
            <w:rPr/>
          </w:rPrChange>
        </w:rPr>
        <w:t xml:space="preserve">(2013). Xtext 2.5 </w:t>
      </w:r>
      <w:proofErr w:type="spellStart"/>
      <w:r w:rsidR="003817E0" w:rsidRPr="00050AFF">
        <w:rPr>
          <w:rFonts w:ascii="Arial" w:hAnsi="Arial" w:cs="Arial"/>
          <w:rPrChange w:id="839" w:author="Andre" w:date="2016-03-31T10:12:00Z">
            <w:rPr/>
          </w:rPrChange>
        </w:rPr>
        <w:t>Documentatio</w:t>
      </w:r>
      <w:r w:rsidR="003817E0" w:rsidRPr="00D440CC">
        <w:rPr>
          <w:rFonts w:ascii="Arial" w:hAnsi="Arial" w:cs="Arial"/>
          <w:rPrChange w:id="840" w:author="Tiago M Dias" w:date="2016-03-30T10:34:00Z">
            <w:rPr/>
          </w:rPrChange>
        </w:rPr>
        <w:t>n</w:t>
      </w:r>
      <w:proofErr w:type="spellEnd"/>
      <w:r w:rsidR="003817E0" w:rsidRPr="00D440CC">
        <w:rPr>
          <w:rFonts w:ascii="Arial" w:hAnsi="Arial" w:cs="Arial"/>
          <w:rPrChange w:id="841" w:author="Tiago M Dias" w:date="2016-03-30T10:34:00Z">
            <w:rPr/>
          </w:rPrChange>
        </w:rPr>
        <w:t xml:space="preserve">, Eclipse Foundation. Obtido em 2016/02/05 de </w:t>
      </w:r>
      <w:r w:rsidR="008818FE" w:rsidRPr="00D440CC">
        <w:rPr>
          <w:rFonts w:ascii="Arial" w:hAnsi="Arial" w:cs="Arial"/>
          <w:rPrChange w:id="842" w:author="Tiago M Dias" w:date="2016-03-30T10:34:00Z">
            <w:rPr/>
          </w:rPrChange>
        </w:rPr>
        <w:t>http://www.eclipse.org/Xtext/documentation/2.5.0/Xtext%20Documentation.pdf</w:t>
      </w:r>
    </w:p>
    <w:p w14:paraId="4145379B" w14:textId="77777777" w:rsidR="00407FE5" w:rsidRPr="00D440CC" w:rsidDel="00202D29" w:rsidRDefault="00407FE5" w:rsidP="00212692">
      <w:pPr>
        <w:jc w:val="both"/>
        <w:rPr>
          <w:del w:id="843" w:author="Tiago M Dias" w:date="2016-03-30T13:45:00Z"/>
          <w:rFonts w:ascii="Arial" w:hAnsi="Arial" w:cs="Arial"/>
          <w:rPrChange w:id="844" w:author="Tiago M Dias" w:date="2016-03-30T10:34:00Z">
            <w:rPr>
              <w:del w:id="845" w:author="Tiago M Dias" w:date="2016-03-30T13:45:00Z"/>
            </w:rPr>
          </w:rPrChange>
        </w:rPr>
      </w:pPr>
    </w:p>
    <w:p w14:paraId="23F7B33C" w14:textId="04087E9E" w:rsidR="00407FE5" w:rsidRPr="00D440CC" w:rsidDel="00202D29" w:rsidRDefault="00407FE5">
      <w:pPr>
        <w:pStyle w:val="Cabealho1"/>
        <w:numPr>
          <w:ilvl w:val="0"/>
          <w:numId w:val="2"/>
        </w:numPr>
        <w:ind w:left="0"/>
        <w:rPr>
          <w:del w:id="846" w:author="Tiago M Dias" w:date="2016-03-30T13:45:00Z"/>
          <w:rFonts w:ascii="Arial" w:hAnsi="Arial" w:cs="Arial"/>
          <w:rPrChange w:id="847" w:author="Tiago M Dias" w:date="2016-03-30T10:34:00Z">
            <w:rPr>
              <w:del w:id="848" w:author="Tiago M Dias" w:date="2016-03-30T13:45:00Z"/>
            </w:rPr>
          </w:rPrChange>
        </w:rPr>
        <w:pPrChange w:id="849" w:author="Tiago M Dias" w:date="2016-03-30T13:45:00Z">
          <w:pPr>
            <w:pStyle w:val="Cabealho1"/>
            <w:numPr>
              <w:numId w:val="2"/>
            </w:numPr>
            <w:ind w:left="360" w:hanging="360"/>
          </w:pPr>
        </w:pPrChange>
      </w:pPr>
      <w:del w:id="850" w:author="Tiago M Dias" w:date="2016-03-30T13:45:00Z">
        <w:r w:rsidRPr="00D440CC" w:rsidDel="00202D29">
          <w:rPr>
            <w:rFonts w:ascii="Arial" w:hAnsi="Arial" w:cs="Arial"/>
            <w:b w:val="0"/>
            <w:bCs w:val="0"/>
            <w:rPrChange w:id="851" w:author="Tiago M Dias" w:date="2016-03-30T10:34:00Z">
              <w:rPr>
                <w:b w:val="0"/>
                <w:bCs w:val="0"/>
              </w:rPr>
            </w:rPrChange>
          </w:rPr>
          <w:delText>Anexos</w:delText>
        </w:r>
      </w:del>
    </w:p>
    <w:p w14:paraId="080431D0" w14:textId="044C8E97" w:rsidR="00407FE5" w:rsidRPr="00D440CC" w:rsidRDefault="00407FE5">
      <w:pPr>
        <w:jc w:val="both"/>
        <w:rPr>
          <w:rFonts w:ascii="Arial" w:hAnsi="Arial" w:cs="Arial"/>
          <w:b/>
          <w:sz w:val="28"/>
          <w:szCs w:val="28"/>
          <w:rPrChange w:id="852" w:author="Tiago M Dias" w:date="2016-03-30T10:34:00Z">
            <w:rPr>
              <w:b/>
              <w:sz w:val="28"/>
              <w:szCs w:val="28"/>
            </w:rPr>
          </w:rPrChange>
        </w:rPr>
        <w:pPrChange w:id="853" w:author="Tiago M Dias" w:date="2016-03-30T13:45:00Z">
          <w:pPr>
            <w:ind w:left="360"/>
            <w:jc w:val="both"/>
          </w:pPr>
        </w:pPrChange>
      </w:pPr>
      <w:del w:id="854" w:author="Tiago M Dias" w:date="2016-03-30T13:42:00Z">
        <w:r w:rsidRPr="00D440CC" w:rsidDel="00202D29">
          <w:rPr>
            <w:rFonts w:ascii="Arial" w:hAnsi="Arial" w:cs="Arial"/>
            <w:b/>
            <w:sz w:val="28"/>
            <w:szCs w:val="28"/>
            <w:rPrChange w:id="855" w:author="Tiago M Dias" w:date="2016-03-30T10:34:00Z">
              <w:rPr>
                <w:b/>
                <w:sz w:val="28"/>
                <w:szCs w:val="28"/>
              </w:rPr>
            </w:rPrChange>
          </w:rPr>
          <w:delText>Cronograma</w:delText>
        </w:r>
      </w:del>
    </w:p>
    <w:p w14:paraId="48C43BFD" w14:textId="3D641319" w:rsidR="008818FE" w:rsidRPr="00D440CC" w:rsidRDefault="00F05A70">
      <w:pPr>
        <w:rPr>
          <w:rFonts w:ascii="Arial" w:hAnsi="Arial" w:cs="Arial"/>
          <w:rPrChange w:id="856" w:author="Tiago M Dias" w:date="2016-03-30T10:34:00Z">
            <w:rPr/>
          </w:rPrChange>
        </w:rPr>
        <w:pPrChange w:id="857" w:author="Andre" w:date="2016-03-30T15:27:00Z">
          <w:pPr>
            <w:jc w:val="center"/>
          </w:pPr>
        </w:pPrChange>
      </w:pPr>
      <w:moveFromRangeStart w:id="858" w:author="Tiago M Dias" w:date="2016-03-30T13:44:00Z" w:name="move447108816"/>
      <w:moveFrom w:id="859" w:author="Tiago M Dias" w:date="2016-03-30T13:44:00Z">
        <w:del w:id="860" w:author="Andre" w:date="2016-03-30T15:27:00Z">
          <w:r w:rsidRPr="00D440CC" w:rsidDel="00E61A64">
            <w:rPr>
              <w:rFonts w:ascii="Arial" w:hAnsi="Arial" w:cs="Arial"/>
              <w:noProof/>
              <w:lang w:eastAsia="pt-PT"/>
              <w:rPrChange w:id="861" w:author="Tiago M Dias" w:date="2016-03-30T10:34:00Z">
                <w:rPr>
                  <w:noProof/>
                  <w:lang w:eastAsia="pt-PT"/>
                </w:rPr>
              </w:rPrChange>
            </w:rPr>
            <w:drawing>
              <wp:inline distT="0" distB="0" distL="0" distR="0" wp14:anchorId="678414B4" wp14:editId="27159241">
                <wp:extent cx="8228647" cy="3291459"/>
                <wp:effectExtent l="11112" t="26988" r="12383" b="12382"/>
                <wp:docPr id="9" name="Imagem 9" descr="C:\Users\Andre\Desktop\Untitle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ndre\Desktop\Untitle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6200000">
                          <a:off x="0" y="0"/>
                          <a:ext cx="8330517" cy="33322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del>
      </w:moveFrom>
      <w:moveFromRangeEnd w:id="858"/>
    </w:p>
    <w:sectPr w:rsidR="008818FE" w:rsidRPr="00D440CC" w:rsidSect="00476E67">
      <w:footerReference w:type="first" r:id="rId22"/>
      <w:pgSz w:w="11906" w:h="16838"/>
      <w:pgMar w:top="1417" w:right="1701" w:bottom="1417" w:left="1701" w:header="708" w:footer="708" w:gutter="0"/>
      <w:cols w:space="708"/>
      <w:titlePg/>
      <w:docGrid w:linePitch="360"/>
      <w:sectPrChange w:id="866" w:author="Tiago M Dias" w:date="2016-03-30T13:53:00Z">
        <w:sectPr w:rsidR="008818FE" w:rsidRPr="00D440CC" w:rsidSect="00476E67">
          <w:pgMar w:top="1417" w:right="1701" w:bottom="1417" w:left="1701" w:header="708" w:footer="708" w:gutter="0"/>
          <w:titlePg w:val="0"/>
        </w:sectPr>
      </w:sectPrChange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7" w:author="Tiago M Dias" w:date="2016-03-30T12:33:00Z" w:initials="TMD">
    <w:p w14:paraId="417A02BE" w14:textId="1F8D1C76" w:rsidR="00BB133B" w:rsidRDefault="00BB133B" w:rsidP="006B5193">
      <w:pPr>
        <w:pStyle w:val="Textodecomentrio"/>
      </w:pPr>
      <w:r>
        <w:rPr>
          <w:rStyle w:val="Refdecomentrio"/>
        </w:rPr>
        <w:annotationRef/>
      </w:r>
      <w:r w:rsidR="00EE01EC">
        <w:t xml:space="preserve">Este texto está muito estranho e cheio de considerações vagas e não muito corretas. Para evitar isto, proponho que após o parágrafo que inclui acrescentem um outro em que apresentam, de uma forma sucinta, o processo de geração de um ficheiro executável referente a um </w:t>
      </w:r>
      <w:proofErr w:type="spellStart"/>
      <w:r w:rsidR="00EE01EC">
        <w:t>progroma</w:t>
      </w:r>
      <w:proofErr w:type="spellEnd"/>
      <w:r w:rsidR="00EE01EC">
        <w:t xml:space="preserve"> desenvolvido para um sistema embebido.</w:t>
      </w:r>
    </w:p>
  </w:comment>
  <w:comment w:id="755" w:author="Tiago M Dias" w:date="2016-03-30T13:44:00Z" w:initials="TMD">
    <w:p w14:paraId="6385A4A7" w14:textId="2BD3D9FF" w:rsidR="00202D29" w:rsidRDefault="00202D29">
      <w:pPr>
        <w:pStyle w:val="Textodecomentrio"/>
      </w:pPr>
      <w:r>
        <w:rPr>
          <w:rStyle w:val="Refdecomentrio"/>
        </w:rPr>
        <w:annotationRef/>
      </w:r>
      <w:r>
        <w:t xml:space="preserve">É preciso colocar aqui um texto introdutório à apresentação do diagrama de </w:t>
      </w:r>
      <w:proofErr w:type="spellStart"/>
      <w:r>
        <w:t>Gantt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7A02BE" w15:done="0"/>
  <w15:commentEx w15:paraId="6385A4A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93E445" w14:textId="77777777" w:rsidR="00FA6E7B" w:rsidRDefault="00FA6E7B" w:rsidP="00202D29">
      <w:pPr>
        <w:spacing w:after="0" w:line="240" w:lineRule="auto"/>
      </w:pPr>
      <w:r>
        <w:separator/>
      </w:r>
    </w:p>
  </w:endnote>
  <w:endnote w:type="continuationSeparator" w:id="0">
    <w:p w14:paraId="26F12A37" w14:textId="77777777" w:rsidR="00FA6E7B" w:rsidRDefault="00FA6E7B" w:rsidP="00202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25B428" w14:textId="77777777" w:rsidR="00476E67" w:rsidRDefault="00476E67" w:rsidP="00476E67">
    <w:pPr>
      <w:pStyle w:val="Rodap"/>
      <w:jc w:val="right"/>
      <w:rPr>
        <w:ins w:id="732" w:author="Tiago M Dias" w:date="2016-03-30T13:53:00Z"/>
      </w:rPr>
    </w:pPr>
    <w:ins w:id="733" w:author="Tiago M Dias" w:date="2016-03-30T13:53:00Z">
      <w:r>
        <w:fldChar w:fldCharType="begin"/>
      </w:r>
      <w:r>
        <w:instrText>PAGE   \* MERGEFORMAT</w:instrText>
      </w:r>
      <w:r>
        <w:fldChar w:fldCharType="separate"/>
      </w:r>
    </w:ins>
    <w:r>
      <w:rPr>
        <w:noProof/>
      </w:rPr>
      <w:t>2</w:t>
    </w:r>
    <w:ins w:id="734" w:author="Tiago M Dias" w:date="2016-03-30T13:53:00Z">
      <w:r>
        <w:fldChar w:fldCharType="end"/>
      </w:r>
      <w:r w:rsidRPr="005D6257">
        <w:rPr>
          <w:rFonts w:ascii="Arial" w:hAnsi="Arial" w:cs="Arial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7D6BE1" wp14:editId="4DA04844">
                <wp:simplePos x="0" y="0"/>
                <wp:positionH relativeFrom="column">
                  <wp:posOffset>-3810</wp:posOffset>
                </wp:positionH>
                <wp:positionV relativeFrom="paragraph">
                  <wp:posOffset>-98425</wp:posOffset>
                </wp:positionV>
                <wp:extent cx="540067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4D870" id="Straight Connector 1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-7.75pt" to="424.95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nS54gEAAC0EAAAOAAAAZHJzL2Uyb0RvYy54bWysU02P2yAQvVfqf0DcGztR062sOHvIanvp&#10;R9RtfwCLIUYCBg1s7Pz7DjjxRm2lale9YMPw3sx7M2xuR2fZUWE04Fu+XNScKS+hM/7Q8p8/7t99&#10;5Cwm4TthwauWn1Tkt9u3bzZDaNQKerCdQkYkPjZDaHmfUmiqKspeOREXEJSnoAZ0ItEWD1WHYiB2&#10;Z6tVXX+oBsAuIEgVI53eTUG+LfxaK5m+aR1VYrblVFsqK5b1Ma/VdiOaA4rQG3kuQ7yiCieMp6Qz&#10;1Z1Igj2h+YPKGYkQQaeFBFeB1kaqooHULOvf1Dz0IqiihcyJYbYp/j9a+fW4R2Y66t2aMy8c9egh&#10;oTCHPrEdeE8OAjIKklNDiA0Bdn6P510Me8yyR40uf0kQG4u7p9ldNSYm6XD9nvp1Q1nkJVY9AwPG&#10;9EmBY/mn5db4LFw04vg5JkpGVy9X8rH1eY1gTXdvrC2bPDJqZ5EdBTVbSKl8WhUS++S+QDed36zr&#10;urSdGMuUZUjhv2KjWM5QZcGTxPKXTlZN2b8rTaaRqGVJMBNd515mywoT3c4wTZXOwPrfwPP9DFVl&#10;lF8CnhElM/g0g53xgH/LnsZLyXq6f3Fg0p0teITuVJpfrKGZLArP7ycP/fW+wJ9f+fYXAAAA//8D&#10;AFBLAwQUAAYACAAAACEAM+rchd4AAAAJAQAADwAAAGRycy9kb3ducmV2LnhtbEyPQU/DMAyF70j8&#10;h8hI3LZ0wMpamk4wxAWJA2Oo17QxTVnjVE22lX+PkZDgZNnv6fl7xXpyvTjiGDpPChbzBARS401H&#10;rYLd29NsBSJETUb3nlDBFwZYl+dnhc6NP9ErHrexFRxCIdcKbIxDLmVoLDod5n5AYu3Dj05HXsdW&#10;mlGfONz18ipJUul0R/zB6gE3Fpv99uAUpI9ZWm2ed+/1y76qbj/9Aw7XVqnLi+n+DkTEKf6Z4Qef&#10;0aFkptofyATRK5ilbOSxWC5BsL66yTIQ9e9FloX836D8BgAA//8DAFBLAQItABQABgAIAAAAIQC2&#10;gziS/gAAAOEBAAATAAAAAAAAAAAAAAAAAAAAAABbQ29udGVudF9UeXBlc10ueG1sUEsBAi0AFAAG&#10;AAgAAAAhADj9If/WAAAAlAEAAAsAAAAAAAAAAAAAAAAALwEAAF9yZWxzLy5yZWxzUEsBAi0AFAAG&#10;AAgAAAAhANqmdLniAQAALQQAAA4AAAAAAAAAAAAAAAAALgIAAGRycy9lMm9Eb2MueG1sUEsBAi0A&#10;FAAGAAgAAAAhADPq3IXeAAAACQEAAA8AAAAAAAAAAAAAAAAAPAQAAGRycy9kb3ducmV2LnhtbFBL&#10;BQYAAAAABAAEAPMAAABHBQAAAAA=&#10;" strokecolor="#c45911 [2405]" strokeweight=".5pt">
                <v:stroke joinstyle="miter"/>
              </v:line>
            </w:pict>
          </mc:Fallback>
        </mc:AlternateContent>
      </w:r>
    </w:ins>
  </w:p>
  <w:p w14:paraId="4D7C20FD" w14:textId="77777777" w:rsidR="00476E67" w:rsidRDefault="00476E6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1EF7D0" w14:textId="77777777" w:rsidR="00476E67" w:rsidRDefault="00476E67" w:rsidP="00476E67">
    <w:pPr>
      <w:pStyle w:val="Rodap"/>
      <w:jc w:val="right"/>
      <w:rPr>
        <w:ins w:id="735" w:author="Tiago M Dias" w:date="2016-03-30T13:53:00Z"/>
      </w:rPr>
    </w:pPr>
    <w:ins w:id="736" w:author="Tiago M Dias" w:date="2016-03-30T13:53:00Z">
      <w:r>
        <w:fldChar w:fldCharType="begin"/>
      </w:r>
      <w:r>
        <w:instrText>PAGE   \* MERGEFORMAT</w:instrText>
      </w:r>
      <w:r>
        <w:fldChar w:fldCharType="separate"/>
      </w:r>
    </w:ins>
    <w:r w:rsidR="00F37623">
      <w:rPr>
        <w:noProof/>
      </w:rPr>
      <w:t>3</w:t>
    </w:r>
    <w:ins w:id="737" w:author="Tiago M Dias" w:date="2016-03-30T13:53:00Z">
      <w:r>
        <w:fldChar w:fldCharType="end"/>
      </w:r>
      <w:r w:rsidRPr="005D6257">
        <w:rPr>
          <w:rFonts w:ascii="Arial" w:hAnsi="Arial" w:cs="Arial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159A13" wp14:editId="15C4B33F">
                <wp:simplePos x="0" y="0"/>
                <wp:positionH relativeFrom="column">
                  <wp:posOffset>-3810</wp:posOffset>
                </wp:positionH>
                <wp:positionV relativeFrom="paragraph">
                  <wp:posOffset>-98425</wp:posOffset>
                </wp:positionV>
                <wp:extent cx="5400675" cy="0"/>
                <wp:effectExtent l="0" t="0" r="952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BBE72" id="Straight Connector 1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-7.75pt" to="424.95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SPF4gEAAC0EAAAOAAAAZHJzL2Uyb0RvYy54bWysU02P2yAQvVfqf0DcGztRs1tZcfaQ1fbS&#10;j6i7/QEshhgJGARs7Pz7DuPEG7WVqla9YMPw3sx7M2zuRmfZUcVkwLd8uag5U15CZ/yh5d+fHt59&#10;4Cxl4TthwauWn1Tid9u3bzZDaNQKerCdigxJfGqG0PI+59BUVZK9ciItICiPQQ3RiYzbeKi6KAZk&#10;d7Za1fVNNUDsQgSpUsLT+ynIt8SvtZL5q9ZJZWZbjrVlWiOtz2WtthvRHKIIvZHnMsQ/VOGE8Zh0&#10;proXWbCXaH6hckZGSKDzQoKrQGsjFWlANcv6JzWPvQiKtKA5Kcw2pf9HK78c95GZDnt3w5kXDnv0&#10;mKMwhz6zHXiPDkJkGESnhpAaBOz8Pp53KexjkT3q6MoXBbGR3D3N7qoxM4mH6/fYr9s1Z/ISq16B&#10;Iab8UYFj5afl1vgiXDTi+CllTIZXL1fKsfVlTWBN92CspU0ZGbWzkR0FNltIqXxeEYl9cZ+hm85v&#10;13VNbUdGmrICIf4rNoyVDFURPEmkv3yyasr+TWk0DUUtKcFMdJ17WSwjJrxdYBornYH1n4Hn+wWq&#10;aJT/BjwjKDP4PIOd8RB/lz2Pl5L1dP/iwKS7WPAM3YmaT9bgTJLC8/spQ3+9J/jrK9/+AAAA//8D&#10;AFBLAwQUAAYACAAAACEAM+rchd4AAAAJAQAADwAAAGRycy9kb3ducmV2LnhtbEyPQU/DMAyF70j8&#10;h8hI3LZ0wMpamk4wxAWJA2Oo17QxTVnjVE22lX+PkZDgZNnv6fl7xXpyvTjiGDpPChbzBARS401H&#10;rYLd29NsBSJETUb3nlDBFwZYl+dnhc6NP9ErHrexFRxCIdcKbIxDLmVoLDod5n5AYu3Dj05HXsdW&#10;mlGfONz18ipJUul0R/zB6gE3Fpv99uAUpI9ZWm2ed+/1y76qbj/9Aw7XVqnLi+n+DkTEKf6Z4Qef&#10;0aFkptofyATRK5ilbOSxWC5BsL66yTIQ9e9FloX836D8BgAA//8DAFBLAQItABQABgAIAAAAIQC2&#10;gziS/gAAAOEBAAATAAAAAAAAAAAAAAAAAAAAAABbQ29udGVudF9UeXBlc10ueG1sUEsBAi0AFAAG&#10;AAgAAAAhADj9If/WAAAAlAEAAAsAAAAAAAAAAAAAAAAALwEAAF9yZWxzLy5yZWxzUEsBAi0AFAAG&#10;AAgAAAAhAMnVI8XiAQAALQQAAA4AAAAAAAAAAAAAAAAALgIAAGRycy9lMm9Eb2MueG1sUEsBAi0A&#10;FAAGAAgAAAAhADPq3IXeAAAACQEAAA8AAAAAAAAAAAAAAAAAPAQAAGRycy9kb3ducmV2LnhtbFBL&#10;BQYAAAAABAAEAPMAAABHBQAAAAA=&#10;" strokecolor="#c45911 [2405]" strokeweight=".5pt">
                <v:stroke joinstyle="miter"/>
              </v:line>
            </w:pict>
          </mc:Fallback>
        </mc:AlternateContent>
      </w:r>
    </w:ins>
  </w:p>
  <w:p w14:paraId="0DCB3659" w14:textId="6780BC0A" w:rsidR="00202D29" w:rsidRPr="00476E67" w:rsidRDefault="00202D29" w:rsidP="00476E6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3F8CB" w14:textId="04F1D52F" w:rsidR="00202D29" w:rsidRDefault="00C74DDA">
    <w:pPr>
      <w:pStyle w:val="Rodap"/>
      <w:jc w:val="right"/>
      <w:pPrChange w:id="738" w:author="Tiago M Dias" w:date="2016-03-30T13:52:00Z">
        <w:pPr>
          <w:pStyle w:val="Rodap"/>
        </w:pPr>
      </w:pPrChange>
    </w:pPr>
    <w:ins w:id="739" w:author="Tiago M Dias" w:date="2016-03-30T13:52:00Z">
      <w:r w:rsidRPr="00202D29">
        <w:rPr>
          <w:rFonts w:ascii="Arial" w:hAnsi="Arial" w:cs="Arial"/>
          <w:noProof/>
          <w:lang w:eastAsia="pt-PT"/>
          <w:rPrChange w:id="740" w:author="Tiago M Dias" w:date="2016-03-30T13:50:00Z">
            <w:rPr>
              <w:noProof/>
              <w:lang w:eastAsia="pt-PT"/>
            </w:rPr>
          </w:rPrChange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04B249B" wp14:editId="011AF4A4">
                <wp:simplePos x="0" y="0"/>
                <wp:positionH relativeFrom="column">
                  <wp:posOffset>-1905</wp:posOffset>
                </wp:positionH>
                <wp:positionV relativeFrom="paragraph">
                  <wp:posOffset>-268059</wp:posOffset>
                </wp:positionV>
                <wp:extent cx="5365287" cy="6056"/>
                <wp:effectExtent l="0" t="0" r="26035" b="3238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5287" cy="605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D5DCA" id="Straight Connector 1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-21.1pt" to="422.3pt,-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p+45wEAADAEAAAOAAAAZHJzL2Uyb0RvYy54bWysU02P2yAQvVfqf0DcGztpk11ZcfaQ1fbS&#10;j6jb/gAWQ4wEDBrYxPn3HXDijbaVqla9YMPw3sx7M6zvBmfZQWE04Fs+n9WcKS+hM37f8h/fH97d&#10;chaT8J2w4FXLTyryu83bN+tjaNQCerCdQkYkPjbH0PI+pdBUVZS9ciLOIChPQQ3oRKIt7qsOxZHY&#10;na0Wdb2qjoBdQJAqRjq9H4N8U/i1VjJ91TqqxGzLqbZUVizrU16rzVo0exShN/JchviHKpwwnpJO&#10;VPciCfaM5hcqZyRCBJ1mElwFWhupigZSM69fqXnsRVBFC5kTw2RT/H+08sthh8x01LsPnHnhqEeP&#10;CYXZ94ltwXtyEJBRkJw6htgQYOt3eN7FsMMse9Do8pcEsaG4e5rcVUNikg6X71fLxe0NZ5Jiq3q5&#10;ypTVCzZgTB8VOJZ/Wm6Nz9pFIw6fYhqvXq7kY+vzGsGa7sFYWzZ5atTWIjsI6reQUvm0KCT22X2G&#10;bjy/WdZ16TwlL4OWIaWUKzaK5QxV1jyqLH/pZNWY/ZvS5BvpmpcEE9F17vlZovV0O8M0VToB6z8D&#10;z/czVJVp/hvwhCiZwacJ7IwH/F32NFxK1uP9iwOj7mzBE3Sn0v9iDY1lce78hPLcX+8L/OWhb34C&#10;AAD//wMAUEsDBBQABgAIAAAAIQDJLBdJ4AAAAAkBAAAPAAAAZHJzL2Rvd25yZXYueG1sTI9BT8Mw&#10;DIXvSPyHyEjctnRdVbbSdIIhLkgcGJt6TRvTljVO1WRb+fd4JzhZ9nt6/l6+mWwvzjj6zpGCxTwC&#10;gVQ701GjYP/5OluB8EGT0b0jVPCDHjbF7U2uM+Mu9IHnXWgEh5DPtII2hCGT0tctWu3nbkBi7cuN&#10;Vgdex0aaUV843PYyjqJUWt0Rf2j1gNsW6+PuZBWkL+u03L7tD9X7sSwfvt0zDstWqfu76ekRRMAp&#10;/Jnhis/oUDBT5U5kvOgVzJZs5JHEMQjWV0mSgqiul0UMssjl/wbFLwAAAP//AwBQSwECLQAUAAYA&#10;CAAAACEAtoM4kv4AAADhAQAAEwAAAAAAAAAAAAAAAAAAAAAAW0NvbnRlbnRfVHlwZXNdLnhtbFBL&#10;AQItABQABgAIAAAAIQA4/SH/1gAAAJQBAAALAAAAAAAAAAAAAAAAAC8BAABfcmVscy8ucmVsc1BL&#10;AQItABQABgAIAAAAIQBjjp+45wEAADAEAAAOAAAAAAAAAAAAAAAAAC4CAABkcnMvZTJvRG9jLnht&#10;bFBLAQItABQABgAIAAAAIQDJLBdJ4AAAAAkBAAAPAAAAAAAAAAAAAAAAAEEEAABkcnMvZG93bnJl&#10;di54bWxQSwUGAAAAAAQABADzAAAATgUAAAAA&#10;" strokecolor="#c45911 [2405]" strokeweight=".5pt">
                <v:stroke joinstyle="miter"/>
              </v:line>
            </w:pict>
          </mc:Fallback>
        </mc:AlternateContent>
      </w:r>
      <w:r w:rsidR="00476E67">
        <w:fldChar w:fldCharType="begin"/>
      </w:r>
      <w:r w:rsidR="00476E67">
        <w:instrText>PAGE   \* MERGEFORMAT</w:instrText>
      </w:r>
      <w:r w:rsidR="00476E67">
        <w:fldChar w:fldCharType="separate"/>
      </w:r>
    </w:ins>
    <w:r w:rsidR="00F37623">
      <w:rPr>
        <w:noProof/>
      </w:rPr>
      <w:t>1</w:t>
    </w:r>
    <w:ins w:id="741" w:author="Tiago M Dias" w:date="2016-03-30T13:52:00Z">
      <w:r w:rsidR="00476E67">
        <w:fldChar w:fldCharType="end"/>
      </w:r>
    </w:ins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B31151" w14:textId="77777777" w:rsidR="00C74DDA" w:rsidRDefault="00C74DDA">
    <w:pPr>
      <w:pStyle w:val="Rodap"/>
      <w:jc w:val="right"/>
      <w:pPrChange w:id="761" w:author="Tiago M Dias" w:date="2016-03-30T13:52:00Z">
        <w:pPr>
          <w:pStyle w:val="Rodap"/>
        </w:pPr>
      </w:pPrChange>
    </w:pPr>
    <w:ins w:id="762" w:author="Tiago M Dias" w:date="2016-03-30T13:52:00Z">
      <w:r w:rsidRPr="00202D29">
        <w:rPr>
          <w:rFonts w:ascii="Arial" w:hAnsi="Arial" w:cs="Arial"/>
          <w:noProof/>
          <w:lang w:eastAsia="pt-PT"/>
          <w:rPrChange w:id="763" w:author="Tiago M Dias" w:date="2016-03-30T13:50:00Z">
            <w:rPr>
              <w:noProof/>
              <w:lang w:eastAsia="pt-PT"/>
            </w:rPr>
          </w:rPrChange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AC0733" wp14:editId="53A174D9">
                <wp:simplePos x="0" y="0"/>
                <wp:positionH relativeFrom="column">
                  <wp:posOffset>4557</wp:posOffset>
                </wp:positionH>
                <wp:positionV relativeFrom="paragraph">
                  <wp:posOffset>3496</wp:posOffset>
                </wp:positionV>
                <wp:extent cx="8862646" cy="10048"/>
                <wp:effectExtent l="0" t="0" r="34290" b="28575"/>
                <wp:wrapNone/>
                <wp:docPr id="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2646" cy="100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5999B" id="Straight Connector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.3pt" to="698.2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Mjq5wEAADAEAAAOAAAAZHJzL2Uyb0RvYy54bWysU9uO2yAQfa/Uf0C8N7bTNI2sOPuQ1fal&#10;l6jbfgCLhxgJGARsLn/fASfeqK1UteoL9sCcM3MOw/ruZA07QIgaXcebWc0ZOIm9dvuOf//28GbF&#10;WUzC9cKgg46fIfK7zetX66NvYY4Dmh4CIxIX26Pv+JCSb6sqygGsiDP04OhQYbAiURj2VR/Ekdit&#10;qeZ1vayOGHofUEKMtHs/HvJN4VcKZPqiVITETMept1TWUNanvFabtWj3QfhBy0sb4h+6sEI7KjpR&#10;3Ysk2HPQv1BZLQNGVGkm0VaolJZQNJCapv5JzeMgPBQtZE70k03x/9HKz4ddYLrv+FvOnLB0RY8p&#10;CL0fEtuic2QgBtYsslFHH1vK37pduETR70JWfVLB5i/pYadi7nkyF06JSdpcrZbz5WLJmaSzpq4X&#10;q8xZvYB9iOkDoGX5p+NGu6xdtOLwMaYx9ZqSt43La0Sj+wdtTAny1MDWBHYQdN9CSnBpXkjMs/2E&#10;/bj//l1dl5un4mXQMqS0csNGZ7lClUWPMstfOhsYq38FRb6RsKYUmIhuazcXicZRdoYp6nQC1n8G&#10;XvIzFMo0/w14QpTK6NIEttph+F31dLq2rMb8qwOj7mzBE/bnMgDFGhrL4tzlCeW5v40L/OWhb34A&#10;AAD//wMAUEsDBBQABgAIAAAAIQCVsLsZ2gAAAAQBAAAPAAAAZHJzL2Rvd25yZXYueG1sTI7BTsMw&#10;EETvSPyDtUjcqEOKUhriVFDEpRIHSlGum3iJQ+N1FLtt+Pu6JziOZvTmFavJ9uJIo+8cK7ifJSCI&#10;G6c7bhXsPt/uHkH4gKyxd0wKfsnDqry+KjDX7sQfdNyGVkQI+xwVmBCGXErfGLLoZ24gjt23Gy2G&#10;GMdW6hFPEW57mSZJJi12HB8MDrQ21Oy3B6sge11m1Xqz+6rf91W1+HEvNMyNUrc30/MTiEBT+BvD&#10;RT+qQxmdandg7UWvYBF3kQTi0s2X2QOIWkGagiwL+V++PAMAAP//AwBQSwECLQAUAAYACAAAACEA&#10;toM4kv4AAADhAQAAEwAAAAAAAAAAAAAAAAAAAAAAW0NvbnRlbnRfVHlwZXNdLnhtbFBLAQItABQA&#10;BgAIAAAAIQA4/SH/1gAAAJQBAAALAAAAAAAAAAAAAAAAAC8BAABfcmVscy8ucmVsc1BLAQItABQA&#10;BgAIAAAAIQAXJMjq5wEAADAEAAAOAAAAAAAAAAAAAAAAAC4CAABkcnMvZTJvRG9jLnhtbFBLAQIt&#10;ABQABgAIAAAAIQCVsLsZ2gAAAAQBAAAPAAAAAAAAAAAAAAAAAEEEAABkcnMvZG93bnJldi54bWxQ&#10;SwUGAAAAAAQABADzAAAASAUAAAAA&#10;" strokecolor="#c45911 [2405]" strokeweight=".5pt">
                <v:stroke joinstyle="miter"/>
              </v:line>
            </w:pict>
          </mc:Fallback>
        </mc:AlternateContent>
      </w:r>
      <w:r>
        <w:fldChar w:fldCharType="begin"/>
      </w:r>
      <w:r>
        <w:instrText>PAGE   \* MERGEFORMAT</w:instrText>
      </w:r>
      <w:r>
        <w:fldChar w:fldCharType="separate"/>
      </w:r>
    </w:ins>
    <w:r w:rsidR="00F37623">
      <w:rPr>
        <w:noProof/>
      </w:rPr>
      <w:t>4</w:t>
    </w:r>
    <w:ins w:id="764" w:author="Tiago M Dias" w:date="2016-03-30T13:52:00Z">
      <w:r>
        <w:fldChar w:fldCharType="end"/>
      </w:r>
    </w:ins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5F20C1" w14:textId="77777777" w:rsidR="00C74DDA" w:rsidRDefault="00C74DDA">
    <w:pPr>
      <w:pStyle w:val="Rodap"/>
      <w:jc w:val="right"/>
      <w:pPrChange w:id="862" w:author="Tiago M Dias" w:date="2016-03-30T13:52:00Z">
        <w:pPr>
          <w:pStyle w:val="Rodap"/>
        </w:pPr>
      </w:pPrChange>
    </w:pPr>
    <w:ins w:id="863" w:author="Tiago M Dias" w:date="2016-03-30T13:52:00Z">
      <w:r w:rsidRPr="00202D29">
        <w:rPr>
          <w:rFonts w:ascii="Arial" w:hAnsi="Arial" w:cs="Arial"/>
          <w:noProof/>
          <w:lang w:eastAsia="pt-PT"/>
          <w:rPrChange w:id="864" w:author="Tiago M Dias" w:date="2016-03-30T13:50:00Z">
            <w:rPr>
              <w:noProof/>
              <w:lang w:eastAsia="pt-PT"/>
            </w:rPr>
          </w:rPrChange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7840B7" wp14:editId="65577396">
                <wp:simplePos x="0" y="0"/>
                <wp:positionH relativeFrom="column">
                  <wp:posOffset>635</wp:posOffset>
                </wp:positionH>
                <wp:positionV relativeFrom="paragraph">
                  <wp:posOffset>3348</wp:posOffset>
                </wp:positionV>
                <wp:extent cx="5353396" cy="16625"/>
                <wp:effectExtent l="0" t="0" r="19050" b="21590"/>
                <wp:wrapNone/>
                <wp:docPr id="1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396" cy="16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BA193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.25pt" to="421.6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wuN6AEAADEEAAAOAAAAZHJzL2Uyb0RvYy54bWysU02P2yAQvVfqf0DcG9tJk3atOHvIanvp&#10;R7Tb/gAWQ4wEDAI2dv59B+x4o7ZStVUv2APz3sx7DNvbwWhyEj4osA2tFiUlwnJolT029Mf3+3cf&#10;KQmR2ZZpsKKhZxHo7e7tm23varGEDnQrPEESG+reNbSL0dVFEXgnDAsLcMLioQRvWMTQH4vWsx7Z&#10;jS6WZbkpevCt88BFCLh7Nx7SXeaXUvD4TcogItENxd5iXn1en9Ja7LasPnrmOsWnNtg/dGGYslh0&#10;prpjkZFnr36jMop7CCDjgoMpQErFRdaAaqryFzWPHXMia0FzgpttCv+Pln89HTxRLd4d2mOZwTt6&#10;jJ6pYxfJHqxFB8GT6n1yqnehRsDeHvwUBXfwSfYgvUlfFESG7O55dlcMkXDcXK/Wq9XNhhKOZ9Vm&#10;s1wnzuIF7HyInwQYkn4aqpVN4lnNTp9DHFMvKWlb27QG0Kq9V1rnII2N2GtPTgwvnHEubFxmEv1s&#10;vkA77n9Yl2W+eiyeJy1BcitXbHiWKhRJ9Cgz/8WzFmP1ByHROBRW5QIz0XXtapKoLWYnmMROZ2D5&#10;d+CUn6Aij/NrwDMiVwYbZ7BRFvyfqsfh0rIc8y8OjLqTBU/QnvMAZGtwLrNz0xtKg38dZ/jLS9/9&#10;BAAA//8DAFBLAwQUAAYACAAAACEADQOEzNoAAAADAQAADwAAAGRycy9kb3ducmV2LnhtbEyOwU7D&#10;MBBE70j8g7VI3KjTBkIJcSoo4oLUA6Uo1028xKHxOordNvw97gmOoxm9ecVqsr040ug7xwrmswQE&#10;ceN0x62C3cfrzRKED8gae8ek4Ic8rMrLiwJz7U78TsdtaEWEsM9RgQlhyKX0jSGLfuYG4th9udFi&#10;iHFspR7xFOG2l4skyaTFjuODwYHWhpr99mAVZC8PWbV+233Wm31V3X+7ZxpSo9T11fT0CCLQFP7G&#10;cNaP6lBGp9odWHvRn7MICu5AxG55my5A1ArSOciykP/dy18AAAD//wMAUEsBAi0AFAAGAAgAAAAh&#10;ALaDOJL+AAAA4QEAABMAAAAAAAAAAAAAAAAAAAAAAFtDb250ZW50X1R5cGVzXS54bWxQSwECLQAU&#10;AAYACAAAACEAOP0h/9YAAACUAQAACwAAAAAAAAAAAAAAAAAvAQAAX3JlbHMvLnJlbHNQSwECLQAU&#10;AAYACAAAACEAaFMLjegBAAAxBAAADgAAAAAAAAAAAAAAAAAuAgAAZHJzL2Uyb0RvYy54bWxQSwEC&#10;LQAUAAYACAAAACEADQOEzNoAAAADAQAADwAAAAAAAAAAAAAAAABCBAAAZHJzL2Rvd25yZXYueG1s&#10;UEsFBgAAAAAEAAQA8wAAAEkFAAAAAA==&#10;" strokecolor="#c45911 [2405]" strokeweight=".5pt">
                <v:stroke joinstyle="miter"/>
              </v:line>
            </w:pict>
          </mc:Fallback>
        </mc:AlternateContent>
      </w:r>
      <w:r>
        <w:fldChar w:fldCharType="begin"/>
      </w:r>
      <w:r>
        <w:instrText>PAGE   \* MERGEFORMAT</w:instrText>
      </w:r>
      <w:r>
        <w:fldChar w:fldCharType="separate"/>
      </w:r>
    </w:ins>
    <w:r w:rsidR="00F37623">
      <w:rPr>
        <w:noProof/>
      </w:rPr>
      <w:t>5</w:t>
    </w:r>
    <w:ins w:id="865" w:author="Tiago M Dias" w:date="2016-03-30T13:52:00Z">
      <w:r>
        <w:fldChar w:fldCharType="end"/>
      </w:r>
    </w:ins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8F1DCB" w14:textId="77777777" w:rsidR="00FA6E7B" w:rsidRDefault="00FA6E7B" w:rsidP="00202D29">
      <w:pPr>
        <w:spacing w:after="0" w:line="240" w:lineRule="auto"/>
      </w:pPr>
      <w:r>
        <w:separator/>
      </w:r>
    </w:p>
  </w:footnote>
  <w:footnote w:type="continuationSeparator" w:id="0">
    <w:p w14:paraId="613400F1" w14:textId="77777777" w:rsidR="00FA6E7B" w:rsidRDefault="00FA6E7B" w:rsidP="00202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F3420" w14:textId="5AA23374" w:rsidR="00202D29" w:rsidRPr="00476E67" w:rsidRDefault="00202D29">
    <w:pPr>
      <w:pStyle w:val="Cabealho"/>
      <w:jc w:val="right"/>
      <w:rPr>
        <w:rFonts w:ascii="Arial" w:hAnsi="Arial" w:cs="Arial"/>
        <w:rPrChange w:id="724" w:author="Tiago M Dias" w:date="2016-03-30T13:54:00Z">
          <w:rPr/>
        </w:rPrChange>
      </w:rPr>
      <w:pPrChange w:id="725" w:author="Tiago M Dias" w:date="2016-03-30T13:53:00Z">
        <w:pPr>
          <w:pStyle w:val="Cabealho"/>
        </w:pPr>
      </w:pPrChange>
    </w:pPr>
    <w:ins w:id="726" w:author="Tiago M Dias" w:date="2016-03-30T13:51:00Z">
      <w:r w:rsidRPr="00476E67">
        <w:rPr>
          <w:rFonts w:ascii="Arial" w:hAnsi="Arial" w:cs="Arial"/>
          <w:noProof/>
          <w:lang w:eastAsia="pt-PT"/>
          <w:rPrChange w:id="727" w:author="Tiago M Dias" w:date="2016-03-30T13:54:00Z">
            <w:rPr>
              <w:noProof/>
              <w:lang w:eastAsia="pt-PT"/>
            </w:rPr>
          </w:rPrChange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661A5C" wp14:editId="7CD4DB17">
                <wp:simplePos x="0" y="0"/>
                <wp:positionH relativeFrom="column">
                  <wp:posOffset>-22860</wp:posOffset>
                </wp:positionH>
                <wp:positionV relativeFrom="paragraph">
                  <wp:posOffset>227330</wp:posOffset>
                </wp:positionV>
                <wp:extent cx="540067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CD5A0" id="Straight Connector 13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17.9pt" to="423.4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NpB4gEAAC0EAAAOAAAAZHJzL2Uyb0RvYy54bWysU02P2yAQvVfqf0DcGztp062sOHvIanvp&#10;R9Td/gAWDzESMAjY2Pn3HXDijdpKVatesGF4b+a9GTa3ozXsCCFqdC1fLmrOwEnstDu0/Pvj/ZsP&#10;nMUkXCcMOmj5CSK/3b5+tRl8Ayvs0XQQGJG42Ay+5X1KvqmqKHuwIi7Qg6OgwmBFom04VF0QA7Fb&#10;U63q+n01YOh8QAkx0undFOTbwq8UyPRVqQiJmZZTbamsoaxPea22G9EcgvC9lucyxD9UYYV2lHSm&#10;uhNJsOegf6GyWgaMqNJCoq1QKS2haCA1y/onNQ+98FC0kDnRzzbF/0crvxz3gemOeveWMycs9egh&#10;BaEPfWI7dI4cxMAoSE4NPjYE2Ll9OO+i34cse1TB5i8JYmNx9zS7C2Nikg7X76hfN2vO5CVWvQB9&#10;iOkjoGX5p+VGuyxcNOL4KSZKRlcvV/KxcXmNaHR3r40pmzwysDOBHQU1W0gJLq0KiXm2n7Gbzm/W&#10;dV3aToxlyjKk8F+xUSxnqLLgSWL5SycDU/ZvoMg0ErUsCWai69zLbFlhotsZpqjSGVj/GXi+n6FQ&#10;RvlvwDOiZEaXZrDVDsPvsqfxUrKa7l8cmHRnC56wO5XmF2toJovC8/vJQ3+9L/CXV779AQAA//8D&#10;AFBLAwQUAAYACAAAACEAiu8Idd0AAAAIAQAADwAAAGRycy9kb3ducmV2LnhtbEyPwU7DMBBE70j8&#10;g7VI3FoHAqENcSoo4oLUA6UoVyde4tB4HcVuG/6eRRzguDOj2TfFanK9OOIYOk8KruYJCKTGm45a&#10;Bbu359kCRIiajO49oYIvDLAqz88KnRt/olc8bmMruIRCrhXYGIdcytBYdDrM/YDE3ocfnY58jq00&#10;oz5xuevldZJk0umO+IPVA64tNvvtwSnInpZZtX7ZvdebfVXdffpHHFKr1OXF9HAPIuIU/8Lwg8/o&#10;UDJT7Q9kgugVzNKMkwrSW17A/uImW4KofwVZFvL/gPIbAAD//wMAUEsBAi0AFAAGAAgAAAAhALaD&#10;OJL+AAAA4QEAABMAAAAAAAAAAAAAAAAAAAAAAFtDb250ZW50X1R5cGVzXS54bWxQSwECLQAUAAYA&#10;CAAAACEAOP0h/9YAAACUAQAACwAAAAAAAAAAAAAAAAAvAQAAX3JlbHMvLnJlbHNQSwECLQAUAAYA&#10;CAAAACEA/EDaQeIBAAAtBAAADgAAAAAAAAAAAAAAAAAuAgAAZHJzL2Uyb0RvYy54bWxQSwECLQAU&#10;AAYACAAAACEAiu8Idd0AAAAIAQAADwAAAAAAAAAAAAAAAAA8BAAAZHJzL2Rvd25yZXYueG1sUEsF&#10;BgAAAAAEAAQA8wAAAEYFAAAAAA==&#10;" strokecolor="#c45911 [2405]" strokeweight=".5pt">
                <v:stroke joinstyle="miter"/>
              </v:line>
            </w:pict>
          </mc:Fallback>
        </mc:AlternateContent>
      </w:r>
    </w:ins>
    <w:ins w:id="728" w:author="Tiago M Dias" w:date="2016-03-30T13:52:00Z">
      <w:r w:rsidRPr="00476E67">
        <w:rPr>
          <w:rFonts w:ascii="Arial" w:hAnsi="Arial" w:cs="Arial"/>
          <w:rPrChange w:id="729" w:author="Tiago M Dias" w:date="2016-03-30T13:54:00Z">
            <w:rPr/>
          </w:rPrChange>
        </w:rPr>
        <w:t>PDS16inEclipse</w:t>
      </w:r>
    </w:ins>
    <w:ins w:id="730" w:author="Tiago M Dias" w:date="2016-03-30T13:53:00Z">
      <w:r w:rsidR="00476E67" w:rsidRPr="00476E67">
        <w:rPr>
          <w:rFonts w:ascii="Arial" w:hAnsi="Arial" w:cs="Arial"/>
          <w:rPrChange w:id="731" w:author="Tiago M Dias" w:date="2016-03-30T13:54:00Z">
            <w:rPr/>
          </w:rPrChange>
        </w:rPr>
        <w:t xml:space="preserve"> – Proposta de projeto</w:t>
      </w:r>
    </w:ins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E117B"/>
    <w:multiLevelType w:val="hybridMultilevel"/>
    <w:tmpl w:val="EE3E50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30AE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15F562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12E4C28"/>
    <w:multiLevelType w:val="hybridMultilevel"/>
    <w:tmpl w:val="B450E6E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iago Oliveira">
    <w15:presenceInfo w15:providerId="Windows Live" w15:userId="7eb0af10b4188c47"/>
  </w15:person>
  <w15:person w15:author="Andre">
    <w15:presenceInfo w15:providerId="None" w15:userId="Andr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3B1"/>
    <w:rsid w:val="000065DE"/>
    <w:rsid w:val="00050AFF"/>
    <w:rsid w:val="00063554"/>
    <w:rsid w:val="000A366E"/>
    <w:rsid w:val="000C11BC"/>
    <w:rsid w:val="000D0282"/>
    <w:rsid w:val="000E3B3C"/>
    <w:rsid w:val="000F0B1E"/>
    <w:rsid w:val="00123D37"/>
    <w:rsid w:val="00124BD2"/>
    <w:rsid w:val="00132A8D"/>
    <w:rsid w:val="00142CE1"/>
    <w:rsid w:val="00152226"/>
    <w:rsid w:val="0017130D"/>
    <w:rsid w:val="001A58FE"/>
    <w:rsid w:val="001B0267"/>
    <w:rsid w:val="001B6038"/>
    <w:rsid w:val="001C2E39"/>
    <w:rsid w:val="001C5977"/>
    <w:rsid w:val="001D4849"/>
    <w:rsid w:val="001E0D16"/>
    <w:rsid w:val="00202D29"/>
    <w:rsid w:val="00204E44"/>
    <w:rsid w:val="00212692"/>
    <w:rsid w:val="002265BC"/>
    <w:rsid w:val="00241CC7"/>
    <w:rsid w:val="00246F09"/>
    <w:rsid w:val="002A4160"/>
    <w:rsid w:val="002C3082"/>
    <w:rsid w:val="003304A4"/>
    <w:rsid w:val="00342EB8"/>
    <w:rsid w:val="00356DFB"/>
    <w:rsid w:val="003817E0"/>
    <w:rsid w:val="003C33E4"/>
    <w:rsid w:val="003C78EF"/>
    <w:rsid w:val="003E1589"/>
    <w:rsid w:val="003F1D45"/>
    <w:rsid w:val="00407FE5"/>
    <w:rsid w:val="0042344F"/>
    <w:rsid w:val="004426B0"/>
    <w:rsid w:val="00476E67"/>
    <w:rsid w:val="00485375"/>
    <w:rsid w:val="004C7EF8"/>
    <w:rsid w:val="004C7FED"/>
    <w:rsid w:val="004F07D6"/>
    <w:rsid w:val="004F64D6"/>
    <w:rsid w:val="0054035C"/>
    <w:rsid w:val="00550E3A"/>
    <w:rsid w:val="005865E6"/>
    <w:rsid w:val="005D3C28"/>
    <w:rsid w:val="005F3E91"/>
    <w:rsid w:val="00610D40"/>
    <w:rsid w:val="00630B88"/>
    <w:rsid w:val="00651A9A"/>
    <w:rsid w:val="006658FC"/>
    <w:rsid w:val="0068334B"/>
    <w:rsid w:val="00695787"/>
    <w:rsid w:val="006A2E68"/>
    <w:rsid w:val="006B5193"/>
    <w:rsid w:val="006F3D2F"/>
    <w:rsid w:val="006F7976"/>
    <w:rsid w:val="007045A4"/>
    <w:rsid w:val="00734EB4"/>
    <w:rsid w:val="00735881"/>
    <w:rsid w:val="00746403"/>
    <w:rsid w:val="007513CA"/>
    <w:rsid w:val="0075463C"/>
    <w:rsid w:val="00761EAE"/>
    <w:rsid w:val="00773F55"/>
    <w:rsid w:val="00780067"/>
    <w:rsid w:val="00781ADD"/>
    <w:rsid w:val="00785D27"/>
    <w:rsid w:val="007A4352"/>
    <w:rsid w:val="007E32EB"/>
    <w:rsid w:val="008818FE"/>
    <w:rsid w:val="008A457C"/>
    <w:rsid w:val="008D01D9"/>
    <w:rsid w:val="008F6179"/>
    <w:rsid w:val="009163C3"/>
    <w:rsid w:val="00916815"/>
    <w:rsid w:val="00964A61"/>
    <w:rsid w:val="00964D82"/>
    <w:rsid w:val="0096537F"/>
    <w:rsid w:val="00971B31"/>
    <w:rsid w:val="00980D1E"/>
    <w:rsid w:val="0098664A"/>
    <w:rsid w:val="00997794"/>
    <w:rsid w:val="00A05877"/>
    <w:rsid w:val="00A07723"/>
    <w:rsid w:val="00A22F8F"/>
    <w:rsid w:val="00A45A98"/>
    <w:rsid w:val="00A64385"/>
    <w:rsid w:val="00B35338"/>
    <w:rsid w:val="00B37A1C"/>
    <w:rsid w:val="00B508A9"/>
    <w:rsid w:val="00B5148D"/>
    <w:rsid w:val="00B64135"/>
    <w:rsid w:val="00BB133B"/>
    <w:rsid w:val="00BB1B73"/>
    <w:rsid w:val="00BD348E"/>
    <w:rsid w:val="00BD4892"/>
    <w:rsid w:val="00BF5A0E"/>
    <w:rsid w:val="00C15F45"/>
    <w:rsid w:val="00C400AC"/>
    <w:rsid w:val="00C74DDA"/>
    <w:rsid w:val="00C7727F"/>
    <w:rsid w:val="00C82876"/>
    <w:rsid w:val="00C84C68"/>
    <w:rsid w:val="00CD49CE"/>
    <w:rsid w:val="00D26105"/>
    <w:rsid w:val="00D440CC"/>
    <w:rsid w:val="00D809F9"/>
    <w:rsid w:val="00DB6989"/>
    <w:rsid w:val="00DC7B05"/>
    <w:rsid w:val="00DE08B6"/>
    <w:rsid w:val="00DE4F48"/>
    <w:rsid w:val="00E06FF9"/>
    <w:rsid w:val="00E11BAA"/>
    <w:rsid w:val="00E1209B"/>
    <w:rsid w:val="00E53780"/>
    <w:rsid w:val="00E61A64"/>
    <w:rsid w:val="00E61C79"/>
    <w:rsid w:val="00E90EB6"/>
    <w:rsid w:val="00EA2DAC"/>
    <w:rsid w:val="00ED2AE2"/>
    <w:rsid w:val="00EE01EC"/>
    <w:rsid w:val="00F05A70"/>
    <w:rsid w:val="00F177FA"/>
    <w:rsid w:val="00F37623"/>
    <w:rsid w:val="00F4783F"/>
    <w:rsid w:val="00F553B1"/>
    <w:rsid w:val="00F554F9"/>
    <w:rsid w:val="00F62B96"/>
    <w:rsid w:val="00FA6E7B"/>
    <w:rsid w:val="00FC3DB1"/>
    <w:rsid w:val="00FC3DDB"/>
    <w:rsid w:val="00FD06CC"/>
    <w:rsid w:val="00FE1473"/>
    <w:rsid w:val="00F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DC8F3"/>
  <w15:docId w15:val="{7359EDB9-A9E0-4960-A9A2-F9B1D3AA4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D44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45911" w:themeColor="accent2" w:themeShade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C828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Tipodeletrapredefinidodopargrafo"/>
    <w:rsid w:val="004F64D6"/>
  </w:style>
  <w:style w:type="paragraph" w:styleId="PargrafodaLista">
    <w:name w:val="List Paragraph"/>
    <w:basedOn w:val="Normal"/>
    <w:uiPriority w:val="34"/>
    <w:qFormat/>
    <w:rsid w:val="00E1209B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D440CC"/>
    <w:rPr>
      <w:rFonts w:asciiTheme="majorHAnsi" w:eastAsiaTheme="majorEastAsia" w:hAnsiTheme="majorHAnsi" w:cstheme="majorBidi"/>
      <w:b/>
      <w:bCs/>
      <w:color w:val="C45911" w:themeColor="accent2" w:themeShade="BF"/>
      <w:sz w:val="28"/>
      <w:szCs w:val="2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64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64135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DC7B05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DC7B05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DC7B05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DC7B05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DC7B05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241CC7"/>
    <w:pPr>
      <w:spacing w:after="0" w:line="240" w:lineRule="auto"/>
    </w:pPr>
  </w:style>
  <w:style w:type="character" w:styleId="Hiperligao">
    <w:name w:val="Hyperlink"/>
    <w:basedOn w:val="Tipodeletrapredefinidodopargrafo"/>
    <w:uiPriority w:val="99"/>
    <w:unhideWhenUsed/>
    <w:rsid w:val="003C33E4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818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202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02D29"/>
  </w:style>
  <w:style w:type="paragraph" w:styleId="Rodap">
    <w:name w:val="footer"/>
    <w:basedOn w:val="Normal"/>
    <w:link w:val="RodapCarter"/>
    <w:uiPriority w:val="99"/>
    <w:unhideWhenUsed/>
    <w:rsid w:val="00202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02D29"/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C828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footer" Target="footer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iago\Dropbox\ISEL\3%20ano\2%20semestre\PS\PDS16ASM\Proposta%20Projeto\Calendariza&#231;&#227;oProjet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Calendarização do Projeto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Folha1!$A$2:$A$14</c:f>
              <c:strCache>
                <c:ptCount val="13"/>
                <c:pt idx="0">
                  <c:v>Estudo do Assembly PDS16</c:v>
                </c:pt>
                <c:pt idx="1">
                  <c:v>Estudo da Framework Xtext</c:v>
                </c:pt>
                <c:pt idx="2">
                  <c:v>Elaboração Proposta do Projeto</c:v>
                </c:pt>
                <c:pt idx="3">
                  <c:v>Implementação do ASM PDS16</c:v>
                </c:pt>
                <c:pt idx="4">
                  <c:v>Gerador (utilizando dasm)</c:v>
                </c:pt>
                <c:pt idx="5">
                  <c:v>Relatório de Progresso</c:v>
                </c:pt>
                <c:pt idx="6">
                  <c:v>Testes</c:v>
                </c:pt>
                <c:pt idx="7">
                  <c:v>Cartaz e Versão beta (13 Junho)</c:v>
                </c:pt>
                <c:pt idx="8">
                  <c:v>Deploy Eclipse</c:v>
                </c:pt>
                <c:pt idx="9">
                  <c:v>Deploy IntelliJ</c:v>
                </c:pt>
                <c:pt idx="10">
                  <c:v>Relatório Final</c:v>
                </c:pt>
                <c:pt idx="11">
                  <c:v>“Tab” de opção para o compilador - Opcional</c:v>
                </c:pt>
                <c:pt idx="12">
                  <c:v>Relatorio e Entrega Versão Final (23 julho)</c:v>
                </c:pt>
              </c:strCache>
            </c:strRef>
          </c:cat>
          <c:val>
            <c:numRef>
              <c:f>Folha1!$B$2:$B$14</c:f>
              <c:numCache>
                <c:formatCode>d\-mmm</c:formatCode>
                <c:ptCount val="13"/>
                <c:pt idx="0">
                  <c:v>42436</c:v>
                </c:pt>
                <c:pt idx="1">
                  <c:v>42443</c:v>
                </c:pt>
                <c:pt idx="2">
                  <c:v>42450</c:v>
                </c:pt>
                <c:pt idx="3">
                  <c:v>42457</c:v>
                </c:pt>
                <c:pt idx="4">
                  <c:v>42478</c:v>
                </c:pt>
                <c:pt idx="5">
                  <c:v>42485</c:v>
                </c:pt>
                <c:pt idx="6">
                  <c:v>42492</c:v>
                </c:pt>
                <c:pt idx="7">
                  <c:v>42506</c:v>
                </c:pt>
                <c:pt idx="8">
                  <c:v>42513</c:v>
                </c:pt>
                <c:pt idx="9">
                  <c:v>42520</c:v>
                </c:pt>
                <c:pt idx="10">
                  <c:v>42527</c:v>
                </c:pt>
                <c:pt idx="11">
                  <c:v>42541</c:v>
                </c:pt>
                <c:pt idx="12">
                  <c:v>42562</c:v>
                </c:pt>
              </c:numCache>
            </c:numRef>
          </c:val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Days to Complete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Folha1!$A$2:$A$14</c:f>
              <c:strCache>
                <c:ptCount val="13"/>
                <c:pt idx="0">
                  <c:v>Estudo do Assembly PDS16</c:v>
                </c:pt>
                <c:pt idx="1">
                  <c:v>Estudo da Framework Xtext</c:v>
                </c:pt>
                <c:pt idx="2">
                  <c:v>Elaboração Proposta do Projeto</c:v>
                </c:pt>
                <c:pt idx="3">
                  <c:v>Implementação do ASM PDS16</c:v>
                </c:pt>
                <c:pt idx="4">
                  <c:v>Gerador (utilizando dasm)</c:v>
                </c:pt>
                <c:pt idx="5">
                  <c:v>Relatório de Progresso</c:v>
                </c:pt>
                <c:pt idx="6">
                  <c:v>Testes</c:v>
                </c:pt>
                <c:pt idx="7">
                  <c:v>Cartaz e Versão beta (13 Junho)</c:v>
                </c:pt>
                <c:pt idx="8">
                  <c:v>Deploy Eclipse</c:v>
                </c:pt>
                <c:pt idx="9">
                  <c:v>Deploy IntelliJ</c:v>
                </c:pt>
                <c:pt idx="10">
                  <c:v>Relatório Final</c:v>
                </c:pt>
                <c:pt idx="11">
                  <c:v>“Tab” de opção para o compilador - Opcional</c:v>
                </c:pt>
                <c:pt idx="12">
                  <c:v>Relatorio e Entrega Versão Final (23 julho)</c:v>
                </c:pt>
              </c:strCache>
            </c:strRef>
          </c:cat>
          <c:val>
            <c:numRef>
              <c:f>Folha1!$C$2:$C$14</c:f>
              <c:numCache>
                <c:formatCode>General</c:formatCode>
                <c:ptCount val="13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21</c:v>
                </c:pt>
                <c:pt idx="4">
                  <c:v>7</c:v>
                </c:pt>
                <c:pt idx="5">
                  <c:v>7</c:v>
                </c:pt>
                <c:pt idx="6">
                  <c:v>14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  <c:pt idx="10">
                  <c:v>14</c:v>
                </c:pt>
                <c:pt idx="11">
                  <c:v>21</c:v>
                </c:pt>
                <c:pt idx="12">
                  <c:v>14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5"/>
        <c:overlap val="100"/>
        <c:axId val="615649320"/>
        <c:axId val="615650104"/>
      </c:barChart>
      <c:catAx>
        <c:axId val="615649320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15650104"/>
        <c:crosses val="autoZero"/>
        <c:auto val="1"/>
        <c:lblAlgn val="ctr"/>
        <c:lblOffset val="100"/>
        <c:noMultiLvlLbl val="0"/>
      </c:catAx>
      <c:valAx>
        <c:axId val="615650104"/>
        <c:scaling>
          <c:orientation val="minMax"/>
          <c:max val="42582"/>
          <c:min val="42436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15649320"/>
        <c:crosses val="autoZero"/>
        <c:crossBetween val="between"/>
        <c:majorUnit val="7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1B595-7601-4BC8-A227-F53262BDF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1675</Words>
  <Characters>9051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PDS16inEclipse</vt:lpstr>
      <vt:lpstr/>
    </vt:vector>
  </TitlesOfParts>
  <Manager>Tiago Dias;Pedro Sampaio</Manager>
  <Company>ISEL</Company>
  <LinksUpToDate>false</LinksUpToDate>
  <CharactersWithSpaces>10705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PDS16inEclipse</dc:title>
  <dc:subject>Projeto e Seminário</dc:subject>
  <dc:creator>Andre</dc:creator>
  <cp:keywords/>
  <dc:description/>
  <cp:lastModifiedBy>Tiago Oliveira</cp:lastModifiedBy>
  <cp:revision>2</cp:revision>
  <dcterms:created xsi:type="dcterms:W3CDTF">2016-03-31T18:22:00Z</dcterms:created>
  <dcterms:modified xsi:type="dcterms:W3CDTF">2016-03-31T18:22:00Z</dcterms:modified>
  <cp:category>Proposta de projeto</cp:category>
</cp:coreProperties>
</file>