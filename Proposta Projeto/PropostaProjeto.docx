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050D" w14:textId="20B2E4C2" w:rsidR="003304A4" w:rsidRPr="00D440CC" w:rsidRDefault="00D440CC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ins w:id="0" w:author="Tiago M Dias" w:date="2016-03-30T10:30:00Z"/>
          <w:rFonts w:ascii="Arial" w:hAnsi="Arial" w:cs="Arial"/>
          <w:b/>
          <w:sz w:val="20"/>
          <w:szCs w:val="20"/>
          <w:rPrChange w:id="1" w:author="Tiago M Dias" w:date="2016-03-30T10:35:00Z">
            <w:rPr>
              <w:ins w:id="2" w:author="Tiago M Dias" w:date="2016-03-30T10:30:00Z"/>
              <w:rFonts w:ascii="Arial" w:hAnsi="Arial" w:cs="Arial"/>
              <w:sz w:val="20"/>
              <w:szCs w:val="20"/>
            </w:rPr>
          </w:rPrChange>
        </w:rPr>
        <w:pPrChange w:id="3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2280"/>
          </w:pPr>
        </w:pPrChange>
      </w:pPr>
      <w:ins w:id="4" w:author="Tiago M Dias" w:date="2016-03-30T10:37:00Z">
        <w:r>
          <w:rPr>
            <w:rFonts w:ascii="Arial" w:hAnsi="Arial" w:cs="Arial"/>
            <w:noProof/>
            <w:lang w:eastAsia="pt-PT"/>
          </w:rPr>
          <w:drawing>
            <wp:anchor distT="0" distB="0" distL="114300" distR="114300" simplePos="0" relativeHeight="251663360" behindDoc="0" locked="0" layoutInCell="1" allowOverlap="1" wp14:anchorId="261D3D80" wp14:editId="14DB0438">
              <wp:simplePos x="0" y="0"/>
              <wp:positionH relativeFrom="column">
                <wp:posOffset>-72390</wp:posOffset>
              </wp:positionH>
              <wp:positionV relativeFrom="paragraph">
                <wp:posOffset>-52070</wp:posOffset>
              </wp:positionV>
              <wp:extent cx="1616075" cy="744855"/>
              <wp:effectExtent l="0" t="0" r="3175" b="0"/>
              <wp:wrapSquare wrapText="bothSides"/>
              <wp:docPr id="1" name="Imag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 cstate="print">
                        <a:lum/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2685" t="20721" r="12158" b="302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075" cy="744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5" w:author="Tiago M Dias" w:date="2016-03-30T10:36:00Z">
        <w:r w:rsidR="003304A4" w:rsidRPr="00D440CC" w:rsidDel="00D440CC">
          <w:rPr>
            <w:rFonts w:ascii="Arial" w:hAnsi="Arial" w:cs="Arial"/>
            <w:b/>
            <w:noProof/>
            <w:sz w:val="28"/>
            <w:szCs w:val="20"/>
            <w:lang w:eastAsia="pt-PT"/>
            <w:rPrChange w:id="6" w:author="Tiago M Dias" w:date="2016-03-30T10:35:00Z">
              <w:rPr>
                <w:rFonts w:ascii="Arial" w:hAnsi="Arial" w:cs="Arial"/>
                <w:noProof/>
                <w:sz w:val="20"/>
                <w:szCs w:val="20"/>
                <w:lang w:eastAsia="pt-PT"/>
              </w:rPr>
            </w:rPrChange>
          </w:rPr>
          <w:drawing>
            <wp:anchor distT="0" distB="0" distL="114300" distR="114300" simplePos="0" relativeHeight="251662336" behindDoc="1" locked="0" layoutInCell="0" allowOverlap="1" wp14:anchorId="5915D97F" wp14:editId="2898FC81">
              <wp:simplePos x="0" y="0"/>
              <wp:positionH relativeFrom="page">
                <wp:posOffset>918210</wp:posOffset>
              </wp:positionH>
              <wp:positionV relativeFrom="page">
                <wp:posOffset>839470</wp:posOffset>
              </wp:positionV>
              <wp:extent cx="1073785" cy="660400"/>
              <wp:effectExtent l="0" t="0" r="0" b="6350"/>
              <wp:wrapNone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3785" cy="6604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del w:id="7" w:author="Tiago M Dias" w:date="2016-03-30T10:30:00Z">
        <w:r w:rsidR="003304A4" w:rsidRPr="00D440CC" w:rsidDel="00212692">
          <w:rPr>
            <w:rFonts w:ascii="Arial" w:hAnsi="Arial" w:cs="Arial"/>
            <w:b/>
            <w:sz w:val="28"/>
            <w:szCs w:val="20"/>
            <w:rPrChange w:id="8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delText>INSTITUTO SUPERIOR DE ENGENHARIA DE LISBOA</w:delText>
        </w:r>
      </w:del>
      <w:ins w:id="9" w:author="Tiago M Dias" w:date="2016-03-30T10:30:00Z">
        <w:r w:rsidR="00212692" w:rsidRPr="00D440CC">
          <w:rPr>
            <w:rFonts w:ascii="Arial" w:hAnsi="Arial" w:cs="Arial"/>
            <w:b/>
            <w:sz w:val="28"/>
            <w:szCs w:val="20"/>
            <w:rPrChange w:id="10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Instituto Superior de Engenharia de Lisboa</w:t>
        </w:r>
      </w:ins>
    </w:p>
    <w:p w14:paraId="636EF85F" w14:textId="77777777" w:rsidR="00212692" w:rsidRPr="00D440CC" w:rsidRDefault="00212692">
      <w:pPr>
        <w:widowControl w:val="0"/>
        <w:autoSpaceDE w:val="0"/>
        <w:autoSpaceDN w:val="0"/>
        <w:adjustRightInd w:val="0"/>
        <w:spacing w:after="0" w:line="234" w:lineRule="auto"/>
        <w:ind w:left="2694"/>
        <w:jc w:val="center"/>
        <w:rPr>
          <w:ins w:id="11" w:author="Tiago M Dias" w:date="2016-03-30T10:30:00Z"/>
          <w:rFonts w:ascii="Arial" w:hAnsi="Arial" w:cs="Arial"/>
          <w:sz w:val="28"/>
          <w:szCs w:val="24"/>
          <w:rPrChange w:id="12" w:author="Tiago M Dias" w:date="2016-03-30T10:35:00Z">
            <w:rPr>
              <w:ins w:id="13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14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ins w:id="15" w:author="Tiago M Dias" w:date="2016-03-30T10:30:00Z">
        <w:r w:rsidRPr="00D440CC">
          <w:rPr>
            <w:rFonts w:ascii="Arial" w:hAnsi="Arial" w:cs="Arial"/>
            <w:szCs w:val="20"/>
            <w:rPrChange w:id="16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Licenciatura em Engenharia Informática e Computadores</w:t>
        </w:r>
      </w:ins>
    </w:p>
    <w:p w14:paraId="7B4853FF" w14:textId="77777777" w:rsidR="00212692" w:rsidRPr="00D440CC" w:rsidRDefault="00212692">
      <w:pPr>
        <w:widowControl w:val="0"/>
        <w:autoSpaceDE w:val="0"/>
        <w:autoSpaceDN w:val="0"/>
        <w:adjustRightInd w:val="0"/>
        <w:spacing w:before="60" w:after="60" w:line="240" w:lineRule="auto"/>
        <w:ind w:left="2693"/>
        <w:jc w:val="center"/>
        <w:rPr>
          <w:ins w:id="17" w:author="Tiago M Dias" w:date="2016-03-30T10:31:00Z"/>
          <w:rFonts w:ascii="Arial" w:hAnsi="Arial" w:cs="Arial"/>
          <w:b/>
          <w:szCs w:val="20"/>
          <w:rPrChange w:id="18" w:author="Tiago M Dias" w:date="2016-03-30T10:35:00Z">
            <w:rPr>
              <w:ins w:id="19" w:author="Tiago M Dias" w:date="2016-03-30T10:31:00Z"/>
              <w:rFonts w:ascii="Arial" w:hAnsi="Arial" w:cs="Arial"/>
              <w:sz w:val="20"/>
              <w:szCs w:val="20"/>
            </w:rPr>
          </w:rPrChange>
        </w:rPr>
        <w:pPrChange w:id="20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ins w:id="21" w:author="Tiago M Dias" w:date="2016-03-30T10:30:00Z">
        <w:r w:rsidRPr="00D440CC">
          <w:rPr>
            <w:rFonts w:ascii="Arial" w:hAnsi="Arial" w:cs="Arial"/>
            <w:b/>
            <w:szCs w:val="20"/>
            <w:rPrChange w:id="22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Projeto e Seminário</w:t>
        </w:r>
      </w:ins>
    </w:p>
    <w:p w14:paraId="4D8DB868" w14:textId="30FF84DD" w:rsidR="00212692" w:rsidRPr="00D440CC" w:rsidRDefault="00212692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ins w:id="23" w:author="Tiago M Dias" w:date="2016-03-30T10:30:00Z"/>
          <w:rFonts w:ascii="Arial" w:hAnsi="Arial" w:cs="Arial"/>
          <w:sz w:val="24"/>
          <w:szCs w:val="24"/>
          <w:rPrChange w:id="24" w:author="Tiago M Dias" w:date="2016-03-30T10:34:00Z">
            <w:rPr>
              <w:ins w:id="25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26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ins w:id="27" w:author="Tiago M Dias" w:date="2016-03-30T10:31:00Z">
        <w:r w:rsidRPr="00D440CC">
          <w:rPr>
            <w:rFonts w:ascii="Arial" w:hAnsi="Arial" w:cs="Arial"/>
            <w:sz w:val="20"/>
            <w:szCs w:val="20"/>
          </w:rPr>
          <w:t>Ano letivo 2015/2016</w:t>
        </w:r>
      </w:ins>
    </w:p>
    <w:p w14:paraId="0481C628" w14:textId="77777777" w:rsidR="00212692" w:rsidRPr="00D440CC" w:rsidRDefault="00212692" w:rsidP="00D440CC">
      <w:pPr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Arial" w:hAnsi="Arial" w:cs="Arial"/>
          <w:sz w:val="24"/>
          <w:szCs w:val="24"/>
          <w:rPrChange w:id="2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6267C98" w14:textId="0021B8C7" w:rsidR="003304A4" w:rsidRDefault="003304A4" w:rsidP="003304A4">
      <w:pPr>
        <w:widowControl w:val="0"/>
        <w:autoSpaceDE w:val="0"/>
        <w:autoSpaceDN w:val="0"/>
        <w:adjustRightInd w:val="0"/>
        <w:spacing w:after="0" w:line="313" w:lineRule="exact"/>
        <w:rPr>
          <w:ins w:id="29" w:author="Tiago M Dias" w:date="2016-03-30T10:40:00Z"/>
          <w:rFonts w:ascii="Arial" w:hAnsi="Arial" w:cs="Arial"/>
          <w:sz w:val="24"/>
          <w:szCs w:val="24"/>
        </w:rPr>
      </w:pPr>
    </w:p>
    <w:p w14:paraId="4DCA1628" w14:textId="77777777" w:rsidR="00D440CC" w:rsidRPr="00D440CC" w:rsidRDefault="00D440CC" w:rsidP="003304A4">
      <w:pPr>
        <w:widowControl w:val="0"/>
        <w:autoSpaceDE w:val="0"/>
        <w:autoSpaceDN w:val="0"/>
        <w:adjustRightInd w:val="0"/>
        <w:spacing w:after="0" w:line="313" w:lineRule="exact"/>
        <w:rPr>
          <w:rFonts w:ascii="Arial" w:hAnsi="Arial" w:cs="Arial"/>
          <w:sz w:val="24"/>
          <w:szCs w:val="24"/>
          <w:rPrChange w:id="3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D86A7E2" w14:textId="4BDBD522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rPrChange w:id="31" w:author="Tiago M Dias" w:date="2016-03-30T10:40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2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580"/>
          </w:pPr>
        </w:pPrChange>
      </w:pPr>
      <w:r w:rsidRPr="00D440CC">
        <w:rPr>
          <w:rFonts w:ascii="Arial" w:hAnsi="Arial" w:cs="Arial"/>
          <w:b/>
          <w:sz w:val="34"/>
          <w:szCs w:val="34"/>
          <w:rPrChange w:id="33" w:author="Tiago M Dias" w:date="2016-03-30T10:40:00Z">
            <w:rPr>
              <w:rFonts w:ascii="Arial" w:hAnsi="Arial" w:cs="Arial"/>
              <w:sz w:val="34"/>
              <w:szCs w:val="34"/>
            </w:rPr>
          </w:rPrChange>
        </w:rPr>
        <w:t>PDS16inEcplise</w:t>
      </w:r>
    </w:p>
    <w:p w14:paraId="31E3930C" w14:textId="6AB2C989" w:rsidR="003304A4" w:rsidRPr="00D440CC" w:rsidRDefault="003304A4">
      <w:pPr>
        <w:widowControl w:val="0"/>
        <w:autoSpaceDE w:val="0"/>
        <w:autoSpaceDN w:val="0"/>
        <w:adjustRightInd w:val="0"/>
        <w:spacing w:after="0" w:line="45" w:lineRule="exact"/>
        <w:jc w:val="center"/>
        <w:rPr>
          <w:rFonts w:ascii="Arial" w:hAnsi="Arial" w:cs="Arial"/>
          <w:sz w:val="24"/>
          <w:szCs w:val="24"/>
          <w:rPrChange w:id="3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5" w:author="Tiago M Dias" w:date="2016-03-30T10:33:00Z">
          <w:pPr>
            <w:widowControl w:val="0"/>
            <w:autoSpaceDE w:val="0"/>
            <w:autoSpaceDN w:val="0"/>
            <w:adjustRightInd w:val="0"/>
            <w:spacing w:after="0" w:line="45" w:lineRule="exact"/>
          </w:pPr>
        </w:pPrChange>
      </w:pPr>
    </w:p>
    <w:p w14:paraId="028CF646" w14:textId="736BF25F" w:rsidR="003304A4" w:rsidRPr="00D440CC" w:rsidDel="00212692" w:rsidRDefault="003304A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del w:id="36" w:author="Tiago M Dias" w:date="2016-03-30T10:30:00Z"/>
          <w:rFonts w:ascii="Arial" w:hAnsi="Arial" w:cs="Arial"/>
          <w:sz w:val="32"/>
          <w:szCs w:val="24"/>
          <w:rPrChange w:id="37" w:author="Tiago M Dias" w:date="2016-03-30T10:40:00Z">
            <w:rPr>
              <w:del w:id="38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3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del w:id="40" w:author="Tiago M Dias" w:date="2016-03-30T10:30:00Z">
        <w:r w:rsidRPr="00D440CC" w:rsidDel="00212692">
          <w:rPr>
            <w:rFonts w:ascii="Arial" w:hAnsi="Arial" w:cs="Arial"/>
            <w:sz w:val="24"/>
            <w:szCs w:val="20"/>
            <w:rPrChange w:id="41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Projeto e </w:delText>
        </w:r>
      </w:del>
      <w:del w:id="42" w:author="Tiago M Dias" w:date="2016-03-30T10:24:00Z">
        <w:r w:rsidRPr="00D440CC" w:rsidDel="00212692">
          <w:rPr>
            <w:rFonts w:ascii="Arial" w:hAnsi="Arial" w:cs="Arial"/>
            <w:sz w:val="24"/>
            <w:szCs w:val="20"/>
            <w:rPrChange w:id="43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>Seminario</w:delText>
        </w:r>
      </w:del>
    </w:p>
    <w:p w14:paraId="74D096C5" w14:textId="25A925B0" w:rsidR="003304A4" w:rsidRPr="00D440CC" w:rsidDel="00212692" w:rsidRDefault="003304A4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del w:id="44" w:author="Tiago M Dias" w:date="2016-03-30T10:29:00Z"/>
          <w:rFonts w:ascii="Arial" w:hAnsi="Arial" w:cs="Arial"/>
          <w:sz w:val="24"/>
          <w:szCs w:val="20"/>
          <w:rPrChange w:id="45" w:author="Tiago M Dias" w:date="2016-03-30T10:40:00Z">
            <w:rPr>
              <w:del w:id="46" w:author="Tiago M Dias" w:date="2016-03-30T10:29:00Z"/>
              <w:rFonts w:ascii="Arial" w:hAnsi="Arial" w:cs="Arial"/>
              <w:sz w:val="20"/>
              <w:szCs w:val="20"/>
            </w:rPr>
          </w:rPrChange>
        </w:rPr>
        <w:pPrChange w:id="4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del w:id="48" w:author="Tiago M Dias" w:date="2016-03-30T10:29:00Z">
        <w:r w:rsidRPr="00D440CC" w:rsidDel="00212692">
          <w:rPr>
            <w:rFonts w:ascii="Arial" w:hAnsi="Arial" w:cs="Arial"/>
            <w:sz w:val="24"/>
            <w:szCs w:val="20"/>
            <w:rPrChange w:id="49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Licenciatura em Engenharia </w:delText>
        </w:r>
      </w:del>
      <w:del w:id="50" w:author="Tiago M Dias" w:date="2016-03-30T10:24:00Z">
        <w:r w:rsidRPr="00D440CC" w:rsidDel="00212692">
          <w:rPr>
            <w:rFonts w:ascii="Arial" w:hAnsi="Arial" w:cs="Arial"/>
            <w:sz w:val="24"/>
            <w:szCs w:val="20"/>
            <w:rPrChange w:id="51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>Informatica</w:delText>
        </w:r>
      </w:del>
      <w:del w:id="52" w:author="Tiago M Dias" w:date="2016-03-30T10:29:00Z">
        <w:r w:rsidRPr="00D440CC" w:rsidDel="00212692">
          <w:rPr>
            <w:rFonts w:ascii="Arial" w:hAnsi="Arial" w:cs="Arial"/>
            <w:sz w:val="24"/>
            <w:szCs w:val="20"/>
            <w:rPrChange w:id="53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e Computadores</w:delText>
        </w:r>
      </w:del>
    </w:p>
    <w:p w14:paraId="1D179D0A" w14:textId="6DBF7E84" w:rsidR="00212692" w:rsidRPr="00D440CC" w:rsidRDefault="00212692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ins w:id="54" w:author="Tiago M Dias" w:date="2016-03-30T10:32:00Z"/>
          <w:rFonts w:ascii="Arial" w:hAnsi="Arial" w:cs="Arial"/>
          <w:sz w:val="32"/>
          <w:szCs w:val="24"/>
          <w:rPrChange w:id="55" w:author="Tiago M Dias" w:date="2016-03-30T10:40:00Z">
            <w:rPr>
              <w:ins w:id="56" w:author="Tiago M Dias" w:date="2016-03-30T10:32:00Z"/>
              <w:rFonts w:ascii="Times New Roman" w:hAnsi="Times New Roman" w:cs="Times New Roman"/>
              <w:sz w:val="24"/>
              <w:szCs w:val="24"/>
            </w:rPr>
          </w:rPrChange>
        </w:rPr>
        <w:pPrChange w:id="5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ins w:id="58" w:author="Tiago M Dias" w:date="2016-03-30T10:32:00Z">
        <w:r w:rsidRPr="00D440CC">
          <w:rPr>
            <w:rFonts w:ascii="Arial" w:hAnsi="Arial" w:cs="Arial"/>
            <w:sz w:val="24"/>
            <w:szCs w:val="20"/>
            <w:rPrChange w:id="59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t>Proposta de projeto</w:t>
        </w:r>
      </w:ins>
    </w:p>
    <w:p w14:paraId="0134FE61" w14:textId="4E15874F" w:rsidR="003304A4" w:rsidRDefault="003304A4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ins w:id="60" w:author="Tiago M Dias" w:date="2016-03-30T10:40:00Z"/>
          <w:rFonts w:ascii="Arial" w:hAnsi="Arial" w:cs="Arial"/>
          <w:sz w:val="24"/>
          <w:szCs w:val="24"/>
        </w:rPr>
        <w:pPrChange w:id="61" w:author="Tiago M Dias" w:date="2016-03-30T10:33:00Z">
          <w:pPr>
            <w:widowControl w:val="0"/>
            <w:autoSpaceDE w:val="0"/>
            <w:autoSpaceDN w:val="0"/>
            <w:adjustRightInd w:val="0"/>
            <w:spacing w:after="0" w:line="343" w:lineRule="exact"/>
          </w:pPr>
        </w:pPrChange>
      </w:pPr>
    </w:p>
    <w:p w14:paraId="702FACE0" w14:textId="77777777" w:rsidR="00D440CC" w:rsidRPr="00D440CC" w:rsidRDefault="00D440CC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Arial" w:hAnsi="Arial" w:cs="Arial"/>
          <w:sz w:val="24"/>
          <w:szCs w:val="24"/>
          <w:rPrChange w:id="6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3" w:author="Tiago M Dias" w:date="2016-03-30T10:33:00Z">
          <w:pPr>
            <w:widowControl w:val="0"/>
            <w:autoSpaceDE w:val="0"/>
            <w:autoSpaceDN w:val="0"/>
            <w:adjustRightInd w:val="0"/>
            <w:spacing w:after="0" w:line="343" w:lineRule="exact"/>
          </w:pPr>
        </w:pPrChange>
      </w:pPr>
    </w:p>
    <w:p w14:paraId="690F8E8D" w14:textId="0BF5EC98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6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5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920"/>
          </w:pPr>
        </w:pPrChange>
      </w:pPr>
      <w:r w:rsidRPr="00D440CC">
        <w:rPr>
          <w:rFonts w:ascii="Arial" w:hAnsi="Arial" w:cs="Arial"/>
          <w:sz w:val="24"/>
          <w:szCs w:val="24"/>
        </w:rPr>
        <w:t>Estudantes:</w:t>
      </w:r>
    </w:p>
    <w:p w14:paraId="14DCA3B9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  <w:rPrChange w:id="6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7" w:author="Tiago M Dias" w:date="2016-03-30T10:33:00Z">
          <w:pPr>
            <w:widowControl w:val="0"/>
            <w:autoSpaceDE w:val="0"/>
            <w:autoSpaceDN w:val="0"/>
            <w:adjustRightInd w:val="0"/>
            <w:spacing w:after="0" w:line="54" w:lineRule="exact"/>
          </w:pPr>
        </w:pPrChange>
      </w:pPr>
    </w:p>
    <w:p w14:paraId="6F81AFBE" w14:textId="2A7B05BB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6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1560"/>
          </w:pPr>
        </w:pPrChange>
      </w:pPr>
      <w:r w:rsidRPr="00D440CC">
        <w:rPr>
          <w:rFonts w:ascii="Arial" w:hAnsi="Arial" w:cs="Arial"/>
          <w:sz w:val="24"/>
          <w:szCs w:val="24"/>
        </w:rPr>
        <w:t>André Ramanlal, 39204, 917539700, 39204@alunos.isel.ipl.pt</w:t>
      </w:r>
    </w:p>
    <w:p w14:paraId="5D400D6C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  <w:rPrChange w:id="7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1" w:author="Tiago M Dias" w:date="2016-03-30T10:33:00Z">
          <w:pPr>
            <w:widowControl w:val="0"/>
            <w:autoSpaceDE w:val="0"/>
            <w:autoSpaceDN w:val="0"/>
            <w:adjustRightInd w:val="0"/>
            <w:spacing w:after="0" w:line="106" w:lineRule="exact"/>
          </w:pPr>
        </w:pPrChange>
      </w:pPr>
    </w:p>
    <w:p w14:paraId="7D4FDCBF" w14:textId="687405E8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7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3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1000"/>
          </w:pPr>
        </w:pPrChange>
      </w:pPr>
      <w:r w:rsidRPr="00D440CC">
        <w:rPr>
          <w:rFonts w:ascii="Arial" w:hAnsi="Arial" w:cs="Arial"/>
          <w:sz w:val="24"/>
          <w:szCs w:val="24"/>
        </w:rPr>
        <w:t>Tiago Oliveira, 40653, 938753297, 40653@alunos.isel.ipl.pt</w:t>
      </w:r>
    </w:p>
    <w:p w14:paraId="7BD47688" w14:textId="77777777" w:rsidR="003304A4" w:rsidRDefault="003304A4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ins w:id="74" w:author="Tiago M Dias" w:date="2016-03-30T10:40:00Z"/>
          <w:rFonts w:ascii="Arial" w:hAnsi="Arial" w:cs="Arial"/>
          <w:sz w:val="24"/>
          <w:szCs w:val="24"/>
        </w:rPr>
        <w:pPrChange w:id="75" w:author="Tiago M Dias" w:date="2016-03-30T10:33:00Z">
          <w:pPr>
            <w:widowControl w:val="0"/>
            <w:autoSpaceDE w:val="0"/>
            <w:autoSpaceDN w:val="0"/>
            <w:adjustRightInd w:val="0"/>
            <w:spacing w:after="0" w:line="209" w:lineRule="exact"/>
          </w:pPr>
        </w:pPrChange>
      </w:pPr>
    </w:p>
    <w:p w14:paraId="552FE80C" w14:textId="77777777" w:rsidR="00D440CC" w:rsidRPr="00D440CC" w:rsidRDefault="00D440CC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rFonts w:ascii="Arial" w:hAnsi="Arial" w:cs="Arial"/>
          <w:sz w:val="24"/>
          <w:szCs w:val="24"/>
          <w:rPrChange w:id="7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09" w:lineRule="exact"/>
          </w:pPr>
        </w:pPrChange>
      </w:pPr>
    </w:p>
    <w:p w14:paraId="20D43605" w14:textId="3BB820B3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7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820"/>
          </w:pPr>
        </w:pPrChange>
      </w:pPr>
      <w:r w:rsidRPr="00D440CC">
        <w:rPr>
          <w:rFonts w:ascii="Arial" w:hAnsi="Arial" w:cs="Arial"/>
          <w:sz w:val="24"/>
          <w:szCs w:val="24"/>
        </w:rPr>
        <w:t>Orientadores:</w:t>
      </w:r>
    </w:p>
    <w:p w14:paraId="082925FA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  <w:rPrChange w:id="8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1" w:author="Tiago M Dias" w:date="2016-03-30T10:33:00Z">
          <w:pPr>
            <w:widowControl w:val="0"/>
            <w:autoSpaceDE w:val="0"/>
            <w:autoSpaceDN w:val="0"/>
            <w:adjustRightInd w:val="0"/>
            <w:spacing w:after="0" w:line="54" w:lineRule="exact"/>
          </w:pPr>
        </w:pPrChange>
      </w:pPr>
    </w:p>
    <w:p w14:paraId="2DA2983A" w14:textId="52A7BCDC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8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3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2620"/>
          </w:pPr>
        </w:pPrChange>
      </w:pPr>
      <w:r w:rsidRPr="00D440CC">
        <w:rPr>
          <w:rFonts w:ascii="Arial" w:hAnsi="Arial" w:cs="Arial"/>
          <w:sz w:val="24"/>
          <w:szCs w:val="24"/>
        </w:rPr>
        <w:t>Tiago Dias (ISEL), tdias@cc.isel.ipl.pt</w:t>
      </w:r>
    </w:p>
    <w:p w14:paraId="51B6A995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  <w:rPrChange w:id="8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5" w:author="Tiago M Dias" w:date="2016-03-30T10:33:00Z">
          <w:pPr>
            <w:widowControl w:val="0"/>
            <w:autoSpaceDE w:val="0"/>
            <w:autoSpaceDN w:val="0"/>
            <w:adjustRightInd w:val="0"/>
            <w:spacing w:after="0" w:line="106" w:lineRule="exact"/>
          </w:pPr>
        </w:pPrChange>
      </w:pPr>
    </w:p>
    <w:p w14:paraId="6794A207" w14:textId="2EB788CF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8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2460"/>
          </w:pPr>
        </w:pPrChange>
      </w:pPr>
      <w:r w:rsidRPr="00D440CC">
        <w:rPr>
          <w:rFonts w:ascii="Arial" w:hAnsi="Arial" w:cs="Arial"/>
          <w:sz w:val="24"/>
          <w:szCs w:val="24"/>
        </w:rPr>
        <w:t>Pedro Sampaio (ISEL), psampaio@cc.isel.ipl.pt</w:t>
      </w:r>
    </w:p>
    <w:p w14:paraId="6616F001" w14:textId="77777777" w:rsidR="00D440CC" w:rsidRPr="00D440CC" w:rsidRDefault="00D440CC" w:rsidP="00D440CC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  <w:rPrChange w:id="8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690BC37" w14:textId="4F6BC18A" w:rsidR="003304A4" w:rsidRPr="00D440CC" w:rsidDel="00D440CC" w:rsidRDefault="003304A4">
      <w:pPr>
        <w:ind w:firstLine="708"/>
        <w:jc w:val="center"/>
        <w:rPr>
          <w:del w:id="89" w:author="Tiago M Dias" w:date="2016-03-30T10:40:00Z"/>
          <w:rFonts w:ascii="Arial" w:hAnsi="Arial" w:cs="Arial"/>
          <w:sz w:val="20"/>
          <w:szCs w:val="20"/>
        </w:rPr>
        <w:pPrChange w:id="90" w:author="Tiago M Dias" w:date="2016-03-30T10:33:00Z">
          <w:pPr>
            <w:ind w:left="2832" w:firstLine="708"/>
          </w:pPr>
        </w:pPrChange>
      </w:pPr>
      <w:del w:id="91" w:author="Tiago M Dias" w:date="2016-03-30T10:40:00Z">
        <w:r w:rsidRPr="00D440CC" w:rsidDel="00D440CC">
          <w:rPr>
            <w:rFonts w:ascii="Arial" w:hAnsi="Arial" w:cs="Arial"/>
            <w:sz w:val="20"/>
            <w:szCs w:val="20"/>
          </w:rPr>
          <w:delText xml:space="preserve">27 de </w:delText>
        </w:r>
      </w:del>
      <w:del w:id="92" w:author="Tiago M Dias" w:date="2016-03-30T10:25:00Z">
        <w:r w:rsidRPr="00D440CC" w:rsidDel="00212692">
          <w:rPr>
            <w:rFonts w:ascii="Arial" w:hAnsi="Arial" w:cs="Arial"/>
            <w:sz w:val="20"/>
            <w:szCs w:val="20"/>
          </w:rPr>
          <w:delText xml:space="preserve">Marco </w:delText>
        </w:r>
      </w:del>
      <w:del w:id="93" w:author="Tiago M Dias" w:date="2016-03-30T10:40:00Z">
        <w:r w:rsidRPr="00D440CC" w:rsidDel="00D440CC">
          <w:rPr>
            <w:rFonts w:ascii="Arial" w:hAnsi="Arial" w:cs="Arial"/>
            <w:sz w:val="20"/>
            <w:szCs w:val="20"/>
          </w:rPr>
          <w:delText>de 2016</w:delText>
        </w:r>
      </w:del>
    </w:p>
    <w:p w14:paraId="419F636F" w14:textId="6B85D67B" w:rsidR="00ED2AE2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9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95" w:author="Tiago M Dias" w:date="2016-03-30T10:34:00Z">
            <w:rPr/>
          </w:rPrChange>
        </w:rPr>
        <w:t>Enquadramento</w:t>
      </w:r>
    </w:p>
    <w:p w14:paraId="5496EC10" w14:textId="71EDD365" w:rsidR="00C400AC" w:rsidRPr="008D01D9" w:rsidRDefault="00FC3DDB" w:rsidP="00212692">
      <w:pPr>
        <w:jc w:val="both"/>
        <w:rPr>
          <w:ins w:id="96" w:author="Tiago M Dias" w:date="2016-03-30T11:07:00Z"/>
          <w:rFonts w:ascii="Arial" w:hAnsi="Arial" w:cs="Arial"/>
        </w:rPr>
      </w:pPr>
      <w:commentRangeStart w:id="97"/>
      <w:del w:id="98" w:author="Tiago M Dias" w:date="2016-03-30T12:03:00Z">
        <w:r w:rsidRPr="008D01D9" w:rsidDel="008D01D9">
          <w:rPr>
            <w:rFonts w:ascii="Arial" w:hAnsi="Arial" w:cs="Arial"/>
            <w:rPrChange w:id="99" w:author="Tiago M Dias" w:date="2016-03-30T12:02:00Z">
              <w:rPr/>
            </w:rPrChange>
          </w:rPr>
          <w:delText xml:space="preserve">Existe um processo complexo entre a </w:delText>
        </w:r>
        <w:r w:rsidR="008818FE" w:rsidRPr="008D01D9" w:rsidDel="008D01D9">
          <w:rPr>
            <w:rFonts w:ascii="Arial" w:hAnsi="Arial" w:cs="Arial"/>
            <w:rPrChange w:id="100" w:author="Tiago M Dias" w:date="2016-03-30T12:02:00Z">
              <w:rPr/>
            </w:rPrChange>
          </w:rPr>
          <w:delText>formulação do algoritmo para a resolução de um problema</w:delText>
        </w:r>
        <w:r w:rsidRPr="008D01D9" w:rsidDel="008D01D9">
          <w:rPr>
            <w:rFonts w:ascii="Arial" w:hAnsi="Arial" w:cs="Arial"/>
            <w:rPrChange w:id="101" w:author="Tiago M Dias" w:date="2016-03-30T12:02:00Z">
              <w:rPr/>
            </w:rPrChange>
          </w:rPr>
          <w:delText xml:space="preserve"> até ao momento em que o mesmo pode ser executado</w:delText>
        </w:r>
        <w:r w:rsidR="00550E3A" w:rsidRPr="008D01D9" w:rsidDel="008D01D9">
          <w:rPr>
            <w:rFonts w:ascii="Arial" w:hAnsi="Arial" w:cs="Arial"/>
            <w:rPrChange w:id="102" w:author="Tiago M Dias" w:date="2016-03-30T12:02:00Z">
              <w:rPr/>
            </w:rPrChange>
          </w:rPr>
          <w:delText>. Tradicionalmente</w:delText>
        </w:r>
        <w:r w:rsidRPr="008D01D9" w:rsidDel="008D01D9">
          <w:rPr>
            <w:rFonts w:ascii="Arial" w:hAnsi="Arial" w:cs="Arial"/>
            <w:rPrChange w:id="103" w:author="Tiago M Dias" w:date="2016-03-30T12:02:00Z">
              <w:rPr/>
            </w:rPrChange>
          </w:rPr>
          <w:delText xml:space="preserve"> este processo engloba quatro fases</w:delText>
        </w:r>
        <w:r w:rsidR="008818FE" w:rsidRPr="008D01D9" w:rsidDel="008D01D9">
          <w:rPr>
            <w:rFonts w:ascii="Arial" w:hAnsi="Arial" w:cs="Arial"/>
            <w:rPrChange w:id="104" w:author="Tiago M Dias" w:date="2016-03-30T12:02:00Z">
              <w:rPr/>
            </w:rPrChange>
          </w:rPr>
          <w:delText xml:space="preserve"> distintas</w:delText>
        </w:r>
        <w:r w:rsidRPr="008D01D9" w:rsidDel="008D01D9">
          <w:rPr>
            <w:rFonts w:ascii="Arial" w:hAnsi="Arial" w:cs="Arial"/>
            <w:rPrChange w:id="105" w:author="Tiago M Dias" w:date="2016-03-30T12:02:00Z">
              <w:rPr/>
            </w:rPrChange>
          </w:rPr>
          <w:delText>, estas terão que de decorrer com sucesso para que seja possível passar até á fase seguinte</w:delText>
        </w:r>
        <w:r w:rsidR="00550E3A" w:rsidRPr="008D01D9" w:rsidDel="008D01D9">
          <w:rPr>
            <w:rFonts w:ascii="Arial" w:hAnsi="Arial" w:cs="Arial"/>
            <w:rPrChange w:id="106" w:author="Tiago M Dias" w:date="2016-03-30T12:02:00Z">
              <w:rPr/>
            </w:rPrChange>
          </w:rPr>
          <w:delText xml:space="preserve"> e s</w:delText>
        </w:r>
        <w:r w:rsidRPr="008D01D9" w:rsidDel="008D01D9">
          <w:rPr>
            <w:rFonts w:ascii="Arial" w:hAnsi="Arial" w:cs="Arial"/>
            <w:rPrChange w:id="107" w:author="Tiago M Dias" w:date="2016-03-30T12:02:00Z">
              <w:rPr/>
            </w:rPrChange>
          </w:rPr>
          <w:delText>empre que se</w:delText>
        </w:r>
        <w:r w:rsidR="00550E3A" w:rsidRPr="008D01D9" w:rsidDel="008D01D9">
          <w:rPr>
            <w:rFonts w:ascii="Arial" w:hAnsi="Arial" w:cs="Arial"/>
            <w:rPrChange w:id="108" w:author="Tiago M Dias" w:date="2016-03-30T12:02:00Z">
              <w:rPr/>
            </w:rPrChange>
          </w:rPr>
          <w:delText>ja</w:delText>
        </w:r>
        <w:r w:rsidRPr="008D01D9" w:rsidDel="008D01D9">
          <w:rPr>
            <w:rFonts w:ascii="Arial" w:hAnsi="Arial" w:cs="Arial"/>
            <w:rPrChange w:id="109" w:author="Tiago M Dias" w:date="2016-03-30T12:02:00Z">
              <w:rPr/>
            </w:rPrChange>
          </w:rPr>
          <w:delText xml:space="preserve"> </w:delText>
        </w:r>
        <w:r w:rsidR="00550E3A" w:rsidRPr="008D01D9" w:rsidDel="008D01D9">
          <w:rPr>
            <w:rFonts w:ascii="Arial" w:hAnsi="Arial" w:cs="Arial"/>
            <w:rPrChange w:id="110" w:author="Tiago M Dias" w:date="2016-03-30T12:02:00Z">
              <w:rPr/>
            </w:rPrChange>
          </w:rPr>
          <w:delText>detetado</w:delText>
        </w:r>
        <w:r w:rsidRPr="008D01D9" w:rsidDel="008D01D9">
          <w:rPr>
            <w:rFonts w:ascii="Arial" w:hAnsi="Arial" w:cs="Arial"/>
            <w:rPrChange w:id="111" w:author="Tiago M Dias" w:date="2016-03-30T12:02:00Z">
              <w:rPr/>
            </w:rPrChange>
          </w:rPr>
          <w:delText xml:space="preserve"> um erro, terá que se</w:delText>
        </w:r>
        <w:r w:rsidR="00550E3A" w:rsidRPr="008D01D9" w:rsidDel="008D01D9">
          <w:rPr>
            <w:rFonts w:ascii="Arial" w:hAnsi="Arial" w:cs="Arial"/>
            <w:rPrChange w:id="112" w:author="Tiago M Dias" w:date="2016-03-30T12:02:00Z">
              <w:rPr/>
            </w:rPrChange>
          </w:rPr>
          <w:delText xml:space="preserve"> repetir</w:delText>
        </w:r>
        <w:r w:rsidRPr="008D01D9" w:rsidDel="008D01D9">
          <w:rPr>
            <w:rFonts w:ascii="Arial" w:hAnsi="Arial" w:cs="Arial"/>
            <w:rPrChange w:id="113" w:author="Tiago M Dias" w:date="2016-03-30T12:02:00Z">
              <w:rPr/>
            </w:rPrChange>
          </w:rPr>
          <w:delText xml:space="preserve"> a fase do processo</w:delText>
        </w:r>
        <w:r w:rsidR="008818FE" w:rsidRPr="008D01D9" w:rsidDel="008D01D9">
          <w:rPr>
            <w:rFonts w:ascii="Arial" w:hAnsi="Arial" w:cs="Arial"/>
            <w:rPrChange w:id="114" w:author="Tiago M Dias" w:date="2016-03-30T12:02:00Z">
              <w:rPr/>
            </w:rPrChange>
          </w:rPr>
          <w:delText xml:space="preserve"> (</w:delText>
        </w:r>
      </w:del>
      <w:del w:id="115" w:author="Tiago M Dias" w:date="2016-03-30T11:08:00Z">
        <w:r w:rsidR="008818FE" w:rsidRPr="008D01D9" w:rsidDel="00BB133B">
          <w:rPr>
            <w:rFonts w:ascii="Arial" w:hAnsi="Arial" w:cs="Arial"/>
            <w:rPrChange w:id="116" w:author="Tiago M Dias" w:date="2016-03-30T12:02:00Z">
              <w:rPr/>
            </w:rPrChange>
          </w:rPr>
          <w:delText>Figura</w:delText>
        </w:r>
        <w:r w:rsidR="00550E3A" w:rsidRPr="008D01D9" w:rsidDel="00BB133B">
          <w:rPr>
            <w:rFonts w:ascii="Arial" w:hAnsi="Arial" w:cs="Arial"/>
            <w:rPrChange w:id="117" w:author="Tiago M Dias" w:date="2016-03-30T12:02:00Z">
              <w:rPr/>
            </w:rPrChange>
          </w:rPr>
          <w:delText>1</w:delText>
        </w:r>
      </w:del>
      <w:del w:id="118" w:author="Tiago M Dias" w:date="2016-03-30T12:03:00Z">
        <w:r w:rsidR="00550E3A" w:rsidRPr="008D01D9" w:rsidDel="008D01D9">
          <w:rPr>
            <w:rFonts w:ascii="Arial" w:hAnsi="Arial" w:cs="Arial"/>
            <w:rPrChange w:id="119" w:author="Tiago M Dias" w:date="2016-03-30T12:02:00Z">
              <w:rPr/>
            </w:rPrChange>
          </w:rPr>
          <w:delText>)</w:delText>
        </w:r>
        <w:r w:rsidR="008818FE" w:rsidRPr="008D01D9" w:rsidDel="008D01D9">
          <w:rPr>
            <w:rFonts w:ascii="Arial" w:hAnsi="Arial" w:cs="Arial"/>
            <w:rPrChange w:id="120" w:author="Tiago M Dias" w:date="2016-03-30T12:02:00Z">
              <w:rPr/>
            </w:rPrChange>
          </w:rPr>
          <w:delText>[1]</w:delText>
        </w:r>
        <w:r w:rsidR="00550E3A" w:rsidRPr="008D01D9" w:rsidDel="008D01D9">
          <w:rPr>
            <w:rFonts w:ascii="Arial" w:hAnsi="Arial" w:cs="Arial"/>
            <w:rPrChange w:id="121" w:author="Tiago M Dias" w:date="2016-03-30T12:02:00Z">
              <w:rPr/>
            </w:rPrChange>
          </w:rPr>
          <w:delText>.</w:delText>
        </w:r>
      </w:del>
      <w:ins w:id="122" w:author="Tiago M Dias" w:date="2016-03-30T12:01:00Z">
        <w:r w:rsidR="008D01D9" w:rsidRPr="008D01D9">
          <w:rPr>
            <w:rFonts w:ascii="Arial" w:hAnsi="Arial" w:cs="Arial"/>
            <w:rPrChange w:id="123" w:author="Tiago M Dias" w:date="2016-03-30T12:02:00Z">
              <w:rPr/>
            </w:rPrChange>
          </w:rPr>
  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</w:t>
        </w:r>
      </w:ins>
      <w:ins w:id="124" w:author="Tiago M Dias" w:date="2016-03-30T12:04:00Z">
        <w:r w:rsidR="008D01D9" w:rsidRPr="008D01D9">
          <w:rPr>
            <w:rFonts w:ascii="Arial" w:hAnsi="Arial" w:cs="Arial"/>
          </w:rPr>
          <w:t>linguagem</w:t>
        </w:r>
      </w:ins>
      <w:ins w:id="125" w:author="Tiago M Dias" w:date="2016-03-30T12:01:00Z">
        <w:r w:rsidR="008D01D9" w:rsidRPr="008D01D9">
          <w:rPr>
            <w:rFonts w:ascii="Arial" w:hAnsi="Arial" w:cs="Arial"/>
            <w:rPrChange w:id="126" w:author="Tiago M Dias" w:date="2016-03-30T12:02:00Z">
              <w:rPr/>
            </w:rPrChange>
          </w:rPr>
          <w:t xml:space="preserve">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  </w:r>
      </w:ins>
      <w:ins w:id="127" w:author="Tiago M Dias" w:date="2016-03-30T12:02:00Z">
        <w:r w:rsidR="008D01D9" w:rsidRPr="008D01D9">
          <w:rPr>
            <w:rFonts w:ascii="Arial" w:hAnsi="Arial" w:cs="Arial"/>
          </w:rPr>
          <w:fldChar w:fldCharType="begin"/>
        </w:r>
        <w:r w:rsidR="008D01D9" w:rsidRPr="008D01D9">
          <w:rPr>
            <w:rFonts w:ascii="Arial" w:hAnsi="Arial" w:cs="Arial"/>
          </w:rPr>
          <w:instrText xml:space="preserve"> REF _Ref447099459 \h  \* MERGEFORMAT </w:instrText>
        </w:r>
      </w:ins>
      <w:r w:rsidR="008D01D9" w:rsidRPr="008D01D9">
        <w:rPr>
          <w:rFonts w:ascii="Arial" w:hAnsi="Arial" w:cs="Arial"/>
        </w:rPr>
      </w:r>
      <w:ins w:id="128" w:author="Tiago M Dias" w:date="2016-03-30T12:02:00Z">
        <w:r w:rsidR="008D01D9" w:rsidRPr="008D01D9">
          <w:rPr>
            <w:rFonts w:ascii="Arial" w:hAnsi="Arial" w:cs="Arial"/>
          </w:rPr>
          <w:fldChar w:fldCharType="separate"/>
        </w:r>
        <w:r w:rsidR="008D01D9" w:rsidRPr="005D6257">
          <w:rPr>
            <w:rFonts w:ascii="Arial" w:hAnsi="Arial" w:cs="Arial"/>
          </w:rPr>
          <w:t xml:space="preserve">Figura </w:t>
        </w:r>
        <w:r w:rsidR="008D01D9" w:rsidRPr="005D6257">
          <w:rPr>
            <w:rFonts w:ascii="Arial" w:hAnsi="Arial" w:cs="Arial"/>
            <w:noProof/>
          </w:rPr>
          <w:t>1</w:t>
        </w:r>
        <w:r w:rsidR="008D01D9" w:rsidRPr="008D01D9">
          <w:rPr>
            <w:rFonts w:ascii="Arial" w:hAnsi="Arial" w:cs="Arial"/>
          </w:rPr>
          <w:fldChar w:fldCharType="end"/>
        </w:r>
      </w:ins>
      <w:ins w:id="129" w:author="Tiago M Dias" w:date="2016-03-30T12:01:00Z">
        <w:r w:rsidR="008D01D9" w:rsidRPr="008D01D9">
          <w:rPr>
            <w:rFonts w:ascii="Arial" w:hAnsi="Arial" w:cs="Arial"/>
            <w:rPrChange w:id="130" w:author="Tiago M Dias" w:date="2016-03-30T12:02:00Z">
              <w:rPr/>
            </w:rPrChange>
          </w:rPr>
          <w:t xml:space="preserve"> mostra as diferentes fases deste processo quando aplicado ao domínio dos sistemas </w:t>
        </w:r>
      </w:ins>
      <w:ins w:id="131" w:author="Tiago M Dias" w:date="2016-03-30T12:03:00Z">
        <w:r w:rsidR="008D01D9" w:rsidRPr="008D01D9">
          <w:rPr>
            <w:rFonts w:ascii="Arial" w:hAnsi="Arial" w:cs="Arial"/>
          </w:rPr>
          <w:t>embebidos</w:t>
        </w:r>
      </w:ins>
      <w:ins w:id="132" w:author="Tiago M Dias" w:date="2016-03-30T12:01:00Z">
        <w:r w:rsidR="008D01D9" w:rsidRPr="008D01D9">
          <w:rPr>
            <w:rFonts w:ascii="Arial" w:hAnsi="Arial" w:cs="Arial"/>
            <w:rPrChange w:id="133" w:author="Tiago M Dias" w:date="2016-03-30T12:02:00Z">
              <w:rPr/>
            </w:rPrChange>
          </w:rPr>
          <w:t xml:space="preserve">, em que as </w:t>
        </w:r>
      </w:ins>
      <w:ins w:id="134" w:author="Tiago M Dias" w:date="2016-03-30T12:04:00Z">
        <w:r w:rsidR="008D01D9" w:rsidRPr="008D01D9">
          <w:rPr>
            <w:rFonts w:ascii="Arial" w:hAnsi="Arial" w:cs="Arial"/>
          </w:rPr>
          <w:t>linguagens</w:t>
        </w:r>
      </w:ins>
      <w:ins w:id="135" w:author="Tiago M Dias" w:date="2016-03-30T12:01:00Z">
        <w:r w:rsidR="008D01D9" w:rsidRPr="008D01D9">
          <w:rPr>
            <w:rFonts w:ascii="Arial" w:hAnsi="Arial" w:cs="Arial"/>
            <w:rPrChange w:id="136" w:author="Tiago M Dias" w:date="2016-03-30T12:02:00Z">
              <w:rPr/>
            </w:rPrChange>
          </w:rPr>
          <w:t xml:space="preserve"> de programação mais utilizadas são o C e o C++.</w:t>
        </w:r>
      </w:ins>
      <w:del w:id="137" w:author="Tiago M Dias" w:date="2016-03-30T11:09:00Z">
        <w:r w:rsidR="00550E3A" w:rsidRPr="008D01D9" w:rsidDel="00BB133B">
          <w:rPr>
            <w:rFonts w:ascii="Arial" w:hAnsi="Arial" w:cs="Arial"/>
            <w:rPrChange w:id="138" w:author="Tiago M Dias" w:date="2016-03-30T12:02:00Z">
              <w:rPr/>
            </w:rPrChange>
          </w:rPr>
          <w:delText xml:space="preserve"> </w:delText>
        </w:r>
      </w:del>
      <w:commentRangeEnd w:id="97"/>
      <w:r w:rsidR="00BB133B" w:rsidRPr="008D01D9">
        <w:rPr>
          <w:rStyle w:val="Refdecomentrio"/>
          <w:rFonts w:ascii="Arial" w:hAnsi="Arial" w:cs="Arial"/>
          <w:sz w:val="22"/>
          <w:szCs w:val="22"/>
          <w:rPrChange w:id="139" w:author="Tiago M Dias" w:date="2016-03-30T12:02:00Z">
            <w:rPr>
              <w:rStyle w:val="Refdecomentrio"/>
            </w:rPr>
          </w:rPrChange>
        </w:rPr>
        <w:commentReference w:id="97"/>
      </w:r>
    </w:p>
    <w:p w14:paraId="711C8FDB" w14:textId="77777777" w:rsidR="00BB133B" w:rsidRDefault="00BB133B">
      <w:pPr>
        <w:keepNext/>
        <w:jc w:val="center"/>
        <w:rPr>
          <w:ins w:id="140" w:author="Tiago M Dias" w:date="2016-03-30T11:08:00Z"/>
        </w:rPr>
        <w:pPrChange w:id="141" w:author="Tiago M Dias" w:date="2016-03-30T11:08:00Z">
          <w:pPr>
            <w:jc w:val="center"/>
          </w:pPr>
        </w:pPrChange>
      </w:pPr>
      <w:ins w:id="142" w:author="Tiago M Dias" w:date="2016-03-30T11:07:00Z">
        <w:r>
          <w:rPr>
            <w:rFonts w:ascii="Arial" w:hAnsi="Arial" w:cs="Arial"/>
            <w:noProof/>
            <w:lang w:eastAsia="pt-PT"/>
          </w:rPr>
          <w:drawing>
            <wp:inline distT="0" distB="0" distL="0" distR="0" wp14:anchorId="4E75409A" wp14:editId="154BD15F">
              <wp:extent cx="5401310" cy="1566545"/>
              <wp:effectExtent l="0" t="0" r="889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1310" cy="15665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B172B1A" w14:textId="3530D54A" w:rsidR="00BB133B" w:rsidRPr="00D440CC" w:rsidRDefault="00BB133B">
      <w:pPr>
        <w:pStyle w:val="Legenda"/>
        <w:jc w:val="center"/>
        <w:rPr>
          <w:rFonts w:ascii="Arial" w:hAnsi="Arial" w:cs="Arial"/>
          <w:rPrChange w:id="143" w:author="Tiago M Dias" w:date="2016-03-30T10:34:00Z">
            <w:rPr/>
          </w:rPrChange>
        </w:rPr>
        <w:pPrChange w:id="144" w:author="Tiago M Dias" w:date="2016-03-30T11:08:00Z">
          <w:pPr>
            <w:jc w:val="both"/>
          </w:pPr>
        </w:pPrChange>
      </w:pPr>
      <w:bookmarkStart w:id="145" w:name="_Ref447099459"/>
      <w:ins w:id="146" w:author="Tiago M Dias" w:date="2016-03-30T11:0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47" w:author="Tiago M Dias" w:date="2016-03-30T13:46:00Z">
        <w:r w:rsidR="00202D29">
          <w:rPr>
            <w:noProof/>
          </w:rPr>
          <w:t>1</w:t>
        </w:r>
      </w:ins>
      <w:ins w:id="148" w:author="Tiago M Dias" w:date="2016-03-30T11:08:00Z">
        <w:r>
          <w:fldChar w:fldCharType="end"/>
        </w:r>
        <w:bookmarkEnd w:id="145"/>
        <w:r>
          <w:t xml:space="preserve"> - E</w:t>
        </w:r>
        <w:r w:rsidRPr="0070775C">
          <w:t>xemplo de um ciclo de desenvolvimento de um programa/aplicação</w:t>
        </w:r>
        <w:r>
          <w:rPr>
            <w:noProof/>
          </w:rPr>
          <w:t>.</w:t>
        </w:r>
      </w:ins>
      <w:ins w:id="149" w:author="Tiago M Dias" w:date="2016-03-30T12:02:00Z">
        <w:r w:rsidR="008D01D9" w:rsidRPr="008D01D9">
          <w:t xml:space="preserve"> </w:t>
        </w:r>
        <w:r w:rsidR="008D01D9">
          <w:rPr>
            <w:noProof/>
          </w:rPr>
          <w:t>[1]</w:t>
        </w:r>
      </w:ins>
    </w:p>
    <w:p w14:paraId="6D8763C2" w14:textId="287C3A1E" w:rsidR="00E53780" w:rsidRPr="00D440CC" w:rsidDel="00BB133B" w:rsidRDefault="00E53780" w:rsidP="00212692">
      <w:pPr>
        <w:jc w:val="both"/>
        <w:rPr>
          <w:del w:id="150" w:author="Tiago M Dias" w:date="2016-03-30T11:08:00Z"/>
          <w:rFonts w:ascii="Arial" w:hAnsi="Arial" w:cs="Arial"/>
          <w:rPrChange w:id="151" w:author="Tiago M Dias" w:date="2016-03-30T10:34:00Z">
            <w:rPr>
              <w:del w:id="152" w:author="Tiago M Dias" w:date="2016-03-30T11:08:00Z"/>
            </w:rPr>
          </w:rPrChange>
        </w:rPr>
      </w:pPr>
      <w:del w:id="153" w:author="Tiago M Dias" w:date="2016-03-30T11:08:00Z">
        <w:r w:rsidRPr="00D440CC" w:rsidDel="00BB133B">
          <w:rPr>
            <w:rFonts w:ascii="Arial" w:hAnsi="Arial" w:cs="Arial"/>
            <w:noProof/>
            <w:sz w:val="16"/>
            <w:szCs w:val="16"/>
            <w:lang w:eastAsia="pt-PT"/>
            <w:rPrChange w:id="154" w:author="Tiago M Dias" w:date="2016-03-30T10:34:00Z">
              <w:rPr>
                <w:noProof/>
                <w:sz w:val="16"/>
                <w:szCs w:val="16"/>
                <w:lang w:eastAsia="pt-PT"/>
              </w:rPr>
            </w:rPrChange>
          </w:rPr>
          <mc:AlternateContent>
            <mc:Choice Requires="wpg">
              <w:drawing>
                <wp:inline distT="0" distB="0" distL="0" distR="0" wp14:anchorId="3DF1014E" wp14:editId="4F8D3D19">
                  <wp:extent cx="5400040" cy="1892300"/>
                  <wp:effectExtent l="0" t="0" r="0" b="0"/>
                  <wp:docPr id="6" name="Grupo 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00040" cy="1892300"/>
                            <a:chOff x="0" y="0"/>
                            <a:chExt cx="5400040" cy="1892300"/>
                          </a:xfrm>
                        </wpg:grpSpPr>
                        <pic:pic xmlns:pic="http://schemas.openxmlformats.org/drawingml/2006/picture">
                          <pic:nvPicPr>
                            <pic:cNvPr id="7" name="Imagem 7" descr="https://i.gyazo.com/7a42e64ac179985ff472267855fd097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00040" cy="156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Caixa de texto 8"/>
                          <wps:cNvSpPr txBox="1"/>
                          <wps:spPr>
                            <a:xfrm>
                              <a:off x="0" y="1625600"/>
                              <a:ext cx="54000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93AFA1" w14:textId="55E9AC94" w:rsidR="00E53780" w:rsidRPr="004F4D2D" w:rsidRDefault="00E53780" w:rsidP="00212692">
                                <w:pPr>
                                  <w:pStyle w:val="Legenda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fldSimple w:instr=" SEQ Figura \* ARABIC ">
                                  <w:r w:rsidR="00202D29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exemplo de um </w:t>
                                </w:r>
                                <w:r w:rsidRPr="005C039F">
                                  <w:t>ciclo de desenvolvimento de um programa/aplicação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DF1014E" id="Grupo 6" o:spid="_x0000_s1026" style="width:425.2pt;height:149pt;mso-position-horizontal-relative:char;mso-position-vertical-relative:line" coordsize="54000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7" o:spid="_x0000_s1027" type="#_x0000_t75" alt="https://i.gyazo.com/7a42e64ac179985ff472267855fd0970.png" style="position:absolute;width:54000;height:15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L49zDAAAA2gAAAA8AAABkcnMvZG93bnJldi54bWxEj0FrwkAUhO8F/8PyBG91o0iV6CoStFgP&#10;grHF6yP7ugnNvk2zq6b/visIHoeZ+YZZrDpbiyu1vnKsYDRMQBAXTldsFHyetq8zED4ga6wdk4I/&#10;8rBa9l4WmGp34yNd82BEhLBPUUEZQpNK6YuSLPqha4ij9+1aiyHK1kjd4i3CbS3HSfImLVYcF0ps&#10;KCup+MkvVsFvvpm8n/ZHc/gy9XSbZVlz/qiUGvS79RxEoC48w4/2TiuYwv1Kv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0vj3MMAAADaAAAADwAAAAAAAAAAAAAAAACf&#10;AgAAZHJzL2Rvd25yZXYueG1sUEsFBgAAAAAEAAQA9wAAAI8DAAAAAA==&#10;">
                    <v:imagedata r:id="rId14" o:title="7a42e64ac179985ff472267855fd0970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8" type="#_x0000_t202" style="position:absolute;top:16256;width:5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  <v:textbox style="mso-fit-shape-to-text:t" inset="0,0,0,0">
                      <w:txbxContent>
                        <w:p w14:paraId="0593AFA1" w14:textId="55E9AC94" w:rsidR="00E53780" w:rsidRPr="004F4D2D" w:rsidRDefault="00E53780" w:rsidP="00212692">
                          <w:pPr>
                            <w:pStyle w:val="Legenda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fldSimple w:instr=" SEQ Figura \* ARABIC ">
                            <w:r w:rsidR="00202D29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exemplo de um </w:t>
                          </w:r>
                          <w:r w:rsidRPr="005C039F">
                            <w:t>ciclo de desenvolvimento de um programa/aplicação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del>
    </w:p>
    <w:p w14:paraId="3FEFCD5E" w14:textId="2E0C5FCC" w:rsidR="00761EAE" w:rsidRPr="00D440CC" w:rsidDel="00BB133B" w:rsidRDefault="00761EAE" w:rsidP="00212692">
      <w:pPr>
        <w:jc w:val="both"/>
        <w:rPr>
          <w:del w:id="155" w:author="Tiago M Dias" w:date="2016-03-30T11:08:00Z"/>
          <w:rFonts w:ascii="Arial" w:hAnsi="Arial" w:cs="Arial"/>
          <w:rPrChange w:id="156" w:author="Tiago M Dias" w:date="2016-03-30T10:34:00Z">
            <w:rPr>
              <w:del w:id="157" w:author="Tiago M Dias" w:date="2016-03-30T11:08:00Z"/>
            </w:rPr>
          </w:rPrChange>
        </w:rPr>
      </w:pPr>
    </w:p>
    <w:p w14:paraId="651F1BE9" w14:textId="15A09411" w:rsidR="00695787" w:rsidRPr="00D440CC" w:rsidRDefault="005865E6" w:rsidP="00212692">
      <w:pPr>
        <w:jc w:val="both"/>
        <w:rPr>
          <w:rFonts w:ascii="Arial" w:hAnsi="Arial" w:cs="Arial"/>
          <w:rPrChange w:id="158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159" w:author="Tiago M Dias" w:date="2016-03-30T10:34:00Z">
            <w:rPr/>
          </w:rPrChange>
        </w:rPr>
        <w:t xml:space="preserve">Os Ambientes Integrados de </w:t>
      </w:r>
      <w:r w:rsidR="00B64135" w:rsidRPr="00D440CC">
        <w:rPr>
          <w:rFonts w:ascii="Arial" w:hAnsi="Arial" w:cs="Arial"/>
          <w:rPrChange w:id="160" w:author="Tiago M Dias" w:date="2016-03-30T10:34:00Z">
            <w:rPr/>
          </w:rPrChange>
        </w:rPr>
        <w:t xml:space="preserve">Desenvolvimento </w:t>
      </w:r>
      <w:r w:rsidRPr="00D440CC">
        <w:rPr>
          <w:rFonts w:ascii="Arial" w:hAnsi="Arial" w:cs="Arial"/>
          <w:rPrChange w:id="161" w:author="Tiago M Dias" w:date="2016-03-30T10:34:00Z">
            <w:rPr/>
          </w:rPrChange>
        </w:rPr>
        <w:t>(</w:t>
      </w:r>
      <w:r w:rsidRPr="00D440CC">
        <w:rPr>
          <w:rFonts w:ascii="Arial" w:hAnsi="Arial" w:cs="Arial"/>
          <w:i/>
          <w:rPrChange w:id="162" w:author="Tiago M Dias" w:date="2016-03-30T10:34:00Z">
            <w:rPr>
              <w:i/>
            </w:rPr>
          </w:rPrChange>
        </w:rPr>
        <w:t>IDEs</w:t>
      </w:r>
      <w:r w:rsidRPr="00D440CC">
        <w:rPr>
          <w:rFonts w:ascii="Arial" w:hAnsi="Arial" w:cs="Arial"/>
          <w:rPrChange w:id="163" w:author="Tiago M Dias" w:date="2016-03-30T10:34:00Z">
            <w:rPr/>
          </w:rPrChange>
        </w:rPr>
        <w:t>) são hoje em dia um enorme apoio no desenvolvimento de</w:t>
      </w:r>
      <w:r w:rsidR="00B64135" w:rsidRPr="00D440CC">
        <w:rPr>
          <w:rFonts w:ascii="Arial" w:hAnsi="Arial" w:cs="Arial"/>
          <w:rPrChange w:id="164" w:author="Tiago M Dias" w:date="2016-03-30T10:34:00Z">
            <w:rPr/>
          </w:rPrChange>
        </w:rPr>
        <w:t>stes</w:t>
      </w:r>
      <w:r w:rsidRPr="00D440CC">
        <w:rPr>
          <w:rFonts w:ascii="Arial" w:hAnsi="Arial" w:cs="Arial"/>
          <w:rPrChange w:id="165" w:author="Tiago M Dias" w:date="2016-03-30T10:34:00Z">
            <w:rPr/>
          </w:rPrChange>
        </w:rPr>
        <w:t xml:space="preserve"> </w:t>
      </w:r>
      <w:r w:rsidR="00B64135" w:rsidRPr="00D440CC">
        <w:rPr>
          <w:rFonts w:ascii="Arial" w:hAnsi="Arial" w:cs="Arial"/>
          <w:rPrChange w:id="166" w:author="Tiago M Dias" w:date="2016-03-30T10:34:00Z">
            <w:rPr/>
          </w:rPrChange>
        </w:rPr>
        <w:t>programas</w:t>
      </w:r>
      <w:r w:rsidRPr="00D440CC">
        <w:rPr>
          <w:rFonts w:ascii="Arial" w:hAnsi="Arial" w:cs="Arial"/>
          <w:rPrChange w:id="167" w:author="Tiago M Dias" w:date="2016-03-30T10:34:00Z">
            <w:rPr/>
          </w:rPrChange>
        </w:rPr>
        <w:t xml:space="preserve">, uma vez que </w:t>
      </w:r>
      <w:r w:rsidR="00B64135" w:rsidRPr="00D440CC">
        <w:rPr>
          <w:rFonts w:ascii="Arial" w:hAnsi="Arial" w:cs="Arial"/>
          <w:rPrChange w:id="168" w:author="Tiago M Dias" w:date="2016-03-30T10:34:00Z">
            <w:rPr/>
          </w:rPrChange>
        </w:rPr>
        <w:t xml:space="preserve">não só disponibilizam </w:t>
      </w:r>
      <w:r w:rsidRPr="00D440CC">
        <w:rPr>
          <w:rFonts w:ascii="Arial" w:hAnsi="Arial" w:cs="Arial"/>
          <w:rPrChange w:id="169" w:author="Tiago M Dias" w:date="2016-03-30T10:34:00Z">
            <w:rPr/>
          </w:rPrChange>
        </w:rPr>
        <w:t xml:space="preserve">diversas ferramentas </w:t>
      </w:r>
      <w:r w:rsidR="00B64135" w:rsidRPr="00D440CC">
        <w:rPr>
          <w:rFonts w:ascii="Arial" w:hAnsi="Arial" w:cs="Arial"/>
          <w:rPrChange w:id="170" w:author="Tiago M Dias" w:date="2016-03-30T10:34:00Z">
            <w:rPr/>
          </w:rPrChange>
        </w:rPr>
        <w:t xml:space="preserve">para apoio à produção do código, </w:t>
      </w:r>
      <w:r w:rsidR="00F554F9" w:rsidRPr="00D440CC">
        <w:rPr>
          <w:rFonts w:ascii="Arial" w:hAnsi="Arial" w:cs="Arial"/>
          <w:rPrChange w:id="171" w:author="Tiago M Dias" w:date="2016-03-30T10:34:00Z">
            <w:rPr/>
          </w:rPrChange>
        </w:rPr>
        <w:t>e.g. um</w:t>
      </w:r>
      <w:r w:rsidRPr="00D440CC">
        <w:rPr>
          <w:rFonts w:ascii="Arial" w:hAnsi="Arial" w:cs="Arial"/>
          <w:rPrChange w:id="172" w:author="Tiago M Dias" w:date="2016-03-30T10:34:00Z">
            <w:rPr/>
          </w:rPrChange>
        </w:rPr>
        <w:t xml:space="preserve"> editor de texto, </w:t>
      </w:r>
      <w:r w:rsidR="006658FC" w:rsidRPr="00D440CC">
        <w:rPr>
          <w:rFonts w:ascii="Arial" w:hAnsi="Arial" w:cs="Arial"/>
          <w:rPrChange w:id="173" w:author="Tiago M Dias" w:date="2016-03-30T10:34:00Z">
            <w:rPr/>
          </w:rPrChange>
        </w:rPr>
        <w:t xml:space="preserve">a </w:t>
      </w:r>
      <w:r w:rsidRPr="00D440CC">
        <w:rPr>
          <w:rFonts w:ascii="Arial" w:hAnsi="Arial" w:cs="Arial"/>
          <w:rPrChange w:id="174" w:author="Tiago M Dias" w:date="2016-03-30T10:34:00Z">
            <w:rPr/>
          </w:rPrChange>
        </w:rPr>
        <w:t>geração automática de código</w:t>
      </w:r>
      <w:r w:rsidR="006658FC" w:rsidRPr="00D440CC">
        <w:rPr>
          <w:rFonts w:ascii="Arial" w:hAnsi="Arial" w:cs="Arial"/>
          <w:rPrChange w:id="175" w:author="Tiago M Dias" w:date="2016-03-30T10:34:00Z">
            <w:rPr/>
          </w:rPrChange>
        </w:rPr>
        <w:t xml:space="preserve"> ou</w:t>
      </w:r>
      <w:r w:rsidRPr="00D440CC">
        <w:rPr>
          <w:rFonts w:ascii="Arial" w:hAnsi="Arial" w:cs="Arial"/>
          <w:rPrChange w:id="176" w:author="Tiago M Dias" w:date="2016-03-30T10:34:00Z">
            <w:rPr/>
          </w:rPrChange>
        </w:rPr>
        <w:t xml:space="preserve"> </w:t>
      </w:r>
      <w:r w:rsidR="006658FC" w:rsidRPr="00D440CC">
        <w:rPr>
          <w:rFonts w:ascii="Arial" w:hAnsi="Arial" w:cs="Arial"/>
          <w:rPrChange w:id="177" w:author="Tiago M Dias" w:date="2016-03-30T10:34:00Z">
            <w:rPr/>
          </w:rPrChange>
        </w:rPr>
        <w:t xml:space="preserve">o </w:t>
      </w:r>
      <w:r w:rsidRPr="00D440CC">
        <w:rPr>
          <w:rFonts w:ascii="Arial" w:hAnsi="Arial" w:cs="Arial"/>
          <w:i/>
          <w:rPrChange w:id="178" w:author="Tiago M Dias" w:date="2016-03-30T10:34:00Z">
            <w:rPr>
              <w:i/>
            </w:rPr>
          </w:rPrChange>
        </w:rPr>
        <w:t>refactor</w:t>
      </w:r>
      <w:r w:rsidR="006658FC" w:rsidRPr="00D440CC">
        <w:rPr>
          <w:rFonts w:ascii="Arial" w:hAnsi="Arial" w:cs="Arial"/>
          <w:i/>
          <w:rPrChange w:id="179" w:author="Tiago M Dias" w:date="2016-03-30T10:34:00Z">
            <w:rPr>
              <w:i/>
            </w:rPr>
          </w:rPrChange>
        </w:rPr>
        <w:t>ing</w:t>
      </w:r>
      <w:r w:rsidR="00B64135" w:rsidRPr="00D440CC">
        <w:rPr>
          <w:rFonts w:ascii="Arial" w:hAnsi="Arial" w:cs="Arial"/>
          <w:rPrChange w:id="180" w:author="Tiago M Dias" w:date="2016-03-30T10:34:00Z">
            <w:rPr/>
          </w:rPrChange>
        </w:rPr>
        <w:t xml:space="preserve">, como ainda possibilitam a interação </w:t>
      </w:r>
      <w:r w:rsidR="00B64135" w:rsidRPr="00D440CC">
        <w:rPr>
          <w:rFonts w:ascii="Arial" w:hAnsi="Arial" w:cs="Arial"/>
          <w:rPrChange w:id="181" w:author="Tiago M Dias" w:date="2016-03-30T10:34:00Z">
            <w:rPr/>
          </w:rPrChange>
        </w:rPr>
        <w:lastRenderedPageBreak/>
        <w:t xml:space="preserve">com outras ferramentas e aplicações, </w:t>
      </w:r>
      <w:r w:rsidR="00F554F9" w:rsidRPr="00D440CC">
        <w:rPr>
          <w:rFonts w:ascii="Arial" w:hAnsi="Arial" w:cs="Arial"/>
          <w:rPrChange w:id="182" w:author="Tiago M Dias" w:date="2016-03-30T10:34:00Z">
            <w:rPr/>
          </w:rPrChange>
        </w:rPr>
        <w:t>como é o caso dos</w:t>
      </w:r>
      <w:r w:rsidR="00B64135" w:rsidRPr="00D440CC">
        <w:rPr>
          <w:rFonts w:ascii="Arial" w:hAnsi="Arial" w:cs="Arial"/>
          <w:rPrChange w:id="183" w:author="Tiago M Dias" w:date="2016-03-30T10:34:00Z">
            <w:rPr/>
          </w:rPrChange>
        </w:rPr>
        <w:t xml:space="preserve"> compiladores, </w:t>
      </w:r>
      <w:r w:rsidR="00B64135" w:rsidRPr="00D440CC">
        <w:rPr>
          <w:rFonts w:ascii="Arial" w:hAnsi="Arial" w:cs="Arial"/>
          <w:i/>
          <w:rPrChange w:id="184" w:author="Tiago M Dias" w:date="2016-03-30T10:34:00Z">
            <w:rPr>
              <w:i/>
            </w:rPr>
          </w:rPrChange>
        </w:rPr>
        <w:t>linkers</w:t>
      </w:r>
      <w:r w:rsidR="00B64135" w:rsidRPr="00D440CC">
        <w:rPr>
          <w:rFonts w:ascii="Arial" w:hAnsi="Arial" w:cs="Arial"/>
          <w:rPrChange w:id="185" w:author="Tiago M Dias" w:date="2016-03-30T10:34:00Z">
            <w:rPr/>
          </w:rPrChange>
        </w:rPr>
        <w:t xml:space="preserve">, </w:t>
      </w:r>
      <w:r w:rsidR="00B64135" w:rsidRPr="00D440CC">
        <w:rPr>
          <w:rFonts w:ascii="Arial" w:hAnsi="Arial" w:cs="Arial"/>
          <w:i/>
          <w:rPrChange w:id="186" w:author="Tiago M Dias" w:date="2016-03-30T10:34:00Z">
            <w:rPr>
              <w:i/>
            </w:rPr>
          </w:rPrChange>
        </w:rPr>
        <w:t>debuggers</w:t>
      </w:r>
      <w:r w:rsidR="00B64135" w:rsidRPr="00D440CC">
        <w:rPr>
          <w:rFonts w:ascii="Arial" w:hAnsi="Arial" w:cs="Arial"/>
          <w:rPrChange w:id="187" w:author="Tiago M Dias" w:date="2016-03-30T10:34:00Z">
            <w:rPr/>
          </w:rPrChange>
        </w:rPr>
        <w:t xml:space="preserve">, </w:t>
      </w:r>
      <w:r w:rsidR="006658FC" w:rsidRPr="00D440CC">
        <w:rPr>
          <w:rFonts w:ascii="Arial" w:hAnsi="Arial" w:cs="Arial"/>
          <w:rPrChange w:id="188" w:author="Tiago M Dias" w:date="2016-03-30T10:34:00Z">
            <w:rPr/>
          </w:rPrChange>
        </w:rPr>
        <w:t xml:space="preserve">controladores de versão, </w:t>
      </w:r>
      <w:r w:rsidR="00B64135" w:rsidRPr="00D440CC">
        <w:rPr>
          <w:rFonts w:ascii="Arial" w:hAnsi="Arial" w:cs="Arial"/>
          <w:rPrChange w:id="189" w:author="Tiago M Dias" w:date="2016-03-30T10:34:00Z">
            <w:rPr/>
          </w:rPrChange>
        </w:rPr>
        <w:t>etc</w:t>
      </w:r>
      <w:r w:rsidRPr="00D440CC">
        <w:rPr>
          <w:rFonts w:ascii="Arial" w:hAnsi="Arial" w:cs="Arial"/>
          <w:rPrChange w:id="190" w:author="Tiago M Dias" w:date="2016-03-30T10:34:00Z">
            <w:rPr/>
          </w:rPrChange>
        </w:rPr>
        <w:t>.</w:t>
      </w:r>
    </w:p>
    <w:p w14:paraId="757EA012" w14:textId="272871EE" w:rsidR="00F62B96" w:rsidRPr="00D440CC" w:rsidRDefault="00695787" w:rsidP="00212692">
      <w:pPr>
        <w:jc w:val="both"/>
        <w:rPr>
          <w:rFonts w:ascii="Arial" w:hAnsi="Arial" w:cs="Arial"/>
          <w:rPrChange w:id="191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192" w:author="Tiago M Dias" w:date="2016-03-30T10:34:00Z">
            <w:rPr/>
          </w:rPrChange>
        </w:rPr>
        <w:t>Recorrendo a estas aplicações</w:t>
      </w:r>
      <w:r w:rsidR="00B64135" w:rsidRPr="00D440CC">
        <w:rPr>
          <w:rFonts w:ascii="Arial" w:hAnsi="Arial" w:cs="Arial"/>
          <w:rPrChange w:id="193" w:author="Tiago M Dias" w:date="2016-03-30T10:34:00Z">
            <w:rPr/>
          </w:rPrChange>
        </w:rPr>
        <w:t>, um programador consegue ver a sua produtividade maximizada nas diferentes fases do processo de geração do ficheiro executável correspondente ao seu programa</w:t>
      </w:r>
      <w:r w:rsidR="005865E6" w:rsidRPr="00D440CC">
        <w:rPr>
          <w:rFonts w:ascii="Arial" w:hAnsi="Arial" w:cs="Arial"/>
          <w:rPrChange w:id="194" w:author="Tiago M Dias" w:date="2016-03-30T10:34:00Z">
            <w:rPr/>
          </w:rPrChange>
        </w:rPr>
        <w:t>.</w:t>
      </w:r>
      <w:r w:rsidR="00BD4892" w:rsidRPr="00D440CC">
        <w:rPr>
          <w:rFonts w:ascii="Arial" w:hAnsi="Arial" w:cs="Arial"/>
          <w:rPrChange w:id="195" w:author="Tiago M Dias" w:date="2016-03-30T10:34:00Z">
            <w:rPr/>
          </w:rPrChange>
        </w:rPr>
        <w:t xml:space="preserve"> </w:t>
      </w:r>
      <w:r w:rsidR="00B64135" w:rsidRPr="00D440CC">
        <w:rPr>
          <w:rFonts w:ascii="Arial" w:hAnsi="Arial" w:cs="Arial"/>
          <w:rPrChange w:id="196" w:author="Tiago M Dias" w:date="2016-03-30T10:34:00Z">
            <w:rPr/>
          </w:rPrChange>
        </w:rPr>
        <w:t xml:space="preserve">Por exemplo, a geração automática de código permite poupar bastante tempo </w:t>
      </w:r>
      <w:r w:rsidR="00DE08B6" w:rsidRPr="00D440CC">
        <w:rPr>
          <w:rFonts w:ascii="Arial" w:hAnsi="Arial" w:cs="Arial"/>
          <w:rPrChange w:id="197" w:author="Tiago M Dias" w:date="2016-03-30T10:34:00Z">
            <w:rPr/>
          </w:rPrChange>
        </w:rPr>
        <w:t>na escrita do código fonte do programa, bem como</w:t>
      </w:r>
      <w:r w:rsidR="00B64135" w:rsidRPr="00D440CC">
        <w:rPr>
          <w:rFonts w:ascii="Arial" w:hAnsi="Arial" w:cs="Arial"/>
          <w:rPrChange w:id="198" w:author="Tiago M Dias" w:date="2016-03-30T10:34:00Z">
            <w:rPr/>
          </w:rPrChange>
        </w:rPr>
        <w:t xml:space="preserve"> ter </w:t>
      </w:r>
      <w:r w:rsidR="00DE08B6" w:rsidRPr="00D440CC">
        <w:rPr>
          <w:rFonts w:ascii="Arial" w:hAnsi="Arial" w:cs="Arial"/>
          <w:rPrChange w:id="199" w:author="Tiago M Dias" w:date="2016-03-30T10:34:00Z">
            <w:rPr/>
          </w:rPrChange>
        </w:rPr>
        <w:t xml:space="preserve">o </w:t>
      </w:r>
      <w:r w:rsidR="00B64135" w:rsidRPr="00D440CC">
        <w:rPr>
          <w:rFonts w:ascii="Arial" w:hAnsi="Arial" w:cs="Arial"/>
          <w:rPrChange w:id="200" w:author="Tiago M Dias" w:date="2016-03-30T10:34:00Z">
            <w:rPr/>
          </w:rPrChange>
        </w:rPr>
        <w:t xml:space="preserve">código </w:t>
      </w:r>
      <w:r w:rsidR="00DE08B6" w:rsidRPr="00D440CC">
        <w:rPr>
          <w:rFonts w:ascii="Arial" w:hAnsi="Arial" w:cs="Arial"/>
          <w:rPrChange w:id="201" w:author="Tiago M Dias" w:date="2016-03-30T10:34:00Z">
            <w:rPr/>
          </w:rPrChange>
        </w:rPr>
        <w:t xml:space="preserve">sempre </w:t>
      </w:r>
      <w:r w:rsidR="00B64135" w:rsidRPr="00D440CC">
        <w:rPr>
          <w:rFonts w:ascii="Arial" w:hAnsi="Arial" w:cs="Arial"/>
          <w:rPrChange w:id="202" w:author="Tiago M Dias" w:date="2016-03-30T10:34:00Z">
            <w:rPr/>
          </w:rPrChange>
        </w:rPr>
        <w:t xml:space="preserve">bem indentado e estruturado. </w:t>
      </w:r>
      <w:r w:rsidR="00DE08B6" w:rsidRPr="00D440CC">
        <w:rPr>
          <w:rFonts w:ascii="Arial" w:hAnsi="Arial" w:cs="Arial"/>
          <w:rPrChange w:id="203" w:author="Tiago M Dias" w:date="2016-03-30T10:34:00Z">
            <w:rPr/>
          </w:rPrChange>
        </w:rPr>
        <w:t xml:space="preserve">Já a funcionalidade de </w:t>
      </w:r>
      <w:r w:rsidR="00B64135" w:rsidRPr="00D440CC">
        <w:rPr>
          <w:rFonts w:ascii="Arial" w:hAnsi="Arial" w:cs="Arial"/>
          <w:i/>
          <w:rPrChange w:id="204" w:author="Tiago M Dias" w:date="2016-03-30T10:34:00Z">
            <w:rPr>
              <w:i/>
            </w:rPr>
          </w:rPrChange>
        </w:rPr>
        <w:t>syntax highlighting</w:t>
      </w:r>
      <w:r w:rsidR="00B64135" w:rsidRPr="00D440CC">
        <w:rPr>
          <w:rFonts w:ascii="Arial" w:hAnsi="Arial" w:cs="Arial"/>
          <w:rPrChange w:id="205" w:author="Tiago M Dias" w:date="2016-03-30T10:34:00Z">
            <w:rPr/>
          </w:rPrChange>
        </w:rPr>
        <w:t xml:space="preserve"> </w:t>
      </w:r>
      <w:r w:rsidR="00DE08B6" w:rsidRPr="00D440CC">
        <w:rPr>
          <w:rFonts w:ascii="Arial" w:hAnsi="Arial" w:cs="Arial"/>
          <w:rPrChange w:id="206" w:author="Tiago M Dias" w:date="2016-03-30T10:34:00Z">
            <w:rPr/>
          </w:rPrChange>
        </w:rPr>
        <w:t xml:space="preserve">facilita </w:t>
      </w:r>
      <w:r w:rsidR="00B64135" w:rsidRPr="00D440CC">
        <w:rPr>
          <w:rFonts w:ascii="Arial" w:hAnsi="Arial" w:cs="Arial"/>
          <w:rPrChange w:id="207" w:author="Tiago M Dias" w:date="2016-03-30T10:34:00Z">
            <w:rPr/>
          </w:rPrChange>
        </w:rPr>
        <w:t xml:space="preserve">a leitura </w:t>
      </w:r>
      <w:r w:rsidR="00DE08B6" w:rsidRPr="00D440CC">
        <w:rPr>
          <w:rFonts w:ascii="Arial" w:hAnsi="Arial" w:cs="Arial"/>
          <w:rPrChange w:id="208" w:author="Tiago M Dias" w:date="2016-03-30T10:34:00Z">
            <w:rPr/>
          </w:rPrChange>
        </w:rPr>
        <w:t>e análise do código fonte, para além de potenciar a deteção de erros de sintaxe e/ou de semântica</w:t>
      </w:r>
      <w:r w:rsidR="00B64135" w:rsidRPr="00D440CC">
        <w:rPr>
          <w:rFonts w:ascii="Arial" w:hAnsi="Arial" w:cs="Arial"/>
          <w:rPrChange w:id="209" w:author="Tiago M Dias" w:date="2016-03-30T10:34:00Z">
            <w:rPr/>
          </w:rPrChange>
        </w:rPr>
        <w:t xml:space="preserve">. </w:t>
      </w:r>
      <w:r w:rsidR="00DE08B6" w:rsidRPr="00D440CC">
        <w:rPr>
          <w:rFonts w:ascii="Arial" w:hAnsi="Arial" w:cs="Arial"/>
          <w:rPrChange w:id="210" w:author="Tiago M Dias" w:date="2016-03-30T10:34:00Z">
            <w:rPr/>
          </w:rPrChange>
        </w:rPr>
        <w:t xml:space="preserve">A utilização de um compilador integrado no IDE </w:t>
      </w:r>
      <w:r w:rsidR="00A45A98" w:rsidRPr="00D440CC">
        <w:rPr>
          <w:rFonts w:ascii="Arial" w:hAnsi="Arial" w:cs="Arial"/>
          <w:rPrChange w:id="211" w:author="Tiago M Dias" w:date="2016-03-30T10:34:00Z">
            <w:rPr/>
          </w:rPrChange>
        </w:rPr>
        <w:t xml:space="preserve">também </w:t>
      </w:r>
      <w:r w:rsidR="00DE08B6" w:rsidRPr="00D440CC">
        <w:rPr>
          <w:rFonts w:ascii="Arial" w:hAnsi="Arial" w:cs="Arial"/>
          <w:rPrChange w:id="212" w:author="Tiago M Dias" w:date="2016-03-30T10:34:00Z">
            <w:rPr/>
          </w:rPrChange>
        </w:rPr>
        <w:t xml:space="preserve">permite acelerar o processo de geração do ficheiro executável, pois evita a saída </w:t>
      </w:r>
      <w:r w:rsidR="00B64135" w:rsidRPr="00D440CC">
        <w:rPr>
          <w:rFonts w:ascii="Arial" w:hAnsi="Arial" w:cs="Arial"/>
          <w:rPrChange w:id="213" w:author="Tiago M Dias" w:date="2016-03-30T10:34:00Z">
            <w:rPr/>
          </w:rPrChange>
        </w:rPr>
        <w:t xml:space="preserve">do editor, </w:t>
      </w:r>
      <w:r w:rsidR="00DE08B6" w:rsidRPr="00D440CC">
        <w:rPr>
          <w:rFonts w:ascii="Arial" w:hAnsi="Arial" w:cs="Arial"/>
          <w:rPrChange w:id="214" w:author="Tiago M Dias" w:date="2016-03-30T10:34:00Z">
            <w:rPr/>
          </w:rPrChange>
        </w:rPr>
        <w:t>a subsequente instanciação d</w:t>
      </w:r>
      <w:r w:rsidR="00B64135" w:rsidRPr="00D440CC">
        <w:rPr>
          <w:rFonts w:ascii="Arial" w:hAnsi="Arial" w:cs="Arial"/>
          <w:rPrChange w:id="215" w:author="Tiago M Dias" w:date="2016-03-30T10:34:00Z">
            <w:rPr/>
          </w:rPrChange>
        </w:rPr>
        <w:t>o compilador</w:t>
      </w:r>
      <w:r w:rsidR="00DE08B6" w:rsidRPr="00D440CC">
        <w:rPr>
          <w:rFonts w:ascii="Arial" w:hAnsi="Arial" w:cs="Arial"/>
          <w:rPrChange w:id="216" w:author="Tiago M Dias" w:date="2016-03-30T10:34:00Z">
            <w:rPr/>
          </w:rPrChange>
        </w:rPr>
        <w:t xml:space="preserve"> num processo aparte</w:t>
      </w:r>
      <w:r w:rsidR="00B64135" w:rsidRPr="00D440CC">
        <w:rPr>
          <w:rFonts w:ascii="Arial" w:hAnsi="Arial" w:cs="Arial"/>
          <w:rPrChange w:id="217" w:author="Tiago M Dias" w:date="2016-03-30T10:34:00Z">
            <w:rPr/>
          </w:rPrChange>
        </w:rPr>
        <w:t xml:space="preserve"> e</w:t>
      </w:r>
      <w:r w:rsidR="00DE08B6" w:rsidRPr="00D440CC">
        <w:rPr>
          <w:rFonts w:ascii="Arial" w:hAnsi="Arial" w:cs="Arial"/>
          <w:rPrChange w:id="218" w:author="Tiago M Dias" w:date="2016-03-30T10:34:00Z">
            <w:rPr/>
          </w:rPrChange>
        </w:rPr>
        <w:t xml:space="preserve">, caso a compilação seja abortada devido a </w:t>
      </w:r>
      <w:r w:rsidR="00B64135" w:rsidRPr="00D440CC">
        <w:rPr>
          <w:rFonts w:ascii="Arial" w:hAnsi="Arial" w:cs="Arial"/>
          <w:rPrChange w:id="219" w:author="Tiago M Dias" w:date="2016-03-30T10:34:00Z">
            <w:rPr/>
          </w:rPrChange>
        </w:rPr>
        <w:t>erros</w:t>
      </w:r>
      <w:r w:rsidR="00DE08B6" w:rsidRPr="00D440CC">
        <w:rPr>
          <w:rFonts w:ascii="Arial" w:hAnsi="Arial" w:cs="Arial"/>
          <w:rPrChange w:id="220" w:author="Tiago M Dias" w:date="2016-03-30T10:34:00Z">
            <w:rPr/>
          </w:rPrChange>
        </w:rPr>
        <w:t>,</w:t>
      </w:r>
      <w:r w:rsidR="00B64135" w:rsidRPr="00D440CC">
        <w:rPr>
          <w:rFonts w:ascii="Arial" w:hAnsi="Arial" w:cs="Arial"/>
          <w:rPrChange w:id="221" w:author="Tiago M Dias" w:date="2016-03-30T10:34:00Z">
            <w:rPr/>
          </w:rPrChange>
        </w:rPr>
        <w:t xml:space="preserve"> </w:t>
      </w:r>
      <w:r w:rsidR="00DE08B6" w:rsidRPr="00D440CC">
        <w:rPr>
          <w:rFonts w:ascii="Arial" w:hAnsi="Arial" w:cs="Arial"/>
          <w:rPrChange w:id="222" w:author="Tiago M Dias" w:date="2016-03-30T10:34:00Z">
            <w:rPr/>
          </w:rPrChange>
        </w:rPr>
        <w:t xml:space="preserve">a procura da(s) linha(s) associada(s) a esse(s) erro(s) </w:t>
      </w:r>
      <w:r w:rsidR="00B64135" w:rsidRPr="00D440CC">
        <w:rPr>
          <w:rFonts w:ascii="Arial" w:hAnsi="Arial" w:cs="Arial"/>
          <w:rPrChange w:id="223" w:author="Tiago M Dias" w:date="2016-03-30T10:34:00Z">
            <w:rPr/>
          </w:rPrChange>
        </w:rPr>
        <w:t xml:space="preserve">novamente no editor </w:t>
      </w:r>
      <w:r w:rsidR="00DE08B6" w:rsidRPr="00D440CC">
        <w:rPr>
          <w:rFonts w:ascii="Arial" w:hAnsi="Arial" w:cs="Arial"/>
          <w:rPrChange w:id="224" w:author="Tiago M Dias" w:date="2016-03-30T10:34:00Z">
            <w:rPr/>
          </w:rPrChange>
        </w:rPr>
        <w:t>com vista à sua correção.</w:t>
      </w:r>
    </w:p>
    <w:p w14:paraId="15CFB7FF" w14:textId="484F4013" w:rsidR="00A45A98" w:rsidRPr="00D440CC" w:rsidRDefault="00A45A98" w:rsidP="00212692">
      <w:pPr>
        <w:jc w:val="both"/>
        <w:rPr>
          <w:rFonts w:ascii="Arial" w:hAnsi="Arial" w:cs="Arial"/>
          <w:rPrChange w:id="225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26" w:author="Tiago M Dias" w:date="2016-03-30T10:34:00Z">
            <w:rPr/>
          </w:rPrChange>
        </w:rPr>
        <w:t xml:space="preserve">Atualmente, existem IDEs para quase todas as linguagens de programação em uso. Algumas destas aplicações suportam apenas uma linguagem de programação, como por exemplo </w:t>
      </w:r>
      <w:r w:rsidR="00651A9A" w:rsidRPr="00D440CC">
        <w:rPr>
          <w:rFonts w:ascii="Arial" w:hAnsi="Arial" w:cs="Arial"/>
          <w:i/>
          <w:rPrChange w:id="227" w:author="Tiago M Dias" w:date="2016-03-30T10:34:00Z">
            <w:rPr>
              <w:i/>
            </w:rPr>
          </w:rPrChange>
        </w:rPr>
        <w:t>Kantharos</w:t>
      </w:r>
      <w:r w:rsidR="00651A9A" w:rsidRPr="00D440CC">
        <w:rPr>
          <w:rFonts w:ascii="Arial" w:hAnsi="Arial" w:cs="Arial"/>
          <w:rPrChange w:id="228" w:author="Tiago M Dias" w:date="2016-03-30T10:34:00Z">
            <w:rPr/>
          </w:rPrChange>
        </w:rPr>
        <w:t xml:space="preserve"> apenas suporta </w:t>
      </w:r>
      <w:r w:rsidR="00651A9A" w:rsidRPr="00D440CC">
        <w:rPr>
          <w:rFonts w:ascii="Arial" w:hAnsi="Arial" w:cs="Arial"/>
          <w:i/>
          <w:rPrChange w:id="229" w:author="Tiago M Dias" w:date="2016-03-30T10:34:00Z">
            <w:rPr>
              <w:i/>
            </w:rPr>
          </w:rPrChange>
        </w:rPr>
        <w:t>PHP</w:t>
      </w:r>
      <w:r w:rsidR="00651A9A" w:rsidRPr="00D440CC">
        <w:rPr>
          <w:rFonts w:ascii="Arial" w:hAnsi="Arial" w:cs="Arial"/>
          <w:rPrChange w:id="230" w:author="Tiago M Dias" w:date="2016-03-30T10:34:00Z">
            <w:rPr/>
          </w:rPrChange>
        </w:rPr>
        <w:t xml:space="preserve"> e </w:t>
      </w:r>
      <w:r w:rsidR="00651A9A" w:rsidRPr="00D440CC">
        <w:rPr>
          <w:rFonts w:ascii="Arial" w:hAnsi="Arial" w:cs="Arial"/>
          <w:i/>
          <w:rPrChange w:id="231" w:author="Tiago M Dias" w:date="2016-03-30T10:34:00Z">
            <w:rPr>
              <w:i/>
            </w:rPr>
          </w:rPrChange>
        </w:rPr>
        <w:t>DRJava</w:t>
      </w:r>
      <w:r w:rsidR="00651A9A" w:rsidRPr="00D440CC">
        <w:rPr>
          <w:rFonts w:ascii="Arial" w:hAnsi="Arial" w:cs="Arial"/>
          <w:rPrChange w:id="232" w:author="Tiago M Dias" w:date="2016-03-30T10:34:00Z">
            <w:rPr/>
          </w:rPrChange>
        </w:rPr>
        <w:t xml:space="preserve"> que apenas suporta </w:t>
      </w:r>
      <w:r w:rsidR="00651A9A" w:rsidRPr="00D440CC">
        <w:rPr>
          <w:rFonts w:ascii="Arial" w:hAnsi="Arial" w:cs="Arial"/>
          <w:i/>
          <w:rPrChange w:id="233" w:author="Tiago M Dias" w:date="2016-03-30T10:34:00Z">
            <w:rPr>
              <w:i/>
            </w:rPr>
          </w:rPrChange>
        </w:rPr>
        <w:t>Java</w:t>
      </w:r>
      <w:r w:rsidR="00651A9A" w:rsidRPr="00D440CC">
        <w:rPr>
          <w:rFonts w:ascii="Arial" w:hAnsi="Arial" w:cs="Arial"/>
          <w:rPrChange w:id="234" w:author="Tiago M Dias" w:date="2016-03-30T10:34:00Z">
            <w:rPr/>
          </w:rPrChange>
        </w:rPr>
        <w:t>.</w:t>
      </w:r>
      <w:r w:rsidRPr="00D440CC">
        <w:rPr>
          <w:rFonts w:ascii="Arial" w:hAnsi="Arial" w:cs="Arial"/>
          <w:rPrChange w:id="235" w:author="Tiago M Dias" w:date="2016-03-30T10:34:00Z">
            <w:rPr/>
          </w:rPrChange>
        </w:rPr>
        <w:t xml:space="preserve"> </w:t>
      </w:r>
      <w:r w:rsidR="00241CC7" w:rsidRPr="00D440CC">
        <w:rPr>
          <w:rFonts w:ascii="Arial" w:hAnsi="Arial" w:cs="Arial"/>
          <w:rPrChange w:id="236" w:author="Tiago M Dias" w:date="2016-03-30T10:34:00Z">
            <w:rPr/>
          </w:rPrChange>
        </w:rPr>
        <w:t>Não obstante</w:t>
      </w:r>
      <w:r w:rsidRPr="00D440CC">
        <w:rPr>
          <w:rFonts w:ascii="Arial" w:hAnsi="Arial" w:cs="Arial"/>
          <w:rPrChange w:id="237" w:author="Tiago M Dias" w:date="2016-03-30T10:34:00Z">
            <w:rPr/>
          </w:rPrChange>
        </w:rPr>
        <w:t xml:space="preserve">, </w:t>
      </w:r>
      <w:r w:rsidR="00241CC7" w:rsidRPr="00D440CC">
        <w:rPr>
          <w:rFonts w:ascii="Arial" w:hAnsi="Arial" w:cs="Arial"/>
          <w:rPrChange w:id="238" w:author="Tiago M Dias" w:date="2016-03-30T10:34:00Z">
            <w:rPr/>
          </w:rPrChange>
        </w:rPr>
        <w:t xml:space="preserve">há vários IDEs no mercado que permitem desenvolver programas e aplicações usando várias linguagens de programação, tais como o </w:t>
      </w:r>
      <w:r w:rsidR="00241CC7" w:rsidRPr="00D440CC">
        <w:rPr>
          <w:rFonts w:ascii="Arial" w:hAnsi="Arial" w:cs="Arial"/>
          <w:i/>
          <w:rPrChange w:id="239" w:author="Tiago M Dias" w:date="2016-03-30T10:34:00Z">
            <w:rPr>
              <w:i/>
            </w:rPr>
          </w:rPrChange>
        </w:rPr>
        <w:t>Eclipse</w:t>
      </w:r>
      <w:ins w:id="240" w:author="Tiago M Dias" w:date="2016-03-30T12:31:00Z">
        <w:r w:rsidR="00FC3DB1">
          <w:rPr>
            <w:rFonts w:ascii="Arial" w:hAnsi="Arial" w:cs="Arial"/>
          </w:rPr>
          <w:t> [</w:t>
        </w:r>
      </w:ins>
      <w:ins w:id="241" w:author="Andre" w:date="2016-03-30T15:26:00Z">
        <w:r w:rsidR="00E61A64">
          <w:rPr>
            <w:rFonts w:ascii="Arial" w:hAnsi="Arial" w:cs="Arial"/>
          </w:rPr>
          <w:t>2</w:t>
        </w:r>
      </w:ins>
      <w:ins w:id="242" w:author="Tiago M Dias" w:date="2016-03-30T12:31:00Z">
        <w:r w:rsidR="00FC3DB1">
          <w:rPr>
            <w:rFonts w:ascii="Arial" w:hAnsi="Arial" w:cs="Arial"/>
          </w:rPr>
          <w:t>]</w:t>
        </w:r>
      </w:ins>
      <w:r w:rsidR="00241CC7" w:rsidRPr="00D440CC">
        <w:rPr>
          <w:rFonts w:ascii="Arial" w:hAnsi="Arial" w:cs="Arial"/>
          <w:rPrChange w:id="243" w:author="Tiago M Dias" w:date="2016-03-30T10:34:00Z">
            <w:rPr/>
          </w:rPrChange>
        </w:rPr>
        <w:t xml:space="preserve"> e o </w:t>
      </w:r>
      <w:r w:rsidR="00241CC7" w:rsidRPr="00D440CC">
        <w:rPr>
          <w:rFonts w:ascii="Arial" w:hAnsi="Arial" w:cs="Arial"/>
          <w:i/>
          <w:rPrChange w:id="244" w:author="Tiago M Dias" w:date="2016-03-30T10:34:00Z">
            <w:rPr>
              <w:i/>
            </w:rPr>
          </w:rPrChange>
        </w:rPr>
        <w:t>IntelliJ</w:t>
      </w:r>
      <w:r w:rsidR="00241CC7" w:rsidRPr="00D440CC">
        <w:rPr>
          <w:rFonts w:ascii="Arial" w:hAnsi="Arial" w:cs="Arial"/>
          <w:rPrChange w:id="245" w:author="Tiago M Dias" w:date="2016-03-30T10:34:00Z">
            <w:rPr/>
          </w:rPrChange>
        </w:rPr>
        <w:t xml:space="preserve"> </w:t>
      </w:r>
      <w:ins w:id="246" w:author="Andre" w:date="2016-03-31T10:16:00Z">
        <w:r w:rsidR="00050AFF">
          <w:rPr>
            <w:rFonts w:ascii="Arial" w:hAnsi="Arial" w:cs="Arial"/>
          </w:rPr>
          <w:t xml:space="preserve">[3] </w:t>
        </w:r>
      </w:ins>
      <w:r w:rsidR="00BD348E" w:rsidRPr="00D440CC">
        <w:rPr>
          <w:rFonts w:ascii="Arial" w:hAnsi="Arial" w:cs="Arial"/>
          <w:rPrChange w:id="247" w:author="Tiago M Dias" w:date="2016-03-30T10:34:00Z">
            <w:rPr/>
          </w:rPrChange>
        </w:rPr>
        <w:t>cuja quota de mercado é, à data atual, superior a 80%</w:t>
      </w:r>
      <w:r w:rsidR="008818FE" w:rsidRPr="00D440CC">
        <w:rPr>
          <w:rFonts w:ascii="Arial" w:hAnsi="Arial" w:cs="Arial"/>
          <w:rPrChange w:id="248" w:author="Tiago M Dias" w:date="2016-03-30T10:34:00Z">
            <w:rPr/>
          </w:rPrChange>
        </w:rPr>
        <w:t>[</w:t>
      </w:r>
      <w:del w:id="249" w:author="Andre" w:date="2016-03-30T15:26:00Z">
        <w:r w:rsidR="008818FE" w:rsidRPr="00D440CC" w:rsidDel="00E61A64">
          <w:rPr>
            <w:rFonts w:ascii="Arial" w:hAnsi="Arial" w:cs="Arial"/>
            <w:rPrChange w:id="250" w:author="Tiago M Dias" w:date="2016-03-30T10:34:00Z">
              <w:rPr/>
            </w:rPrChange>
          </w:rPr>
          <w:delText>2</w:delText>
        </w:r>
      </w:del>
      <w:ins w:id="251" w:author="Andre" w:date="2016-03-30T15:26:00Z">
        <w:r w:rsidR="00050AFF">
          <w:rPr>
            <w:rFonts w:ascii="Arial" w:hAnsi="Arial" w:cs="Arial"/>
          </w:rPr>
          <w:t>4</w:t>
        </w:r>
      </w:ins>
      <w:r w:rsidR="006A2E68" w:rsidRPr="00D440CC">
        <w:rPr>
          <w:rFonts w:ascii="Arial" w:hAnsi="Arial" w:cs="Arial"/>
          <w:rPrChange w:id="252" w:author="Tiago M Dias" w:date="2016-03-30T10:34:00Z">
            <w:rPr/>
          </w:rPrChange>
        </w:rPr>
        <w:t>]</w:t>
      </w:r>
      <w:r w:rsidR="00241CC7" w:rsidRPr="00D440CC">
        <w:rPr>
          <w:rFonts w:ascii="Arial" w:hAnsi="Arial" w:cs="Arial"/>
          <w:rPrChange w:id="253" w:author="Tiago M Dias" w:date="2016-03-30T10:34:00Z">
            <w:rPr/>
          </w:rPrChange>
        </w:rPr>
        <w:t xml:space="preserve">. Esta versatilidade é normalmente conseguida à custa da adição de </w:t>
      </w:r>
      <w:r w:rsidR="00241CC7" w:rsidRPr="00D440CC">
        <w:rPr>
          <w:rFonts w:ascii="Arial" w:hAnsi="Arial" w:cs="Arial"/>
          <w:i/>
          <w:rPrChange w:id="254" w:author="Tiago M Dias" w:date="2016-03-30T10:34:00Z">
            <w:rPr>
              <w:i/>
            </w:rPr>
          </w:rPrChange>
        </w:rPr>
        <w:t>plug-ins</w:t>
      </w:r>
      <w:r w:rsidR="00241CC7" w:rsidRPr="00D440CC">
        <w:rPr>
          <w:rFonts w:ascii="Arial" w:hAnsi="Arial" w:cs="Arial"/>
          <w:rPrChange w:id="255" w:author="Tiago M Dias" w:date="2016-03-30T10:34:00Z">
            <w:rPr/>
          </w:rPrChange>
        </w:rPr>
        <w:t xml:space="preserve"> ou </w:t>
      </w:r>
      <w:r w:rsidR="00241CC7" w:rsidRPr="00D440CC">
        <w:rPr>
          <w:rFonts w:ascii="Arial" w:hAnsi="Arial" w:cs="Arial"/>
          <w:i/>
          <w:rPrChange w:id="256" w:author="Tiago M Dias" w:date="2016-03-30T10:34:00Z">
            <w:rPr>
              <w:i/>
            </w:rPr>
          </w:rPrChange>
        </w:rPr>
        <w:t>add-ons</w:t>
      </w:r>
      <w:r w:rsidR="00241CC7" w:rsidRPr="00D440CC">
        <w:rPr>
          <w:rFonts w:ascii="Arial" w:hAnsi="Arial" w:cs="Arial"/>
          <w:rPrChange w:id="257" w:author="Tiago M Dias" w:date="2016-03-30T10:34:00Z">
            <w:rPr/>
          </w:rPrChange>
        </w:rPr>
        <w:t xml:space="preserve"> específicos para uma dada linguagem de programação ao IDE, que são</w:t>
      </w:r>
      <w:r w:rsidR="00D26105" w:rsidRPr="00D440CC">
        <w:rPr>
          <w:rFonts w:ascii="Arial" w:hAnsi="Arial" w:cs="Arial"/>
          <w:rPrChange w:id="258" w:author="Tiago M Dias" w:date="2016-03-30T10:34:00Z">
            <w:rPr/>
          </w:rPrChange>
        </w:rPr>
        <w:t xml:space="preserve"> programas que ajudam adicionar novas funcionalidades aos </w:t>
      </w:r>
      <w:r w:rsidR="00D26105" w:rsidRPr="00D440CC">
        <w:rPr>
          <w:rFonts w:ascii="Arial" w:hAnsi="Arial" w:cs="Arial"/>
          <w:i/>
          <w:rPrChange w:id="259" w:author="Tiago M Dias" w:date="2016-03-30T10:34:00Z">
            <w:rPr>
              <w:i/>
            </w:rPr>
          </w:rPrChange>
        </w:rPr>
        <w:t>plug</w:t>
      </w:r>
      <w:r w:rsidR="00746403" w:rsidRPr="00D440CC">
        <w:rPr>
          <w:rFonts w:ascii="Arial" w:hAnsi="Arial" w:cs="Arial"/>
          <w:i/>
          <w:rPrChange w:id="260" w:author="Tiago M Dias" w:date="2016-03-30T10:34:00Z">
            <w:rPr>
              <w:i/>
            </w:rPr>
          </w:rPrChange>
        </w:rPr>
        <w:t>-</w:t>
      </w:r>
      <w:r w:rsidR="00D26105" w:rsidRPr="00D440CC">
        <w:rPr>
          <w:rFonts w:ascii="Arial" w:hAnsi="Arial" w:cs="Arial"/>
          <w:i/>
          <w:rPrChange w:id="261" w:author="Tiago M Dias" w:date="2016-03-30T10:34:00Z">
            <w:rPr>
              <w:i/>
            </w:rPr>
          </w:rPrChange>
        </w:rPr>
        <w:t>ins</w:t>
      </w:r>
      <w:r w:rsidR="00D26105" w:rsidRPr="00D440CC">
        <w:rPr>
          <w:rFonts w:ascii="Arial" w:hAnsi="Arial" w:cs="Arial"/>
          <w:rPrChange w:id="262" w:author="Tiago M Dias" w:date="2016-03-30T10:34:00Z">
            <w:rPr/>
          </w:rPrChange>
        </w:rPr>
        <w:t>. Estes podem ser criados a partir de bibliotecas que dão o suporte a criação dos mesmos.</w:t>
      </w:r>
    </w:p>
    <w:p w14:paraId="5CD26303" w14:textId="137BC938" w:rsidR="00A45A98" w:rsidRPr="00D440CC" w:rsidRDefault="00C15F45" w:rsidP="00212692">
      <w:pPr>
        <w:jc w:val="both"/>
        <w:rPr>
          <w:rFonts w:ascii="Arial" w:hAnsi="Arial" w:cs="Arial"/>
          <w:rPrChange w:id="263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64" w:author="Tiago M Dias" w:date="2016-03-30T10:34:00Z">
            <w:rPr/>
          </w:rPrChange>
        </w:rPr>
        <w:t>Apesar d</w:t>
      </w:r>
      <w:r w:rsidR="00695787" w:rsidRPr="00D440CC">
        <w:rPr>
          <w:rFonts w:ascii="Arial" w:hAnsi="Arial" w:cs="Arial"/>
          <w:rPrChange w:id="265" w:author="Tiago M Dias" w:date="2016-03-30T10:34:00Z">
            <w:rPr/>
          </w:rPrChange>
        </w:rPr>
        <w:t>a maioria d</w:t>
      </w:r>
      <w:r w:rsidRPr="00D440CC">
        <w:rPr>
          <w:rFonts w:ascii="Arial" w:hAnsi="Arial" w:cs="Arial"/>
          <w:rPrChange w:id="266" w:author="Tiago M Dias" w:date="2016-03-30T10:34:00Z">
            <w:rPr/>
          </w:rPrChange>
        </w:rPr>
        <w:t xml:space="preserve">estes IDEs </w:t>
      </w:r>
      <w:r w:rsidR="00BD348E" w:rsidRPr="00D440CC">
        <w:rPr>
          <w:rFonts w:ascii="Arial" w:hAnsi="Arial" w:cs="Arial"/>
          <w:rPrChange w:id="267" w:author="Tiago M Dias" w:date="2016-03-30T10:34:00Z">
            <w:rPr/>
          </w:rPrChange>
        </w:rPr>
        <w:t xml:space="preserve">e dos seus </w:t>
      </w:r>
      <w:r w:rsidR="00BD348E" w:rsidRPr="00D440CC">
        <w:rPr>
          <w:rFonts w:ascii="Arial" w:hAnsi="Arial" w:cs="Arial"/>
          <w:i/>
          <w:rPrChange w:id="268" w:author="Tiago M Dias" w:date="2016-03-30T10:34:00Z">
            <w:rPr>
              <w:i/>
            </w:rPr>
          </w:rPrChange>
        </w:rPr>
        <w:t>plug-ins</w:t>
      </w:r>
      <w:r w:rsidR="00BD348E" w:rsidRPr="00D440CC">
        <w:rPr>
          <w:rFonts w:ascii="Arial" w:hAnsi="Arial" w:cs="Arial"/>
          <w:rPrChange w:id="269" w:author="Tiago M Dias" w:date="2016-03-30T10:34:00Z">
            <w:rPr/>
          </w:rPrChange>
        </w:rPr>
        <w:t xml:space="preserve"> e </w:t>
      </w:r>
      <w:r w:rsidR="00BD348E" w:rsidRPr="00D440CC">
        <w:rPr>
          <w:rFonts w:ascii="Arial" w:hAnsi="Arial" w:cs="Arial"/>
          <w:i/>
          <w:rPrChange w:id="270" w:author="Tiago M Dias" w:date="2016-03-30T10:34:00Z">
            <w:rPr>
              <w:i/>
            </w:rPr>
          </w:rPrChange>
        </w:rPr>
        <w:t>add-ons</w:t>
      </w:r>
      <w:r w:rsidR="00BD348E" w:rsidRPr="00D440CC">
        <w:rPr>
          <w:rFonts w:ascii="Arial" w:hAnsi="Arial" w:cs="Arial"/>
          <w:rPrChange w:id="271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272" w:author="Tiago M Dias" w:date="2016-03-30T10:34:00Z">
            <w:rPr/>
          </w:rPrChange>
        </w:rPr>
        <w:t>estarem</w:t>
      </w:r>
      <w:r w:rsidR="00BD4892" w:rsidRPr="00D440CC">
        <w:rPr>
          <w:rFonts w:ascii="Arial" w:hAnsi="Arial" w:cs="Arial"/>
          <w:rPrChange w:id="273" w:author="Tiago M Dias" w:date="2016-03-30T10:34:00Z">
            <w:rPr/>
          </w:rPrChange>
        </w:rPr>
        <w:t xml:space="preserve"> normalmente associados </w:t>
      </w:r>
      <w:r w:rsidRPr="00D440CC">
        <w:rPr>
          <w:rFonts w:ascii="Arial" w:hAnsi="Arial" w:cs="Arial"/>
          <w:rPrChange w:id="274" w:author="Tiago M Dias" w:date="2016-03-30T10:34:00Z">
            <w:rPr/>
          </w:rPrChange>
        </w:rPr>
        <w:t xml:space="preserve">ao </w:t>
      </w:r>
      <w:r w:rsidR="00BD4892" w:rsidRPr="00D440CC">
        <w:rPr>
          <w:rFonts w:ascii="Arial" w:hAnsi="Arial" w:cs="Arial"/>
          <w:rPrChange w:id="275" w:author="Tiago M Dias" w:date="2016-03-30T10:34:00Z">
            <w:rPr/>
          </w:rPrChange>
        </w:rPr>
        <w:t xml:space="preserve">desenvolvimento de </w:t>
      </w:r>
      <w:r w:rsidRPr="00D440CC">
        <w:rPr>
          <w:rFonts w:ascii="Arial" w:hAnsi="Arial" w:cs="Arial"/>
          <w:rPrChange w:id="276" w:author="Tiago M Dias" w:date="2016-03-30T10:34:00Z">
            <w:rPr/>
          </w:rPrChange>
        </w:rPr>
        <w:t xml:space="preserve">programas utilizando </w:t>
      </w:r>
      <w:r w:rsidR="00BD4892" w:rsidRPr="00D440CC">
        <w:rPr>
          <w:rFonts w:ascii="Arial" w:hAnsi="Arial" w:cs="Arial"/>
          <w:rPrChange w:id="277" w:author="Tiago M Dias" w:date="2016-03-30T10:34:00Z">
            <w:rPr/>
          </w:rPrChange>
        </w:rPr>
        <w:t xml:space="preserve">linguagens de alto nível, como é o caso </w:t>
      </w:r>
      <w:r w:rsidR="00F554F9" w:rsidRPr="00D440CC">
        <w:rPr>
          <w:rFonts w:ascii="Arial" w:hAnsi="Arial" w:cs="Arial"/>
          <w:rPrChange w:id="278" w:author="Tiago M Dias" w:date="2016-03-30T10:34:00Z">
            <w:rPr/>
          </w:rPrChange>
        </w:rPr>
        <w:t xml:space="preserve">do C, </w:t>
      </w:r>
      <w:r w:rsidR="00BD4892" w:rsidRPr="00D440CC">
        <w:rPr>
          <w:rFonts w:ascii="Arial" w:hAnsi="Arial" w:cs="Arial"/>
          <w:rPrChange w:id="279" w:author="Tiago M Dias" w:date="2016-03-30T10:34:00Z">
            <w:rPr/>
          </w:rPrChange>
        </w:rPr>
        <w:t xml:space="preserve">C++, C# </w:t>
      </w:r>
      <w:r w:rsidRPr="00D440CC">
        <w:rPr>
          <w:rFonts w:ascii="Arial" w:hAnsi="Arial" w:cs="Arial"/>
          <w:rPrChange w:id="280" w:author="Tiago M Dias" w:date="2016-03-30T10:34:00Z">
            <w:rPr/>
          </w:rPrChange>
        </w:rPr>
        <w:t xml:space="preserve">ou </w:t>
      </w:r>
      <w:r w:rsidR="00BD4892" w:rsidRPr="00D440CC">
        <w:rPr>
          <w:rFonts w:ascii="Arial" w:hAnsi="Arial" w:cs="Arial"/>
          <w:rPrChange w:id="281" w:author="Tiago M Dias" w:date="2016-03-30T10:34:00Z">
            <w:rPr/>
          </w:rPrChange>
        </w:rPr>
        <w:t xml:space="preserve">Java, </w:t>
      </w:r>
      <w:r w:rsidR="00695787" w:rsidRPr="00D440CC">
        <w:rPr>
          <w:rFonts w:ascii="Arial" w:hAnsi="Arial" w:cs="Arial"/>
          <w:rPrChange w:id="282" w:author="Tiago M Dias" w:date="2016-03-30T10:34:00Z">
            <w:rPr/>
          </w:rPrChange>
        </w:rPr>
        <w:t xml:space="preserve">muitas </w:t>
      </w:r>
      <w:r w:rsidRPr="00D440CC">
        <w:rPr>
          <w:rFonts w:ascii="Arial" w:hAnsi="Arial" w:cs="Arial"/>
          <w:rPrChange w:id="283" w:author="Tiago M Dias" w:date="2016-03-30T10:34:00Z">
            <w:rPr/>
          </w:rPrChange>
        </w:rPr>
        <w:t>destas aplicações também oferece</w:t>
      </w:r>
      <w:r w:rsidR="00695787" w:rsidRPr="00D440CC">
        <w:rPr>
          <w:rFonts w:ascii="Arial" w:hAnsi="Arial" w:cs="Arial"/>
          <w:rPrChange w:id="284" w:author="Tiago M Dias" w:date="2016-03-30T10:34:00Z">
            <w:rPr/>
          </w:rPrChange>
        </w:rPr>
        <w:t>m</w:t>
      </w:r>
      <w:r w:rsidRPr="00D440CC">
        <w:rPr>
          <w:rFonts w:ascii="Arial" w:hAnsi="Arial" w:cs="Arial"/>
          <w:rPrChange w:id="285" w:author="Tiago M Dias" w:date="2016-03-30T10:34:00Z">
            <w:rPr/>
          </w:rPrChange>
        </w:rPr>
        <w:t xml:space="preserve"> suporte à codificação do</w:t>
      </w:r>
      <w:r w:rsidR="00695787" w:rsidRPr="00D440CC">
        <w:rPr>
          <w:rFonts w:ascii="Arial" w:hAnsi="Arial" w:cs="Arial"/>
          <w:rPrChange w:id="286" w:author="Tiago M Dias" w:date="2016-03-30T10:34:00Z">
            <w:rPr/>
          </w:rPrChange>
        </w:rPr>
        <w:t>s</w:t>
      </w:r>
      <w:r w:rsidRPr="00D440CC">
        <w:rPr>
          <w:rFonts w:ascii="Arial" w:hAnsi="Arial" w:cs="Arial"/>
          <w:rPrChange w:id="287" w:author="Tiago M Dias" w:date="2016-03-30T10:34:00Z">
            <w:rPr/>
          </w:rPrChange>
        </w:rPr>
        <w:t xml:space="preserve"> programa</w:t>
      </w:r>
      <w:r w:rsidR="00695787" w:rsidRPr="00D440CC">
        <w:rPr>
          <w:rFonts w:ascii="Arial" w:hAnsi="Arial" w:cs="Arial"/>
          <w:rPrChange w:id="288" w:author="Tiago M Dias" w:date="2016-03-30T10:34:00Z">
            <w:rPr/>
          </w:rPrChange>
        </w:rPr>
        <w:t>s,</w:t>
      </w:r>
      <w:r w:rsidRPr="00D440CC">
        <w:rPr>
          <w:rFonts w:ascii="Arial" w:hAnsi="Arial" w:cs="Arial"/>
          <w:rPrChange w:id="289" w:author="Tiago M Dias" w:date="2016-03-30T10:34:00Z">
            <w:rPr/>
          </w:rPrChange>
        </w:rPr>
        <w:t xml:space="preserve"> ou dos seus módulos</w:t>
      </w:r>
      <w:r w:rsidR="00695787" w:rsidRPr="00D440CC">
        <w:rPr>
          <w:rFonts w:ascii="Arial" w:hAnsi="Arial" w:cs="Arial"/>
          <w:rPrChange w:id="290" w:author="Tiago M Dias" w:date="2016-03-30T10:34:00Z">
            <w:rPr/>
          </w:rPrChange>
        </w:rPr>
        <w:t>,</w:t>
      </w:r>
      <w:r w:rsidRPr="00D440CC">
        <w:rPr>
          <w:rFonts w:ascii="Arial" w:hAnsi="Arial" w:cs="Arial"/>
          <w:rPrChange w:id="291" w:author="Tiago M Dias" w:date="2016-03-30T10:34:00Z">
            <w:rPr/>
          </w:rPrChange>
        </w:rPr>
        <w:t xml:space="preserve"> usando </w:t>
      </w:r>
      <w:r w:rsidR="00BD4892" w:rsidRPr="00D440CC">
        <w:rPr>
          <w:rFonts w:ascii="Arial" w:hAnsi="Arial" w:cs="Arial"/>
          <w:rPrChange w:id="292" w:author="Tiago M Dias" w:date="2016-03-30T10:34:00Z">
            <w:rPr/>
          </w:rPrChange>
        </w:rPr>
        <w:t xml:space="preserve">linguagens de </w:t>
      </w:r>
      <w:r w:rsidR="00695787" w:rsidRPr="00D440CC">
        <w:rPr>
          <w:rFonts w:ascii="Arial" w:hAnsi="Arial" w:cs="Arial"/>
          <w:rPrChange w:id="293" w:author="Tiago M Dias" w:date="2016-03-30T10:34:00Z">
            <w:rPr/>
          </w:rPrChange>
        </w:rPr>
        <w:t xml:space="preserve">mais </w:t>
      </w:r>
      <w:r w:rsidR="00BD4892" w:rsidRPr="00D440CC">
        <w:rPr>
          <w:rFonts w:ascii="Arial" w:hAnsi="Arial" w:cs="Arial"/>
          <w:rPrChange w:id="294" w:author="Tiago M Dias" w:date="2016-03-30T10:34:00Z">
            <w:rPr/>
          </w:rPrChange>
        </w:rPr>
        <w:t xml:space="preserve">baixo nível, </w:t>
      </w:r>
      <w:r w:rsidR="00F554F9" w:rsidRPr="00D440CC">
        <w:rPr>
          <w:rFonts w:ascii="Arial" w:hAnsi="Arial" w:cs="Arial"/>
          <w:rPrChange w:id="295" w:author="Tiago M Dias" w:date="2016-03-30T10:34:00Z">
            <w:rPr/>
          </w:rPrChange>
        </w:rPr>
        <w:t xml:space="preserve">tal como </w:t>
      </w:r>
      <w:r w:rsidR="00BD4892" w:rsidRPr="00D440CC">
        <w:rPr>
          <w:rFonts w:ascii="Arial" w:hAnsi="Arial" w:cs="Arial"/>
          <w:rPrChange w:id="296" w:author="Tiago M Dias" w:date="2016-03-30T10:34:00Z">
            <w:rPr/>
          </w:rPrChange>
        </w:rPr>
        <w:t xml:space="preserve">o </w:t>
      </w:r>
      <w:r w:rsidR="00F554F9" w:rsidRPr="00D440CC">
        <w:rPr>
          <w:rFonts w:ascii="Arial" w:hAnsi="Arial" w:cs="Arial"/>
          <w:i/>
          <w:rPrChange w:id="297" w:author="Tiago M Dias" w:date="2016-03-30T10:34:00Z">
            <w:rPr>
              <w:i/>
            </w:rPr>
          </w:rPrChange>
        </w:rPr>
        <w:t>a</w:t>
      </w:r>
      <w:r w:rsidR="00BD4892" w:rsidRPr="00D440CC">
        <w:rPr>
          <w:rFonts w:ascii="Arial" w:hAnsi="Arial" w:cs="Arial"/>
          <w:i/>
          <w:rPrChange w:id="298" w:author="Tiago M Dias" w:date="2016-03-30T10:34:00Z">
            <w:rPr>
              <w:i/>
            </w:rPr>
          </w:rPrChange>
        </w:rPr>
        <w:t>ssembly</w:t>
      </w:r>
      <w:r w:rsidR="00695787" w:rsidRPr="00D440CC">
        <w:rPr>
          <w:rFonts w:ascii="Arial" w:hAnsi="Arial" w:cs="Arial"/>
          <w:rPrChange w:id="299" w:author="Tiago M Dias" w:date="2016-03-30T10:34:00Z">
            <w:rPr/>
          </w:rPrChange>
        </w:rPr>
        <w:t xml:space="preserve"> (e.g. o </w:t>
      </w:r>
      <w:r w:rsidR="00695787" w:rsidRPr="00D440CC">
        <w:rPr>
          <w:rFonts w:ascii="Arial" w:hAnsi="Arial" w:cs="Arial"/>
          <w:i/>
          <w:rPrChange w:id="300" w:author="Tiago M Dias" w:date="2016-03-30T10:34:00Z">
            <w:rPr>
              <w:i/>
            </w:rPr>
          </w:rPrChange>
        </w:rPr>
        <w:t>Eclipse</w:t>
      </w:r>
      <w:r w:rsidR="00695787" w:rsidRPr="00D440CC">
        <w:rPr>
          <w:rFonts w:ascii="Arial" w:hAnsi="Arial" w:cs="Arial"/>
          <w:rPrChange w:id="301" w:author="Tiago M Dias" w:date="2016-03-30T10:34:00Z">
            <w:rPr/>
          </w:rPrChange>
        </w:rPr>
        <w:t>)</w:t>
      </w:r>
      <w:r w:rsidR="00BD4892" w:rsidRPr="00D440CC">
        <w:rPr>
          <w:rFonts w:ascii="Arial" w:hAnsi="Arial" w:cs="Arial"/>
          <w:rPrChange w:id="302" w:author="Tiago M Dias" w:date="2016-03-30T10:34:00Z">
            <w:rPr/>
          </w:rPrChange>
        </w:rPr>
        <w:t xml:space="preserve">. </w:t>
      </w:r>
    </w:p>
    <w:p w14:paraId="79EB8B78" w14:textId="77777777" w:rsidR="00F62B96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303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04" w:author="Tiago M Dias" w:date="2016-03-30T10:34:00Z">
            <w:rPr/>
          </w:rPrChange>
        </w:rPr>
        <w:t>Motivação</w:t>
      </w:r>
    </w:p>
    <w:p w14:paraId="5C5273C0" w14:textId="4CB0F579" w:rsidR="006658FC" w:rsidRPr="00D440CC" w:rsidRDefault="0068334B" w:rsidP="006658FC">
      <w:pPr>
        <w:jc w:val="both"/>
        <w:rPr>
          <w:rFonts w:ascii="Arial" w:hAnsi="Arial" w:cs="Arial"/>
          <w:rPrChange w:id="305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06" w:author="Tiago M Dias" w:date="2016-03-30T10:34:00Z">
            <w:rPr/>
          </w:rPrChange>
        </w:rPr>
        <w:t xml:space="preserve">A arquitetura </w:t>
      </w:r>
      <w:r w:rsidR="006658FC" w:rsidRPr="00D440CC">
        <w:rPr>
          <w:rFonts w:ascii="Arial" w:hAnsi="Arial" w:cs="Arial"/>
          <w:rPrChange w:id="307" w:author="Tiago M Dias" w:date="2016-03-30T10:34:00Z">
            <w:rPr/>
          </w:rPrChange>
        </w:rPr>
        <w:t>PDS16</w:t>
      </w:r>
      <w:r w:rsidR="00356DFB" w:rsidRPr="00D440CC">
        <w:rPr>
          <w:rFonts w:ascii="Arial" w:hAnsi="Arial" w:cs="Arial"/>
          <w:rPrChange w:id="308" w:author="Tiago M Dias" w:date="2016-03-30T10:34:00Z">
            <w:rPr/>
          </w:rPrChange>
        </w:rPr>
        <w:t> [</w:t>
      </w:r>
      <w:ins w:id="309" w:author="Andre" w:date="2016-03-30T15:26:00Z">
        <w:r w:rsidR="00050AFF">
          <w:rPr>
            <w:rFonts w:ascii="Arial" w:hAnsi="Arial" w:cs="Arial"/>
          </w:rPr>
          <w:t>5</w:t>
        </w:r>
      </w:ins>
      <w:del w:id="310" w:author="Andre" w:date="2016-03-30T15:26:00Z">
        <w:r w:rsidR="008818FE" w:rsidRPr="00D440CC" w:rsidDel="00E61A64">
          <w:rPr>
            <w:rFonts w:ascii="Arial" w:hAnsi="Arial" w:cs="Arial"/>
            <w:rPrChange w:id="311" w:author="Tiago M Dias" w:date="2016-03-30T10:34:00Z">
              <w:rPr/>
            </w:rPrChange>
          </w:rPr>
          <w:delText>3</w:delText>
        </w:r>
      </w:del>
      <w:r w:rsidR="00356DFB" w:rsidRPr="00D440CC">
        <w:rPr>
          <w:rFonts w:ascii="Arial" w:hAnsi="Arial" w:cs="Arial"/>
          <w:rPrChange w:id="312" w:author="Tiago M Dias" w:date="2016-03-30T10:34:00Z">
            <w:rPr/>
          </w:rPrChange>
        </w:rPr>
        <w:t>]</w:t>
      </w:r>
      <w:r w:rsidR="006658FC" w:rsidRPr="00D440CC">
        <w:rPr>
          <w:rFonts w:ascii="Arial" w:hAnsi="Arial" w:cs="Arial"/>
          <w:rPrChange w:id="313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314" w:author="Tiago M Dias" w:date="2016-03-30T10:34:00Z">
            <w:rPr/>
          </w:rPrChange>
        </w:rPr>
        <w:t>foi desenvolvida</w:t>
      </w:r>
      <w:r w:rsidR="006658FC" w:rsidRPr="00D440CC">
        <w:rPr>
          <w:rFonts w:ascii="Arial" w:hAnsi="Arial" w:cs="Arial"/>
          <w:rPrChange w:id="315" w:author="Tiago M Dias" w:date="2016-03-30T10:34:00Z">
            <w:rPr/>
          </w:rPrChange>
        </w:rPr>
        <w:t xml:space="preserve"> no Instituto Superior de Engenharia de Lisboa (ISEL)</w:t>
      </w:r>
      <w:r w:rsidR="00132A8D" w:rsidRPr="00D440CC">
        <w:rPr>
          <w:rFonts w:ascii="Arial" w:hAnsi="Arial" w:cs="Arial"/>
          <w:rPrChange w:id="316" w:author="Tiago M Dias" w:date="2016-03-30T10:34:00Z">
            <w:rPr/>
          </w:rPrChange>
        </w:rPr>
        <w:t>,</w:t>
      </w:r>
      <w:r w:rsidR="006658FC" w:rsidRPr="00D440CC">
        <w:rPr>
          <w:rFonts w:ascii="Arial" w:hAnsi="Arial" w:cs="Arial"/>
          <w:rPrChange w:id="317" w:author="Tiago M Dias" w:date="2016-03-30T10:34:00Z">
            <w:rPr/>
          </w:rPrChange>
        </w:rPr>
        <w:t xml:space="preserve"> em 2008, com o objetivo de suportar </w:t>
      </w:r>
      <w:r w:rsidR="00132A8D" w:rsidRPr="00D440CC">
        <w:rPr>
          <w:rFonts w:ascii="Arial" w:hAnsi="Arial" w:cs="Arial"/>
          <w:rPrChange w:id="318" w:author="Tiago M Dias" w:date="2016-03-30T10:34:00Z">
            <w:rPr/>
          </w:rPrChange>
        </w:rPr>
        <w:t xml:space="preserve">não só </w:t>
      </w:r>
      <w:r w:rsidR="006658FC" w:rsidRPr="00D440CC">
        <w:rPr>
          <w:rFonts w:ascii="Arial" w:hAnsi="Arial" w:cs="Arial"/>
          <w:rPrChange w:id="319" w:author="Tiago M Dias" w:date="2016-03-30T10:34:00Z">
            <w:rPr/>
          </w:rPrChange>
        </w:rPr>
        <w:t xml:space="preserve">uma mais fácil compreensão </w:t>
      </w:r>
      <w:r w:rsidR="00132A8D" w:rsidRPr="00D440CC">
        <w:rPr>
          <w:rFonts w:ascii="Arial" w:hAnsi="Arial" w:cs="Arial"/>
          <w:rPrChange w:id="320" w:author="Tiago M Dias" w:date="2016-03-30T10:34:00Z">
            <w:rPr/>
          </w:rPrChange>
        </w:rPr>
        <w:t xml:space="preserve">mas também </w:t>
      </w:r>
      <w:r w:rsidR="006658FC" w:rsidRPr="00D440CC">
        <w:rPr>
          <w:rFonts w:ascii="Arial" w:hAnsi="Arial" w:cs="Arial"/>
          <w:rPrChange w:id="321" w:author="Tiago M Dias" w:date="2016-03-30T10:34:00Z">
            <w:rPr/>
          </w:rPrChange>
        </w:rPr>
        <w:t xml:space="preserve">o ensino experimental dos conceitos básicos subjacentes </w:t>
      </w:r>
      <w:r w:rsidR="00356DFB" w:rsidRPr="00D440CC">
        <w:rPr>
          <w:rFonts w:ascii="Arial" w:hAnsi="Arial" w:cs="Arial"/>
          <w:rPrChange w:id="322" w:author="Tiago M Dias" w:date="2016-03-30T10:34:00Z">
            <w:rPr/>
          </w:rPrChange>
        </w:rPr>
        <w:t>ao tema</w:t>
      </w:r>
      <w:r w:rsidR="006658FC" w:rsidRPr="00D440CC">
        <w:rPr>
          <w:rFonts w:ascii="Arial" w:hAnsi="Arial" w:cs="Arial"/>
          <w:rPrChange w:id="323" w:author="Tiago M Dias" w:date="2016-03-30T10:34:00Z">
            <w:rPr/>
          </w:rPrChange>
        </w:rPr>
        <w:t xml:space="preserve"> “Arquitetura de Computadores”. Est</w:t>
      </w:r>
      <w:r w:rsidR="00132A8D" w:rsidRPr="00D440CC">
        <w:rPr>
          <w:rFonts w:ascii="Arial" w:hAnsi="Arial" w:cs="Arial"/>
          <w:rPrChange w:id="324" w:author="Tiago M Dias" w:date="2016-03-30T10:34:00Z">
            <w:rPr/>
          </w:rPrChange>
        </w:rPr>
        <w:t xml:space="preserve">a </w:t>
      </w:r>
      <w:r w:rsidR="006658FC" w:rsidRPr="00D440CC">
        <w:rPr>
          <w:rFonts w:ascii="Arial" w:hAnsi="Arial" w:cs="Arial"/>
          <w:rPrChange w:id="325" w:author="Tiago M Dias" w:date="2016-03-30T10:34:00Z">
            <w:rPr/>
          </w:rPrChange>
        </w:rPr>
        <w:t>arquitetura</w:t>
      </w:r>
      <w:r w:rsidR="00132A8D" w:rsidRPr="00D440CC">
        <w:rPr>
          <w:rFonts w:ascii="Arial" w:hAnsi="Arial" w:cs="Arial"/>
          <w:rPrChange w:id="326" w:author="Tiago M Dias" w:date="2016-03-30T10:34:00Z">
            <w:rPr/>
          </w:rPrChange>
        </w:rPr>
        <w:t xml:space="preserve"> </w:t>
      </w:r>
      <w:r w:rsidR="000065DE" w:rsidRPr="00D440CC">
        <w:rPr>
          <w:rFonts w:ascii="Arial" w:hAnsi="Arial" w:cs="Arial"/>
          <w:rPrChange w:id="327" w:author="Tiago M Dias" w:date="2016-03-30T10:34:00Z">
            <w:rPr/>
          </w:rPrChange>
        </w:rPr>
        <w:t xml:space="preserve">adota a mesma </w:t>
      </w:r>
      <w:r w:rsidR="00356DFB" w:rsidRPr="00D440CC">
        <w:rPr>
          <w:rFonts w:ascii="Arial" w:hAnsi="Arial" w:cs="Arial"/>
          <w:rPrChange w:id="328" w:author="Tiago M Dias" w:date="2016-03-30T10:34:00Z">
            <w:rPr/>
          </w:rPrChange>
        </w:rPr>
        <w:t xml:space="preserve">filosofia das máquinas do tipo </w:t>
      </w:r>
      <w:r w:rsidR="006658FC" w:rsidRPr="00D440CC">
        <w:rPr>
          <w:rFonts w:ascii="Arial" w:hAnsi="Arial" w:cs="Arial"/>
          <w:i/>
          <w:rPrChange w:id="329" w:author="Tiago M Dias" w:date="2016-03-30T10:34:00Z">
            <w:rPr>
              <w:i/>
            </w:rPr>
          </w:rPrChange>
        </w:rPr>
        <w:t>Reduced Instruction Set Computer</w:t>
      </w:r>
      <w:r w:rsidR="006658FC" w:rsidRPr="00D440CC">
        <w:rPr>
          <w:rFonts w:ascii="Arial" w:hAnsi="Arial" w:cs="Arial"/>
          <w:rPrChange w:id="330" w:author="Tiago M Dias" w:date="2016-03-30T10:34:00Z">
            <w:rPr/>
          </w:rPrChange>
        </w:rPr>
        <w:t xml:space="preserve"> (RISC)</w:t>
      </w:r>
      <w:r w:rsidR="00356DFB" w:rsidRPr="00D440CC">
        <w:rPr>
          <w:rFonts w:ascii="Arial" w:hAnsi="Arial" w:cs="Arial"/>
          <w:rPrChange w:id="331" w:author="Tiago M Dias" w:date="2016-03-30T10:34:00Z">
            <w:rPr/>
          </w:rPrChange>
        </w:rPr>
        <w:t xml:space="preserve">, </w:t>
      </w:r>
      <w:r w:rsidR="000065DE" w:rsidRPr="00D440CC">
        <w:rPr>
          <w:rFonts w:ascii="Arial" w:hAnsi="Arial" w:cs="Arial"/>
          <w:rPrChange w:id="332" w:author="Tiago M Dias" w:date="2016-03-30T10:34:00Z">
            <w:rPr/>
          </w:rPrChange>
        </w:rPr>
        <w:t>oferecendo o seu</w:t>
      </w:r>
      <w:r w:rsidR="00356DFB" w:rsidRPr="00D440CC">
        <w:rPr>
          <w:rFonts w:ascii="Arial" w:hAnsi="Arial" w:cs="Arial"/>
          <w:rPrChange w:id="333" w:author="Tiago M Dias" w:date="2016-03-30T10:34:00Z">
            <w:rPr/>
          </w:rPrChange>
        </w:rPr>
        <w:t xml:space="preserve"> ISA </w:t>
      </w:r>
      <w:r w:rsidR="000065DE" w:rsidRPr="00D440CC">
        <w:rPr>
          <w:rFonts w:ascii="Arial" w:hAnsi="Arial" w:cs="Arial"/>
          <w:rPrChange w:id="334" w:author="Tiago M Dias" w:date="2016-03-30T10:34:00Z">
            <w:rPr/>
          </w:rPrChange>
        </w:rPr>
        <w:t>(</w:t>
      </w:r>
      <w:r w:rsidR="000065DE" w:rsidRPr="00D440CC">
        <w:rPr>
          <w:rFonts w:ascii="Arial" w:hAnsi="Arial" w:cs="Arial"/>
          <w:i/>
          <w:rPrChange w:id="335" w:author="Tiago M Dias" w:date="2016-03-30T10:34:00Z">
            <w:rPr>
              <w:i/>
            </w:rPr>
          </w:rPrChange>
        </w:rPr>
        <w:t>Instruction Set Architecture</w:t>
      </w:r>
      <w:r w:rsidR="000065DE" w:rsidRPr="00D440CC">
        <w:rPr>
          <w:rFonts w:ascii="Arial" w:hAnsi="Arial" w:cs="Arial"/>
          <w:rPrChange w:id="336" w:author="Tiago M Dias" w:date="2016-03-30T10:34:00Z">
            <w:rPr/>
          </w:rPrChange>
        </w:rPr>
        <w:t>) a</w:t>
      </w:r>
      <w:r w:rsidR="00356DFB" w:rsidRPr="00D440CC">
        <w:rPr>
          <w:rFonts w:ascii="Arial" w:hAnsi="Arial" w:cs="Arial"/>
          <w:rPrChange w:id="337" w:author="Tiago M Dias" w:date="2016-03-30T10:34:00Z">
            <w:rPr/>
          </w:rPrChange>
        </w:rPr>
        <w:t>o</w:t>
      </w:r>
      <w:r w:rsidR="006658FC" w:rsidRPr="00D440CC">
        <w:rPr>
          <w:rFonts w:ascii="Arial" w:hAnsi="Arial" w:cs="Arial"/>
          <w:rPrChange w:id="338" w:author="Tiago M Dias" w:date="2016-03-30T10:34:00Z">
            <w:rPr/>
          </w:rPrChange>
        </w:rPr>
        <w:t xml:space="preserve"> programador 6 registos de uso geral e cerca de 40 instruções distintas, organizadas em três classes: 6 instruções para controlo do fluxo de execução, 18 instruções de processamento de dados e 12 instruções de transferência de dados. O espaço de memória</w:t>
      </w:r>
      <w:r w:rsidR="000065DE" w:rsidRPr="00D440CC">
        <w:rPr>
          <w:rFonts w:ascii="Arial" w:hAnsi="Arial" w:cs="Arial"/>
          <w:rPrChange w:id="339" w:author="Tiago M Dias" w:date="2016-03-30T10:34:00Z">
            <w:rPr/>
          </w:rPrChange>
        </w:rPr>
        <w:t xml:space="preserve"> útil</w:t>
      </w:r>
      <w:r w:rsidR="00132A8D" w:rsidRPr="00D440CC">
        <w:rPr>
          <w:rFonts w:ascii="Arial" w:hAnsi="Arial" w:cs="Arial"/>
          <w:rPrChange w:id="340" w:author="Tiago M Dias" w:date="2016-03-30T10:34:00Z">
            <w:rPr/>
          </w:rPrChange>
        </w:rPr>
        <w:t>, que é partilhado para o armazenamento do código e dos dados dos programas,</w:t>
      </w:r>
      <w:r w:rsidR="006658FC" w:rsidRPr="00D440CC">
        <w:rPr>
          <w:rFonts w:ascii="Arial" w:hAnsi="Arial" w:cs="Arial"/>
          <w:rPrChange w:id="341" w:author="Tiago M Dias" w:date="2016-03-30T10:34:00Z">
            <w:rPr/>
          </w:rPrChange>
        </w:rPr>
        <w:t xml:space="preserve"> </w:t>
      </w:r>
      <w:r w:rsidR="00132A8D" w:rsidRPr="00D440CC">
        <w:rPr>
          <w:rFonts w:ascii="Arial" w:hAnsi="Arial" w:cs="Arial"/>
          <w:rPrChange w:id="342" w:author="Tiago M Dias" w:date="2016-03-30T10:34:00Z">
            <w:rPr/>
          </w:rPrChange>
        </w:rPr>
        <w:t>é endereçável ao byte e tem uma dimensão total de 64 kB</w:t>
      </w:r>
      <w:r w:rsidR="006658FC" w:rsidRPr="00D440CC">
        <w:rPr>
          <w:rFonts w:ascii="Arial" w:hAnsi="Arial" w:cs="Arial"/>
          <w:rPrChange w:id="343" w:author="Tiago M Dias" w:date="2016-03-30T10:34:00Z">
            <w:rPr/>
          </w:rPrChange>
        </w:rPr>
        <w:t>.</w:t>
      </w:r>
    </w:p>
    <w:p w14:paraId="622F8203" w14:textId="33638818" w:rsidR="006658FC" w:rsidRPr="00D440CC" w:rsidDel="00FE1473" w:rsidRDefault="006658FC" w:rsidP="006658FC">
      <w:pPr>
        <w:jc w:val="both"/>
        <w:rPr>
          <w:del w:id="344" w:author="Andre" w:date="2016-03-30T15:31:00Z"/>
          <w:rFonts w:ascii="Arial" w:hAnsi="Arial" w:cs="Arial"/>
          <w:rPrChange w:id="345" w:author="Tiago M Dias" w:date="2016-03-30T10:34:00Z">
            <w:rPr>
              <w:del w:id="346" w:author="Andre" w:date="2016-03-30T15:31:00Z"/>
            </w:rPr>
          </w:rPrChange>
        </w:rPr>
      </w:pPr>
      <w:r w:rsidRPr="00D440CC">
        <w:rPr>
          <w:rFonts w:ascii="Arial" w:hAnsi="Arial" w:cs="Arial"/>
          <w:rPrChange w:id="347" w:author="Tiago M Dias" w:date="2016-03-30T10:34:00Z">
            <w:rPr/>
          </w:rPrChange>
        </w:rPr>
        <w:t>A</w:t>
      </w:r>
      <w:r w:rsidR="00356DFB" w:rsidRPr="00D440CC">
        <w:rPr>
          <w:rFonts w:ascii="Arial" w:hAnsi="Arial" w:cs="Arial"/>
          <w:rPrChange w:id="348" w:author="Tiago M Dias" w:date="2016-03-30T10:34:00Z">
            <w:rPr/>
          </w:rPrChange>
        </w:rPr>
        <w:t xml:space="preserve">tualmente, o desenvolvimento de programas </w:t>
      </w:r>
      <w:r w:rsidR="001C2E39" w:rsidRPr="00D440CC">
        <w:rPr>
          <w:rFonts w:ascii="Arial" w:hAnsi="Arial" w:cs="Arial"/>
          <w:rPrChange w:id="349" w:author="Tiago M Dias" w:date="2016-03-30T10:34:00Z">
            <w:rPr/>
          </w:rPrChange>
        </w:rPr>
        <w:t xml:space="preserve">para </w:t>
      </w:r>
      <w:r w:rsidR="00356DFB" w:rsidRPr="00D440CC">
        <w:rPr>
          <w:rFonts w:ascii="Arial" w:hAnsi="Arial" w:cs="Arial"/>
          <w:rPrChange w:id="350" w:author="Tiago M Dias" w:date="2016-03-30T10:34:00Z">
            <w:rPr/>
          </w:rPrChange>
        </w:rPr>
        <w:t xml:space="preserve">esta </w:t>
      </w:r>
      <w:r w:rsidRPr="00D440CC">
        <w:rPr>
          <w:rFonts w:ascii="Arial" w:hAnsi="Arial" w:cs="Arial"/>
          <w:rPrChange w:id="351" w:author="Tiago M Dias" w:date="2016-03-30T10:34:00Z">
            <w:rPr/>
          </w:rPrChange>
        </w:rPr>
        <w:t xml:space="preserve">arquitetura </w:t>
      </w:r>
      <w:r w:rsidR="001C2E39" w:rsidRPr="00D440CC">
        <w:rPr>
          <w:rFonts w:ascii="Arial" w:hAnsi="Arial" w:cs="Arial"/>
          <w:rPrChange w:id="352" w:author="Tiago M Dias" w:date="2016-03-30T10:34:00Z">
            <w:rPr/>
          </w:rPrChange>
        </w:rPr>
        <w:t xml:space="preserve">pode ser feito </w:t>
      </w:r>
      <w:r w:rsidRPr="00D440CC">
        <w:rPr>
          <w:rFonts w:ascii="Arial" w:hAnsi="Arial" w:cs="Arial"/>
          <w:rPrChange w:id="353" w:author="Tiago M Dias" w:date="2016-03-30T10:34:00Z">
            <w:rPr/>
          </w:rPrChange>
        </w:rPr>
        <w:t xml:space="preserve">utilizando </w:t>
      </w:r>
      <w:r w:rsidR="001C2E39" w:rsidRPr="00D440CC">
        <w:rPr>
          <w:rFonts w:ascii="Arial" w:hAnsi="Arial" w:cs="Arial"/>
          <w:rPrChange w:id="354" w:author="Tiago M Dias" w:date="2016-03-30T10:34:00Z">
            <w:rPr/>
          </w:rPrChange>
        </w:rPr>
        <w:t xml:space="preserve">a própria linguagem máquina ou </w:t>
      </w:r>
      <w:r w:rsidR="001C2E39" w:rsidRPr="00D440CC">
        <w:rPr>
          <w:rFonts w:ascii="Arial" w:hAnsi="Arial" w:cs="Arial"/>
          <w:i/>
          <w:rPrChange w:id="355" w:author="Tiago M Dias" w:date="2016-03-30T10:34:00Z">
            <w:rPr>
              <w:i/>
            </w:rPr>
          </w:rPrChange>
        </w:rPr>
        <w:t>assembly</w:t>
      </w:r>
      <w:r w:rsidR="001C2E39" w:rsidRPr="00D440CC">
        <w:rPr>
          <w:rFonts w:ascii="Arial" w:hAnsi="Arial" w:cs="Arial"/>
          <w:rPrChange w:id="356" w:author="Tiago M Dias" w:date="2016-03-30T10:34:00Z">
            <w:rPr/>
          </w:rPrChange>
        </w:rPr>
        <w:t>. A tradução d</w:t>
      </w:r>
      <w:r w:rsidR="003E1589" w:rsidRPr="00D440CC">
        <w:rPr>
          <w:rFonts w:ascii="Arial" w:hAnsi="Arial" w:cs="Arial"/>
          <w:rPrChange w:id="357" w:author="Tiago M Dias" w:date="2016-03-30T10:34:00Z">
            <w:rPr/>
          </w:rPrChange>
        </w:rPr>
        <w:t>o</w:t>
      </w:r>
      <w:r w:rsidR="001C2E39" w:rsidRPr="00D440CC">
        <w:rPr>
          <w:rFonts w:ascii="Arial" w:hAnsi="Arial" w:cs="Arial"/>
          <w:rPrChange w:id="358" w:author="Tiago M Dias" w:date="2016-03-30T10:34:00Z">
            <w:rPr/>
          </w:rPrChange>
        </w:rPr>
        <w:t xml:space="preserve"> código </w:t>
      </w:r>
      <w:r w:rsidR="001C2E39" w:rsidRPr="00D440CC">
        <w:rPr>
          <w:rFonts w:ascii="Arial" w:hAnsi="Arial" w:cs="Arial"/>
          <w:i/>
          <w:rPrChange w:id="359" w:author="Tiago M Dias" w:date="2016-03-30T10:34:00Z">
            <w:rPr>
              <w:i/>
            </w:rPr>
          </w:rPrChange>
        </w:rPr>
        <w:t>assembly</w:t>
      </w:r>
      <w:r w:rsidR="001C2E39" w:rsidRPr="00D440CC">
        <w:rPr>
          <w:rFonts w:ascii="Arial" w:hAnsi="Arial" w:cs="Arial"/>
          <w:rPrChange w:id="360" w:author="Tiago M Dias" w:date="2016-03-30T10:34:00Z">
            <w:rPr/>
          </w:rPrChange>
        </w:rPr>
        <w:t xml:space="preserve"> para linguagem máquina é realizada recorrendo à aplicação dasm[</w:t>
      </w:r>
      <w:ins w:id="361" w:author="Andre" w:date="2016-03-30T15:26:00Z">
        <w:r w:rsidR="00050AFF">
          <w:rPr>
            <w:rFonts w:ascii="Arial" w:hAnsi="Arial" w:cs="Arial"/>
          </w:rPr>
          <w:t>6</w:t>
        </w:r>
      </w:ins>
      <w:del w:id="362" w:author="Andre" w:date="2016-03-30T15:26:00Z">
        <w:r w:rsidR="008818FE" w:rsidRPr="00D440CC" w:rsidDel="00E61A64">
          <w:rPr>
            <w:rFonts w:ascii="Arial" w:hAnsi="Arial" w:cs="Arial"/>
            <w:rPrChange w:id="363" w:author="Tiago M Dias" w:date="2016-03-30T10:34:00Z">
              <w:rPr/>
            </w:rPrChange>
          </w:rPr>
          <w:delText>4</w:delText>
        </w:r>
      </w:del>
      <w:r w:rsidR="001C2E39" w:rsidRPr="00D440CC">
        <w:rPr>
          <w:rFonts w:ascii="Arial" w:hAnsi="Arial" w:cs="Arial"/>
          <w:rPrChange w:id="364" w:author="Tiago M Dias" w:date="2016-03-30T10:34:00Z">
            <w:rPr/>
          </w:rPrChange>
        </w:rPr>
        <w:t xml:space="preserve">], que consiste num </w:t>
      </w:r>
      <w:r w:rsidR="001C2E39" w:rsidRPr="00D440CC">
        <w:rPr>
          <w:rFonts w:ascii="Arial" w:hAnsi="Arial" w:cs="Arial"/>
          <w:i/>
          <w:rPrChange w:id="365" w:author="Tiago M Dias" w:date="2016-03-30T10:34:00Z">
            <w:rPr>
              <w:i/>
            </w:rPr>
          </w:rPrChange>
        </w:rPr>
        <w:t>assembler</w:t>
      </w:r>
      <w:r w:rsidR="001C2E39" w:rsidRPr="00D440CC">
        <w:rPr>
          <w:rFonts w:ascii="Arial" w:hAnsi="Arial" w:cs="Arial"/>
          <w:rPrChange w:id="366" w:author="Tiago M Dias" w:date="2016-03-30T10:34:00Z">
            <w:rPr/>
          </w:rPrChange>
        </w:rPr>
        <w:t xml:space="preserve"> de linha de comandos</w:t>
      </w:r>
      <w:r w:rsidR="003E1589" w:rsidRPr="00D440CC">
        <w:rPr>
          <w:rFonts w:ascii="Arial" w:hAnsi="Arial" w:cs="Arial"/>
          <w:rPrChange w:id="367" w:author="Tiago M Dias" w:date="2016-03-30T10:34:00Z">
            <w:rPr/>
          </w:rPrChange>
        </w:rPr>
        <w:t xml:space="preserve"> que </w:t>
      </w:r>
      <w:r w:rsidR="001C2E39" w:rsidRPr="00D440CC">
        <w:rPr>
          <w:rFonts w:ascii="Arial" w:hAnsi="Arial" w:cs="Arial"/>
          <w:rPrChange w:id="368" w:author="Tiago M Dias" w:date="2016-03-30T10:34:00Z">
            <w:rPr/>
          </w:rPrChange>
        </w:rPr>
        <w:t>apenas pode ser executad</w:t>
      </w:r>
      <w:r w:rsidR="003E1589" w:rsidRPr="00D440CC">
        <w:rPr>
          <w:rFonts w:ascii="Arial" w:hAnsi="Arial" w:cs="Arial"/>
          <w:rPrChange w:id="369" w:author="Tiago M Dias" w:date="2016-03-30T10:34:00Z">
            <w:rPr/>
          </w:rPrChange>
        </w:rPr>
        <w:t>o</w:t>
      </w:r>
      <w:r w:rsidR="001C2E39" w:rsidRPr="00D440CC">
        <w:rPr>
          <w:rFonts w:ascii="Arial" w:hAnsi="Arial" w:cs="Arial"/>
          <w:rPrChange w:id="370" w:author="Tiago M Dias" w:date="2016-03-30T10:34:00Z">
            <w:rPr/>
          </w:rPrChange>
        </w:rPr>
        <w:t xml:space="preserve"> em sistemas compatíveis com o sistema operativo Windows da Microsoft</w:t>
      </w:r>
      <w:ins w:id="371" w:author="Andre" w:date="2016-03-30T15:31:00Z">
        <w:r w:rsidR="001B0267">
          <w:rPr>
            <w:rFonts w:ascii="Arial" w:hAnsi="Arial" w:cs="Arial"/>
          </w:rPr>
          <w:t>.</w:t>
        </w:r>
      </w:ins>
      <w:del w:id="372" w:author="Andre" w:date="2016-03-30T15:31:00Z">
        <w:r w:rsidR="001C2E39" w:rsidRPr="00D440CC" w:rsidDel="001B0267">
          <w:rPr>
            <w:rFonts w:ascii="Arial" w:hAnsi="Arial" w:cs="Arial"/>
            <w:rPrChange w:id="373" w:author="Tiago M Dias" w:date="2016-03-30T10:34:00Z">
              <w:rPr/>
            </w:rPrChange>
          </w:rPr>
          <w:delText>.</w:delText>
        </w:r>
        <w:r w:rsidR="003E1589" w:rsidRPr="00D440CC" w:rsidDel="001B0267">
          <w:rPr>
            <w:rFonts w:ascii="Arial" w:hAnsi="Arial" w:cs="Arial"/>
            <w:rPrChange w:id="374" w:author="Tiago M Dias" w:date="2016-03-30T10:34:00Z">
              <w:rPr/>
            </w:rPrChange>
          </w:rPr>
          <w:delText xml:space="preserve"> </w:delText>
        </w:r>
      </w:del>
    </w:p>
    <w:p w14:paraId="6400B40B" w14:textId="77777777" w:rsidR="00FE1473" w:rsidRDefault="00FE1473" w:rsidP="00212692">
      <w:pPr>
        <w:jc w:val="both"/>
        <w:rPr>
          <w:ins w:id="375" w:author="Andre" w:date="2016-03-30T15:31:00Z"/>
          <w:rFonts w:ascii="Arial" w:hAnsi="Arial" w:cs="Arial"/>
        </w:rPr>
      </w:pPr>
    </w:p>
    <w:p w14:paraId="539B9131" w14:textId="77777777" w:rsidR="00B64135" w:rsidRPr="00D440CC" w:rsidRDefault="003E1589" w:rsidP="00212692">
      <w:pPr>
        <w:jc w:val="both"/>
        <w:rPr>
          <w:rFonts w:ascii="Arial" w:hAnsi="Arial" w:cs="Arial"/>
          <w:rPrChange w:id="376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77" w:author="Tiago M Dias" w:date="2016-03-30T10:34:00Z">
            <w:rPr/>
          </w:rPrChange>
        </w:rPr>
        <w:lastRenderedPageBreak/>
        <w:t>Assim, o</w:t>
      </w:r>
      <w:r w:rsidR="006658FC" w:rsidRPr="00D440CC">
        <w:rPr>
          <w:rFonts w:ascii="Arial" w:hAnsi="Arial" w:cs="Arial"/>
          <w:rPrChange w:id="378" w:author="Tiago M Dias" w:date="2016-03-30T10:34:00Z">
            <w:rPr/>
          </w:rPrChange>
        </w:rPr>
        <w:t xml:space="preserve"> ciclo de geração de um programa passa por </w:t>
      </w:r>
      <w:r w:rsidRPr="00D440CC">
        <w:rPr>
          <w:rFonts w:ascii="Arial" w:hAnsi="Arial" w:cs="Arial"/>
          <w:rPrChange w:id="379" w:author="Tiago M Dias" w:date="2016-03-30T10:34:00Z">
            <w:rPr/>
          </w:rPrChange>
        </w:rPr>
        <w:t>codific</w:t>
      </w:r>
      <w:r w:rsidR="00DE4F48" w:rsidRPr="00D440CC">
        <w:rPr>
          <w:rFonts w:ascii="Arial" w:hAnsi="Arial" w:cs="Arial"/>
          <w:rPrChange w:id="380" w:author="Tiago M Dias" w:date="2016-03-30T10:34:00Z">
            <w:rPr/>
          </w:rPrChange>
        </w:rPr>
        <w:t>á</w:t>
      </w:r>
      <w:r w:rsidRPr="00D440CC">
        <w:rPr>
          <w:rFonts w:ascii="Arial" w:hAnsi="Arial" w:cs="Arial"/>
          <w:rPrChange w:id="381" w:author="Tiago M Dias" w:date="2016-03-30T10:34:00Z">
            <w:rPr/>
          </w:rPrChange>
        </w:rPr>
        <w:t xml:space="preserve">-lo em linguagem </w:t>
      </w:r>
      <w:r w:rsidRPr="00D440CC">
        <w:rPr>
          <w:rFonts w:ascii="Arial" w:hAnsi="Arial" w:cs="Arial"/>
          <w:i/>
          <w:rPrChange w:id="382" w:author="Tiago M Dias" w:date="2016-03-30T10:34:00Z">
            <w:rPr>
              <w:i/>
            </w:rPr>
          </w:rPrChange>
        </w:rPr>
        <w:t>assembly</w:t>
      </w:r>
      <w:r w:rsidRPr="00D440CC">
        <w:rPr>
          <w:rFonts w:ascii="Arial" w:hAnsi="Arial" w:cs="Arial"/>
          <w:rPrChange w:id="383" w:author="Tiago M Dias" w:date="2016-03-30T10:34:00Z">
            <w:rPr/>
          </w:rPrChange>
        </w:rPr>
        <w:t xml:space="preserve"> </w:t>
      </w:r>
      <w:r w:rsidR="006658FC" w:rsidRPr="00D440CC">
        <w:rPr>
          <w:rFonts w:ascii="Arial" w:hAnsi="Arial" w:cs="Arial"/>
          <w:rPrChange w:id="384" w:author="Tiago M Dias" w:date="2016-03-30T10:34:00Z">
            <w:rPr/>
          </w:rPrChange>
        </w:rPr>
        <w:t>utiliza</w:t>
      </w:r>
      <w:r w:rsidRPr="00D440CC">
        <w:rPr>
          <w:rFonts w:ascii="Arial" w:hAnsi="Arial" w:cs="Arial"/>
          <w:rPrChange w:id="385" w:author="Tiago M Dias" w:date="2016-03-30T10:34:00Z">
            <w:rPr/>
          </w:rPrChange>
        </w:rPr>
        <w:t>ndo</w:t>
      </w:r>
      <w:r w:rsidR="006658FC" w:rsidRPr="00D440CC">
        <w:rPr>
          <w:rFonts w:ascii="Arial" w:hAnsi="Arial" w:cs="Arial"/>
          <w:rPrChange w:id="386" w:author="Tiago M Dias" w:date="2016-03-30T10:34:00Z">
            <w:rPr/>
          </w:rPrChange>
        </w:rPr>
        <w:t xml:space="preserve"> um editor de texto simples, </w:t>
      </w:r>
      <w:r w:rsidRPr="00D440CC">
        <w:rPr>
          <w:rFonts w:ascii="Arial" w:hAnsi="Arial" w:cs="Arial"/>
          <w:rPrChange w:id="387" w:author="Tiago M Dias" w:date="2016-03-30T10:34:00Z">
            <w:rPr/>
          </w:rPrChange>
        </w:rPr>
        <w:t xml:space="preserve">tal </w:t>
      </w:r>
      <w:r w:rsidR="006658FC" w:rsidRPr="00D440CC">
        <w:rPr>
          <w:rFonts w:ascii="Arial" w:hAnsi="Arial" w:cs="Arial"/>
          <w:rPrChange w:id="388" w:author="Tiago M Dias" w:date="2016-03-30T10:34:00Z">
            <w:rPr/>
          </w:rPrChange>
        </w:rPr>
        <w:t xml:space="preserve">como o </w:t>
      </w:r>
      <w:r w:rsidRPr="00D440CC">
        <w:rPr>
          <w:rFonts w:ascii="Arial" w:hAnsi="Arial" w:cs="Arial"/>
          <w:i/>
          <w:rPrChange w:id="389" w:author="Tiago M Dias" w:date="2016-03-30T10:34:00Z">
            <w:rPr>
              <w:i/>
            </w:rPr>
          </w:rPrChange>
        </w:rPr>
        <w:t>N</w:t>
      </w:r>
      <w:r w:rsidR="006658FC" w:rsidRPr="00D440CC">
        <w:rPr>
          <w:rFonts w:ascii="Arial" w:hAnsi="Arial" w:cs="Arial"/>
          <w:i/>
          <w:rPrChange w:id="390" w:author="Tiago M Dias" w:date="2016-03-30T10:34:00Z">
            <w:rPr>
              <w:i/>
            </w:rPr>
          </w:rPrChange>
        </w:rPr>
        <w:t>otepad</w:t>
      </w:r>
      <w:r w:rsidR="006658FC" w:rsidRPr="00D440CC">
        <w:rPr>
          <w:rFonts w:ascii="Arial" w:hAnsi="Arial" w:cs="Arial"/>
          <w:rPrChange w:id="391" w:author="Tiago M Dias" w:date="2016-03-30T10:34:00Z">
            <w:rPr/>
          </w:rPrChange>
        </w:rPr>
        <w:t xml:space="preserve">, e posteriormente </w:t>
      </w:r>
      <w:r w:rsidRPr="00D440CC">
        <w:rPr>
          <w:rFonts w:ascii="Arial" w:hAnsi="Arial" w:cs="Arial"/>
          <w:rPrChange w:id="392" w:author="Tiago M Dias" w:date="2016-03-30T10:34:00Z">
            <w:rPr/>
          </w:rPrChange>
        </w:rPr>
        <w:t>in</w:t>
      </w:r>
      <w:r w:rsidR="006658FC" w:rsidRPr="00D440CC">
        <w:rPr>
          <w:rFonts w:ascii="Arial" w:hAnsi="Arial" w:cs="Arial"/>
          <w:rPrChange w:id="393" w:author="Tiago M Dias" w:date="2016-03-30T10:34:00Z">
            <w:rPr/>
          </w:rPrChange>
        </w:rPr>
        <w:t xml:space="preserve">vocar </w:t>
      </w:r>
      <w:r w:rsidRPr="00D440CC">
        <w:rPr>
          <w:rFonts w:ascii="Arial" w:hAnsi="Arial" w:cs="Arial"/>
          <w:rPrChange w:id="394" w:author="Tiago M Dias" w:date="2016-03-30T10:34:00Z">
            <w:rPr/>
          </w:rPrChange>
        </w:rPr>
        <w:t xml:space="preserve">a aplicação </w:t>
      </w:r>
      <w:r w:rsidR="006658FC" w:rsidRPr="00D440CC">
        <w:rPr>
          <w:rFonts w:ascii="Arial" w:hAnsi="Arial" w:cs="Arial"/>
          <w:rPrChange w:id="395" w:author="Tiago M Dias" w:date="2016-03-30T10:34:00Z">
            <w:rPr/>
          </w:rPrChange>
        </w:rPr>
        <w:t>dasm</w:t>
      </w:r>
      <w:r w:rsidRPr="00D440CC">
        <w:rPr>
          <w:rFonts w:ascii="Arial" w:hAnsi="Arial" w:cs="Arial"/>
          <w:rPrChange w:id="396" w:author="Tiago M Dias" w:date="2016-03-30T10:34:00Z">
            <w:rPr/>
          </w:rPrChange>
        </w:rPr>
        <w:t xml:space="preserve"> a partir de uma janela de linha de comandos.</w:t>
      </w:r>
      <w:r w:rsidR="006658FC" w:rsidRPr="00D440CC">
        <w:rPr>
          <w:rFonts w:ascii="Arial" w:hAnsi="Arial" w:cs="Arial"/>
          <w:rPrChange w:id="397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398" w:author="Tiago M Dias" w:date="2016-03-30T10:34:00Z">
            <w:rPr/>
          </w:rPrChange>
        </w:rPr>
        <w:t xml:space="preserve">Sempre que </w:t>
      </w:r>
      <w:r w:rsidR="006658FC" w:rsidRPr="00D440CC">
        <w:rPr>
          <w:rFonts w:ascii="Arial" w:hAnsi="Arial" w:cs="Arial"/>
          <w:rPrChange w:id="399" w:author="Tiago M Dias" w:date="2016-03-30T10:34:00Z">
            <w:rPr/>
          </w:rPrChange>
        </w:rPr>
        <w:t>exist</w:t>
      </w:r>
      <w:r w:rsidRPr="00D440CC">
        <w:rPr>
          <w:rFonts w:ascii="Arial" w:hAnsi="Arial" w:cs="Arial"/>
          <w:rPrChange w:id="400" w:author="Tiago M Dias" w:date="2016-03-30T10:34:00Z">
            <w:rPr/>
          </w:rPrChange>
        </w:rPr>
        <w:t>a</w:t>
      </w:r>
      <w:r w:rsidR="006658FC" w:rsidRPr="00D440CC">
        <w:rPr>
          <w:rFonts w:ascii="Arial" w:hAnsi="Arial" w:cs="Arial"/>
          <w:rPrChange w:id="401" w:author="Tiago M Dias" w:date="2016-03-30T10:34:00Z">
            <w:rPr/>
          </w:rPrChange>
        </w:rPr>
        <w:t xml:space="preserve">m erros </w:t>
      </w:r>
      <w:r w:rsidRPr="00D440CC">
        <w:rPr>
          <w:rFonts w:ascii="Arial" w:hAnsi="Arial" w:cs="Arial"/>
          <w:rPrChange w:id="402" w:author="Tiago M Dias" w:date="2016-03-30T10:34:00Z">
            <w:rPr/>
          </w:rPrChange>
        </w:rPr>
        <w:t>no processo de compilação, é necessário</w:t>
      </w:r>
      <w:r w:rsidR="006658FC" w:rsidRPr="00D440CC">
        <w:rPr>
          <w:rFonts w:ascii="Arial" w:hAnsi="Arial" w:cs="Arial"/>
          <w:rPrChange w:id="403" w:author="Tiago M Dias" w:date="2016-03-30T10:34:00Z">
            <w:rPr/>
          </w:rPrChange>
        </w:rPr>
        <w:t xml:space="preserve"> voltar ao editor</w:t>
      </w:r>
      <w:r w:rsidRPr="00D440CC">
        <w:rPr>
          <w:rFonts w:ascii="Arial" w:hAnsi="Arial" w:cs="Arial"/>
          <w:rPrChange w:id="404" w:author="Tiago M Dias" w:date="2016-03-30T10:34:00Z">
            <w:rPr/>
          </w:rPrChange>
        </w:rPr>
        <w:t xml:space="preserve"> de texto para </w:t>
      </w:r>
      <w:r w:rsidR="006658FC" w:rsidRPr="00D440CC">
        <w:rPr>
          <w:rFonts w:ascii="Arial" w:hAnsi="Arial" w:cs="Arial"/>
          <w:rPrChange w:id="405" w:author="Tiago M Dias" w:date="2016-03-30T10:34:00Z">
            <w:rPr/>
          </w:rPrChange>
        </w:rPr>
        <w:t>corrigi</w:t>
      </w:r>
      <w:r w:rsidRPr="00D440CC">
        <w:rPr>
          <w:rFonts w:ascii="Arial" w:hAnsi="Arial" w:cs="Arial"/>
          <w:rPrChange w:id="406" w:author="Tiago M Dias" w:date="2016-03-30T10:34:00Z">
            <w:rPr/>
          </w:rPrChange>
        </w:rPr>
        <w:t xml:space="preserve">r a descrição </w:t>
      </w:r>
      <w:r w:rsidRPr="00D440CC">
        <w:rPr>
          <w:rFonts w:ascii="Arial" w:hAnsi="Arial" w:cs="Arial"/>
          <w:i/>
          <w:rPrChange w:id="407" w:author="Tiago M Dias" w:date="2016-03-30T10:34:00Z">
            <w:rPr>
              <w:i/>
            </w:rPr>
          </w:rPrChange>
        </w:rPr>
        <w:t>assembly</w:t>
      </w:r>
      <w:r w:rsidRPr="00D440CC">
        <w:rPr>
          <w:rFonts w:ascii="Arial" w:hAnsi="Arial" w:cs="Arial"/>
          <w:rPrChange w:id="408" w:author="Tiago M Dias" w:date="2016-03-30T10:34:00Z">
            <w:rPr/>
          </w:rPrChange>
        </w:rPr>
        <w:t xml:space="preserve"> do programa </w:t>
      </w:r>
      <w:r w:rsidR="006658FC" w:rsidRPr="00D440CC">
        <w:rPr>
          <w:rFonts w:ascii="Arial" w:hAnsi="Arial" w:cs="Arial"/>
          <w:rPrChange w:id="409" w:author="Tiago M Dias" w:date="2016-03-30T10:34:00Z">
            <w:rPr/>
          </w:rPrChange>
        </w:rPr>
        <w:t xml:space="preserve">e </w:t>
      </w:r>
      <w:r w:rsidRPr="00D440CC">
        <w:rPr>
          <w:rFonts w:ascii="Arial" w:hAnsi="Arial" w:cs="Arial"/>
          <w:rPrChange w:id="410" w:author="Tiago M Dias" w:date="2016-03-30T10:34:00Z">
            <w:rPr/>
          </w:rPrChange>
        </w:rPr>
        <w:t>in</w:t>
      </w:r>
      <w:r w:rsidR="006658FC" w:rsidRPr="00D440CC">
        <w:rPr>
          <w:rFonts w:ascii="Arial" w:hAnsi="Arial" w:cs="Arial"/>
          <w:rPrChange w:id="411" w:author="Tiago M Dias" w:date="2016-03-30T10:34:00Z">
            <w:rPr/>
          </w:rPrChange>
        </w:rPr>
        <w:t xml:space="preserve">vocar </w:t>
      </w:r>
      <w:r w:rsidR="00DE4F48" w:rsidRPr="00D440CC">
        <w:rPr>
          <w:rFonts w:ascii="Arial" w:hAnsi="Arial" w:cs="Arial"/>
          <w:rPrChange w:id="412" w:author="Tiago M Dias" w:date="2016-03-30T10:34:00Z">
            <w:rPr/>
          </w:rPrChange>
        </w:rPr>
        <w:t xml:space="preserve">novamente </w:t>
      </w:r>
      <w:r w:rsidR="006658FC" w:rsidRPr="00D440CC">
        <w:rPr>
          <w:rFonts w:ascii="Arial" w:hAnsi="Arial" w:cs="Arial"/>
          <w:rPrChange w:id="413" w:author="Tiago M Dias" w:date="2016-03-30T10:34:00Z">
            <w:rPr/>
          </w:rPrChange>
        </w:rPr>
        <w:t xml:space="preserve">o </w:t>
      </w:r>
      <w:r w:rsidRPr="00D440CC">
        <w:rPr>
          <w:rFonts w:ascii="Arial" w:hAnsi="Arial" w:cs="Arial"/>
          <w:i/>
          <w:rPrChange w:id="414" w:author="Tiago M Dias" w:date="2016-03-30T10:34:00Z">
            <w:rPr>
              <w:i/>
            </w:rPr>
          </w:rPrChange>
        </w:rPr>
        <w:t>assembler</w:t>
      </w:r>
      <w:r w:rsidR="006658FC" w:rsidRPr="00D440CC">
        <w:rPr>
          <w:rFonts w:ascii="Arial" w:hAnsi="Arial" w:cs="Arial"/>
          <w:rPrChange w:id="415" w:author="Tiago M Dias" w:date="2016-03-30T10:34:00Z">
            <w:rPr/>
          </w:rPrChange>
        </w:rPr>
        <w:t>.</w:t>
      </w:r>
    </w:p>
    <w:p w14:paraId="121DF86B" w14:textId="25DEEC30" w:rsidR="00ED2AE2" w:rsidRPr="00D440CC" w:rsidRDefault="00ED2AE2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416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417" w:author="Tiago M Dias" w:date="2016-03-30T10:34:00Z">
            <w:rPr/>
          </w:rPrChange>
        </w:rPr>
        <w:t>Objetivos</w:t>
      </w:r>
    </w:p>
    <w:p w14:paraId="1D7659E5" w14:textId="07D4261A" w:rsidR="00916815" w:rsidRPr="00D440CC" w:rsidDel="008D01D9" w:rsidRDefault="008D01D9">
      <w:pPr>
        <w:jc w:val="both"/>
        <w:rPr>
          <w:del w:id="418" w:author="Tiago M Dias" w:date="2016-03-30T12:06:00Z"/>
          <w:rFonts w:ascii="Arial" w:hAnsi="Arial" w:cs="Arial"/>
          <w:rPrChange w:id="419" w:author="Tiago M Dias" w:date="2016-03-30T10:34:00Z">
            <w:rPr>
              <w:del w:id="420" w:author="Tiago M Dias" w:date="2016-03-30T12:06:00Z"/>
            </w:rPr>
          </w:rPrChange>
        </w:rPr>
        <w:pPrChange w:id="421" w:author="Tiago M Dias" w:date="2016-03-30T12:06:00Z">
          <w:pPr/>
        </w:pPrChange>
      </w:pPr>
      <w:ins w:id="422" w:author="Tiago M Dias" w:date="2016-03-30T12:05:00Z">
        <w:r>
          <w:rPr>
            <w:rFonts w:ascii="Arial" w:hAnsi="Arial" w:cs="Arial"/>
          </w:rPr>
          <w:t>Com e</w:t>
        </w:r>
      </w:ins>
      <w:del w:id="423" w:author="Tiago M Dias" w:date="2016-03-30T12:05:00Z">
        <w:r w:rsidR="00916815" w:rsidRPr="00D440CC" w:rsidDel="008D01D9">
          <w:rPr>
            <w:rFonts w:ascii="Arial" w:hAnsi="Arial" w:cs="Arial"/>
            <w:rPrChange w:id="424" w:author="Tiago M Dias" w:date="2016-03-30T10:34:00Z">
              <w:rPr/>
            </w:rPrChange>
          </w:rPr>
          <w:delText>E</w:delText>
        </w:r>
      </w:del>
      <w:r w:rsidR="00916815" w:rsidRPr="00D440CC">
        <w:rPr>
          <w:rFonts w:ascii="Arial" w:hAnsi="Arial" w:cs="Arial"/>
          <w:rPrChange w:id="425" w:author="Tiago M Dias" w:date="2016-03-30T10:34:00Z">
            <w:rPr/>
          </w:rPrChange>
        </w:rPr>
        <w:t xml:space="preserve">ste trabalho </w:t>
      </w:r>
      <w:del w:id="426" w:author="Tiago M Dias" w:date="2016-03-30T12:05:00Z">
        <w:r w:rsidR="00916815" w:rsidRPr="00D440CC" w:rsidDel="008D01D9">
          <w:rPr>
            <w:rFonts w:ascii="Arial" w:hAnsi="Arial" w:cs="Arial"/>
            <w:rPrChange w:id="427" w:author="Tiago M Dias" w:date="2016-03-30T10:34:00Z">
              <w:rPr/>
            </w:rPrChange>
          </w:rPr>
          <w:delText xml:space="preserve">visa a implementação de </w:delText>
        </w:r>
      </w:del>
      <w:ins w:id="428" w:author="Tiago M Dias" w:date="2016-03-30T12:05:00Z">
        <w:r>
          <w:rPr>
            <w:rFonts w:ascii="Arial" w:hAnsi="Arial" w:cs="Arial"/>
          </w:rPr>
          <w:t xml:space="preserve">pretende-se implementar </w:t>
        </w:r>
      </w:ins>
      <w:r w:rsidR="00916815" w:rsidRPr="00D440CC">
        <w:rPr>
          <w:rFonts w:ascii="Arial" w:hAnsi="Arial" w:cs="Arial"/>
          <w:rPrChange w:id="429" w:author="Tiago M Dias" w:date="2016-03-30T10:34:00Z">
            <w:rPr/>
          </w:rPrChange>
        </w:rPr>
        <w:t xml:space="preserve">um </w:t>
      </w:r>
      <w:del w:id="430" w:author="Tiago M Dias" w:date="2016-03-30T12:11:00Z">
        <w:r w:rsidR="00916815" w:rsidRPr="00D440CC" w:rsidDel="00FE3F69">
          <w:rPr>
            <w:rFonts w:ascii="Arial" w:hAnsi="Arial" w:cs="Arial"/>
            <w:rPrChange w:id="431" w:author="Tiago M Dias" w:date="2016-03-30T10:34:00Z">
              <w:rPr/>
            </w:rPrChange>
          </w:rPr>
          <w:delText xml:space="preserve">ambiente integrado de produção </w:delText>
        </w:r>
      </w:del>
      <w:ins w:id="432" w:author="Tiago M Dias" w:date="2016-03-30T12:11:00Z">
        <w:r w:rsidR="00FE3F69">
          <w:rPr>
            <w:rFonts w:ascii="Arial" w:hAnsi="Arial" w:cs="Arial"/>
          </w:rPr>
          <w:t xml:space="preserve">IDE </w:t>
        </w:r>
      </w:ins>
      <w:del w:id="433" w:author="Tiago M Dias" w:date="2016-03-30T12:11:00Z">
        <w:r w:rsidR="00916815" w:rsidRPr="00D440CC" w:rsidDel="00FE3F69">
          <w:rPr>
            <w:rFonts w:ascii="Arial" w:hAnsi="Arial" w:cs="Arial"/>
            <w:rPrChange w:id="434" w:author="Tiago M Dias" w:date="2016-03-30T10:34:00Z">
              <w:rPr/>
            </w:rPrChange>
          </w:rPr>
          <w:delText xml:space="preserve">de programas </w:delText>
        </w:r>
      </w:del>
      <w:r w:rsidR="00916815" w:rsidRPr="00D440CC">
        <w:rPr>
          <w:rFonts w:ascii="Arial" w:hAnsi="Arial" w:cs="Arial"/>
          <w:rPrChange w:id="435" w:author="Tiago M Dias" w:date="2016-03-30T10:34:00Z">
            <w:rPr/>
          </w:rPrChange>
        </w:rPr>
        <w:t xml:space="preserve">para </w:t>
      </w:r>
      <w:ins w:id="436" w:author="Tiago M Dias" w:date="2016-03-30T12:11:00Z">
        <w:r w:rsidR="00FE3F69">
          <w:rPr>
            <w:rFonts w:ascii="Arial" w:hAnsi="Arial" w:cs="Arial"/>
          </w:rPr>
          <w:t xml:space="preserve">suportar o desenvolvimento de programas </w:t>
        </w:r>
      </w:ins>
      <w:ins w:id="437" w:author="Tiago M Dias" w:date="2016-03-30T12:13:00Z">
        <w:r w:rsidR="00FE3F69">
          <w:rPr>
            <w:rFonts w:ascii="Arial" w:hAnsi="Arial" w:cs="Arial"/>
          </w:rPr>
          <w:t xml:space="preserve">para o processador </w:t>
        </w:r>
      </w:ins>
      <w:del w:id="438" w:author="Tiago M Dias" w:date="2016-03-30T12:06:00Z">
        <w:r w:rsidR="00916815" w:rsidRPr="00D440CC" w:rsidDel="008D01D9">
          <w:rPr>
            <w:rFonts w:ascii="Arial" w:hAnsi="Arial" w:cs="Arial"/>
            <w:rPrChange w:id="439" w:author="Tiago M Dias" w:date="2016-03-30T10:34:00Z">
              <w:rPr/>
            </w:rPrChange>
          </w:rPr>
          <w:delText xml:space="preserve">o </w:delText>
        </w:r>
      </w:del>
      <w:r w:rsidR="00916815" w:rsidRPr="00D440CC">
        <w:rPr>
          <w:rFonts w:ascii="Arial" w:hAnsi="Arial" w:cs="Arial"/>
          <w:rPrChange w:id="440" w:author="Tiago M Dias" w:date="2016-03-30T10:34:00Z">
            <w:rPr/>
          </w:rPrChange>
        </w:rPr>
        <w:t>PDS16</w:t>
      </w:r>
      <w:del w:id="441" w:author="Tiago M Dias" w:date="2016-03-30T12:06:00Z">
        <w:r w:rsidR="00916815" w:rsidRPr="00D440CC" w:rsidDel="008D01D9">
          <w:rPr>
            <w:rFonts w:ascii="Arial" w:hAnsi="Arial" w:cs="Arial"/>
            <w:rPrChange w:id="442" w:author="Tiago M Dias" w:date="2016-03-30T10:34:00Z">
              <w:rPr/>
            </w:rPrChange>
          </w:rPr>
          <w:delText xml:space="preserve">, onde o utilizador tenha as principais ferramentas de programação disponíveis </w:delText>
        </w:r>
        <w:r w:rsidR="00DB6989" w:rsidRPr="00D440CC" w:rsidDel="008D01D9">
          <w:rPr>
            <w:rFonts w:ascii="Arial" w:hAnsi="Arial" w:cs="Arial"/>
            <w:rPrChange w:id="443" w:author="Tiago M Dias" w:date="2016-03-30T10:34:00Z">
              <w:rPr/>
            </w:rPrChange>
          </w:rPr>
          <w:delText>noutras linguagens.</w:delText>
        </w:r>
      </w:del>
    </w:p>
    <w:p w14:paraId="1BA1BA08" w14:textId="3A0B48B7" w:rsidR="004F07D6" w:rsidRPr="00D440CC" w:rsidRDefault="004F07D6" w:rsidP="008D01D9">
      <w:pPr>
        <w:jc w:val="both"/>
        <w:rPr>
          <w:rFonts w:ascii="Arial" w:hAnsi="Arial" w:cs="Arial"/>
          <w:rPrChange w:id="444" w:author="Tiago M Dias" w:date="2016-03-30T10:34:00Z">
            <w:rPr/>
          </w:rPrChange>
        </w:rPr>
      </w:pPr>
      <w:del w:id="445" w:author="Tiago M Dias" w:date="2016-03-30T12:06:00Z">
        <w:r w:rsidRPr="00D440CC" w:rsidDel="008D01D9">
          <w:rPr>
            <w:rFonts w:ascii="Arial" w:hAnsi="Arial" w:cs="Arial"/>
            <w:rPrChange w:id="446" w:author="Tiago M Dias" w:date="2016-03-30T10:34:00Z">
              <w:rPr/>
            </w:rPrChange>
          </w:rPr>
          <w:delText>Funcionalidade a implementar</w:delText>
        </w:r>
      </w:del>
      <w:ins w:id="447" w:author="Tiago M Dias" w:date="2016-03-30T12:07:00Z">
        <w:r w:rsidR="008D01D9">
          <w:rPr>
            <w:rFonts w:ascii="Arial" w:hAnsi="Arial" w:cs="Arial"/>
          </w:rPr>
          <w:t xml:space="preserve"> </w:t>
        </w:r>
      </w:ins>
      <w:ins w:id="448" w:author="Tiago M Dias" w:date="2016-03-30T12:15:00Z">
        <w:r w:rsidR="00FE3F69">
          <w:rPr>
            <w:rFonts w:ascii="Arial" w:hAnsi="Arial" w:cs="Arial"/>
          </w:rPr>
          <w:t xml:space="preserve">usando a linguagem assembly e </w:t>
        </w:r>
      </w:ins>
      <w:ins w:id="449" w:author="Tiago M Dias" w:date="2016-03-30T12:14:00Z">
        <w:r w:rsidR="00FE3F69">
          <w:rPr>
            <w:rFonts w:ascii="Arial" w:hAnsi="Arial" w:cs="Arial"/>
          </w:rPr>
          <w:t xml:space="preserve">com </w:t>
        </w:r>
      </w:ins>
      <w:ins w:id="450" w:author="Tiago M Dias" w:date="2016-03-30T12:06:00Z">
        <w:r w:rsidR="008D01D9">
          <w:rPr>
            <w:rFonts w:ascii="Arial" w:hAnsi="Arial" w:cs="Arial"/>
          </w:rPr>
          <w:t>as seguintes ferramentas</w:t>
        </w:r>
      </w:ins>
      <w:ins w:id="451" w:author="Tiago M Dias" w:date="2016-03-30T12:09:00Z">
        <w:r w:rsidR="00FE3F69">
          <w:rPr>
            <w:rFonts w:ascii="Arial" w:hAnsi="Arial" w:cs="Arial"/>
          </w:rPr>
          <w:t xml:space="preserve"> e funcionalidades</w:t>
        </w:r>
      </w:ins>
      <w:r w:rsidRPr="00D440CC">
        <w:rPr>
          <w:rFonts w:ascii="Arial" w:hAnsi="Arial" w:cs="Arial"/>
          <w:rPrChange w:id="452" w:author="Tiago M Dias" w:date="2016-03-30T10:34:00Z">
            <w:rPr/>
          </w:rPrChange>
        </w:rPr>
        <w:t>:</w:t>
      </w:r>
    </w:p>
    <w:p w14:paraId="35783CD8" w14:textId="6A6DEEFC" w:rsidR="006A2E68" w:rsidRPr="00D440CC" w:rsidRDefault="00FE3F69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453" w:author="Tiago M Dias" w:date="2016-03-30T10:34:00Z">
            <w:rPr/>
          </w:rPrChange>
        </w:rPr>
      </w:pPr>
      <w:ins w:id="454" w:author="Tiago M Dias" w:date="2016-03-30T12:09:00Z">
        <w:r>
          <w:rPr>
            <w:rFonts w:ascii="Arial" w:hAnsi="Arial" w:cs="Arial"/>
          </w:rPr>
          <w:t>Um e</w:t>
        </w:r>
      </w:ins>
      <w:del w:id="455" w:author="Tiago M Dias" w:date="2016-03-30T12:09:00Z">
        <w:r w:rsidR="006A2E68" w:rsidRPr="00D440CC" w:rsidDel="00FE3F69">
          <w:rPr>
            <w:rFonts w:ascii="Arial" w:hAnsi="Arial" w:cs="Arial"/>
            <w:rPrChange w:id="456" w:author="Tiago M Dias" w:date="2016-03-30T10:34:00Z">
              <w:rPr/>
            </w:rPrChange>
          </w:rPr>
          <w:delText>E</w:delText>
        </w:r>
      </w:del>
      <w:r w:rsidR="006A2E68" w:rsidRPr="00D440CC">
        <w:rPr>
          <w:rFonts w:ascii="Arial" w:hAnsi="Arial" w:cs="Arial"/>
          <w:rPrChange w:id="457" w:author="Tiago M Dias" w:date="2016-03-30T10:34:00Z">
            <w:rPr/>
          </w:rPrChange>
        </w:rPr>
        <w:t xml:space="preserve">ditor de texto que </w:t>
      </w:r>
      <w:ins w:id="458" w:author="Tiago M Dias" w:date="2016-03-30T12:07:00Z">
        <w:r w:rsidR="008D01D9">
          <w:rPr>
            <w:rFonts w:ascii="Arial" w:hAnsi="Arial" w:cs="Arial"/>
          </w:rPr>
          <w:t xml:space="preserve">integre ferramentas para fazer uma verificação </w:t>
        </w:r>
      </w:ins>
      <w:del w:id="459" w:author="Tiago M Dias" w:date="2016-03-30T12:07:00Z">
        <w:r w:rsidR="006A2E68" w:rsidRPr="00D440CC" w:rsidDel="00FE3F69">
          <w:rPr>
            <w:rFonts w:ascii="Arial" w:hAnsi="Arial" w:cs="Arial"/>
            <w:rPrChange w:id="460" w:author="Tiago M Dias" w:date="2016-03-30T10:34:00Z">
              <w:rPr/>
            </w:rPrChange>
          </w:rPr>
          <w:delText xml:space="preserve">verifica </w:delText>
        </w:r>
      </w:del>
      <w:ins w:id="461" w:author="Tiago M Dias" w:date="2016-03-30T12:07:00Z">
        <w:r>
          <w:rPr>
            <w:rFonts w:ascii="Arial" w:hAnsi="Arial" w:cs="Arial"/>
          </w:rPr>
          <w:t xml:space="preserve">da </w:t>
        </w:r>
      </w:ins>
      <w:r w:rsidR="006A2E68" w:rsidRPr="00D440CC">
        <w:rPr>
          <w:rFonts w:ascii="Arial" w:hAnsi="Arial" w:cs="Arial"/>
          <w:rPrChange w:id="462" w:author="Tiago M Dias" w:date="2016-03-30T10:34:00Z">
            <w:rPr/>
          </w:rPrChange>
        </w:rPr>
        <w:t xml:space="preserve">semântica e </w:t>
      </w:r>
      <w:ins w:id="463" w:author="Tiago M Dias" w:date="2016-03-30T12:07:00Z">
        <w:r>
          <w:rPr>
            <w:rFonts w:ascii="Arial" w:hAnsi="Arial" w:cs="Arial"/>
          </w:rPr>
          <w:t xml:space="preserve">da </w:t>
        </w:r>
      </w:ins>
      <w:r w:rsidR="006A2E68" w:rsidRPr="00D440CC">
        <w:rPr>
          <w:rFonts w:ascii="Arial" w:hAnsi="Arial" w:cs="Arial"/>
          <w:rPrChange w:id="464" w:author="Tiago M Dias" w:date="2016-03-30T10:34:00Z">
            <w:rPr/>
          </w:rPrChange>
        </w:rPr>
        <w:t>sintaxe em tempo de escrita de código</w:t>
      </w:r>
      <w:del w:id="465" w:author="Tiago M Dias" w:date="2016-03-30T12:08:00Z">
        <w:r w:rsidR="006A2E68" w:rsidRPr="00D440CC" w:rsidDel="00FE3F69">
          <w:rPr>
            <w:rFonts w:ascii="Arial" w:hAnsi="Arial" w:cs="Arial"/>
            <w:rPrChange w:id="466" w:author="Tiago M Dias" w:date="2016-03-30T10:34:00Z">
              <w:rPr/>
            </w:rPrChange>
          </w:rPr>
          <w:delText xml:space="preserve"> – para que que o programador possa ser alertado de que não está a formular as instruções</w:delText>
        </w:r>
      </w:del>
      <w:ins w:id="467" w:author="Tiago M Dias" w:date="2016-03-30T12:08:00Z">
        <w:r>
          <w:rPr>
            <w:rFonts w:ascii="Arial" w:hAnsi="Arial" w:cs="Arial"/>
          </w:rPr>
          <w:t xml:space="preserve">, </w:t>
        </w:r>
      </w:ins>
      <w:ins w:id="468" w:author="Tiago M Dias" w:date="2016-03-30T12:09:00Z">
        <w:r>
          <w:rPr>
            <w:rFonts w:ascii="Arial" w:hAnsi="Arial" w:cs="Arial"/>
          </w:rPr>
          <w:t xml:space="preserve">de modo a </w:t>
        </w:r>
      </w:ins>
      <w:ins w:id="469" w:author="Tiago M Dias" w:date="2016-03-30T12:08:00Z">
        <w:r>
          <w:rPr>
            <w:rFonts w:ascii="Arial" w:hAnsi="Arial" w:cs="Arial"/>
          </w:rPr>
          <w:t xml:space="preserve">que o </w:t>
        </w:r>
      </w:ins>
      <w:ins w:id="470" w:author="Tiago M Dias" w:date="2016-03-30T12:09:00Z">
        <w:r>
          <w:rPr>
            <w:rFonts w:ascii="Arial" w:hAnsi="Arial" w:cs="Arial"/>
          </w:rPr>
          <w:t>programador</w:t>
        </w:r>
      </w:ins>
      <w:ins w:id="471" w:author="Tiago M Dias" w:date="2016-03-30T12:08:00Z">
        <w:r>
          <w:rPr>
            <w:rFonts w:ascii="Arial" w:hAnsi="Arial" w:cs="Arial"/>
          </w:rPr>
          <w:t xml:space="preserve"> possa ser alertado de eventuais erros na utilização da </w:t>
        </w:r>
      </w:ins>
      <w:ins w:id="472" w:author="Tiago M Dias" w:date="2016-03-30T12:09:00Z">
        <w:r>
          <w:rPr>
            <w:rFonts w:ascii="Arial" w:hAnsi="Arial" w:cs="Arial"/>
          </w:rPr>
          <w:t>linguagem</w:t>
        </w:r>
      </w:ins>
      <w:ins w:id="473" w:author="Tiago M Dias" w:date="2016-03-30T12:08:00Z">
        <w:r>
          <w:rPr>
            <w:rFonts w:ascii="Arial" w:hAnsi="Arial" w:cs="Arial"/>
          </w:rPr>
          <w:t xml:space="preserve"> mais cedo e dessa forma otimizar a sua produtividade</w:t>
        </w:r>
      </w:ins>
      <w:r w:rsidR="006A2E68" w:rsidRPr="00D440CC">
        <w:rPr>
          <w:rFonts w:ascii="Arial" w:hAnsi="Arial" w:cs="Arial"/>
          <w:rPrChange w:id="474" w:author="Tiago M Dias" w:date="2016-03-30T10:34:00Z">
            <w:rPr/>
          </w:rPrChange>
        </w:rPr>
        <w:t>;</w:t>
      </w:r>
    </w:p>
    <w:p w14:paraId="60C305F4" w14:textId="6C1052AA" w:rsidR="006A2E68" w:rsidRPr="00D440CC" w:rsidRDefault="006A2E68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475" w:author="Tiago M Dias" w:date="2016-03-30T10:34:00Z">
            <w:rPr/>
          </w:rPrChange>
        </w:rPr>
      </w:pPr>
      <w:r w:rsidRPr="00D440CC">
        <w:rPr>
          <w:rFonts w:ascii="Arial" w:hAnsi="Arial" w:cs="Arial"/>
          <w:i/>
          <w:rPrChange w:id="476" w:author="Tiago M Dias" w:date="2016-03-30T10:34:00Z">
            <w:rPr>
              <w:i/>
            </w:rPr>
          </w:rPrChange>
        </w:rPr>
        <w:t>Syntax</w:t>
      </w:r>
      <w:r w:rsidRPr="00FE3F69">
        <w:rPr>
          <w:rFonts w:ascii="Arial" w:hAnsi="Arial" w:cs="Arial"/>
          <w:i/>
          <w:rPrChange w:id="477" w:author="Tiago M Dias" w:date="2016-03-30T12:10:00Z">
            <w:rPr/>
          </w:rPrChange>
        </w:rPr>
        <w:t xml:space="preserve"> </w:t>
      </w:r>
      <w:ins w:id="478" w:author="Tiago M Dias" w:date="2016-03-30T12:10:00Z">
        <w:r w:rsidR="00FE3F69" w:rsidRPr="00FE3F69">
          <w:rPr>
            <w:rFonts w:ascii="Arial" w:hAnsi="Arial" w:cs="Arial"/>
            <w:i/>
            <w:rPrChange w:id="479" w:author="Tiago M Dias" w:date="2016-03-30T12:10:00Z">
              <w:rPr>
                <w:rFonts w:ascii="Arial" w:hAnsi="Arial" w:cs="Arial"/>
              </w:rPr>
            </w:rPrChange>
          </w:rPr>
          <w:t>h</w:t>
        </w:r>
      </w:ins>
      <w:del w:id="480" w:author="Tiago M Dias" w:date="2016-03-30T12:10:00Z">
        <w:r w:rsidRPr="00FE3F69" w:rsidDel="00FE3F69">
          <w:rPr>
            <w:rFonts w:ascii="Arial" w:hAnsi="Arial" w:cs="Arial"/>
            <w:i/>
            <w:rPrChange w:id="481" w:author="Tiago M Dias" w:date="2016-03-30T12:10:00Z">
              <w:rPr>
                <w:i/>
              </w:rPr>
            </w:rPrChange>
          </w:rPr>
          <w:delText>H</w:delText>
        </w:r>
      </w:del>
      <w:r w:rsidRPr="00D440CC">
        <w:rPr>
          <w:rFonts w:ascii="Arial" w:hAnsi="Arial" w:cs="Arial"/>
          <w:i/>
          <w:rPrChange w:id="482" w:author="Tiago M Dias" w:date="2016-03-30T10:34:00Z">
            <w:rPr>
              <w:i/>
            </w:rPr>
          </w:rPrChange>
        </w:rPr>
        <w:t>ighlighting</w:t>
      </w:r>
      <w:ins w:id="483" w:author="Tiago M Dias" w:date="2016-03-30T12:15:00Z">
        <w:r w:rsidR="00FE3F69">
          <w:rPr>
            <w:rFonts w:ascii="Arial" w:hAnsi="Arial" w:cs="Arial"/>
          </w:rPr>
          <w:t>,</w:t>
        </w:r>
      </w:ins>
      <w:r w:rsidRPr="00D440CC">
        <w:rPr>
          <w:rFonts w:ascii="Arial" w:hAnsi="Arial" w:cs="Arial"/>
          <w:i/>
          <w:rPrChange w:id="484" w:author="Tiago M Dias" w:date="2016-03-30T10:34:00Z">
            <w:rPr>
              <w:i/>
            </w:rPr>
          </w:rPrChange>
        </w:rPr>
        <w:t xml:space="preserve"> </w:t>
      </w:r>
      <w:del w:id="485" w:author="Tiago M Dias" w:date="2016-03-30T12:10:00Z">
        <w:r w:rsidRPr="00D440CC" w:rsidDel="00FE3F69">
          <w:rPr>
            <w:rFonts w:ascii="Arial" w:hAnsi="Arial" w:cs="Arial"/>
            <w:rPrChange w:id="486" w:author="Tiago M Dias" w:date="2016-03-30T10:34:00Z">
              <w:rPr/>
            </w:rPrChange>
          </w:rPr>
          <w:delText xml:space="preserve">do código ASM – </w:delText>
        </w:r>
      </w:del>
      <w:ins w:id="487" w:author="Tiago M Dias" w:date="2016-03-30T12:10:00Z">
        <w:r w:rsidR="00FE3F69">
          <w:rPr>
            <w:rFonts w:ascii="Arial" w:hAnsi="Arial" w:cs="Arial"/>
          </w:rPr>
          <w:t xml:space="preserve">para permitir </w:t>
        </w:r>
      </w:ins>
      <w:del w:id="488" w:author="Tiago M Dias" w:date="2016-03-30T12:10:00Z">
        <w:r w:rsidRPr="00D440CC" w:rsidDel="00FE3F69">
          <w:rPr>
            <w:rFonts w:ascii="Arial" w:hAnsi="Arial" w:cs="Arial"/>
            <w:rPrChange w:id="489" w:author="Tiago M Dias" w:date="2016-03-30T10:34:00Z">
              <w:rPr/>
            </w:rPrChange>
          </w:rPr>
          <w:delText xml:space="preserve">dando </w:delText>
        </w:r>
      </w:del>
      <w:r w:rsidRPr="00D440CC">
        <w:rPr>
          <w:rFonts w:ascii="Arial" w:hAnsi="Arial" w:cs="Arial"/>
          <w:rPrChange w:id="490" w:author="Tiago M Dias" w:date="2016-03-30T10:34:00Z">
            <w:rPr/>
          </w:rPrChange>
        </w:rPr>
        <w:t xml:space="preserve">uma melhor legibilidade </w:t>
      </w:r>
      <w:ins w:id="491" w:author="Tiago M Dias" w:date="2016-03-30T12:10:00Z">
        <w:r w:rsidR="00FE3F69">
          <w:rPr>
            <w:rFonts w:ascii="Arial" w:hAnsi="Arial" w:cs="Arial"/>
          </w:rPr>
          <w:t>d</w:t>
        </w:r>
      </w:ins>
      <w:del w:id="492" w:author="Tiago M Dias" w:date="2016-03-30T12:10:00Z">
        <w:r w:rsidRPr="00D440CC" w:rsidDel="00FE3F69">
          <w:rPr>
            <w:rFonts w:ascii="Arial" w:hAnsi="Arial" w:cs="Arial"/>
            <w:rPrChange w:id="493" w:author="Tiago M Dias" w:date="2016-03-30T10:34:00Z">
              <w:rPr/>
            </w:rPrChange>
          </w:rPr>
          <w:delText>a</w:delText>
        </w:r>
      </w:del>
      <w:r w:rsidRPr="00D440CC">
        <w:rPr>
          <w:rFonts w:ascii="Arial" w:hAnsi="Arial" w:cs="Arial"/>
          <w:rPrChange w:id="494" w:author="Tiago M Dias" w:date="2016-03-30T10:34:00Z">
            <w:rPr/>
          </w:rPrChange>
        </w:rPr>
        <w:t>o código</w:t>
      </w:r>
      <w:ins w:id="495" w:author="Tiago M Dias" w:date="2016-03-30T12:10:00Z">
        <w:r w:rsidR="00FE3F69">
          <w:rPr>
            <w:rFonts w:ascii="Arial" w:hAnsi="Arial" w:cs="Arial"/>
          </w:rPr>
          <w:t xml:space="preserve"> fonte</w:t>
        </w:r>
      </w:ins>
      <w:del w:id="496" w:author="Tiago M Dias" w:date="2016-03-30T12:10:00Z">
        <w:r w:rsidRPr="00D440CC" w:rsidDel="00FE3F69">
          <w:rPr>
            <w:rFonts w:ascii="Arial" w:hAnsi="Arial" w:cs="Arial"/>
            <w:rPrChange w:id="497" w:author="Tiago M Dias" w:date="2016-03-30T10:34:00Z">
              <w:rPr/>
            </w:rPrChange>
          </w:rPr>
          <w:delText>, em que diferentes tipos terão diferentes modos de serem apresentados</w:delText>
        </w:r>
      </w:del>
      <w:r w:rsidRPr="00D440CC">
        <w:rPr>
          <w:rFonts w:ascii="Arial" w:hAnsi="Arial" w:cs="Arial"/>
          <w:rPrChange w:id="498" w:author="Tiago M Dias" w:date="2016-03-30T10:34:00Z">
            <w:rPr/>
          </w:rPrChange>
        </w:rPr>
        <w:t>;</w:t>
      </w:r>
    </w:p>
    <w:p w14:paraId="34C85987" w14:textId="041275C2" w:rsidR="006A2E68" w:rsidRPr="00D440CC" w:rsidDel="00FE3F69" w:rsidRDefault="006A2E68" w:rsidP="00202D29">
      <w:pPr>
        <w:pStyle w:val="PargrafodaLista"/>
        <w:numPr>
          <w:ilvl w:val="0"/>
          <w:numId w:val="1"/>
        </w:numPr>
        <w:jc w:val="both"/>
        <w:rPr>
          <w:del w:id="499" w:author="Tiago M Dias" w:date="2016-03-30T12:17:00Z"/>
          <w:rFonts w:ascii="Arial" w:hAnsi="Arial" w:cs="Arial"/>
          <w:rPrChange w:id="500" w:author="Tiago M Dias" w:date="2016-03-30T10:34:00Z">
            <w:rPr>
              <w:del w:id="501" w:author="Tiago M Dias" w:date="2016-03-30T12:17:00Z"/>
            </w:rPr>
          </w:rPrChange>
        </w:rPr>
      </w:pPr>
      <w:r w:rsidRPr="00FE3F69">
        <w:rPr>
          <w:rFonts w:ascii="Arial" w:hAnsi="Arial" w:cs="Arial"/>
          <w:rPrChange w:id="502" w:author="Tiago M Dias" w:date="2016-03-30T12:17:00Z">
            <w:rPr/>
          </w:rPrChange>
        </w:rPr>
        <w:t xml:space="preserve">Integração </w:t>
      </w:r>
      <w:del w:id="503" w:author="Tiago M Dias" w:date="2016-03-30T12:15:00Z">
        <w:r w:rsidRPr="00FE3F69" w:rsidDel="00FE3F69">
          <w:rPr>
            <w:rFonts w:ascii="Arial" w:hAnsi="Arial" w:cs="Arial"/>
            <w:rPrChange w:id="504" w:author="Tiago M Dias" w:date="2016-03-30T12:17:00Z">
              <w:rPr/>
            </w:rPrChange>
          </w:rPr>
          <w:delText xml:space="preserve">de </w:delText>
        </w:r>
      </w:del>
      <w:ins w:id="505" w:author="Tiago M Dias" w:date="2016-03-30T12:15:00Z">
        <w:r w:rsidR="00FE3F69" w:rsidRPr="00FE3F69">
          <w:rPr>
            <w:rFonts w:ascii="Arial" w:hAnsi="Arial" w:cs="Arial"/>
          </w:rPr>
          <w:t>com</w:t>
        </w:r>
        <w:r w:rsidR="00FE3F69" w:rsidRPr="00FE3F69">
          <w:rPr>
            <w:rFonts w:ascii="Arial" w:hAnsi="Arial" w:cs="Arial"/>
            <w:rPrChange w:id="506" w:author="Tiago M Dias" w:date="2016-03-30T12:17:00Z">
              <w:rPr/>
            </w:rPrChange>
          </w:rPr>
          <w:t xml:space="preserve"> </w:t>
        </w:r>
      </w:ins>
      <w:ins w:id="507" w:author="Tiago M Dias" w:date="2016-03-30T12:10:00Z">
        <w:r w:rsidR="00FE3F69" w:rsidRPr="00FE3F69">
          <w:rPr>
            <w:rFonts w:ascii="Arial" w:hAnsi="Arial" w:cs="Arial"/>
          </w:rPr>
          <w:t xml:space="preserve">um </w:t>
        </w:r>
        <w:r w:rsidR="00FE3F69" w:rsidRPr="00FE3F69">
          <w:rPr>
            <w:rFonts w:ascii="Arial" w:hAnsi="Arial" w:cs="Arial"/>
            <w:i/>
            <w:rPrChange w:id="508" w:author="Tiago M Dias" w:date="2016-03-30T12:17:00Z">
              <w:rPr>
                <w:rFonts w:ascii="Arial" w:hAnsi="Arial" w:cs="Arial"/>
              </w:rPr>
            </w:rPrChange>
          </w:rPr>
          <w:t>assembler</w:t>
        </w:r>
      </w:ins>
      <w:ins w:id="509" w:author="Tiago M Dias" w:date="2016-03-30T12:15:00Z">
        <w:r w:rsidR="00FE3F69" w:rsidRPr="00FE3F69">
          <w:rPr>
            <w:rFonts w:ascii="Arial" w:hAnsi="Arial" w:cs="Arial"/>
          </w:rPr>
          <w:t>,</w:t>
        </w:r>
      </w:ins>
      <w:ins w:id="510" w:author="Tiago M Dias" w:date="2016-03-30T12:10:00Z">
        <w:r w:rsidR="00FE3F69" w:rsidRPr="00FE3F69">
          <w:rPr>
            <w:rFonts w:ascii="Arial" w:hAnsi="Arial" w:cs="Arial"/>
          </w:rPr>
          <w:t xml:space="preserve"> </w:t>
        </w:r>
      </w:ins>
      <w:del w:id="511" w:author="Tiago M Dias" w:date="2016-03-30T12:11:00Z">
        <w:r w:rsidRPr="00FE3F69" w:rsidDel="00FE3F69">
          <w:rPr>
            <w:rFonts w:ascii="Arial" w:hAnsi="Arial" w:cs="Arial"/>
            <w:rPrChange w:id="512" w:author="Tiago M Dias" w:date="2016-03-30T12:17:00Z">
              <w:rPr/>
            </w:rPrChange>
          </w:rPr>
          <w:delText xml:space="preserve">compilador no IDE – </w:delText>
        </w:r>
      </w:del>
      <w:ins w:id="513" w:author="Tiago M Dias" w:date="2016-03-30T12:11:00Z">
        <w:r w:rsidR="00FE3F69" w:rsidRPr="00FE3F69">
          <w:rPr>
            <w:rFonts w:ascii="Arial" w:hAnsi="Arial" w:cs="Arial"/>
          </w:rPr>
          <w:t xml:space="preserve">para </w:t>
        </w:r>
      </w:ins>
      <w:r w:rsidRPr="00FE3F69">
        <w:rPr>
          <w:rFonts w:ascii="Arial" w:hAnsi="Arial" w:cs="Arial"/>
          <w:rPrChange w:id="514" w:author="Tiago M Dias" w:date="2016-03-30T12:17:00Z">
            <w:rPr/>
          </w:rPrChange>
        </w:rPr>
        <w:t>permit</w:t>
      </w:r>
      <w:ins w:id="515" w:author="Tiago M Dias" w:date="2016-03-30T12:11:00Z">
        <w:r w:rsidR="00FE3F69" w:rsidRPr="00FE3F69">
          <w:rPr>
            <w:rFonts w:ascii="Arial" w:hAnsi="Arial" w:cs="Arial"/>
          </w:rPr>
          <w:t>ir</w:t>
        </w:r>
      </w:ins>
      <w:del w:id="516" w:author="Tiago M Dias" w:date="2016-03-30T12:11:00Z">
        <w:r w:rsidRPr="00FE3F69" w:rsidDel="00FE3F69">
          <w:rPr>
            <w:rFonts w:ascii="Arial" w:hAnsi="Arial" w:cs="Arial"/>
            <w:rPrChange w:id="517" w:author="Tiago M Dias" w:date="2016-03-30T12:17:00Z">
              <w:rPr/>
            </w:rPrChange>
          </w:rPr>
          <w:delText>e</w:delText>
        </w:r>
      </w:del>
      <w:r w:rsidRPr="00FE3F69">
        <w:rPr>
          <w:rFonts w:ascii="Arial" w:hAnsi="Arial" w:cs="Arial"/>
          <w:rPrChange w:id="518" w:author="Tiago M Dias" w:date="2016-03-30T12:17:00Z">
            <w:rPr/>
          </w:rPrChange>
        </w:rPr>
        <w:t xml:space="preserve"> </w:t>
      </w:r>
      <w:del w:id="519" w:author="Tiago M Dias" w:date="2016-03-30T12:11:00Z">
        <w:r w:rsidRPr="00FE3F69" w:rsidDel="00FE3F69">
          <w:rPr>
            <w:rFonts w:ascii="Arial" w:hAnsi="Arial" w:cs="Arial"/>
            <w:rPrChange w:id="520" w:author="Tiago M Dias" w:date="2016-03-30T12:17:00Z">
              <w:rPr/>
            </w:rPrChange>
          </w:rPr>
          <w:delText xml:space="preserve">não só </w:delText>
        </w:r>
      </w:del>
      <w:r w:rsidRPr="00FE3F69">
        <w:rPr>
          <w:rFonts w:ascii="Arial" w:hAnsi="Arial" w:cs="Arial"/>
          <w:rPrChange w:id="521" w:author="Tiago M Dias" w:date="2016-03-30T12:17:00Z">
            <w:rPr/>
          </w:rPrChange>
        </w:rPr>
        <w:t xml:space="preserve">a compilação </w:t>
      </w:r>
      <w:ins w:id="522" w:author="Tiago M Dias" w:date="2016-03-30T12:11:00Z">
        <w:r w:rsidR="00FE3F69" w:rsidRPr="00FE3F69">
          <w:rPr>
            <w:rFonts w:ascii="Arial" w:hAnsi="Arial" w:cs="Arial"/>
          </w:rPr>
          <w:t>do</w:t>
        </w:r>
      </w:ins>
      <w:ins w:id="523" w:author="Tiago M Dias" w:date="2016-03-30T12:15:00Z">
        <w:r w:rsidR="00FE3F69" w:rsidRPr="00FE3F69">
          <w:rPr>
            <w:rFonts w:ascii="Arial" w:hAnsi="Arial" w:cs="Arial"/>
          </w:rPr>
          <w:t>s</w:t>
        </w:r>
      </w:ins>
      <w:ins w:id="524" w:author="Tiago M Dias" w:date="2016-03-30T12:11:00Z">
        <w:r w:rsidR="00FE3F69" w:rsidRPr="00FE3F69">
          <w:rPr>
            <w:rFonts w:ascii="Arial" w:hAnsi="Arial" w:cs="Arial"/>
          </w:rPr>
          <w:t xml:space="preserve"> programa</w:t>
        </w:r>
      </w:ins>
      <w:ins w:id="525" w:author="Tiago M Dias" w:date="2016-03-30T12:15:00Z">
        <w:r w:rsidR="00FE3F69" w:rsidRPr="00FE3F69">
          <w:rPr>
            <w:rFonts w:ascii="Arial" w:hAnsi="Arial" w:cs="Arial"/>
          </w:rPr>
          <w:t>s</w:t>
        </w:r>
      </w:ins>
      <w:ins w:id="526" w:author="Tiago M Dias" w:date="2016-03-30T12:11:00Z">
        <w:r w:rsidR="00FE3F69" w:rsidRPr="00FE3F69">
          <w:rPr>
            <w:rFonts w:ascii="Arial" w:hAnsi="Arial" w:cs="Arial"/>
          </w:rPr>
          <w:t xml:space="preserve"> </w:t>
        </w:r>
      </w:ins>
      <w:r w:rsidRPr="00FE3F69">
        <w:rPr>
          <w:rFonts w:ascii="Arial" w:hAnsi="Arial" w:cs="Arial"/>
          <w:rPrChange w:id="527" w:author="Tiago M Dias" w:date="2016-03-30T12:17:00Z">
            <w:rPr/>
          </w:rPrChange>
        </w:rPr>
        <w:t xml:space="preserve">sem necessidade de ter </w:t>
      </w:r>
      <w:ins w:id="528" w:author="Tiago M Dias" w:date="2016-03-30T12:11:00Z">
        <w:r w:rsidR="00FE3F69" w:rsidRPr="00FE3F69">
          <w:rPr>
            <w:rFonts w:ascii="Arial" w:hAnsi="Arial" w:cs="Arial"/>
          </w:rPr>
          <w:t xml:space="preserve">que </w:t>
        </w:r>
      </w:ins>
      <w:ins w:id="529" w:author="Tiago M Dias" w:date="2016-03-30T12:16:00Z">
        <w:r w:rsidR="00FE3F69" w:rsidRPr="00FE3F69">
          <w:rPr>
            <w:rFonts w:ascii="Arial" w:hAnsi="Arial" w:cs="Arial"/>
          </w:rPr>
          <w:t xml:space="preserve">abandonar </w:t>
        </w:r>
      </w:ins>
      <w:ins w:id="530" w:author="Tiago M Dias" w:date="2016-03-30T12:11:00Z">
        <w:r w:rsidR="00FE3F69" w:rsidRPr="00FE3F69">
          <w:rPr>
            <w:rFonts w:ascii="Arial" w:hAnsi="Arial" w:cs="Arial"/>
          </w:rPr>
          <w:t xml:space="preserve">o IDE </w:t>
        </w:r>
      </w:ins>
      <w:ins w:id="531" w:author="Tiago M Dias" w:date="2016-03-30T12:16:00Z">
        <w:r w:rsidR="00FE3F69" w:rsidRPr="00FE3F69">
          <w:rPr>
            <w:rFonts w:ascii="Arial" w:hAnsi="Arial" w:cs="Arial"/>
          </w:rPr>
          <w:t xml:space="preserve">e </w:t>
        </w:r>
      </w:ins>
      <w:del w:id="532" w:author="Tiago M Dias" w:date="2016-03-30T12:16:00Z">
        <w:r w:rsidRPr="00FE3F69" w:rsidDel="00FE3F69">
          <w:rPr>
            <w:rFonts w:ascii="Arial" w:hAnsi="Arial" w:cs="Arial"/>
            <w:rPrChange w:id="533" w:author="Tiago M Dias" w:date="2016-03-30T12:17:00Z">
              <w:rPr/>
            </w:rPrChange>
          </w:rPr>
          <w:delText xml:space="preserve">o compilador externamente, como mostrar </w:delText>
        </w:r>
      </w:del>
      <w:ins w:id="534" w:author="Tiago M Dias" w:date="2016-03-30T12:16:00Z">
        <w:r w:rsidR="00FE3F69" w:rsidRPr="00FE3F69">
          <w:rPr>
            <w:rFonts w:ascii="Arial" w:hAnsi="Arial" w:cs="Arial"/>
          </w:rPr>
          <w:t xml:space="preserve">visualizar </w:t>
        </w:r>
      </w:ins>
      <w:r w:rsidRPr="00FE3F69">
        <w:rPr>
          <w:rFonts w:ascii="Arial" w:hAnsi="Arial" w:cs="Arial"/>
          <w:rPrChange w:id="535" w:author="Tiago M Dias" w:date="2016-03-30T12:17:00Z">
            <w:rPr/>
          </w:rPrChange>
        </w:rPr>
        <w:t xml:space="preserve">no editor </w:t>
      </w:r>
      <w:ins w:id="536" w:author="Tiago M Dias" w:date="2016-03-30T12:16:00Z">
        <w:r w:rsidR="00FE3F69" w:rsidRPr="00FE3F69">
          <w:rPr>
            <w:rFonts w:ascii="Arial" w:hAnsi="Arial" w:cs="Arial"/>
          </w:rPr>
          <w:t xml:space="preserve">de texto </w:t>
        </w:r>
      </w:ins>
      <w:r w:rsidRPr="00FE3F69">
        <w:rPr>
          <w:rFonts w:ascii="Arial" w:hAnsi="Arial" w:cs="Arial"/>
          <w:rPrChange w:id="537" w:author="Tiago M Dias" w:date="2016-03-30T12:17:00Z">
            <w:rPr/>
          </w:rPrChange>
        </w:rPr>
        <w:t xml:space="preserve">os </w:t>
      </w:r>
      <w:ins w:id="538" w:author="Tiago M Dias" w:date="2016-03-30T12:16:00Z">
        <w:r w:rsidR="00FE3F69" w:rsidRPr="00FE3F69">
          <w:rPr>
            <w:rFonts w:ascii="Arial" w:hAnsi="Arial" w:cs="Arial"/>
          </w:rPr>
          <w:t xml:space="preserve">eventuais </w:t>
        </w:r>
      </w:ins>
      <w:r w:rsidRPr="00FE3F69">
        <w:rPr>
          <w:rFonts w:ascii="Arial" w:hAnsi="Arial" w:cs="Arial"/>
          <w:rPrChange w:id="539" w:author="Tiago M Dias" w:date="2016-03-30T12:17:00Z">
            <w:rPr/>
          </w:rPrChange>
        </w:rPr>
        <w:t xml:space="preserve">erros detetados </w:t>
      </w:r>
      <w:del w:id="540" w:author="Tiago M Dias" w:date="2016-03-30T12:16:00Z">
        <w:r w:rsidRPr="00FE3F69" w:rsidDel="00FE3F69">
          <w:rPr>
            <w:rFonts w:ascii="Arial" w:hAnsi="Arial" w:cs="Arial"/>
            <w:rPrChange w:id="541" w:author="Tiago M Dias" w:date="2016-03-30T12:17:00Z">
              <w:rPr/>
            </w:rPrChange>
          </w:rPr>
          <w:delText>pelo compilador</w:delText>
        </w:r>
      </w:del>
      <w:ins w:id="542" w:author="Tiago M Dias" w:date="2016-03-30T12:16:00Z">
        <w:r w:rsidR="00FE3F69" w:rsidRPr="00FE3F69">
          <w:rPr>
            <w:rFonts w:ascii="Arial" w:hAnsi="Arial" w:cs="Arial"/>
          </w:rPr>
          <w:t>neste processo</w:t>
        </w:r>
      </w:ins>
      <w:r w:rsidRPr="00FE3F69">
        <w:rPr>
          <w:rFonts w:ascii="Arial" w:hAnsi="Arial" w:cs="Arial"/>
          <w:rPrChange w:id="543" w:author="Tiago M Dias" w:date="2016-03-30T12:17:00Z">
            <w:rPr/>
          </w:rPrChange>
        </w:rPr>
        <w:t>.</w:t>
      </w:r>
    </w:p>
    <w:p w14:paraId="051F5B80" w14:textId="3F6A8C0A" w:rsidR="006A2E68" w:rsidRPr="00FE3F69" w:rsidRDefault="006A2E68" w:rsidP="00FE3F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544" w:author="Tiago M Dias" w:date="2016-03-30T12:17:00Z">
            <w:rPr/>
          </w:rPrChange>
        </w:rPr>
      </w:pPr>
      <w:del w:id="545" w:author="Tiago M Dias" w:date="2016-03-30T12:17:00Z">
        <w:r w:rsidRPr="00FE3F69" w:rsidDel="00FE3F69">
          <w:rPr>
            <w:rFonts w:ascii="Arial" w:hAnsi="Arial" w:cs="Arial"/>
            <w:rPrChange w:id="546" w:author="Tiago M Dias" w:date="2016-03-30T12:17:00Z">
              <w:rPr/>
            </w:rPrChange>
          </w:rPr>
          <w:delText xml:space="preserve">Substituir </w:delText>
        </w:r>
        <w:r w:rsidRPr="00FE3F69" w:rsidDel="00FE3F69">
          <w:rPr>
            <w:rFonts w:ascii="Arial" w:hAnsi="Arial" w:cs="Arial"/>
            <w:i/>
            <w:rPrChange w:id="547" w:author="Tiago M Dias" w:date="2016-03-30T12:17:00Z">
              <w:rPr>
                <w:i/>
              </w:rPr>
            </w:rPrChange>
          </w:rPr>
          <w:delText>assembler</w:delText>
        </w:r>
        <w:r w:rsidRPr="00FE3F69" w:rsidDel="00FE3F69">
          <w:rPr>
            <w:rFonts w:ascii="Arial" w:hAnsi="Arial" w:cs="Arial"/>
            <w:rPrChange w:id="548" w:author="Tiago M Dias" w:date="2016-03-30T12:17:00Z">
              <w:rPr/>
            </w:rPrChange>
          </w:rPr>
          <w:delText xml:space="preserve"> “dasm” com uma implementação nossa utilizando como ferramenta a </w:delText>
        </w:r>
        <w:r w:rsidRPr="00FE3F69" w:rsidDel="00FE3F69">
          <w:rPr>
            <w:rFonts w:ascii="Arial" w:hAnsi="Arial" w:cs="Arial"/>
            <w:i/>
            <w:rPrChange w:id="549" w:author="Tiago M Dias" w:date="2016-03-30T12:17:00Z">
              <w:rPr>
                <w:i/>
              </w:rPr>
            </w:rPrChange>
          </w:rPr>
          <w:delText>GNU</w:delText>
        </w:r>
        <w:r w:rsidRPr="00FE3F69" w:rsidDel="00FE3F69">
          <w:rPr>
            <w:rFonts w:ascii="Arial" w:hAnsi="Arial" w:cs="Arial"/>
            <w:rPrChange w:id="550" w:author="Tiago M Dias" w:date="2016-03-30T12:17:00Z">
              <w:rPr/>
            </w:rPrChange>
          </w:rPr>
          <w:delText>. (opcionalmente, dependendo do decorrer do projeto)</w:delText>
        </w:r>
      </w:del>
    </w:p>
    <w:p w14:paraId="0425B7C9" w14:textId="2EA3A577" w:rsidR="00FE3F69" w:rsidRDefault="007513CA" w:rsidP="00212692">
      <w:pPr>
        <w:jc w:val="both"/>
        <w:rPr>
          <w:ins w:id="551" w:author="Tiago M Dias" w:date="2016-03-30T12:21:00Z"/>
          <w:rFonts w:ascii="Arial" w:hAnsi="Arial" w:cs="Arial"/>
        </w:rPr>
      </w:pPr>
      <w:del w:id="552" w:author="Tiago M Dias" w:date="2016-03-30T12:31:00Z">
        <w:r w:rsidRPr="00D440CC" w:rsidDel="00FC3DB1">
          <w:rPr>
            <w:rFonts w:ascii="Arial" w:hAnsi="Arial" w:cs="Arial"/>
            <w:rPrChange w:id="553" w:author="Tiago M Dias" w:date="2016-03-30T10:34:00Z">
              <w:rPr/>
            </w:rPrChange>
          </w:rPr>
          <w:delText xml:space="preserve">Apesar da plataforma </w:delText>
        </w:r>
        <w:r w:rsidRPr="00D440CC" w:rsidDel="00FC3DB1">
          <w:rPr>
            <w:rFonts w:ascii="Arial" w:hAnsi="Arial" w:cs="Arial"/>
            <w:i/>
            <w:rPrChange w:id="554" w:author="Tiago M Dias" w:date="2016-03-30T10:34:00Z">
              <w:rPr>
                <w:i/>
              </w:rPr>
            </w:rPrChange>
          </w:rPr>
          <w:delText>Intel</w:delText>
        </w:r>
        <w:r w:rsidR="00E06FF9" w:rsidRPr="00D440CC" w:rsidDel="00FC3DB1">
          <w:rPr>
            <w:rFonts w:ascii="Arial" w:hAnsi="Arial" w:cs="Arial"/>
            <w:i/>
            <w:rPrChange w:id="555" w:author="Tiago M Dias" w:date="2016-03-30T10:34:00Z">
              <w:rPr>
                <w:i/>
              </w:rPr>
            </w:rPrChange>
          </w:rPr>
          <w:delText>l</w:delText>
        </w:r>
        <w:r w:rsidRPr="00D440CC" w:rsidDel="00FC3DB1">
          <w:rPr>
            <w:rFonts w:ascii="Arial" w:hAnsi="Arial" w:cs="Arial"/>
            <w:i/>
            <w:rPrChange w:id="556" w:author="Tiago M Dias" w:date="2016-03-30T10:34:00Z">
              <w:rPr>
                <w:i/>
              </w:rPr>
            </w:rPrChange>
          </w:rPr>
          <w:delText>iJ</w:delText>
        </w:r>
        <w:r w:rsidRPr="00D440CC" w:rsidDel="00FC3DB1">
          <w:rPr>
            <w:rFonts w:ascii="Arial" w:hAnsi="Arial" w:cs="Arial"/>
            <w:rPrChange w:id="557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58" w:author="Tiago M Dias" w:date="2016-03-30T10:34:00Z">
              <w:rPr/>
            </w:rPrChange>
          </w:rPr>
          <w:delText>ter maior taxa de utilização</w:delText>
        </w:r>
        <w:r w:rsidRPr="00D440CC" w:rsidDel="00FC3DB1">
          <w:rPr>
            <w:rFonts w:ascii="Arial" w:hAnsi="Arial" w:cs="Arial"/>
            <w:rPrChange w:id="559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60" w:author="Tiago M Dias" w:date="2016-03-30T10:34:00Z">
              <w:rPr/>
            </w:rPrChange>
          </w:rPr>
          <w:delText>face à</w:delText>
        </w:r>
        <w:r w:rsidRPr="00D440CC" w:rsidDel="00FC3DB1">
          <w:rPr>
            <w:rFonts w:ascii="Arial" w:hAnsi="Arial" w:cs="Arial"/>
            <w:rPrChange w:id="561" w:author="Tiago M Dias" w:date="2016-03-30T10:34:00Z">
              <w:rPr/>
            </w:rPrChange>
          </w:rPr>
          <w:delText xml:space="preserve"> plataforma </w:delText>
        </w:r>
        <w:r w:rsidRPr="00D440CC" w:rsidDel="00FC3DB1">
          <w:rPr>
            <w:rFonts w:ascii="Arial" w:hAnsi="Arial" w:cs="Arial"/>
            <w:i/>
            <w:rPrChange w:id="562" w:author="Tiago M Dias" w:date="2016-03-30T10:34:00Z">
              <w:rPr>
                <w:i/>
              </w:rPr>
            </w:rPrChange>
          </w:rPr>
          <w:delText>Eclipse</w:delText>
        </w:r>
        <w:r w:rsidRPr="00D440CC" w:rsidDel="00FC3DB1">
          <w:rPr>
            <w:rFonts w:ascii="Arial" w:hAnsi="Arial" w:cs="Arial"/>
            <w:rPrChange w:id="563" w:author="Tiago M Dias" w:date="2016-03-30T10:34:00Z">
              <w:rPr/>
            </w:rPrChange>
          </w:rPr>
          <w:delText xml:space="preserve"> para o desenvolvimento de aplicações/programas em Java, </w:delText>
        </w:r>
        <w:r w:rsidR="00E11BAA" w:rsidRPr="00D440CC" w:rsidDel="00FC3DB1">
          <w:rPr>
            <w:rFonts w:ascii="Arial" w:hAnsi="Arial" w:cs="Arial"/>
            <w:rPrChange w:id="564" w:author="Tiago M Dias" w:date="2016-03-30T10:34:00Z">
              <w:rPr/>
            </w:rPrChange>
          </w:rPr>
          <w:delText>n</w:delText>
        </w:r>
        <w:r w:rsidRPr="00D440CC" w:rsidDel="00FC3DB1">
          <w:rPr>
            <w:rFonts w:ascii="Arial" w:hAnsi="Arial" w:cs="Arial"/>
            <w:rPrChange w:id="565" w:author="Tiago M Dias" w:date="2016-03-30T10:34:00Z">
              <w:rPr/>
            </w:rPrChange>
          </w:rPr>
          <w:delText>o</w:delText>
        </w:r>
        <w:r w:rsidR="00E11BAA" w:rsidRPr="00D440CC" w:rsidDel="00FC3DB1">
          <w:rPr>
            <w:rFonts w:ascii="Arial" w:hAnsi="Arial" w:cs="Arial"/>
            <w:rPrChange w:id="566" w:author="Tiago M Dias" w:date="2016-03-30T10:34:00Z">
              <w:rPr/>
            </w:rPrChange>
          </w:rPr>
          <w:delText xml:space="preserve"> domínio dos sistemas embebidos, </w:delText>
        </w:r>
        <w:r w:rsidR="00E06FF9" w:rsidRPr="00D440CC" w:rsidDel="00FC3DB1">
          <w:rPr>
            <w:rFonts w:ascii="Arial" w:hAnsi="Arial" w:cs="Arial"/>
            <w:rPrChange w:id="567" w:author="Tiago M Dias" w:date="2016-03-30T10:34:00Z">
              <w:rPr/>
            </w:rPrChange>
          </w:rPr>
          <w:delText>onde se insere a utilização da</w:delText>
        </w:r>
        <w:r w:rsidR="00E11BAA" w:rsidRPr="00D440CC" w:rsidDel="00FC3DB1">
          <w:rPr>
            <w:rFonts w:ascii="Arial" w:hAnsi="Arial" w:cs="Arial"/>
            <w:rPrChange w:id="568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69" w:author="Tiago M Dias" w:date="2016-03-30T10:34:00Z">
              <w:rPr/>
            </w:rPrChange>
          </w:rPr>
          <w:delText>arquitetura</w:delText>
        </w:r>
        <w:r w:rsidR="00E11BAA" w:rsidRPr="00D440CC" w:rsidDel="00FC3DB1">
          <w:rPr>
            <w:rFonts w:ascii="Arial" w:hAnsi="Arial" w:cs="Arial"/>
            <w:rPrChange w:id="570" w:author="Tiago M Dias" w:date="2016-03-30T10:34:00Z">
              <w:rPr/>
            </w:rPrChange>
          </w:rPr>
          <w:delText xml:space="preserve"> PDS16 no ISEL, a plataforma</w:delText>
        </w:r>
        <w:r w:rsidRPr="00D440CC" w:rsidDel="00FC3DB1">
          <w:rPr>
            <w:rFonts w:ascii="Arial" w:hAnsi="Arial" w:cs="Arial"/>
            <w:rPrChange w:id="571" w:author="Tiago M Dias" w:date="2016-03-30T10:34:00Z">
              <w:rPr/>
            </w:rPrChange>
          </w:rPr>
          <w:delText xml:space="preserve"> </w:delText>
        </w:r>
        <w:r w:rsidRPr="00D440CC" w:rsidDel="00FC3DB1">
          <w:rPr>
            <w:rFonts w:ascii="Arial" w:hAnsi="Arial" w:cs="Arial"/>
            <w:i/>
            <w:rPrChange w:id="572" w:author="Tiago M Dias" w:date="2016-03-30T10:34:00Z">
              <w:rPr>
                <w:i/>
              </w:rPr>
            </w:rPrChange>
          </w:rPr>
          <w:delText>E</w:delText>
        </w:r>
        <w:r w:rsidR="00E06FF9" w:rsidRPr="00D440CC" w:rsidDel="00FC3DB1">
          <w:rPr>
            <w:rFonts w:ascii="Arial" w:hAnsi="Arial" w:cs="Arial"/>
            <w:i/>
            <w:rPrChange w:id="573" w:author="Tiago M Dias" w:date="2016-03-30T10:34:00Z">
              <w:rPr>
                <w:i/>
              </w:rPr>
            </w:rPrChange>
          </w:rPr>
          <w:delText>c</w:delText>
        </w:r>
        <w:r w:rsidRPr="00D440CC" w:rsidDel="00FC3DB1">
          <w:rPr>
            <w:rFonts w:ascii="Arial" w:hAnsi="Arial" w:cs="Arial"/>
            <w:i/>
            <w:rPrChange w:id="574" w:author="Tiago M Dias" w:date="2016-03-30T10:34:00Z">
              <w:rPr>
                <w:i/>
              </w:rPr>
            </w:rPrChange>
          </w:rPr>
          <w:delText>li</w:delText>
        </w:r>
        <w:r w:rsidR="00E06FF9" w:rsidRPr="00D440CC" w:rsidDel="00FC3DB1">
          <w:rPr>
            <w:rFonts w:ascii="Arial" w:hAnsi="Arial" w:cs="Arial"/>
            <w:i/>
            <w:rPrChange w:id="575" w:author="Tiago M Dias" w:date="2016-03-30T10:34:00Z">
              <w:rPr>
                <w:i/>
              </w:rPr>
            </w:rPrChange>
          </w:rPr>
          <w:delText>p</w:delText>
        </w:r>
        <w:r w:rsidRPr="00D440CC" w:rsidDel="00FC3DB1">
          <w:rPr>
            <w:rFonts w:ascii="Arial" w:hAnsi="Arial" w:cs="Arial"/>
            <w:i/>
            <w:rPrChange w:id="576" w:author="Tiago M Dias" w:date="2016-03-30T10:34:00Z">
              <w:rPr>
                <w:i/>
              </w:rPr>
            </w:rPrChange>
          </w:rPr>
          <w:delText>se</w:delText>
        </w:r>
        <w:r w:rsidRPr="00D440CC" w:rsidDel="00FC3DB1">
          <w:rPr>
            <w:rFonts w:ascii="Arial" w:hAnsi="Arial" w:cs="Arial"/>
            <w:rPrChange w:id="577" w:author="Tiago M Dias" w:date="2016-03-30T10:34:00Z">
              <w:rPr/>
            </w:rPrChange>
          </w:rPr>
          <w:delText xml:space="preserve"> </w:delText>
        </w:r>
        <w:r w:rsidR="00E11BAA" w:rsidRPr="00D440CC" w:rsidDel="00FC3DB1">
          <w:rPr>
            <w:rFonts w:ascii="Arial" w:hAnsi="Arial" w:cs="Arial"/>
            <w:rPrChange w:id="578" w:author="Tiago M Dias" w:date="2016-03-30T10:34:00Z">
              <w:rPr/>
            </w:rPrChange>
          </w:rPr>
          <w:delText>tem mais impacto pois</w:delText>
        </w:r>
        <w:r w:rsidR="00C7727F" w:rsidRPr="00D440CC" w:rsidDel="00FC3DB1">
          <w:rPr>
            <w:rFonts w:ascii="Arial" w:hAnsi="Arial" w:cs="Arial"/>
            <w:rPrChange w:id="579" w:author="Tiago M Dias" w:date="2016-03-30T10:34:00Z">
              <w:rPr/>
            </w:rPrChange>
          </w:rPr>
          <w:delText xml:space="preserve"> é também mais estruturada, e com melhor reputação no mundo dos programadores</w:delText>
        </w:r>
        <w:r w:rsidR="00E06FF9" w:rsidRPr="00D440CC" w:rsidDel="00FC3DB1">
          <w:rPr>
            <w:rFonts w:ascii="Arial" w:hAnsi="Arial" w:cs="Arial"/>
            <w:rPrChange w:id="580" w:author="Tiago M Dias" w:date="2016-03-30T10:34:00Z">
              <w:rPr/>
            </w:rPrChange>
          </w:rPr>
          <w:delText>.</w:delText>
        </w:r>
        <w:r w:rsidR="00E11BAA" w:rsidRPr="00D440CC" w:rsidDel="00FC3DB1">
          <w:rPr>
            <w:rFonts w:ascii="Arial" w:hAnsi="Arial" w:cs="Arial"/>
            <w:rPrChange w:id="581" w:author="Tiago M Dias" w:date="2016-03-30T10:34:00Z">
              <w:rPr/>
            </w:rPrChange>
          </w:rPr>
          <w:delText xml:space="preserve"> </w:delText>
        </w:r>
        <w:r w:rsidR="00734EB4" w:rsidRPr="00D440CC" w:rsidDel="00FC3DB1">
          <w:rPr>
            <w:rFonts w:ascii="Arial" w:hAnsi="Arial" w:cs="Arial"/>
            <w:rPrChange w:id="582" w:author="Tiago M Dias" w:date="2016-03-30T10:34:00Z">
              <w:rPr/>
            </w:rPrChange>
          </w:rPr>
          <w:delText xml:space="preserve">Existe também maior suporte no desenvolvimento de </w:delText>
        </w:r>
        <w:r w:rsidR="00734EB4" w:rsidRPr="00D440CC" w:rsidDel="00FC3DB1">
          <w:rPr>
            <w:rFonts w:ascii="Arial" w:hAnsi="Arial" w:cs="Arial"/>
            <w:i/>
            <w:rPrChange w:id="583" w:author="Tiago M Dias" w:date="2016-03-30T10:34:00Z">
              <w:rPr>
                <w:i/>
              </w:rPr>
            </w:rPrChange>
          </w:rPr>
          <w:delText>plug-ins</w:delText>
        </w:r>
        <w:r w:rsidR="00734EB4" w:rsidRPr="00D440CC" w:rsidDel="00FC3DB1">
          <w:rPr>
            <w:rFonts w:ascii="Arial" w:hAnsi="Arial" w:cs="Arial"/>
            <w:rPrChange w:id="584" w:author="Tiago M Dias" w:date="2016-03-30T10:34:00Z">
              <w:rPr/>
            </w:rPrChange>
          </w:rPr>
          <w:delText xml:space="preserve"> na plataforma </w:delText>
        </w:r>
        <w:r w:rsidR="00734EB4" w:rsidRPr="00D440CC" w:rsidDel="00FC3DB1">
          <w:rPr>
            <w:rFonts w:ascii="Arial" w:hAnsi="Arial" w:cs="Arial"/>
            <w:i/>
            <w:rPrChange w:id="585" w:author="Tiago M Dias" w:date="2016-03-30T10:34:00Z">
              <w:rPr>
                <w:i/>
              </w:rPr>
            </w:rPrChange>
          </w:rPr>
          <w:delText>Eclipse</w:delText>
        </w:r>
        <w:r w:rsidR="00734EB4" w:rsidRPr="00D440CC" w:rsidDel="00FC3DB1">
          <w:rPr>
            <w:rFonts w:ascii="Arial" w:hAnsi="Arial" w:cs="Arial"/>
            <w:rPrChange w:id="586" w:author="Tiago M Dias" w:date="2016-03-30T10:34:00Z">
              <w:rPr/>
            </w:rPrChange>
          </w:rPr>
          <w:delText>.</w:delText>
        </w:r>
        <w:r w:rsidR="00E06FF9" w:rsidRPr="00D440CC" w:rsidDel="00FC3DB1">
          <w:rPr>
            <w:rFonts w:ascii="Arial" w:hAnsi="Arial" w:cs="Arial"/>
            <w:rPrChange w:id="587" w:author="Tiago M Dias" w:date="2016-03-30T10:34:00Z">
              <w:rPr/>
            </w:rPrChange>
          </w:rPr>
          <w:delText xml:space="preserve"> </w:delText>
        </w:r>
        <w:r w:rsidR="006F7976" w:rsidRPr="00D440CC" w:rsidDel="00FC3DB1">
          <w:rPr>
            <w:rFonts w:ascii="Arial" w:hAnsi="Arial" w:cs="Arial"/>
            <w:rPrChange w:id="588" w:author="Tiago M Dias" w:date="2016-03-30T10:34:00Z">
              <w:rPr/>
            </w:rPrChange>
          </w:rPr>
          <w:delText xml:space="preserve">Dadas </w:delText>
        </w:r>
        <w:r w:rsidR="00F62B96" w:rsidRPr="00D440CC" w:rsidDel="00FC3DB1">
          <w:rPr>
            <w:rFonts w:ascii="Arial" w:hAnsi="Arial" w:cs="Arial"/>
            <w:rPrChange w:id="589" w:author="Tiago M Dias" w:date="2016-03-30T10:34:00Z">
              <w:rPr/>
            </w:rPrChange>
          </w:rPr>
          <w:delText xml:space="preserve">as vantagens do </w:delText>
        </w:r>
        <w:r w:rsidR="006F7976" w:rsidRPr="00D440CC" w:rsidDel="00FC3DB1">
          <w:rPr>
            <w:rFonts w:ascii="Arial" w:hAnsi="Arial" w:cs="Arial"/>
            <w:i/>
            <w:rPrChange w:id="590" w:author="Tiago M Dias" w:date="2016-03-30T10:34:00Z">
              <w:rPr>
                <w:i/>
              </w:rPr>
            </w:rPrChange>
          </w:rPr>
          <w:delText>E</w:delText>
        </w:r>
        <w:r w:rsidR="00F62B96" w:rsidRPr="00D440CC" w:rsidDel="00FC3DB1">
          <w:rPr>
            <w:rFonts w:ascii="Arial" w:hAnsi="Arial" w:cs="Arial"/>
            <w:i/>
            <w:rPrChange w:id="591" w:author="Tiago M Dias" w:date="2016-03-30T10:34:00Z">
              <w:rPr>
                <w:i/>
              </w:rPr>
            </w:rPrChange>
          </w:rPr>
          <w:delText>clipse</w:delText>
        </w:r>
        <w:r w:rsidR="00F62B96" w:rsidRPr="00D440CC" w:rsidDel="00FC3DB1">
          <w:rPr>
            <w:rFonts w:ascii="Arial" w:hAnsi="Arial" w:cs="Arial"/>
            <w:rPrChange w:id="592" w:author="Tiago M Dias" w:date="2016-03-30T10:34:00Z">
              <w:rPr/>
            </w:rPrChange>
          </w:rPr>
          <w:delText xml:space="preserve"> face ao </w:delText>
        </w:r>
        <w:r w:rsidR="00F62B96" w:rsidRPr="00D440CC" w:rsidDel="00FC3DB1">
          <w:rPr>
            <w:rFonts w:ascii="Arial" w:hAnsi="Arial" w:cs="Arial"/>
            <w:i/>
            <w:rPrChange w:id="593" w:author="Tiago M Dias" w:date="2016-03-30T10:34:00Z">
              <w:rPr>
                <w:i/>
              </w:rPr>
            </w:rPrChange>
          </w:rPr>
          <w:delText>Intel</w:delText>
        </w:r>
        <w:r w:rsidR="006F7976" w:rsidRPr="00D440CC" w:rsidDel="00FC3DB1">
          <w:rPr>
            <w:rFonts w:ascii="Arial" w:hAnsi="Arial" w:cs="Arial"/>
            <w:i/>
            <w:rPrChange w:id="594" w:author="Tiago M Dias" w:date="2016-03-30T10:34:00Z">
              <w:rPr>
                <w:i/>
              </w:rPr>
            </w:rPrChange>
          </w:rPr>
          <w:delText>l</w:delText>
        </w:r>
        <w:r w:rsidR="00F62B96" w:rsidRPr="00D440CC" w:rsidDel="00FC3DB1">
          <w:rPr>
            <w:rFonts w:ascii="Arial" w:hAnsi="Arial" w:cs="Arial"/>
            <w:i/>
            <w:rPrChange w:id="595" w:author="Tiago M Dias" w:date="2016-03-30T10:34:00Z">
              <w:rPr>
                <w:i/>
              </w:rPr>
            </w:rPrChange>
          </w:rPr>
          <w:delText>iJ</w:delText>
        </w:r>
        <w:r w:rsidR="006F7976" w:rsidRPr="00D440CC" w:rsidDel="00FC3DB1">
          <w:rPr>
            <w:rFonts w:ascii="Arial" w:hAnsi="Arial" w:cs="Arial"/>
            <w:rPrChange w:id="596" w:author="Tiago M Dias" w:date="2016-03-30T10:34:00Z">
              <w:rPr/>
            </w:rPrChange>
          </w:rPr>
          <w:delText>,</w:delText>
        </w:r>
        <w:r w:rsidR="00C84C68" w:rsidRPr="00D440CC" w:rsidDel="00FC3DB1">
          <w:rPr>
            <w:rFonts w:ascii="Arial" w:hAnsi="Arial" w:cs="Arial"/>
            <w:rPrChange w:id="597" w:author="Tiago M Dias" w:date="2016-03-30T10:34:00Z">
              <w:rPr/>
            </w:rPrChange>
          </w:rPr>
          <w:delText xml:space="preserve"> e visto que os alunos do ISEL têm numa primeira fase melhor experiência com a plataforma </w:delText>
        </w:r>
        <w:r w:rsidR="00C84C68" w:rsidRPr="00D440CC" w:rsidDel="00FC3DB1">
          <w:rPr>
            <w:rFonts w:ascii="Arial" w:hAnsi="Arial" w:cs="Arial"/>
            <w:i/>
            <w:rPrChange w:id="598" w:author="Tiago M Dias" w:date="2016-03-30T10:34:00Z">
              <w:rPr>
                <w:i/>
              </w:rPr>
            </w:rPrChange>
          </w:rPr>
          <w:delText>Eclipse,</w:delText>
        </w:r>
        <w:r w:rsidR="006F7976" w:rsidRPr="00D440CC" w:rsidDel="00FC3DB1">
          <w:rPr>
            <w:rFonts w:ascii="Arial" w:hAnsi="Arial" w:cs="Arial"/>
            <w:rPrChange w:id="599" w:author="Tiago M Dias" w:date="2016-03-30T10:34:00Z">
              <w:rPr/>
            </w:rPrChange>
          </w:rPr>
          <w:delText xml:space="preserve"> optamos por desenvolver este </w:delText>
        </w:r>
        <w:r w:rsidR="006F7976" w:rsidRPr="00D440CC" w:rsidDel="00FC3DB1">
          <w:rPr>
            <w:rFonts w:ascii="Arial" w:hAnsi="Arial" w:cs="Arial"/>
            <w:i/>
            <w:rPrChange w:id="600" w:author="Tiago M Dias" w:date="2016-03-30T10:34:00Z">
              <w:rPr>
                <w:i/>
              </w:rPr>
            </w:rPrChange>
          </w:rPr>
          <w:delText>plug-in</w:delText>
        </w:r>
        <w:r w:rsidR="006F7976" w:rsidRPr="00D440CC" w:rsidDel="00FC3DB1">
          <w:rPr>
            <w:rFonts w:ascii="Arial" w:hAnsi="Arial" w:cs="Arial"/>
            <w:rPrChange w:id="601" w:author="Tiago M Dias" w:date="2016-03-30T10:34:00Z">
              <w:rPr/>
            </w:rPrChange>
          </w:rPr>
          <w:delText xml:space="preserve"> na plataforma </w:delText>
        </w:r>
        <w:r w:rsidR="006F7976" w:rsidRPr="00D440CC" w:rsidDel="00FC3DB1">
          <w:rPr>
            <w:rFonts w:ascii="Arial" w:hAnsi="Arial" w:cs="Arial"/>
            <w:i/>
            <w:rPrChange w:id="602" w:author="Tiago M Dias" w:date="2016-03-30T10:34:00Z">
              <w:rPr>
                <w:i/>
              </w:rPr>
            </w:rPrChange>
          </w:rPr>
          <w:delText>Eclipse</w:delText>
        </w:r>
        <w:r w:rsidR="006F7976" w:rsidRPr="00D440CC" w:rsidDel="00FC3DB1">
          <w:rPr>
            <w:rFonts w:ascii="Arial" w:hAnsi="Arial" w:cs="Arial"/>
            <w:rPrChange w:id="603" w:author="Tiago M Dias" w:date="2016-03-30T10:34:00Z">
              <w:rPr/>
            </w:rPrChange>
          </w:rPr>
          <w:delText>.</w:delText>
        </w:r>
      </w:del>
      <w:ins w:id="604" w:author="Tiago M Dias" w:date="2016-03-30T12:17:00Z">
        <w:r w:rsidR="00FE3F69">
          <w:rPr>
            <w:rFonts w:ascii="Arial" w:hAnsi="Arial" w:cs="Arial"/>
          </w:rPr>
          <w:t xml:space="preserve">O IDE a desenvolver será baseado na plataforma </w:t>
        </w:r>
        <w:r w:rsidR="00FE3F69" w:rsidRPr="005D6257">
          <w:rPr>
            <w:rFonts w:ascii="Arial" w:hAnsi="Arial" w:cs="Arial"/>
            <w:i/>
          </w:rPr>
          <w:t>Eclipse</w:t>
        </w:r>
        <w:r w:rsidR="00610D40">
          <w:rPr>
            <w:rFonts w:ascii="Arial" w:hAnsi="Arial" w:cs="Arial"/>
          </w:rPr>
          <w:t xml:space="preserve">, atendendo à sua maior utilização na </w:t>
        </w:r>
      </w:ins>
      <w:ins w:id="605" w:author="Tiago M Dias" w:date="2016-03-30T12:18:00Z">
        <w:r w:rsidR="00610D40">
          <w:rPr>
            <w:rFonts w:ascii="Arial" w:hAnsi="Arial" w:cs="Arial"/>
          </w:rPr>
          <w:t>produção de programas e aplicações no domínio dos sistemas embebidos</w:t>
        </w:r>
      </w:ins>
      <w:ins w:id="606" w:author="Tiago M Dias" w:date="2016-03-30T12:20:00Z">
        <w:r w:rsidR="00610D40">
          <w:rPr>
            <w:rFonts w:ascii="Arial" w:hAnsi="Arial" w:cs="Arial"/>
          </w:rPr>
          <w:t> [</w:t>
        </w:r>
      </w:ins>
      <w:ins w:id="607" w:author="Andre" w:date="2016-03-30T16:06:00Z">
        <w:r w:rsidR="00050AFF">
          <w:rPr>
            <w:rFonts w:ascii="Arial" w:hAnsi="Arial" w:cs="Arial"/>
          </w:rPr>
          <w:t>7</w:t>
        </w:r>
      </w:ins>
      <w:ins w:id="608" w:author="Tiago M Dias" w:date="2016-03-30T12:20:00Z">
        <w:r w:rsidR="00610D40">
          <w:rPr>
            <w:rFonts w:ascii="Arial" w:hAnsi="Arial" w:cs="Arial"/>
          </w:rPr>
          <w:t>]</w:t>
        </w:r>
      </w:ins>
      <w:ins w:id="609" w:author="Tiago M Dias" w:date="2016-03-30T12:18:00Z">
        <w:r w:rsidR="00610D40">
          <w:rPr>
            <w:rFonts w:ascii="Arial" w:hAnsi="Arial" w:cs="Arial"/>
          </w:rPr>
          <w:t xml:space="preserve">, </w:t>
        </w:r>
        <w:r w:rsidR="00610D40" w:rsidRPr="005D6257">
          <w:rPr>
            <w:rFonts w:ascii="Arial" w:hAnsi="Arial" w:cs="Arial"/>
          </w:rPr>
          <w:t>onde se insere a utilização da arquitetura PDS16 no ISEL</w:t>
        </w:r>
      </w:ins>
      <w:ins w:id="610" w:author="Tiago M Dias" w:date="2016-03-30T12:20:00Z">
        <w:r w:rsidR="00610D40">
          <w:rPr>
            <w:rFonts w:ascii="Arial" w:hAnsi="Arial" w:cs="Arial"/>
          </w:rPr>
          <w:t>, e</w:t>
        </w:r>
      </w:ins>
      <w:ins w:id="611" w:author="Tiago M Dias" w:date="2016-03-30T12:18:00Z">
        <w:r w:rsidR="00610D40">
          <w:rPr>
            <w:rFonts w:ascii="Arial" w:hAnsi="Arial" w:cs="Arial"/>
          </w:rPr>
          <w:t xml:space="preserve"> no facto dos alunos dos cursos de LEIC e LEETC do ISEL j</w:t>
        </w:r>
      </w:ins>
      <w:ins w:id="612" w:author="Tiago M Dias" w:date="2016-03-30T12:19:00Z">
        <w:r w:rsidR="00610D40">
          <w:rPr>
            <w:rFonts w:ascii="Arial" w:hAnsi="Arial" w:cs="Arial"/>
          </w:rPr>
          <w:t>á t</w:t>
        </w:r>
      </w:ins>
      <w:ins w:id="613" w:author="Tiago M Dias" w:date="2016-03-30T12:20:00Z">
        <w:r w:rsidR="00610D40">
          <w:rPr>
            <w:rFonts w:ascii="Arial" w:hAnsi="Arial" w:cs="Arial"/>
          </w:rPr>
          <w:t>ere</w:t>
        </w:r>
      </w:ins>
      <w:ins w:id="614" w:author="Tiago M Dias" w:date="2016-03-30T12:19:00Z">
        <w:r w:rsidR="00610D40">
          <w:rPr>
            <w:rFonts w:ascii="Arial" w:hAnsi="Arial" w:cs="Arial"/>
          </w:rPr>
          <w:t>m experiência na utilização desta plataforma quando iniciam a frequência da unidade curricular Arquitetura de Computadores.</w:t>
        </w:r>
      </w:ins>
    </w:p>
    <w:p w14:paraId="30EF67E2" w14:textId="1359FB05" w:rsidR="00610D40" w:rsidRPr="00D440CC" w:rsidDel="00610D40" w:rsidRDefault="00610D40" w:rsidP="00212692">
      <w:pPr>
        <w:jc w:val="both"/>
        <w:rPr>
          <w:del w:id="615" w:author="Tiago M Dias" w:date="2016-03-30T12:22:00Z"/>
          <w:rFonts w:ascii="Arial" w:hAnsi="Arial" w:cs="Arial"/>
          <w:rPrChange w:id="616" w:author="Tiago M Dias" w:date="2016-03-30T10:34:00Z">
            <w:rPr>
              <w:del w:id="617" w:author="Tiago M Dias" w:date="2016-03-30T12:22:00Z"/>
            </w:rPr>
          </w:rPrChange>
        </w:rPr>
      </w:pPr>
      <w:ins w:id="618" w:author="Tiago M Dias" w:date="2016-03-30T12:21:00Z">
        <w:r>
          <w:rPr>
            <w:rFonts w:ascii="Arial" w:hAnsi="Arial" w:cs="Arial"/>
          </w:rPr>
          <w:t xml:space="preserve">Para tal, será desenvolvido um </w:t>
        </w:r>
      </w:ins>
      <w:ins w:id="619" w:author="Tiago M Dias" w:date="2016-03-30T12:22:00Z">
        <w:r w:rsidRPr="005D6257">
          <w:rPr>
            <w:rFonts w:ascii="Arial" w:hAnsi="Arial" w:cs="Arial"/>
            <w:i/>
          </w:rPr>
          <w:t>plug-in</w:t>
        </w:r>
        <w:r>
          <w:rPr>
            <w:rFonts w:ascii="Arial" w:hAnsi="Arial" w:cs="Arial"/>
          </w:rPr>
          <w:t xml:space="preserve"> par</w:t>
        </w:r>
        <w:r w:rsidRPr="005D6257">
          <w:rPr>
            <w:rFonts w:ascii="Arial" w:hAnsi="Arial" w:cs="Arial"/>
          </w:rPr>
          <w:t>a</w:t>
        </w:r>
        <w:r>
          <w:rPr>
            <w:rFonts w:ascii="Arial" w:hAnsi="Arial" w:cs="Arial"/>
          </w:rPr>
          <w:t xml:space="preserve"> a arquitetura PDS16 utilizado </w:t>
        </w:r>
        <w:r w:rsidRPr="005D6257">
          <w:rPr>
            <w:rFonts w:ascii="Arial" w:hAnsi="Arial" w:cs="Arial"/>
          </w:rPr>
          <w:t xml:space="preserve">a </w:t>
        </w:r>
        <w:r w:rsidRPr="005D6257">
          <w:rPr>
            <w:rFonts w:ascii="Arial" w:hAnsi="Arial" w:cs="Arial"/>
            <w:i/>
          </w:rPr>
          <w:t>framework</w:t>
        </w:r>
      </w:ins>
    </w:p>
    <w:p w14:paraId="13AB85C4" w14:textId="0CDBAB75" w:rsidR="003817E0" w:rsidRPr="00D440CC" w:rsidRDefault="00610D40" w:rsidP="00212692">
      <w:pPr>
        <w:jc w:val="both"/>
        <w:rPr>
          <w:rFonts w:ascii="Arial" w:hAnsi="Arial" w:cs="Arial"/>
          <w:rPrChange w:id="620" w:author="Tiago M Dias" w:date="2016-03-30T10:34:00Z">
            <w:rPr/>
          </w:rPrChange>
        </w:rPr>
      </w:pPr>
      <w:ins w:id="621" w:author="Tiago M Dias" w:date="2016-03-30T12:22:00Z">
        <w:r>
          <w:rPr>
            <w:rFonts w:ascii="Arial" w:hAnsi="Arial" w:cs="Arial"/>
            <w:i/>
          </w:rPr>
          <w:t xml:space="preserve"> </w:t>
        </w:r>
        <w:r w:rsidRPr="005D6257">
          <w:rPr>
            <w:rFonts w:ascii="Arial" w:hAnsi="Arial" w:cs="Arial"/>
            <w:i/>
          </w:rPr>
          <w:t>Xtext</w:t>
        </w:r>
        <w:r w:rsidRPr="00610D40">
          <w:rPr>
            <w:rFonts w:ascii="Arial" w:hAnsi="Arial" w:cs="Arial"/>
            <w:rPrChange w:id="622" w:author="Tiago M Dias" w:date="2016-03-30T12:22:00Z">
              <w:rPr>
                <w:rFonts w:ascii="Arial" w:hAnsi="Arial" w:cs="Arial"/>
                <w:i/>
              </w:rPr>
            </w:rPrChange>
          </w:rPr>
          <w:t> </w:t>
        </w:r>
        <w:r w:rsidRPr="00610D40">
          <w:rPr>
            <w:rFonts w:ascii="Arial" w:hAnsi="Arial" w:cs="Arial"/>
          </w:rPr>
          <w:t>[</w:t>
        </w:r>
      </w:ins>
      <w:ins w:id="623" w:author="Andre" w:date="2016-03-30T15:26:00Z">
        <w:r w:rsidR="00050AFF">
          <w:rPr>
            <w:rFonts w:ascii="Arial" w:hAnsi="Arial" w:cs="Arial"/>
          </w:rPr>
          <w:t>8</w:t>
        </w:r>
      </w:ins>
      <w:ins w:id="624" w:author="Tiago M Dias" w:date="2016-03-30T12:22:00Z">
        <w:del w:id="625" w:author="Andre" w:date="2016-03-30T15:26:00Z">
          <w:r w:rsidRPr="00610D40" w:rsidDel="00E61A64">
            <w:rPr>
              <w:rFonts w:ascii="Arial" w:hAnsi="Arial" w:cs="Arial"/>
            </w:rPr>
            <w:delText>5</w:delText>
          </w:r>
        </w:del>
        <w:r w:rsidRPr="00610D40">
          <w:rPr>
            <w:rFonts w:ascii="Arial" w:hAnsi="Arial" w:cs="Arial"/>
          </w:rPr>
          <w:t>]</w:t>
        </w:r>
      </w:ins>
      <w:ins w:id="626" w:author="Tiago M Dias" w:date="2016-03-30T12:23:00Z">
        <w:r>
          <w:rPr>
            <w:rFonts w:ascii="Arial" w:hAnsi="Arial" w:cs="Arial"/>
          </w:rPr>
          <w:t>,</w:t>
        </w:r>
      </w:ins>
      <w:ins w:id="627" w:author="Tiago M Dias" w:date="2016-03-30T12:22:00Z">
        <w:r>
          <w:rPr>
            <w:rFonts w:ascii="Arial" w:hAnsi="Arial" w:cs="Arial"/>
          </w:rPr>
          <w:t xml:space="preserve"> </w:t>
        </w:r>
      </w:ins>
      <w:ins w:id="628" w:author="Tiago M Dias" w:date="2016-03-30T12:23:00Z">
        <w:r>
          <w:rPr>
            <w:rFonts w:ascii="Arial" w:hAnsi="Arial" w:cs="Arial"/>
          </w:rPr>
          <w:t xml:space="preserve">que é </w:t>
        </w:r>
      </w:ins>
      <w:del w:id="629" w:author="Tiago M Dias" w:date="2016-03-30T12:23:00Z">
        <w:r w:rsidR="004F07D6" w:rsidRPr="00D440CC" w:rsidDel="00610D40">
          <w:rPr>
            <w:rFonts w:ascii="Arial" w:hAnsi="Arial" w:cs="Arial"/>
            <w:rPrChange w:id="630" w:author="Tiago M Dias" w:date="2016-03-30T10:34:00Z">
              <w:rPr/>
            </w:rPrChange>
          </w:rPr>
          <w:delText xml:space="preserve">Será utilizada </w:delText>
        </w:r>
        <w:r w:rsidR="004F07D6" w:rsidRPr="00D440CC" w:rsidDel="00610D40">
          <w:rPr>
            <w:rFonts w:ascii="Arial" w:hAnsi="Arial" w:cs="Arial"/>
            <w:i/>
            <w:rPrChange w:id="631" w:author="Tiago M Dias" w:date="2016-03-30T10:34:00Z">
              <w:rPr>
                <w:i/>
              </w:rPr>
            </w:rPrChange>
          </w:rPr>
          <w:delText>Xtext</w:delText>
        </w:r>
        <w:r w:rsidR="006A2E68" w:rsidRPr="00D440CC" w:rsidDel="00610D40">
          <w:rPr>
            <w:rFonts w:ascii="Arial" w:hAnsi="Arial" w:cs="Arial"/>
            <w:rPrChange w:id="632" w:author="Tiago M Dias" w:date="2016-03-30T10:34:00Z">
              <w:rPr/>
            </w:rPrChange>
          </w:rPr>
          <w:delText>[</w:delText>
        </w:r>
        <w:r w:rsidR="008818FE" w:rsidRPr="00D440CC" w:rsidDel="00610D40">
          <w:rPr>
            <w:rFonts w:ascii="Arial" w:hAnsi="Arial" w:cs="Arial"/>
            <w:rPrChange w:id="633" w:author="Tiago M Dias" w:date="2016-03-30T10:34:00Z">
              <w:rPr/>
            </w:rPrChange>
          </w:rPr>
          <w:delText>5</w:delText>
        </w:r>
        <w:r w:rsidR="006A2E68" w:rsidRPr="00D440CC" w:rsidDel="00610D40">
          <w:rPr>
            <w:rFonts w:ascii="Arial" w:hAnsi="Arial" w:cs="Arial"/>
            <w:rPrChange w:id="634" w:author="Tiago M Dias" w:date="2016-03-30T10:34:00Z">
              <w:rPr/>
            </w:rPrChange>
          </w:rPr>
          <w:delText>]</w:delText>
        </w:r>
        <w:r w:rsidR="004F07D6" w:rsidRPr="00D440CC" w:rsidDel="00610D40">
          <w:rPr>
            <w:rFonts w:ascii="Arial" w:hAnsi="Arial" w:cs="Arial"/>
            <w:rPrChange w:id="635" w:author="Tiago M Dias" w:date="2016-03-30T10:34:00Z">
              <w:rPr/>
            </w:rPrChange>
          </w:rPr>
          <w:delText xml:space="preserve">, </w:delText>
        </w:r>
      </w:del>
      <w:r w:rsidR="004F07D6" w:rsidRPr="00D440CC">
        <w:rPr>
          <w:rFonts w:ascii="Arial" w:hAnsi="Arial" w:cs="Arial"/>
          <w:rPrChange w:id="636" w:author="Tiago M Dias" w:date="2016-03-30T10:34:00Z">
            <w:rPr/>
          </w:rPrChange>
        </w:rPr>
        <w:t xml:space="preserve">uma </w:t>
      </w:r>
      <w:r w:rsidR="004F07D6" w:rsidRPr="00D440CC">
        <w:rPr>
          <w:rFonts w:ascii="Arial" w:hAnsi="Arial" w:cs="Arial"/>
          <w:i/>
          <w:rPrChange w:id="637" w:author="Tiago M Dias" w:date="2016-03-30T10:34:00Z">
            <w:rPr>
              <w:i/>
            </w:rPr>
          </w:rPrChange>
        </w:rPr>
        <w:t>framework</w:t>
      </w:r>
      <w:r w:rsidR="004F07D6" w:rsidRPr="00D440CC">
        <w:rPr>
          <w:rFonts w:ascii="Arial" w:hAnsi="Arial" w:cs="Arial"/>
          <w:rPrChange w:id="638" w:author="Tiago M Dias" w:date="2016-03-30T10:34:00Z">
            <w:rPr/>
          </w:rPrChange>
        </w:rPr>
        <w:t xml:space="preserve"> </w:t>
      </w:r>
      <w:ins w:id="639" w:author="Tiago M Dias" w:date="2016-03-30T12:23:00Z">
        <w:r>
          <w:rPr>
            <w:rFonts w:ascii="Arial" w:hAnsi="Arial" w:cs="Arial"/>
          </w:rPr>
          <w:t xml:space="preserve">genérica </w:t>
        </w:r>
      </w:ins>
      <w:r w:rsidR="004F07D6" w:rsidRPr="00D440CC">
        <w:rPr>
          <w:rFonts w:ascii="Arial" w:hAnsi="Arial" w:cs="Arial"/>
          <w:rPrChange w:id="640" w:author="Tiago M Dias" w:date="2016-03-30T10:34:00Z">
            <w:rPr/>
          </w:rPrChange>
        </w:rPr>
        <w:t xml:space="preserve">para </w:t>
      </w:r>
      <w:ins w:id="641" w:author="Tiago M Dias" w:date="2016-03-30T12:23:00Z">
        <w:r>
          <w:rPr>
            <w:rFonts w:ascii="Arial" w:hAnsi="Arial" w:cs="Arial"/>
          </w:rPr>
          <w:t xml:space="preserve">o </w:t>
        </w:r>
      </w:ins>
      <w:r w:rsidR="004F07D6" w:rsidRPr="00D440CC">
        <w:rPr>
          <w:rFonts w:ascii="Arial" w:hAnsi="Arial" w:cs="Arial"/>
          <w:rPrChange w:id="642" w:author="Tiago M Dias" w:date="2016-03-30T10:34:00Z">
            <w:rPr/>
          </w:rPrChange>
        </w:rPr>
        <w:t xml:space="preserve">desenvolvimento de </w:t>
      </w:r>
      <w:del w:id="643" w:author="Tiago M Dias" w:date="2016-03-30T12:23:00Z">
        <w:r w:rsidR="004F07D6" w:rsidRPr="00D440CC" w:rsidDel="00610D40">
          <w:rPr>
            <w:rFonts w:ascii="Arial" w:hAnsi="Arial" w:cs="Arial"/>
            <w:rPrChange w:id="644" w:author="Tiago M Dias" w:date="2016-03-30T10:34:00Z">
              <w:rPr/>
            </w:rPrChange>
          </w:rPr>
          <w:delText xml:space="preserve">linguagens de programação e </w:delText>
        </w:r>
      </w:del>
      <w:r w:rsidR="004F07D6" w:rsidRPr="00D440CC">
        <w:rPr>
          <w:rFonts w:ascii="Arial" w:hAnsi="Arial" w:cs="Arial"/>
          <w:rPrChange w:id="645" w:author="Tiago M Dias" w:date="2016-03-30T10:34:00Z">
            <w:rPr/>
          </w:rPrChange>
        </w:rPr>
        <w:t>linguagens específicas de domínio (</w:t>
      </w:r>
      <w:r w:rsidR="004F07D6" w:rsidRPr="00D440CC">
        <w:rPr>
          <w:rFonts w:ascii="Arial" w:hAnsi="Arial" w:cs="Arial"/>
          <w:i/>
          <w:rPrChange w:id="646" w:author="Tiago M Dias" w:date="2016-03-30T10:34:00Z">
            <w:rPr>
              <w:i/>
            </w:rPr>
          </w:rPrChange>
        </w:rPr>
        <w:t>DSL</w:t>
      </w:r>
      <w:r w:rsidR="004F07D6" w:rsidRPr="00D440CC">
        <w:rPr>
          <w:rFonts w:ascii="Arial" w:hAnsi="Arial" w:cs="Arial"/>
          <w:rPrChange w:id="647" w:author="Tiago M Dias" w:date="2016-03-30T10:34:00Z">
            <w:rPr/>
          </w:rPrChange>
        </w:rPr>
        <w:t>)</w:t>
      </w:r>
      <w:ins w:id="648" w:author="Tiago M Dias" w:date="2016-03-30T12:29:00Z">
        <w:r w:rsidR="00FC3DB1">
          <w:rPr>
            <w:rFonts w:ascii="Arial" w:hAnsi="Arial" w:cs="Arial"/>
          </w:rPr>
          <w:t xml:space="preserve">. </w:t>
        </w:r>
      </w:ins>
      <w:ins w:id="649" w:author="Tiago M Dias" w:date="2016-03-30T12:27:00Z">
        <w:r>
          <w:rPr>
            <w:rFonts w:ascii="Arial" w:hAnsi="Arial" w:cs="Arial"/>
          </w:rPr>
          <w:t xml:space="preserve"> </w:t>
        </w:r>
      </w:ins>
      <w:ins w:id="650" w:author="Tiago M Dias" w:date="2016-03-30T12:29:00Z">
        <w:r w:rsidR="00FC3DB1">
          <w:rPr>
            <w:rFonts w:ascii="Arial" w:hAnsi="Arial" w:cs="Arial"/>
          </w:rPr>
          <w:t xml:space="preserve">Para além da sua grande </w:t>
        </w:r>
      </w:ins>
      <w:ins w:id="651" w:author="Tiago M Dias" w:date="2016-03-30T12:32:00Z">
        <w:r w:rsidR="00FC3DB1">
          <w:rPr>
            <w:rFonts w:ascii="Arial" w:hAnsi="Arial" w:cs="Arial"/>
          </w:rPr>
          <w:t>atualidade</w:t>
        </w:r>
      </w:ins>
      <w:ins w:id="652" w:author="Tiago M Dias" w:date="2016-03-30T12:29:00Z">
        <w:r w:rsidR="00FC3DB1">
          <w:rPr>
            <w:rFonts w:ascii="Arial" w:hAnsi="Arial" w:cs="Arial"/>
          </w:rPr>
          <w:t xml:space="preserve">, </w:t>
        </w:r>
        <w:r w:rsidR="00FC3DB1" w:rsidRPr="005D6257">
          <w:rPr>
            <w:rFonts w:ascii="Arial" w:hAnsi="Arial" w:cs="Arial"/>
          </w:rPr>
          <w:t xml:space="preserve">a </w:t>
        </w:r>
        <w:r w:rsidR="00FC3DB1" w:rsidRPr="005D6257">
          <w:rPr>
            <w:rFonts w:ascii="Arial" w:hAnsi="Arial" w:cs="Arial"/>
            <w:i/>
          </w:rPr>
          <w:t>framework</w:t>
        </w:r>
        <w:r w:rsidR="00FC3DB1">
          <w:rPr>
            <w:rFonts w:ascii="Arial" w:hAnsi="Arial" w:cs="Arial"/>
            <w:i/>
          </w:rPr>
          <w:t xml:space="preserve"> </w:t>
        </w:r>
        <w:r w:rsidR="00FC3DB1" w:rsidRPr="005D6257">
          <w:rPr>
            <w:rFonts w:ascii="Arial" w:hAnsi="Arial" w:cs="Arial"/>
            <w:i/>
          </w:rPr>
          <w:t>Xtext</w:t>
        </w:r>
        <w:r w:rsidR="00FC3DB1" w:rsidRPr="005D6257">
          <w:rPr>
            <w:rFonts w:ascii="Arial" w:hAnsi="Arial" w:cs="Arial"/>
          </w:rPr>
          <w:t> </w:t>
        </w:r>
        <w:r w:rsidR="00FC3DB1">
          <w:rPr>
            <w:rFonts w:ascii="Arial" w:hAnsi="Arial" w:cs="Arial"/>
          </w:rPr>
          <w:t xml:space="preserve"> apresenta ainda a grande vantagem de, com base n</w:t>
        </w:r>
      </w:ins>
      <w:ins w:id="653" w:author="Tiago M Dias" w:date="2016-03-30T12:32:00Z">
        <w:r w:rsidR="00FC3DB1">
          <w:rPr>
            <w:rFonts w:ascii="Arial" w:hAnsi="Arial" w:cs="Arial"/>
          </w:rPr>
          <w:t>um</w:t>
        </w:r>
      </w:ins>
      <w:ins w:id="654" w:author="Tiago M Dias" w:date="2016-03-30T12:29:00Z">
        <w:r w:rsidR="00FC3DB1">
          <w:rPr>
            <w:rFonts w:ascii="Arial" w:hAnsi="Arial" w:cs="Arial"/>
          </w:rPr>
          <w:t xml:space="preserve">a mesma descrição </w:t>
        </w:r>
      </w:ins>
      <w:ins w:id="655" w:author="Tiago M Dias" w:date="2016-03-30T12:32:00Z">
        <w:r w:rsidR="00FC3DB1">
          <w:rPr>
            <w:rFonts w:ascii="Arial" w:hAnsi="Arial" w:cs="Arial"/>
          </w:rPr>
          <w:t>de uma DSL</w:t>
        </w:r>
      </w:ins>
      <w:ins w:id="656" w:author="Tiago M Dias" w:date="2016-03-30T12:29:00Z">
        <w:r w:rsidR="00FC3DB1">
          <w:rPr>
            <w:rFonts w:ascii="Arial" w:hAnsi="Arial" w:cs="Arial"/>
          </w:rPr>
          <w:t>, p</w:t>
        </w:r>
      </w:ins>
      <w:ins w:id="657" w:author="Tiago M Dias" w:date="2016-03-30T12:32:00Z">
        <w:r w:rsidR="00FC3DB1">
          <w:rPr>
            <w:rFonts w:ascii="Arial" w:hAnsi="Arial" w:cs="Arial"/>
          </w:rPr>
          <w:t>ermitir</w:t>
        </w:r>
      </w:ins>
      <w:ins w:id="658" w:author="Tiago M Dias" w:date="2016-03-30T12:29:00Z">
        <w:r w:rsidR="00FC3DB1">
          <w:rPr>
            <w:rFonts w:ascii="Arial" w:hAnsi="Arial" w:cs="Arial"/>
          </w:rPr>
          <w:t xml:space="preserve"> </w:t>
        </w:r>
      </w:ins>
      <w:ins w:id="659" w:author="Tiago M Dias" w:date="2016-03-30T12:28:00Z">
        <w:r w:rsidR="00FC3DB1">
          <w:rPr>
            <w:rFonts w:ascii="Arial" w:hAnsi="Arial" w:cs="Arial"/>
          </w:rPr>
          <w:t xml:space="preserve">gerar </w:t>
        </w:r>
      </w:ins>
      <w:ins w:id="660" w:author="Tiago M Dias" w:date="2016-03-30T12:29:00Z">
        <w:r w:rsidR="00FC3DB1">
          <w:rPr>
            <w:rFonts w:ascii="Arial" w:hAnsi="Arial" w:cs="Arial"/>
          </w:rPr>
          <w:t xml:space="preserve">automaticamente </w:t>
        </w:r>
      </w:ins>
      <w:ins w:id="661" w:author="Tiago M Dias" w:date="2016-03-30T12:27:00Z">
        <w:r w:rsidRPr="00FC3DB1">
          <w:rPr>
            <w:rFonts w:ascii="Arial" w:hAnsi="Arial" w:cs="Arial"/>
            <w:i/>
            <w:rPrChange w:id="662" w:author="Tiago M Dias" w:date="2016-03-30T12:32:00Z">
              <w:rPr>
                <w:rFonts w:ascii="Arial" w:hAnsi="Arial" w:cs="Arial"/>
              </w:rPr>
            </w:rPrChange>
          </w:rPr>
          <w:t>plug-ins</w:t>
        </w:r>
        <w:r>
          <w:rPr>
            <w:rFonts w:ascii="Arial" w:hAnsi="Arial" w:cs="Arial"/>
          </w:rPr>
          <w:t xml:space="preserve"> </w:t>
        </w:r>
      </w:ins>
      <w:ins w:id="663" w:author="Tiago M Dias" w:date="2016-03-30T12:30:00Z">
        <w:r w:rsidR="00FC3DB1">
          <w:rPr>
            <w:rFonts w:ascii="Arial" w:hAnsi="Arial" w:cs="Arial"/>
          </w:rPr>
          <w:t xml:space="preserve">também para a plataforma </w:t>
        </w:r>
      </w:ins>
      <w:del w:id="664" w:author="Tiago M Dias" w:date="2016-03-30T12:30:00Z">
        <w:r w:rsidR="004F07D6" w:rsidRPr="00D440CC" w:rsidDel="00FC3DB1">
          <w:rPr>
            <w:rFonts w:ascii="Arial" w:hAnsi="Arial" w:cs="Arial"/>
            <w:rPrChange w:id="665" w:author="Tiago M Dias" w:date="2016-03-30T10:34:00Z">
              <w:rPr/>
            </w:rPrChange>
          </w:rPr>
          <w:delText xml:space="preserve">, uma vez que é mais recente e permite a reutilização noutras plataformas, como é o caso do </w:delText>
        </w:r>
        <w:r w:rsidR="004F07D6" w:rsidRPr="00D440CC" w:rsidDel="00FC3DB1">
          <w:rPr>
            <w:rFonts w:ascii="Arial" w:hAnsi="Arial" w:cs="Arial"/>
            <w:i/>
            <w:rPrChange w:id="666" w:author="Tiago M Dias" w:date="2016-03-30T10:34:00Z">
              <w:rPr>
                <w:i/>
              </w:rPr>
            </w:rPrChange>
          </w:rPr>
          <w:delText>Eclipse</w:delText>
        </w:r>
        <w:r w:rsidR="00342EB8" w:rsidRPr="00D440CC" w:rsidDel="00FC3DB1">
          <w:rPr>
            <w:rFonts w:ascii="Arial" w:hAnsi="Arial" w:cs="Arial"/>
            <w:rPrChange w:id="667" w:author="Tiago M Dias" w:date="2016-03-30T10:34:00Z">
              <w:rPr/>
            </w:rPrChange>
          </w:rPr>
          <w:delText xml:space="preserve">, </w:delText>
        </w:r>
      </w:del>
      <w:r w:rsidR="00342EB8" w:rsidRPr="00D440CC">
        <w:rPr>
          <w:rFonts w:ascii="Arial" w:hAnsi="Arial" w:cs="Arial"/>
          <w:i/>
          <w:rPrChange w:id="668" w:author="Tiago M Dias" w:date="2016-03-30T10:34:00Z">
            <w:rPr>
              <w:i/>
            </w:rPr>
          </w:rPrChange>
        </w:rPr>
        <w:t>Intel</w:t>
      </w:r>
      <w:r w:rsidR="00C84C68" w:rsidRPr="00D440CC">
        <w:rPr>
          <w:rFonts w:ascii="Arial" w:hAnsi="Arial" w:cs="Arial"/>
          <w:i/>
          <w:rPrChange w:id="669" w:author="Tiago M Dias" w:date="2016-03-30T10:34:00Z">
            <w:rPr>
              <w:i/>
            </w:rPr>
          </w:rPrChange>
        </w:rPr>
        <w:t>l</w:t>
      </w:r>
      <w:r w:rsidR="00342EB8" w:rsidRPr="00D440CC">
        <w:rPr>
          <w:rFonts w:ascii="Arial" w:hAnsi="Arial" w:cs="Arial"/>
          <w:i/>
          <w:rPrChange w:id="670" w:author="Tiago M Dias" w:date="2016-03-30T10:34:00Z">
            <w:rPr>
              <w:i/>
            </w:rPr>
          </w:rPrChange>
        </w:rPr>
        <w:t>iJ</w:t>
      </w:r>
      <w:r w:rsidR="00342EB8" w:rsidRPr="00D440CC">
        <w:rPr>
          <w:rFonts w:ascii="Arial" w:hAnsi="Arial" w:cs="Arial"/>
          <w:rPrChange w:id="671" w:author="Tiago M Dias" w:date="2016-03-30T10:34:00Z">
            <w:rPr/>
          </w:rPrChange>
        </w:rPr>
        <w:t xml:space="preserve"> e </w:t>
      </w:r>
      <w:ins w:id="672" w:author="Tiago M Dias" w:date="2016-03-30T12:30:00Z">
        <w:r w:rsidR="00FC3DB1">
          <w:rPr>
            <w:rFonts w:ascii="Arial" w:hAnsi="Arial" w:cs="Arial"/>
          </w:rPr>
          <w:t xml:space="preserve">para </w:t>
        </w:r>
      </w:ins>
      <w:r w:rsidR="00342EB8" w:rsidRPr="00D440CC">
        <w:rPr>
          <w:rFonts w:ascii="Arial" w:hAnsi="Arial" w:cs="Arial"/>
          <w:rPrChange w:id="673" w:author="Tiago M Dias" w:date="2016-03-30T10:34:00Z">
            <w:rPr/>
          </w:rPrChange>
        </w:rPr>
        <w:t xml:space="preserve">vários </w:t>
      </w:r>
      <w:r w:rsidR="00342EB8" w:rsidRPr="00D440CC">
        <w:rPr>
          <w:rFonts w:ascii="Arial" w:hAnsi="Arial" w:cs="Arial"/>
          <w:i/>
          <w:rPrChange w:id="674" w:author="Tiago M Dias" w:date="2016-03-30T10:34:00Z">
            <w:rPr>
              <w:i/>
            </w:rPr>
          </w:rPrChange>
        </w:rPr>
        <w:t>browsers.</w:t>
      </w:r>
      <w:del w:id="675" w:author="Tiago M Dias" w:date="2016-03-30T12:30:00Z">
        <w:r w:rsidR="006F3D2F" w:rsidRPr="00D440CC" w:rsidDel="00FC3DB1">
          <w:rPr>
            <w:rFonts w:ascii="Arial" w:hAnsi="Arial" w:cs="Arial"/>
            <w:rPrChange w:id="676" w:author="Tiago M Dias" w:date="2016-03-30T10:34:00Z">
              <w:rPr/>
            </w:rPrChange>
          </w:rPr>
          <w:delText xml:space="preserve"> </w:delText>
        </w:r>
        <w:r w:rsidR="00A64385" w:rsidRPr="00D440CC" w:rsidDel="00FC3DB1">
          <w:rPr>
            <w:rFonts w:ascii="Arial" w:hAnsi="Arial" w:cs="Arial"/>
            <w:rPrChange w:id="677" w:author="Tiago M Dias" w:date="2016-03-30T10:34:00Z">
              <w:rPr/>
            </w:rPrChange>
          </w:rPr>
          <w:delText xml:space="preserve">Com esta </w:delText>
        </w:r>
        <w:r w:rsidR="00A64385" w:rsidRPr="00D440CC" w:rsidDel="00FC3DB1">
          <w:rPr>
            <w:rFonts w:ascii="Arial" w:hAnsi="Arial" w:cs="Arial"/>
            <w:i/>
            <w:rPrChange w:id="678" w:author="Tiago M Dias" w:date="2016-03-30T10:34:00Z">
              <w:rPr>
                <w:i/>
              </w:rPr>
            </w:rPrChange>
          </w:rPr>
          <w:delText>framework</w:delText>
        </w:r>
        <w:r w:rsidR="00A64385" w:rsidRPr="00D440CC" w:rsidDel="00FC3DB1">
          <w:rPr>
            <w:rFonts w:ascii="Arial" w:hAnsi="Arial" w:cs="Arial"/>
            <w:rPrChange w:id="679" w:author="Tiago M Dias" w:date="2016-03-30T10:34:00Z">
              <w:rPr/>
            </w:rPrChange>
          </w:rPr>
          <w:delText xml:space="preserve"> podemos definir</w:delText>
        </w:r>
        <w:r w:rsidR="00C84C68" w:rsidRPr="00D440CC" w:rsidDel="00FC3DB1">
          <w:rPr>
            <w:rFonts w:ascii="Arial" w:hAnsi="Arial" w:cs="Arial"/>
            <w:rPrChange w:id="680" w:author="Tiago M Dias" w:date="2016-03-30T10:34:00Z">
              <w:rPr/>
            </w:rPrChange>
          </w:rPr>
          <w:delText xml:space="preserve"> uma nova</w:delText>
        </w:r>
        <w:r w:rsidR="00A64385" w:rsidRPr="00D440CC" w:rsidDel="00FC3DB1">
          <w:rPr>
            <w:rFonts w:ascii="Arial" w:hAnsi="Arial" w:cs="Arial"/>
            <w:rPrChange w:id="681" w:author="Tiago M Dias" w:date="2016-03-30T10:34:00Z">
              <w:rPr/>
            </w:rPrChange>
          </w:rPr>
          <w:delText xml:space="preserve"> </w:delText>
        </w:r>
        <w:r w:rsidR="0054035C" w:rsidRPr="00D440CC" w:rsidDel="00FC3DB1">
          <w:rPr>
            <w:rFonts w:ascii="Arial" w:hAnsi="Arial" w:cs="Arial"/>
            <w:rPrChange w:id="682" w:author="Tiago M Dias" w:date="2016-03-30T10:34:00Z">
              <w:rPr/>
            </w:rPrChange>
          </w:rPr>
          <w:delText>linguage</w:delText>
        </w:r>
        <w:r w:rsidR="00C84C68" w:rsidRPr="00D440CC" w:rsidDel="00FC3DB1">
          <w:rPr>
            <w:rFonts w:ascii="Arial" w:hAnsi="Arial" w:cs="Arial"/>
            <w:rPrChange w:id="683" w:author="Tiago M Dias" w:date="2016-03-30T10:34:00Z">
              <w:rPr/>
            </w:rPrChange>
          </w:rPr>
          <w:delText>m</w:delText>
        </w:r>
        <w:r w:rsidR="0054035C" w:rsidRPr="00D440CC" w:rsidDel="00FC3DB1">
          <w:rPr>
            <w:rFonts w:ascii="Arial" w:hAnsi="Arial" w:cs="Arial"/>
            <w:rPrChange w:id="684" w:author="Tiago M Dias" w:date="2016-03-30T10:34:00Z">
              <w:rPr/>
            </w:rPrChange>
          </w:rPr>
          <w:delText xml:space="preserve"> </w:delText>
        </w:r>
        <w:r w:rsidR="00773F55" w:rsidRPr="00D440CC" w:rsidDel="00FC3DB1">
          <w:rPr>
            <w:rFonts w:ascii="Arial" w:hAnsi="Arial" w:cs="Arial"/>
            <w:rPrChange w:id="685" w:author="Tiago M Dias" w:date="2016-03-30T10:34:00Z">
              <w:rPr/>
            </w:rPrChange>
          </w:rPr>
          <w:delText>definindo</w:delText>
        </w:r>
        <w:r w:rsidR="00980D1E" w:rsidRPr="00D440CC" w:rsidDel="00FC3DB1">
          <w:rPr>
            <w:rFonts w:ascii="Arial" w:hAnsi="Arial" w:cs="Arial"/>
            <w:rPrChange w:id="686" w:author="Tiago M Dias" w:date="2016-03-30T10:34:00Z">
              <w:rPr/>
            </w:rPrChange>
          </w:rPr>
          <w:delText xml:space="preserve"> tod</w:delText>
        </w:r>
        <w:r w:rsidR="00773F55" w:rsidRPr="00D440CC" w:rsidDel="00FC3DB1">
          <w:rPr>
            <w:rFonts w:ascii="Arial" w:hAnsi="Arial" w:cs="Arial"/>
            <w:rPrChange w:id="687" w:author="Tiago M Dias" w:date="2016-03-30T10:34:00Z">
              <w:rPr/>
            </w:rPrChange>
          </w:rPr>
          <w:delText>os</w:delText>
        </w:r>
        <w:r w:rsidR="00980D1E" w:rsidRPr="00D440CC" w:rsidDel="00FC3DB1">
          <w:rPr>
            <w:rFonts w:ascii="Arial" w:hAnsi="Arial" w:cs="Arial"/>
            <w:rPrChange w:id="688" w:author="Tiago M Dias" w:date="2016-03-30T10:34:00Z">
              <w:rPr/>
            </w:rPrChange>
          </w:rPr>
          <w:delText xml:space="preserve"> </w:delText>
        </w:r>
        <w:r w:rsidR="00773F55" w:rsidRPr="00D440CC" w:rsidDel="00FC3DB1">
          <w:rPr>
            <w:rFonts w:ascii="Arial" w:hAnsi="Arial" w:cs="Arial"/>
            <w:rPrChange w:id="689" w:author="Tiago M Dias" w:date="2016-03-30T10:34:00Z">
              <w:rPr/>
            </w:rPrChange>
          </w:rPr>
          <w:delText>os aspetos que a envolvem, como a</w:delText>
        </w:r>
        <w:r w:rsidR="00980D1E" w:rsidRPr="00D440CC" w:rsidDel="00FC3DB1">
          <w:rPr>
            <w:rFonts w:ascii="Arial" w:hAnsi="Arial" w:cs="Arial"/>
            <w:rPrChange w:id="690" w:author="Tiago M Dias" w:date="2016-03-30T10:34:00Z">
              <w:rPr/>
            </w:rPrChange>
          </w:rPr>
          <w:delText xml:space="preserve"> sintaxe</w:delText>
        </w:r>
        <w:r w:rsidR="00773F55" w:rsidRPr="00D440CC" w:rsidDel="00FC3DB1">
          <w:rPr>
            <w:rFonts w:ascii="Arial" w:hAnsi="Arial" w:cs="Arial"/>
            <w:rPrChange w:id="691" w:author="Tiago M Dias" w:date="2016-03-30T10:34:00Z">
              <w:rPr/>
            </w:rPrChange>
          </w:rPr>
          <w:delText>,</w:delText>
        </w:r>
        <w:r w:rsidR="00980D1E" w:rsidRPr="00D440CC" w:rsidDel="00FC3DB1">
          <w:rPr>
            <w:rFonts w:ascii="Arial" w:hAnsi="Arial" w:cs="Arial"/>
            <w:rPrChange w:id="692" w:author="Tiago M Dias" w:date="2016-03-30T10:34:00Z">
              <w:rPr/>
            </w:rPrChange>
          </w:rPr>
          <w:delText xml:space="preserve"> </w:delText>
        </w:r>
        <w:r w:rsidR="0017130D" w:rsidRPr="00D440CC" w:rsidDel="00FC3DB1">
          <w:rPr>
            <w:rFonts w:ascii="Arial" w:hAnsi="Arial" w:cs="Arial"/>
            <w:rPrChange w:id="693" w:author="Tiago M Dias" w:date="2016-03-30T10:34:00Z">
              <w:rPr/>
            </w:rPrChange>
          </w:rPr>
          <w:delText xml:space="preserve">semântica </w:delText>
        </w:r>
        <w:r w:rsidR="00980D1E" w:rsidRPr="00D440CC" w:rsidDel="00FC3DB1">
          <w:rPr>
            <w:rFonts w:ascii="Arial" w:hAnsi="Arial" w:cs="Arial"/>
            <w:rPrChange w:id="694" w:author="Tiago M Dias" w:date="2016-03-30T10:34:00Z">
              <w:rPr/>
            </w:rPrChange>
          </w:rPr>
          <w:delText xml:space="preserve">e incluir também </w:delText>
        </w:r>
        <w:r w:rsidR="001D4849" w:rsidRPr="00D440CC" w:rsidDel="00FC3DB1">
          <w:rPr>
            <w:rFonts w:ascii="Arial" w:hAnsi="Arial" w:cs="Arial"/>
            <w:rPrChange w:id="695" w:author="Tiago M Dias" w:date="2016-03-30T10:34:00Z">
              <w:rPr/>
            </w:rPrChange>
          </w:rPr>
          <w:delText>compilador</w:delText>
        </w:r>
        <w:r w:rsidR="00980D1E" w:rsidRPr="00D440CC" w:rsidDel="00FC3DB1">
          <w:rPr>
            <w:rFonts w:ascii="Arial" w:hAnsi="Arial" w:cs="Arial"/>
            <w:rPrChange w:id="696" w:author="Tiago M Dias" w:date="2016-03-30T10:34:00Z">
              <w:rPr/>
            </w:rPrChange>
          </w:rPr>
          <w:delText xml:space="preserve">. </w:delText>
        </w:r>
      </w:del>
    </w:p>
    <w:p w14:paraId="3637798F" w14:textId="77777777" w:rsidR="00EA2DAC" w:rsidRPr="00D440CC" w:rsidRDefault="00EA2DAC" w:rsidP="00212692">
      <w:pPr>
        <w:pStyle w:val="Cabealho1"/>
        <w:numPr>
          <w:ilvl w:val="0"/>
          <w:numId w:val="2"/>
        </w:numPr>
        <w:rPr>
          <w:rFonts w:ascii="Arial" w:hAnsi="Arial" w:cs="Arial"/>
          <w:rPrChange w:id="697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698" w:author="Tiago M Dias" w:date="2016-03-30T10:34:00Z">
            <w:rPr/>
          </w:rPrChange>
        </w:rPr>
        <w:lastRenderedPageBreak/>
        <w:t>Calendarização</w:t>
      </w:r>
    </w:p>
    <w:p w14:paraId="06F2E61B" w14:textId="77777777" w:rsidR="00202D29" w:rsidRDefault="00202D29">
      <w:pPr>
        <w:keepNext/>
        <w:ind w:left="360"/>
        <w:jc w:val="center"/>
        <w:rPr>
          <w:ins w:id="699" w:author="Tiago M Dias" w:date="2016-03-30T13:46:00Z"/>
        </w:rPr>
        <w:pPrChange w:id="700" w:author="Tiago M Dias" w:date="2016-03-30T13:46:00Z">
          <w:pPr>
            <w:ind w:left="360"/>
            <w:jc w:val="center"/>
          </w:pPr>
        </w:pPrChange>
      </w:pPr>
      <w:moveToRangeStart w:id="701" w:author="Tiago M Dias" w:date="2016-03-30T13:44:00Z" w:name="move447108816"/>
      <w:moveTo w:id="702" w:author="Tiago M Dias" w:date="2016-03-30T13:44:00Z">
        <w:r w:rsidRPr="00D440CC">
          <w:rPr>
            <w:rFonts w:ascii="Arial" w:hAnsi="Arial" w:cs="Arial"/>
            <w:noProof/>
            <w:lang w:eastAsia="pt-PT"/>
            <w:rPrChange w:id="703" w:author="Tiago M Dias" w:date="2016-03-30T10:34:00Z">
              <w:rPr>
                <w:noProof/>
                <w:lang w:eastAsia="pt-PT"/>
              </w:rPr>
            </w:rPrChange>
          </w:rPr>
          <w:drawing>
            <wp:inline distT="0" distB="0" distL="0" distR="0" wp14:anchorId="52AC1AF5" wp14:editId="15A88DC1">
              <wp:extent cx="8060400" cy="3222000"/>
              <wp:effectExtent l="18733" t="19367" r="16827" b="16828"/>
              <wp:docPr id="11" name="Imagem 9" descr="C:\Users\Andre\Desktop\Untitled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re\Desktop\Untitled.jp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8060400" cy="32220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  <w:moveToRangeEnd w:id="701"/>
    </w:p>
    <w:p w14:paraId="0481E0DF" w14:textId="6E20A01E" w:rsidR="00B5148D" w:rsidRPr="00202D29" w:rsidRDefault="00202D29" w:rsidP="00202D29">
      <w:pPr>
        <w:pStyle w:val="Legenda"/>
        <w:jc w:val="center"/>
      </w:pPr>
      <w:ins w:id="704" w:author="Tiago M Dias" w:date="2016-03-30T13:46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705" w:author="Tiago M Dias" w:date="2016-03-30T13:46:00Z">
        <w:r>
          <w:rPr>
            <w:noProof/>
          </w:rPr>
          <w:t>3</w:t>
        </w:r>
        <w:r>
          <w:fldChar w:fldCharType="end"/>
        </w:r>
        <w:r>
          <w:t>- Diagrama de Gantt relativo à previsão da execução do trabalho.</w:t>
        </w:r>
      </w:ins>
      <w:commentRangeStart w:id="706"/>
      <w:del w:id="707" w:author="Tiago M Dias" w:date="2016-03-30T13:43:00Z">
        <w:r w:rsidR="001C5977" w:rsidRPr="00D440CC" w:rsidDel="00202D29">
          <w:rPr>
            <w:rFonts w:ascii="Arial" w:hAnsi="Arial" w:cs="Arial"/>
            <w:rPrChange w:id="708" w:author="Tiago M Dias" w:date="2016-03-30T10:34:00Z">
              <w:rPr/>
            </w:rPrChange>
          </w:rPr>
          <w:delText>Ver cronograma e</w:delText>
        </w:r>
        <w:r w:rsidR="00B5148D" w:rsidRPr="00D440CC" w:rsidDel="00202D29">
          <w:rPr>
            <w:rFonts w:ascii="Arial" w:hAnsi="Arial" w:cs="Arial"/>
            <w:rPrChange w:id="709" w:author="Tiago M Dias" w:date="2016-03-30T10:34:00Z">
              <w:rPr/>
            </w:rPrChange>
          </w:rPr>
          <w:delText>m anexo</w:delText>
        </w:r>
        <w:r w:rsidR="001C5977" w:rsidRPr="00D440CC" w:rsidDel="00202D29">
          <w:rPr>
            <w:rFonts w:ascii="Arial" w:hAnsi="Arial" w:cs="Arial"/>
            <w:rPrChange w:id="710" w:author="Tiago M Dias" w:date="2016-03-30T10:34:00Z">
              <w:rPr/>
            </w:rPrChange>
          </w:rPr>
          <w:delText xml:space="preserve"> a este documento.</w:delText>
        </w:r>
      </w:del>
      <w:commentRangeEnd w:id="706"/>
      <w:r>
        <w:rPr>
          <w:rStyle w:val="Refdecomentrio"/>
        </w:rPr>
        <w:commentReference w:id="706"/>
      </w:r>
    </w:p>
    <w:p w14:paraId="4F4F0C24" w14:textId="5CE9DC9C" w:rsidR="00F4783F" w:rsidRPr="00D440CC" w:rsidRDefault="003817E0" w:rsidP="00212692">
      <w:pPr>
        <w:pStyle w:val="Cabealho1"/>
        <w:numPr>
          <w:ilvl w:val="0"/>
          <w:numId w:val="2"/>
        </w:numPr>
        <w:rPr>
          <w:rFonts w:ascii="Arial" w:hAnsi="Arial" w:cs="Arial"/>
          <w:rPrChange w:id="711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712" w:author="Tiago M Dias" w:date="2016-03-30T10:34:00Z">
            <w:rPr/>
          </w:rPrChange>
        </w:rPr>
        <w:lastRenderedPageBreak/>
        <w:t xml:space="preserve">Referências </w:t>
      </w:r>
    </w:p>
    <w:p w14:paraId="5E266AE4" w14:textId="77777777" w:rsidR="008818FE" w:rsidRPr="00D440CC" w:rsidRDefault="008818FE">
      <w:pPr>
        <w:rPr>
          <w:rFonts w:ascii="Arial" w:hAnsi="Arial" w:cs="Arial"/>
          <w:rPrChange w:id="713" w:author="Tiago M Dias" w:date="2016-03-30T10:34:00Z">
            <w:rPr/>
          </w:rPrChange>
        </w:rPr>
      </w:pPr>
    </w:p>
    <w:p w14:paraId="2A43087C" w14:textId="4182EAA4" w:rsidR="008818FE" w:rsidRPr="00D440CC" w:rsidRDefault="008818FE" w:rsidP="00212692">
      <w:pPr>
        <w:jc w:val="both"/>
        <w:rPr>
          <w:rFonts w:ascii="Arial" w:hAnsi="Arial" w:cs="Arial"/>
          <w:rPrChange w:id="71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715" w:author="Tiago M Dias" w:date="2016-03-30T10:34:00Z">
            <w:rPr/>
          </w:rPrChange>
        </w:rPr>
        <w:t>[1] Dias, Tiago (2013). Elaboração de Ficheiros Executáveis. Obtido em 2016/03/27 de https://adeetc.thothapp.com/classes/SE1/1314i/LI51D-LT51D-MI1D/resources/2334</w:t>
      </w:r>
    </w:p>
    <w:p w14:paraId="2B78A929" w14:textId="5973BFEC" w:rsidR="00E61A64" w:rsidRDefault="00E61A64">
      <w:pPr>
        <w:rPr>
          <w:ins w:id="716" w:author="Andre" w:date="2016-03-31T10:17:00Z"/>
          <w:rFonts w:ascii="Arial" w:hAnsi="Arial" w:cs="Arial"/>
          <w:noProof/>
          <w:lang w:val="en-US" w:eastAsia="pt-PT"/>
        </w:rPr>
        <w:pPrChange w:id="717" w:author="Andre" w:date="2016-03-30T15:27:00Z">
          <w:pPr>
            <w:jc w:val="both"/>
          </w:pPr>
        </w:pPrChange>
      </w:pPr>
      <w:ins w:id="718" w:author="Andre" w:date="2016-03-30T15:27:00Z">
        <w:r w:rsidRPr="00964D82">
          <w:rPr>
            <w:rFonts w:ascii="Arial" w:hAnsi="Arial" w:cs="Arial"/>
            <w:lang w:val="en-US"/>
            <w:rPrChange w:id="719" w:author="Andre" w:date="2016-03-30T15:29:00Z">
              <w:rPr>
                <w:rFonts w:ascii="Arial" w:hAnsi="Arial" w:cs="Arial"/>
              </w:rPr>
            </w:rPrChange>
          </w:rPr>
          <w:t>[2] IDE</w:t>
        </w:r>
      </w:ins>
      <w:ins w:id="720" w:author="Andre" w:date="2016-03-30T15:30:00Z">
        <w:r w:rsidR="00B35338">
          <w:rPr>
            <w:rFonts w:ascii="Arial" w:hAnsi="Arial" w:cs="Arial"/>
            <w:lang w:val="en-US"/>
          </w:rPr>
          <w:t xml:space="preserve"> </w:t>
        </w:r>
      </w:ins>
      <w:ins w:id="721" w:author="Andre" w:date="2016-03-30T15:27:00Z">
        <w:r w:rsidRPr="00964D82">
          <w:rPr>
            <w:rFonts w:ascii="Arial" w:hAnsi="Arial" w:cs="Arial"/>
            <w:lang w:val="en-US"/>
            <w:rPrChange w:id="722" w:author="Andre" w:date="2016-03-30T15:29:00Z">
              <w:rPr>
                <w:rFonts w:ascii="Arial" w:hAnsi="Arial" w:cs="Arial"/>
              </w:rPr>
            </w:rPrChange>
          </w:rPr>
          <w:t>Eclipse http://www.eclipse.org</w:t>
        </w:r>
        <w:r w:rsidRPr="00964D82" w:rsidDel="00202D29">
          <w:rPr>
            <w:rFonts w:ascii="Arial" w:hAnsi="Arial" w:cs="Arial"/>
            <w:noProof/>
            <w:lang w:val="en-US" w:eastAsia="pt-PT"/>
            <w:rPrChange w:id="723" w:author="Andre" w:date="2016-03-30T15:29:00Z">
              <w:rPr>
                <w:rFonts w:ascii="Arial" w:hAnsi="Arial" w:cs="Arial"/>
                <w:noProof/>
                <w:lang w:eastAsia="pt-PT"/>
              </w:rPr>
            </w:rPrChange>
          </w:rPr>
          <w:t xml:space="preserve"> </w:t>
        </w:r>
      </w:ins>
    </w:p>
    <w:p w14:paraId="624D5B21" w14:textId="154D07F1" w:rsidR="00050AFF" w:rsidRPr="00964D82" w:rsidRDefault="00050AFF">
      <w:pPr>
        <w:rPr>
          <w:ins w:id="724" w:author="Andre" w:date="2016-03-30T15:27:00Z"/>
          <w:rFonts w:ascii="Arial" w:hAnsi="Arial" w:cs="Arial"/>
          <w:lang w:val="en-US"/>
        </w:rPr>
        <w:pPrChange w:id="725" w:author="Andre" w:date="2016-03-30T15:27:00Z">
          <w:pPr>
            <w:jc w:val="both"/>
          </w:pPr>
        </w:pPrChange>
      </w:pPr>
      <w:ins w:id="726" w:author="Andre" w:date="2016-03-31T10:17:00Z">
        <w:r>
          <w:rPr>
            <w:rFonts w:ascii="Arial" w:hAnsi="Arial" w:cs="Arial"/>
            <w:noProof/>
            <w:lang w:val="en-US" w:eastAsia="pt-PT"/>
          </w:rPr>
          <w:t>[3]</w:t>
        </w:r>
        <w:r w:rsidR="009163C3">
          <w:rPr>
            <w:rFonts w:ascii="Arial" w:hAnsi="Arial" w:cs="Arial"/>
            <w:noProof/>
            <w:lang w:val="en-US" w:eastAsia="pt-PT"/>
          </w:rPr>
          <w:t xml:space="preserve"> IDE Inte</w:t>
        </w:r>
      </w:ins>
      <w:ins w:id="727" w:author="Andre" w:date="2016-03-31T10:18:00Z">
        <w:r w:rsidR="009163C3">
          <w:rPr>
            <w:rFonts w:ascii="Arial" w:hAnsi="Arial" w:cs="Arial"/>
            <w:noProof/>
            <w:lang w:val="en-US" w:eastAsia="pt-PT"/>
          </w:rPr>
          <w:t>l</w:t>
        </w:r>
      </w:ins>
      <w:ins w:id="728" w:author="Andre" w:date="2016-03-31T10:17:00Z">
        <w:r w:rsidR="009163C3">
          <w:rPr>
            <w:rFonts w:ascii="Arial" w:hAnsi="Arial" w:cs="Arial"/>
            <w:noProof/>
            <w:lang w:val="en-US" w:eastAsia="pt-PT"/>
          </w:rPr>
          <w:t xml:space="preserve">lij </w:t>
        </w:r>
      </w:ins>
      <w:ins w:id="729" w:author="Andre" w:date="2016-03-31T10:20:00Z">
        <w:r w:rsidR="009163C3" w:rsidRPr="009163C3">
          <w:rPr>
            <w:rFonts w:ascii="Arial" w:hAnsi="Arial" w:cs="Arial"/>
            <w:noProof/>
            <w:lang w:val="en-US" w:eastAsia="pt-PT"/>
          </w:rPr>
          <w:t>https://www.jetbrains.com/idea/</w:t>
        </w:r>
      </w:ins>
      <w:bookmarkStart w:id="730" w:name="_GoBack"/>
      <w:bookmarkEnd w:id="730"/>
    </w:p>
    <w:p w14:paraId="06420FF4" w14:textId="783DBAE8" w:rsidR="006A2E68" w:rsidRPr="00D440CC" w:rsidRDefault="003C33E4" w:rsidP="00212692">
      <w:pPr>
        <w:jc w:val="both"/>
        <w:rPr>
          <w:rFonts w:ascii="Arial" w:hAnsi="Arial" w:cs="Arial"/>
          <w:lang w:val="en-US"/>
          <w:rPrChange w:id="731" w:author="Tiago M Dias" w:date="2016-03-30T10:34:00Z">
            <w:rPr>
              <w:lang w:val="en-US"/>
            </w:rPr>
          </w:rPrChange>
        </w:rPr>
      </w:pPr>
      <w:r w:rsidRPr="00D440CC">
        <w:rPr>
          <w:rFonts w:ascii="Arial" w:hAnsi="Arial" w:cs="Arial"/>
          <w:lang w:val="en-US"/>
          <w:rPrChange w:id="732" w:author="Tiago M Dias" w:date="2016-03-30T10:34:00Z">
            <w:rPr>
              <w:lang w:val="en-US"/>
            </w:rPr>
          </w:rPrChange>
        </w:rPr>
        <w:t>[</w:t>
      </w:r>
      <w:ins w:id="733" w:author="Andre" w:date="2016-03-30T15:26:00Z">
        <w:r w:rsidR="00050AFF">
          <w:rPr>
            <w:rFonts w:ascii="Arial" w:hAnsi="Arial" w:cs="Arial"/>
            <w:lang w:val="en-US"/>
          </w:rPr>
          <w:t>4</w:t>
        </w:r>
      </w:ins>
      <w:del w:id="734" w:author="Andre" w:date="2016-03-30T15:26:00Z">
        <w:r w:rsidR="008818FE" w:rsidRPr="00D440CC" w:rsidDel="00E61A64">
          <w:rPr>
            <w:rFonts w:ascii="Arial" w:hAnsi="Arial" w:cs="Arial"/>
            <w:lang w:val="en-US"/>
            <w:rPrChange w:id="735" w:author="Tiago M Dias" w:date="2016-03-30T10:34:00Z">
              <w:rPr>
                <w:lang w:val="en-US"/>
              </w:rPr>
            </w:rPrChange>
          </w:rPr>
          <w:delText>2</w:delText>
        </w:r>
      </w:del>
      <w:r w:rsidRPr="00D440CC">
        <w:rPr>
          <w:rFonts w:ascii="Arial" w:hAnsi="Arial" w:cs="Arial"/>
          <w:lang w:val="en-US"/>
          <w:rPrChange w:id="736" w:author="Tiago M Dias" w:date="2016-03-30T10:34:00Z">
            <w:rPr>
              <w:lang w:val="en-US"/>
            </w:rPr>
          </w:rPrChange>
        </w:rPr>
        <w:t>] White, Oliver (2014</w:t>
      </w:r>
      <w:r w:rsidR="006A2E68" w:rsidRPr="00D440CC">
        <w:rPr>
          <w:rFonts w:ascii="Arial" w:hAnsi="Arial" w:cs="Arial"/>
          <w:lang w:val="en-US"/>
          <w:rPrChange w:id="737" w:author="Tiago M Dias" w:date="2016-03-30T10:34:00Z">
            <w:rPr>
              <w:lang w:val="en-US"/>
            </w:rPr>
          </w:rPrChange>
        </w:rPr>
        <w:t>)</w:t>
      </w:r>
      <w:r w:rsidRPr="00D440CC">
        <w:rPr>
          <w:rFonts w:ascii="Arial" w:hAnsi="Arial" w:cs="Arial"/>
          <w:lang w:val="en-US"/>
          <w:rPrChange w:id="738" w:author="Tiago M Dias" w:date="2016-03-30T10:34:00Z">
            <w:rPr>
              <w:lang w:val="en-US"/>
            </w:rPr>
          </w:rPrChange>
        </w:rPr>
        <w:t xml:space="preserve">. </w:t>
      </w:r>
      <w:r w:rsidRPr="00D440CC">
        <w:rPr>
          <w:rFonts w:ascii="Arial" w:hAnsi="Arial" w:cs="Arial"/>
          <w:rPrChange w:id="739" w:author="Tiago M Dias" w:date="2016-03-30T10:34:00Z">
            <w:rPr/>
          </w:rPrChange>
        </w:rPr>
        <w:fldChar w:fldCharType="begin"/>
      </w:r>
      <w:r w:rsidRPr="00D440CC">
        <w:rPr>
          <w:rFonts w:ascii="Arial" w:hAnsi="Arial" w:cs="Arial"/>
          <w:lang w:val="en-US"/>
          <w:rPrChange w:id="740" w:author="Tiago M Dias" w:date="2016-03-30T10:34:00Z">
            <w:rPr>
              <w:lang w:val="en-US"/>
            </w:rPr>
          </w:rPrChange>
        </w:rPr>
        <w:instrText xml:space="preserve"> HYPERLINK "http://zeroturnaround.com/rebellabs/ides-vs-build-tools-how-eclipse-intellij-idea-netbeans-users-work-with-maven-ant-sbt-gradle/" \o "IDEs vs. Build Tools: How Eclipse, IntelliJ IDEA &amp; NetBeans users work with Maven, Ant, SBT &amp; Gradle" </w:instrText>
      </w:r>
      <w:r w:rsidRPr="00D440CC">
        <w:rPr>
          <w:rFonts w:ascii="Arial" w:hAnsi="Arial" w:cs="Arial"/>
          <w:rPrChange w:id="741" w:author="Tiago M Dias" w:date="2016-03-30T10:34:00Z">
            <w:rPr/>
          </w:rPrChange>
        </w:rPr>
        <w:fldChar w:fldCharType="separate"/>
      </w:r>
      <w:r w:rsidRPr="00D440CC">
        <w:rPr>
          <w:rFonts w:ascii="Arial" w:hAnsi="Arial" w:cs="Arial"/>
          <w:lang w:val="en-US"/>
          <w:rPrChange w:id="742" w:author="Tiago M Dias" w:date="2016-03-30T10:34:00Z">
            <w:rPr>
              <w:lang w:val="en-US"/>
            </w:rPr>
          </w:rPrChange>
        </w:rPr>
        <w:t>IDEs vs. Build Tools: How Eclipse, IntelliJ IDEA &amp; NetBeans users work with Maven, Ant, SBT &amp; Gradle</w:t>
      </w:r>
      <w:r w:rsidRPr="00D440CC">
        <w:rPr>
          <w:rFonts w:ascii="Arial" w:hAnsi="Arial" w:cs="Arial"/>
          <w:rPrChange w:id="743" w:author="Tiago M Dias" w:date="2016-03-30T10:34:00Z">
            <w:rPr/>
          </w:rPrChange>
        </w:rPr>
        <w:fldChar w:fldCharType="end"/>
      </w:r>
      <w:r w:rsidRPr="00D440CC">
        <w:rPr>
          <w:rFonts w:ascii="Arial" w:hAnsi="Arial" w:cs="Arial"/>
          <w:lang w:val="en-US"/>
          <w:rPrChange w:id="744" w:author="Tiago M Dias" w:date="2016-03-30T10:34:00Z">
            <w:rPr>
              <w:lang w:val="en-US"/>
            </w:rPr>
          </w:rPrChange>
        </w:rPr>
        <w:t xml:space="preserve">. http://zeroturnaround.com/rebellabs/ides-vs-build-tools-how-eclipse-intellij-idea-netbeans-users-work-with-maven-ant-sbt-gradle/ </w:t>
      </w:r>
      <w:del w:id="745" w:author="Andre" w:date="2016-03-30T16:08:00Z">
        <w:r w:rsidRPr="00D440CC" w:rsidDel="00C82876">
          <w:rPr>
            <w:rFonts w:ascii="Arial" w:hAnsi="Arial" w:cs="Arial"/>
            <w:lang w:val="en-US"/>
            <w:rPrChange w:id="746" w:author="Tiago M Dias" w:date="2016-03-30T10:34:00Z">
              <w:rPr>
                <w:lang w:val="en-US"/>
              </w:rPr>
            </w:rPrChange>
          </w:rPr>
          <w:delText xml:space="preserve">visitado </w:delText>
        </w:r>
      </w:del>
      <w:ins w:id="747" w:author="Andre" w:date="2016-03-30T16:08:00Z">
        <w:r w:rsidR="00C82876">
          <w:rPr>
            <w:rFonts w:ascii="Arial" w:hAnsi="Arial" w:cs="Arial"/>
            <w:lang w:val="en-US"/>
          </w:rPr>
          <w:t>consultado a</w:t>
        </w:r>
      </w:ins>
      <w:del w:id="748" w:author="Andre" w:date="2016-03-30T16:08:00Z">
        <w:r w:rsidRPr="00D440CC" w:rsidDel="00C82876">
          <w:rPr>
            <w:rFonts w:ascii="Arial" w:hAnsi="Arial" w:cs="Arial"/>
            <w:lang w:val="en-US"/>
            <w:rPrChange w:id="749" w:author="Tiago M Dias" w:date="2016-03-30T10:34:00Z">
              <w:rPr>
                <w:lang w:val="en-US"/>
              </w:rPr>
            </w:rPrChange>
          </w:rPr>
          <w:delText>em</w:delText>
        </w:r>
      </w:del>
      <w:r w:rsidRPr="00D440CC">
        <w:rPr>
          <w:rFonts w:ascii="Arial" w:hAnsi="Arial" w:cs="Arial"/>
          <w:lang w:val="en-US"/>
          <w:rPrChange w:id="750" w:author="Tiago M Dias" w:date="2016-03-30T10:34:00Z">
            <w:rPr>
              <w:lang w:val="en-US"/>
            </w:rPr>
          </w:rPrChange>
        </w:rPr>
        <w:t xml:space="preserve"> 2016/03/25</w:t>
      </w:r>
    </w:p>
    <w:p w14:paraId="48B0356C" w14:textId="50300943" w:rsidR="00761EAE" w:rsidRPr="00D440CC" w:rsidRDefault="00356DFB" w:rsidP="00212692">
      <w:pPr>
        <w:jc w:val="both"/>
        <w:rPr>
          <w:rFonts w:ascii="Arial" w:hAnsi="Arial" w:cs="Arial"/>
          <w:rPrChange w:id="751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752" w:author="Tiago M Dias" w:date="2016-03-30T10:34:00Z">
            <w:rPr/>
          </w:rPrChange>
        </w:rPr>
        <w:t>[</w:t>
      </w:r>
      <w:ins w:id="753" w:author="Andre" w:date="2016-03-30T15:26:00Z">
        <w:r w:rsidR="00050AFF">
          <w:rPr>
            <w:rFonts w:ascii="Arial" w:hAnsi="Arial" w:cs="Arial"/>
          </w:rPr>
          <w:t>5</w:t>
        </w:r>
      </w:ins>
      <w:del w:id="754" w:author="Andre" w:date="2016-03-30T15:26:00Z">
        <w:r w:rsidR="008818FE" w:rsidRPr="00D440CC" w:rsidDel="00E61A64">
          <w:rPr>
            <w:rFonts w:ascii="Arial" w:hAnsi="Arial" w:cs="Arial"/>
            <w:rPrChange w:id="755" w:author="Tiago M Dias" w:date="2016-03-30T10:34:00Z">
              <w:rPr/>
            </w:rPrChange>
          </w:rPr>
          <w:delText>3</w:delText>
        </w:r>
      </w:del>
      <w:r w:rsidRPr="00D440CC">
        <w:rPr>
          <w:rFonts w:ascii="Arial" w:hAnsi="Arial" w:cs="Arial"/>
          <w:rPrChange w:id="756" w:author="Tiago M Dias" w:date="2016-03-30T10:34:00Z">
            <w:rPr/>
          </w:rPrChange>
        </w:rPr>
        <w:t>] </w:t>
      </w:r>
      <w:r w:rsidR="003817E0" w:rsidRPr="00D440CC">
        <w:rPr>
          <w:rFonts w:ascii="Arial" w:hAnsi="Arial" w:cs="Arial"/>
          <w:rPrChange w:id="757" w:author="Tiago M Dias" w:date="2016-03-30T10:34:00Z">
            <w:rPr/>
          </w:rPrChange>
        </w:rPr>
        <w:t xml:space="preserve">Paraíso, J. (2011). PDS16. Arquitetura de Computadores – Textos de apoio às aulas teóricas (págs. 13-1 – 13-27), Lisboa. </w:t>
      </w:r>
    </w:p>
    <w:p w14:paraId="2AFE50F8" w14:textId="7E44BC9A" w:rsidR="00761EAE" w:rsidRDefault="00356DFB" w:rsidP="00212692">
      <w:pPr>
        <w:jc w:val="both"/>
        <w:rPr>
          <w:ins w:id="758" w:author="Andre" w:date="2016-03-30T15:27:00Z"/>
          <w:rFonts w:ascii="Arial" w:hAnsi="Arial" w:cs="Arial"/>
        </w:rPr>
      </w:pPr>
      <w:r w:rsidRPr="00D440CC">
        <w:rPr>
          <w:rFonts w:ascii="Arial" w:hAnsi="Arial" w:cs="Arial"/>
          <w:rPrChange w:id="759" w:author="Tiago M Dias" w:date="2016-03-30T10:34:00Z">
            <w:rPr/>
          </w:rPrChange>
        </w:rPr>
        <w:t>[</w:t>
      </w:r>
      <w:ins w:id="760" w:author="Andre" w:date="2016-03-30T15:26:00Z">
        <w:r w:rsidR="00050AFF">
          <w:rPr>
            <w:rFonts w:ascii="Arial" w:hAnsi="Arial" w:cs="Arial"/>
          </w:rPr>
          <w:t>6</w:t>
        </w:r>
      </w:ins>
      <w:del w:id="761" w:author="Andre" w:date="2016-03-30T15:26:00Z">
        <w:r w:rsidR="008818FE" w:rsidRPr="00D440CC" w:rsidDel="00E61A64">
          <w:rPr>
            <w:rFonts w:ascii="Arial" w:hAnsi="Arial" w:cs="Arial"/>
            <w:rPrChange w:id="762" w:author="Tiago M Dias" w:date="2016-03-30T10:34:00Z">
              <w:rPr/>
            </w:rPrChange>
          </w:rPr>
          <w:delText>4</w:delText>
        </w:r>
      </w:del>
      <w:r w:rsidRPr="00D440CC">
        <w:rPr>
          <w:rFonts w:ascii="Arial" w:hAnsi="Arial" w:cs="Arial"/>
          <w:rPrChange w:id="763" w:author="Tiago M Dias" w:date="2016-03-30T10:34:00Z">
            <w:rPr/>
          </w:rPrChange>
        </w:rPr>
        <w:t>] </w:t>
      </w:r>
      <w:r w:rsidR="003817E0" w:rsidRPr="00D440CC">
        <w:rPr>
          <w:rFonts w:ascii="Arial" w:hAnsi="Arial" w:cs="Arial"/>
          <w:rPrChange w:id="764" w:author="Tiago M Dias" w:date="2016-03-30T10:34:00Z">
            <w:rPr/>
          </w:rPrChange>
        </w:rPr>
        <w:t xml:space="preserve">Paraíso, J. (2011). Desenvolvimento de Aplicações. Arquitetura de Computadores – Textos de apoio às aulas teóricas (págs. 15-2 – 15-5), Lisboa. </w:t>
      </w:r>
    </w:p>
    <w:p w14:paraId="17802667" w14:textId="759689D4" w:rsidR="00964D82" w:rsidRPr="00050AFF" w:rsidRDefault="00050AFF">
      <w:pPr>
        <w:jc w:val="both"/>
        <w:rPr>
          <w:rFonts w:ascii="Arial" w:hAnsi="Arial" w:cs="Arial"/>
          <w:rPrChange w:id="765" w:author="Andre" w:date="2016-03-31T10:12:00Z">
            <w:rPr/>
          </w:rPrChange>
        </w:rPr>
      </w:pPr>
      <w:ins w:id="766" w:author="Andre" w:date="2016-03-30T15:27:00Z">
        <w:r>
          <w:rPr>
            <w:rFonts w:ascii="Arial" w:hAnsi="Arial" w:cs="Arial"/>
            <w:lang w:val="en-US"/>
            <w:rPrChange w:id="767" w:author="Andre" w:date="2016-03-30T16:06:00Z">
              <w:rPr>
                <w:rFonts w:ascii="Arial" w:hAnsi="Arial" w:cs="Arial"/>
                <w:lang w:val="en-US"/>
              </w:rPr>
            </w:rPrChange>
          </w:rPr>
          <w:t>[7</w:t>
        </w:r>
        <w:r w:rsidR="00964D82" w:rsidRPr="00C82876">
          <w:rPr>
            <w:rFonts w:ascii="Arial" w:hAnsi="Arial" w:cs="Arial"/>
            <w:lang w:val="en-US"/>
            <w:rPrChange w:id="768" w:author="Andre" w:date="2016-03-30T16:06:00Z">
              <w:rPr>
                <w:rFonts w:ascii="Arial" w:hAnsi="Arial" w:cs="Arial"/>
              </w:rPr>
            </w:rPrChange>
          </w:rPr>
          <w:t>]</w:t>
        </w:r>
      </w:ins>
      <w:ins w:id="769" w:author="Andre" w:date="2016-03-30T16:06:00Z">
        <w:r w:rsidR="00C82876" w:rsidRPr="00C82876">
          <w:rPr>
            <w:rFonts w:ascii="Arial" w:hAnsi="Arial" w:cs="Arial"/>
            <w:lang w:val="en-US"/>
            <w:rPrChange w:id="770" w:author="Andre" w:date="2016-03-30T16:06:00Z">
              <w:rPr>
                <w:rFonts w:ascii="Arial" w:hAnsi="Arial" w:cs="Arial"/>
              </w:rPr>
            </w:rPrChange>
          </w:rPr>
          <w:t xml:space="preserve"> </w:t>
        </w:r>
      </w:ins>
      <w:ins w:id="771" w:author="Andre" w:date="2016-03-30T16:09:00Z">
        <w:r w:rsidR="00CD49CE">
          <w:rPr>
            <w:rFonts w:ascii="Arial" w:hAnsi="Arial" w:cs="Arial"/>
            <w:lang w:val="en-US"/>
          </w:rPr>
          <w:t>Cherly Ajluni.</w:t>
        </w:r>
      </w:ins>
      <w:ins w:id="772" w:author="Andre" w:date="2016-03-30T16:10:00Z">
        <w:r w:rsidR="00CD49CE">
          <w:rPr>
            <w:rFonts w:ascii="Arial" w:hAnsi="Arial" w:cs="Arial"/>
            <w:lang w:val="en-US"/>
          </w:rPr>
          <w:t xml:space="preserve"> </w:t>
        </w:r>
      </w:ins>
      <w:ins w:id="773" w:author="Andre" w:date="2016-03-30T16:06:00Z">
        <w:r w:rsidR="00C82876" w:rsidRPr="00C82876">
          <w:rPr>
            <w:rFonts w:ascii="Arial" w:hAnsi="Arial" w:cs="Arial"/>
            <w:lang w:val="en-US"/>
            <w:rPrChange w:id="774" w:author="Andre" w:date="2016-03-30T16:06:00Z">
              <w:rPr>
                <w:rFonts w:ascii="Arial" w:hAnsi="Arial" w:cs="Arial"/>
              </w:rPr>
            </w:rPrChange>
          </w:rPr>
          <w:t>Eclipse Takes a Stand for Em</w:t>
        </w:r>
        <w:r w:rsidR="00C82876">
          <w:rPr>
            <w:rFonts w:ascii="Arial" w:hAnsi="Arial" w:cs="Arial"/>
            <w:lang w:val="en-US"/>
          </w:rPr>
          <w:t>bedded Systems Develo</w:t>
        </w:r>
        <w:r w:rsidR="007A4352">
          <w:rPr>
            <w:rFonts w:ascii="Arial" w:hAnsi="Arial" w:cs="Arial"/>
            <w:lang w:val="en-US"/>
          </w:rPr>
          <w:t xml:space="preserve">pers, </w:t>
        </w:r>
      </w:ins>
      <w:ins w:id="775" w:author="Andre" w:date="2016-03-30T16:11:00Z">
        <w:r w:rsidR="00BB1B73" w:rsidRPr="00BB1B73">
          <w:rPr>
            <w:rFonts w:ascii="Arial" w:hAnsi="Arial" w:cs="Arial"/>
            <w:lang w:val="en-US"/>
          </w:rPr>
          <w:t>http://www.embeddedintel.com/search_results.php?article=142</w:t>
        </w:r>
        <w:r w:rsidR="007A4352">
          <w:rPr>
            <w:rFonts w:ascii="Arial" w:hAnsi="Arial" w:cs="Arial"/>
            <w:lang w:val="en-US"/>
          </w:rPr>
          <w:t xml:space="preserve">. </w:t>
        </w:r>
        <w:r w:rsidR="007A4352" w:rsidRPr="00050AFF">
          <w:rPr>
            <w:rFonts w:ascii="Arial" w:hAnsi="Arial" w:cs="Arial"/>
            <w:rPrChange w:id="776" w:author="Andre" w:date="2016-03-31T10:12:00Z">
              <w:rPr>
                <w:rFonts w:ascii="Arial" w:hAnsi="Arial" w:cs="Arial"/>
              </w:rPr>
            </w:rPrChange>
          </w:rPr>
          <w:t>Consultado a 2016/03/30.</w:t>
        </w:r>
      </w:ins>
    </w:p>
    <w:p w14:paraId="64200AE6" w14:textId="4CBC7A5D" w:rsidR="003817E0" w:rsidRPr="00D440CC" w:rsidDel="00202D29" w:rsidRDefault="00356DFB" w:rsidP="00212692">
      <w:pPr>
        <w:jc w:val="both"/>
        <w:rPr>
          <w:del w:id="777" w:author="Tiago M Dias" w:date="2016-03-30T13:45:00Z"/>
          <w:rFonts w:ascii="Arial" w:hAnsi="Arial" w:cs="Arial"/>
          <w:rPrChange w:id="778" w:author="Tiago M Dias" w:date="2016-03-30T10:34:00Z">
            <w:rPr>
              <w:del w:id="779" w:author="Tiago M Dias" w:date="2016-03-30T13:45:00Z"/>
            </w:rPr>
          </w:rPrChange>
        </w:rPr>
      </w:pPr>
      <w:r w:rsidRPr="00050AFF">
        <w:rPr>
          <w:rFonts w:ascii="Arial" w:hAnsi="Arial" w:cs="Arial"/>
          <w:rPrChange w:id="780" w:author="Andre" w:date="2016-03-31T10:12:00Z">
            <w:rPr/>
          </w:rPrChange>
        </w:rPr>
        <w:t>[</w:t>
      </w:r>
      <w:ins w:id="781" w:author="Andre" w:date="2016-03-30T15:26:00Z">
        <w:r w:rsidR="00050AFF">
          <w:rPr>
            <w:rFonts w:ascii="Arial" w:hAnsi="Arial" w:cs="Arial"/>
            <w:rPrChange w:id="782" w:author="Andre" w:date="2016-03-31T10:12:00Z">
              <w:rPr>
                <w:rFonts w:ascii="Arial" w:hAnsi="Arial" w:cs="Arial"/>
              </w:rPr>
            </w:rPrChange>
          </w:rPr>
          <w:t>8</w:t>
        </w:r>
      </w:ins>
      <w:del w:id="783" w:author="Andre" w:date="2016-03-30T15:26:00Z">
        <w:r w:rsidR="008818FE" w:rsidRPr="00050AFF" w:rsidDel="00E61A64">
          <w:rPr>
            <w:rFonts w:ascii="Arial" w:hAnsi="Arial" w:cs="Arial"/>
            <w:rPrChange w:id="784" w:author="Andre" w:date="2016-03-31T10:12:00Z">
              <w:rPr/>
            </w:rPrChange>
          </w:rPr>
          <w:delText>5</w:delText>
        </w:r>
      </w:del>
      <w:r w:rsidRPr="00050AFF">
        <w:rPr>
          <w:rFonts w:ascii="Arial" w:hAnsi="Arial" w:cs="Arial"/>
          <w:rPrChange w:id="785" w:author="Andre" w:date="2016-03-31T10:12:00Z">
            <w:rPr/>
          </w:rPrChange>
        </w:rPr>
        <w:t>] </w:t>
      </w:r>
      <w:r w:rsidR="003817E0" w:rsidRPr="00050AFF">
        <w:rPr>
          <w:rFonts w:ascii="Arial" w:hAnsi="Arial" w:cs="Arial"/>
          <w:rPrChange w:id="786" w:author="Andre" w:date="2016-03-31T10:12:00Z">
            <w:rPr/>
          </w:rPrChange>
        </w:rPr>
        <w:t>(2013). Xtext 2.5 Documentatio</w:t>
      </w:r>
      <w:r w:rsidR="003817E0" w:rsidRPr="00D440CC">
        <w:rPr>
          <w:rFonts w:ascii="Arial" w:hAnsi="Arial" w:cs="Arial"/>
          <w:rPrChange w:id="787" w:author="Tiago M Dias" w:date="2016-03-30T10:34:00Z">
            <w:rPr/>
          </w:rPrChange>
        </w:rPr>
        <w:t xml:space="preserve">n, Eclipse Foundation. Obtido em 2016/02/05 de </w:t>
      </w:r>
      <w:r w:rsidR="008818FE" w:rsidRPr="00D440CC">
        <w:rPr>
          <w:rFonts w:ascii="Arial" w:hAnsi="Arial" w:cs="Arial"/>
          <w:rPrChange w:id="788" w:author="Tiago M Dias" w:date="2016-03-30T10:34:00Z">
            <w:rPr/>
          </w:rPrChange>
        </w:rPr>
        <w:t>http://www.eclipse.org/Xtext/documentation/2.5.0/Xtext%20Documentation.pdf</w:t>
      </w:r>
    </w:p>
    <w:p w14:paraId="4145379B" w14:textId="77777777" w:rsidR="00407FE5" w:rsidRPr="00D440CC" w:rsidDel="00202D29" w:rsidRDefault="00407FE5" w:rsidP="00212692">
      <w:pPr>
        <w:jc w:val="both"/>
        <w:rPr>
          <w:del w:id="789" w:author="Tiago M Dias" w:date="2016-03-30T13:45:00Z"/>
          <w:rFonts w:ascii="Arial" w:hAnsi="Arial" w:cs="Arial"/>
          <w:rPrChange w:id="790" w:author="Tiago M Dias" w:date="2016-03-30T10:34:00Z">
            <w:rPr>
              <w:del w:id="791" w:author="Tiago M Dias" w:date="2016-03-30T13:45:00Z"/>
            </w:rPr>
          </w:rPrChange>
        </w:rPr>
      </w:pPr>
    </w:p>
    <w:p w14:paraId="23F7B33C" w14:textId="04087E9E" w:rsidR="00407FE5" w:rsidRPr="00D440CC" w:rsidDel="00202D29" w:rsidRDefault="00407FE5">
      <w:pPr>
        <w:pStyle w:val="Cabealho1"/>
        <w:numPr>
          <w:ilvl w:val="0"/>
          <w:numId w:val="2"/>
        </w:numPr>
        <w:ind w:left="0"/>
        <w:rPr>
          <w:del w:id="792" w:author="Tiago M Dias" w:date="2016-03-30T13:45:00Z"/>
          <w:rFonts w:ascii="Arial" w:hAnsi="Arial" w:cs="Arial"/>
          <w:rPrChange w:id="793" w:author="Tiago M Dias" w:date="2016-03-30T10:34:00Z">
            <w:rPr>
              <w:del w:id="794" w:author="Tiago M Dias" w:date="2016-03-30T13:45:00Z"/>
            </w:rPr>
          </w:rPrChange>
        </w:rPr>
        <w:pPrChange w:id="795" w:author="Tiago M Dias" w:date="2016-03-30T13:45:00Z">
          <w:pPr>
            <w:pStyle w:val="Cabealho1"/>
            <w:numPr>
              <w:numId w:val="2"/>
            </w:numPr>
            <w:ind w:left="360" w:hanging="360"/>
          </w:pPr>
        </w:pPrChange>
      </w:pPr>
      <w:del w:id="796" w:author="Tiago M Dias" w:date="2016-03-30T13:45:00Z">
        <w:r w:rsidRPr="00D440CC" w:rsidDel="00202D29">
          <w:rPr>
            <w:rFonts w:ascii="Arial" w:hAnsi="Arial" w:cs="Arial"/>
            <w:rPrChange w:id="797" w:author="Tiago M Dias" w:date="2016-03-30T10:34:00Z">
              <w:rPr/>
            </w:rPrChange>
          </w:rPr>
          <w:delText>Anexos</w:delText>
        </w:r>
      </w:del>
    </w:p>
    <w:p w14:paraId="080431D0" w14:textId="044C8E97" w:rsidR="00407FE5" w:rsidRPr="00D440CC" w:rsidRDefault="00407FE5">
      <w:pPr>
        <w:jc w:val="both"/>
        <w:rPr>
          <w:rFonts w:ascii="Arial" w:hAnsi="Arial" w:cs="Arial"/>
          <w:b/>
          <w:sz w:val="28"/>
          <w:szCs w:val="28"/>
          <w:rPrChange w:id="798" w:author="Tiago M Dias" w:date="2016-03-30T10:34:00Z">
            <w:rPr>
              <w:b/>
              <w:sz w:val="28"/>
              <w:szCs w:val="28"/>
            </w:rPr>
          </w:rPrChange>
        </w:rPr>
        <w:pPrChange w:id="799" w:author="Tiago M Dias" w:date="2016-03-30T13:45:00Z">
          <w:pPr>
            <w:ind w:left="360"/>
            <w:jc w:val="both"/>
          </w:pPr>
        </w:pPrChange>
      </w:pPr>
      <w:del w:id="800" w:author="Tiago M Dias" w:date="2016-03-30T13:42:00Z">
        <w:r w:rsidRPr="00D440CC" w:rsidDel="00202D29">
          <w:rPr>
            <w:rFonts w:ascii="Arial" w:hAnsi="Arial" w:cs="Arial"/>
            <w:b/>
            <w:sz w:val="28"/>
            <w:szCs w:val="28"/>
            <w:rPrChange w:id="801" w:author="Tiago M Dias" w:date="2016-03-30T10:34:00Z">
              <w:rPr>
                <w:b/>
                <w:sz w:val="28"/>
                <w:szCs w:val="28"/>
              </w:rPr>
            </w:rPrChange>
          </w:rPr>
          <w:delText>Cronograma</w:delText>
        </w:r>
      </w:del>
    </w:p>
    <w:p w14:paraId="48C43BFD" w14:textId="3D641319" w:rsidR="008818FE" w:rsidRPr="00D440CC" w:rsidRDefault="00F05A70">
      <w:pPr>
        <w:rPr>
          <w:rFonts w:ascii="Arial" w:hAnsi="Arial" w:cs="Arial"/>
          <w:rPrChange w:id="802" w:author="Tiago M Dias" w:date="2016-03-30T10:34:00Z">
            <w:rPr/>
          </w:rPrChange>
        </w:rPr>
        <w:pPrChange w:id="803" w:author="Andre" w:date="2016-03-30T15:27:00Z">
          <w:pPr>
            <w:jc w:val="center"/>
          </w:pPr>
        </w:pPrChange>
      </w:pPr>
      <w:moveFromRangeStart w:id="804" w:author="Tiago M Dias" w:date="2016-03-30T13:44:00Z" w:name="move447108816"/>
      <w:moveFrom w:id="805" w:author="Tiago M Dias" w:date="2016-03-30T13:44:00Z">
        <w:del w:id="806" w:author="Andre" w:date="2016-03-30T15:27:00Z">
          <w:r w:rsidRPr="00D440CC" w:rsidDel="00E61A64">
            <w:rPr>
              <w:rFonts w:ascii="Arial" w:hAnsi="Arial" w:cs="Arial"/>
              <w:noProof/>
              <w:lang w:eastAsia="pt-PT"/>
              <w:rPrChange w:id="807" w:author="Tiago M Dias" w:date="2016-03-30T10:34:00Z">
                <w:rPr>
                  <w:noProof/>
                  <w:lang w:eastAsia="pt-PT"/>
                </w:rPr>
              </w:rPrChange>
            </w:rPr>
            <w:drawing>
              <wp:inline distT="0" distB="0" distL="0" distR="0" wp14:anchorId="678414B4" wp14:editId="27159241">
                <wp:extent cx="8228647" cy="3291459"/>
                <wp:effectExtent l="11112" t="26988" r="12383" b="12382"/>
                <wp:docPr id="9" name="Imagem 9" descr="C:\Users\Andre\Desktop\Untitl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\Desktop\Untitl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8330517" cy="33322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804"/>
    </w:p>
    <w:sectPr w:rsidR="008818FE" w:rsidRPr="00D440CC" w:rsidSect="00476E67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  <w:sectPrChange w:id="826" w:author="Tiago M Dias" w:date="2016-03-30T13:53:00Z">
        <w:sectPr w:rsidR="008818FE" w:rsidRPr="00D440CC" w:rsidSect="00476E67">
          <w:pgMar w:top="1417" w:right="1701" w:bottom="1417" w:left="1701" w:header="708" w:footer="708" w:gutter="0"/>
          <w:titlePg w:val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7" w:author="Tiago M Dias" w:date="2016-03-30T12:33:00Z" w:initials="TMD">
    <w:p w14:paraId="417A02BE" w14:textId="1F8D1C76" w:rsidR="00BB133B" w:rsidRDefault="00BB133B" w:rsidP="006B5193">
      <w:pPr>
        <w:pStyle w:val="Textodecomentrio"/>
      </w:pPr>
      <w:r>
        <w:rPr>
          <w:rStyle w:val="Refdecomentrio"/>
        </w:rPr>
        <w:annotationRef/>
      </w:r>
      <w:r w:rsidR="00EE01EC">
        <w:t>Este texto está muito estranho e cheio de considerações vagas e não muito corretas. Para evitar isto, proponho que após o parágrafo que inclui acrescentem um outro em que apresentam, de uma forma sucinta, o processo de geração de um ficheiro executável referente a um progroma desenvolvido para um sistema embebido.</w:t>
      </w:r>
    </w:p>
  </w:comment>
  <w:comment w:id="706" w:author="Tiago M Dias" w:date="2016-03-30T13:44:00Z" w:initials="TMD">
    <w:p w14:paraId="6385A4A7" w14:textId="2BD3D9FF" w:rsidR="00202D29" w:rsidRDefault="00202D29">
      <w:pPr>
        <w:pStyle w:val="Textodecomentrio"/>
      </w:pPr>
      <w:r>
        <w:rPr>
          <w:rStyle w:val="Refdecomentrio"/>
        </w:rPr>
        <w:annotationRef/>
      </w:r>
      <w:r>
        <w:t>É preciso colocar aqui um texto introdutório à apresentação do diagrama de Gantt.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7A02BE" w15:done="0"/>
  <w15:commentEx w15:paraId="6385A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19CAF" w14:textId="77777777" w:rsidR="00B508A9" w:rsidRDefault="00B508A9" w:rsidP="00202D29">
      <w:pPr>
        <w:spacing w:after="0" w:line="240" w:lineRule="auto"/>
      </w:pPr>
      <w:r>
        <w:separator/>
      </w:r>
    </w:p>
  </w:endnote>
  <w:endnote w:type="continuationSeparator" w:id="0">
    <w:p w14:paraId="0BED11F4" w14:textId="77777777" w:rsidR="00B508A9" w:rsidRDefault="00B508A9" w:rsidP="0020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B428" w14:textId="77777777" w:rsidR="00476E67" w:rsidRDefault="00476E67" w:rsidP="00476E67">
    <w:pPr>
      <w:pStyle w:val="Rodap"/>
      <w:jc w:val="right"/>
      <w:rPr>
        <w:ins w:id="816" w:author="Tiago M Dias" w:date="2016-03-30T13:53:00Z"/>
      </w:rPr>
    </w:pPr>
    <w:ins w:id="817" w:author="Tiago M Dias" w:date="2016-03-30T13:53:00Z">
      <w:r>
        <w:fldChar w:fldCharType="begin"/>
      </w:r>
      <w:r>
        <w:instrText>PAGE   \* MERGEFORMAT</w:instrText>
      </w:r>
      <w:r>
        <w:fldChar w:fldCharType="separate"/>
      </w:r>
    </w:ins>
    <w:r>
      <w:rPr>
        <w:noProof/>
      </w:rPr>
      <w:t>2</w:t>
    </w:r>
    <w:ins w:id="818" w:author="Tiago M Dias" w:date="2016-03-30T13:53:00Z">
      <w:r>
        <w:fldChar w:fldCharType="end"/>
      </w:r>
      <w:r w:rsidRPr="005D6257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D6BE1" wp14:editId="4DA04844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CFDA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NqmdLn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  <w:p w14:paraId="4D7C20FD" w14:textId="77777777" w:rsidR="00476E67" w:rsidRDefault="00476E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EF7D0" w14:textId="77777777" w:rsidR="00476E67" w:rsidRDefault="00476E67" w:rsidP="00476E67">
    <w:pPr>
      <w:pStyle w:val="Rodap"/>
      <w:jc w:val="right"/>
      <w:rPr>
        <w:ins w:id="819" w:author="Tiago M Dias" w:date="2016-03-30T13:53:00Z"/>
      </w:rPr>
    </w:pPr>
    <w:ins w:id="820" w:author="Tiago M Dias" w:date="2016-03-30T13:53:00Z">
      <w:r>
        <w:fldChar w:fldCharType="begin"/>
      </w:r>
      <w:r>
        <w:instrText>PAGE   \* MERGEFORMAT</w:instrText>
      </w:r>
      <w:r>
        <w:fldChar w:fldCharType="separate"/>
      </w:r>
    </w:ins>
    <w:r w:rsidR="009163C3">
      <w:rPr>
        <w:noProof/>
      </w:rPr>
      <w:t>4</w:t>
    </w:r>
    <w:ins w:id="821" w:author="Tiago M Dias" w:date="2016-03-30T13:53:00Z">
      <w:r>
        <w:fldChar w:fldCharType="end"/>
      </w:r>
      <w:r w:rsidRPr="005D6257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59A13" wp14:editId="15C4B33F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03BC9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MnVI8X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  <w:p w14:paraId="0DCB3659" w14:textId="6780BC0A" w:rsidR="00202D29" w:rsidRPr="00476E67" w:rsidRDefault="00202D29" w:rsidP="00476E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F8CB" w14:textId="465E3081" w:rsidR="00202D29" w:rsidRDefault="00476E67">
    <w:pPr>
      <w:pStyle w:val="Rodap"/>
      <w:jc w:val="right"/>
      <w:pPrChange w:id="822" w:author="Tiago M Dias" w:date="2016-03-30T13:52:00Z">
        <w:pPr>
          <w:pStyle w:val="Rodap"/>
        </w:pPr>
      </w:pPrChange>
    </w:pPr>
    <w:ins w:id="823" w:author="Tiago M Dias" w:date="2016-03-30T13:52:00Z">
      <w:r>
        <w:fldChar w:fldCharType="begin"/>
      </w:r>
      <w:r>
        <w:instrText>PAGE   \* MERGEFORMAT</w:instrText>
      </w:r>
      <w:r>
        <w:fldChar w:fldCharType="separate"/>
      </w:r>
    </w:ins>
    <w:r w:rsidR="009163C3">
      <w:rPr>
        <w:noProof/>
      </w:rPr>
      <w:t>1</w:t>
    </w:r>
    <w:ins w:id="824" w:author="Tiago M Dias" w:date="2016-03-30T13:52:00Z">
      <w:r>
        <w:fldChar w:fldCharType="end"/>
      </w:r>
      <w:r w:rsidR="00202D29" w:rsidRPr="00202D29">
        <w:rPr>
          <w:rFonts w:ascii="Arial" w:hAnsi="Arial" w:cs="Arial"/>
          <w:noProof/>
          <w:lang w:eastAsia="pt-PT"/>
          <w:rPrChange w:id="825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B249B" wp14:editId="4A1FD5D0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7EB67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CuIuZL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DA2E0" w14:textId="77777777" w:rsidR="00B508A9" w:rsidRDefault="00B508A9" w:rsidP="00202D29">
      <w:pPr>
        <w:spacing w:after="0" w:line="240" w:lineRule="auto"/>
      </w:pPr>
      <w:r>
        <w:separator/>
      </w:r>
    </w:p>
  </w:footnote>
  <w:footnote w:type="continuationSeparator" w:id="0">
    <w:p w14:paraId="1E5C90D3" w14:textId="77777777" w:rsidR="00B508A9" w:rsidRDefault="00B508A9" w:rsidP="0020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F3420" w14:textId="5AA23374" w:rsidR="00202D29" w:rsidRPr="00476E67" w:rsidRDefault="00202D29">
    <w:pPr>
      <w:pStyle w:val="Cabealho"/>
      <w:jc w:val="right"/>
      <w:rPr>
        <w:rFonts w:ascii="Arial" w:hAnsi="Arial" w:cs="Arial"/>
        <w:rPrChange w:id="808" w:author="Tiago M Dias" w:date="2016-03-30T13:54:00Z">
          <w:rPr/>
        </w:rPrChange>
      </w:rPr>
      <w:pPrChange w:id="809" w:author="Tiago M Dias" w:date="2016-03-30T13:53:00Z">
        <w:pPr>
          <w:pStyle w:val="Cabealho"/>
        </w:pPr>
      </w:pPrChange>
    </w:pPr>
    <w:ins w:id="810" w:author="Tiago M Dias" w:date="2016-03-30T13:51:00Z">
      <w:r w:rsidRPr="00476E67">
        <w:rPr>
          <w:rFonts w:ascii="Arial" w:hAnsi="Arial" w:cs="Arial"/>
          <w:noProof/>
          <w:lang w:eastAsia="pt-PT"/>
          <w:rPrChange w:id="811" w:author="Tiago M Dias" w:date="2016-03-30T13:54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61A5C" wp14:editId="7CD4DB17">
                <wp:simplePos x="0" y="0"/>
                <wp:positionH relativeFrom="column">
                  <wp:posOffset>-22860</wp:posOffset>
                </wp:positionH>
                <wp:positionV relativeFrom="paragraph">
                  <wp:posOffset>227330</wp:posOffset>
                </wp:positionV>
                <wp:extent cx="5400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2B669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9pt" to="423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" strokecolor="#c45911 [2405]" strokeweight=".5pt">
                <v:stroke joinstyle="miter"/>
              </v:line>
            </w:pict>
          </mc:Fallback>
        </mc:AlternateContent>
      </w:r>
    </w:ins>
    <w:ins w:id="812" w:author="Tiago M Dias" w:date="2016-03-30T13:52:00Z">
      <w:r w:rsidRPr="00476E67">
        <w:rPr>
          <w:rFonts w:ascii="Arial" w:hAnsi="Arial" w:cs="Arial"/>
          <w:rPrChange w:id="813" w:author="Tiago M Dias" w:date="2016-03-30T13:54:00Z">
            <w:rPr/>
          </w:rPrChange>
        </w:rPr>
        <w:t>PDS16inEclipse</w:t>
      </w:r>
    </w:ins>
    <w:ins w:id="814" w:author="Tiago M Dias" w:date="2016-03-30T13:53:00Z">
      <w:r w:rsidR="00476E67" w:rsidRPr="00476E67">
        <w:rPr>
          <w:rFonts w:ascii="Arial" w:hAnsi="Arial" w:cs="Arial"/>
          <w:rPrChange w:id="815" w:author="Tiago M Dias" w:date="2016-03-30T13:54:00Z">
            <w:rPr/>
          </w:rPrChange>
        </w:rPr>
        <w:t xml:space="preserve"> – Proposta de projeto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0AE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5F56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2E4C28"/>
    <w:multiLevelType w:val="hybridMultilevel"/>
    <w:tmpl w:val="B450E6E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B1"/>
    <w:rsid w:val="000065DE"/>
    <w:rsid w:val="00050AFF"/>
    <w:rsid w:val="00063554"/>
    <w:rsid w:val="000A366E"/>
    <w:rsid w:val="000C11BC"/>
    <w:rsid w:val="000D0282"/>
    <w:rsid w:val="000E3B3C"/>
    <w:rsid w:val="000F0B1E"/>
    <w:rsid w:val="00123D37"/>
    <w:rsid w:val="00124BD2"/>
    <w:rsid w:val="00132A8D"/>
    <w:rsid w:val="00142CE1"/>
    <w:rsid w:val="00152226"/>
    <w:rsid w:val="0017130D"/>
    <w:rsid w:val="001A58FE"/>
    <w:rsid w:val="001B0267"/>
    <w:rsid w:val="001B6038"/>
    <w:rsid w:val="001C2E39"/>
    <w:rsid w:val="001C5977"/>
    <w:rsid w:val="001D4849"/>
    <w:rsid w:val="001E0D16"/>
    <w:rsid w:val="00202D29"/>
    <w:rsid w:val="00204E44"/>
    <w:rsid w:val="00212692"/>
    <w:rsid w:val="002265BC"/>
    <w:rsid w:val="00241CC7"/>
    <w:rsid w:val="00246F09"/>
    <w:rsid w:val="002A4160"/>
    <w:rsid w:val="002C3082"/>
    <w:rsid w:val="003304A4"/>
    <w:rsid w:val="00342EB8"/>
    <w:rsid w:val="00356DFB"/>
    <w:rsid w:val="003817E0"/>
    <w:rsid w:val="003C33E4"/>
    <w:rsid w:val="003C78EF"/>
    <w:rsid w:val="003E1589"/>
    <w:rsid w:val="003F1D45"/>
    <w:rsid w:val="00407FE5"/>
    <w:rsid w:val="0042344F"/>
    <w:rsid w:val="004426B0"/>
    <w:rsid w:val="00476E67"/>
    <w:rsid w:val="00485375"/>
    <w:rsid w:val="004C7EF8"/>
    <w:rsid w:val="004C7FED"/>
    <w:rsid w:val="004F07D6"/>
    <w:rsid w:val="004F64D6"/>
    <w:rsid w:val="0054035C"/>
    <w:rsid w:val="00550E3A"/>
    <w:rsid w:val="005865E6"/>
    <w:rsid w:val="005D3C28"/>
    <w:rsid w:val="005F3E91"/>
    <w:rsid w:val="00610D40"/>
    <w:rsid w:val="00630B88"/>
    <w:rsid w:val="00651A9A"/>
    <w:rsid w:val="006658FC"/>
    <w:rsid w:val="0068334B"/>
    <w:rsid w:val="00695787"/>
    <w:rsid w:val="006A2E68"/>
    <w:rsid w:val="006B5193"/>
    <w:rsid w:val="006F3D2F"/>
    <w:rsid w:val="006F7976"/>
    <w:rsid w:val="007045A4"/>
    <w:rsid w:val="00734EB4"/>
    <w:rsid w:val="00735881"/>
    <w:rsid w:val="00746403"/>
    <w:rsid w:val="007513CA"/>
    <w:rsid w:val="0075463C"/>
    <w:rsid w:val="00761EAE"/>
    <w:rsid w:val="00773F55"/>
    <w:rsid w:val="00780067"/>
    <w:rsid w:val="00781ADD"/>
    <w:rsid w:val="00785D27"/>
    <w:rsid w:val="007A4352"/>
    <w:rsid w:val="007E32EB"/>
    <w:rsid w:val="008818FE"/>
    <w:rsid w:val="008A457C"/>
    <w:rsid w:val="008D01D9"/>
    <w:rsid w:val="008F6179"/>
    <w:rsid w:val="009163C3"/>
    <w:rsid w:val="00916815"/>
    <w:rsid w:val="00964A61"/>
    <w:rsid w:val="00964D82"/>
    <w:rsid w:val="0096537F"/>
    <w:rsid w:val="00971B31"/>
    <w:rsid w:val="00980D1E"/>
    <w:rsid w:val="0098664A"/>
    <w:rsid w:val="00997794"/>
    <w:rsid w:val="00A05877"/>
    <w:rsid w:val="00A07723"/>
    <w:rsid w:val="00A22F8F"/>
    <w:rsid w:val="00A45A98"/>
    <w:rsid w:val="00A64385"/>
    <w:rsid w:val="00B35338"/>
    <w:rsid w:val="00B37A1C"/>
    <w:rsid w:val="00B508A9"/>
    <w:rsid w:val="00B5148D"/>
    <w:rsid w:val="00B64135"/>
    <w:rsid w:val="00BB133B"/>
    <w:rsid w:val="00BB1B73"/>
    <w:rsid w:val="00BD348E"/>
    <w:rsid w:val="00BD4892"/>
    <w:rsid w:val="00BF5A0E"/>
    <w:rsid w:val="00C15F45"/>
    <w:rsid w:val="00C400AC"/>
    <w:rsid w:val="00C7727F"/>
    <w:rsid w:val="00C82876"/>
    <w:rsid w:val="00C84C68"/>
    <w:rsid w:val="00CD49CE"/>
    <w:rsid w:val="00D26105"/>
    <w:rsid w:val="00D440CC"/>
    <w:rsid w:val="00D809F9"/>
    <w:rsid w:val="00DB6989"/>
    <w:rsid w:val="00DC7B05"/>
    <w:rsid w:val="00DE08B6"/>
    <w:rsid w:val="00DE4F48"/>
    <w:rsid w:val="00E06FF9"/>
    <w:rsid w:val="00E11BAA"/>
    <w:rsid w:val="00E1209B"/>
    <w:rsid w:val="00E53780"/>
    <w:rsid w:val="00E61A64"/>
    <w:rsid w:val="00E61C79"/>
    <w:rsid w:val="00E90EB6"/>
    <w:rsid w:val="00EA2DAC"/>
    <w:rsid w:val="00ED2AE2"/>
    <w:rsid w:val="00EE01EC"/>
    <w:rsid w:val="00F05A70"/>
    <w:rsid w:val="00F177FA"/>
    <w:rsid w:val="00F4783F"/>
    <w:rsid w:val="00F553B1"/>
    <w:rsid w:val="00F554F9"/>
    <w:rsid w:val="00F62B96"/>
    <w:rsid w:val="00FC3DB1"/>
    <w:rsid w:val="00FC3DDB"/>
    <w:rsid w:val="00FD06CC"/>
    <w:rsid w:val="00FE1473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DC8F3"/>
  <w15:docId w15:val="{7359EDB9-A9E0-4960-A9A2-F9B1D3AA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44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C82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4F64D6"/>
  </w:style>
  <w:style w:type="paragraph" w:styleId="PargrafodaLista">
    <w:name w:val="List Paragraph"/>
    <w:basedOn w:val="Normal"/>
    <w:uiPriority w:val="34"/>
    <w:qFormat/>
    <w:rsid w:val="00E1209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40CC"/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6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413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7B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C7B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C7B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7B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7B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41CC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3C33E4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81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2D29"/>
  </w:style>
  <w:style w:type="paragraph" w:styleId="Rodap">
    <w:name w:val="footer"/>
    <w:basedOn w:val="Normal"/>
    <w:link w:val="Rodap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2D29"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82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D7441-D555-4AD8-A222-9FE3484C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1674</Words>
  <Characters>9041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PDS16inEclipse</vt:lpstr>
      <vt:lpstr/>
    </vt:vector>
  </TitlesOfParts>
  <Manager>Tiago Dias;Pedro Sampaio</Manager>
  <Company>ISEL</Company>
  <LinksUpToDate>false</LinksUpToDate>
  <CharactersWithSpaces>10694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PDS16inEclipse</dc:title>
  <dc:subject>Projeto e Seminário</dc:subject>
  <dc:creator>Andre</dc:creator>
  <cp:keywords/>
  <dc:description/>
  <cp:lastModifiedBy>Andre</cp:lastModifiedBy>
  <cp:revision>49</cp:revision>
  <dcterms:created xsi:type="dcterms:W3CDTF">2016-03-26T21:46:00Z</dcterms:created>
  <dcterms:modified xsi:type="dcterms:W3CDTF">2016-03-31T09:20:00Z</dcterms:modified>
  <cp:category>Proposta de projeto</cp:category>
</cp:coreProperties>
</file>