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68F0C6F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6BDC8D76" w14:textId="77777777" w:rsidTr="005F22B5">
        <w:tc>
          <w:tcPr>
            <w:tcW w:w="1985" w:type="dxa"/>
          </w:tcPr>
          <w:p w14:paraId="780E2016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  <w:vAlign w:val="center"/>
          </w:tcPr>
          <w:p w14:paraId="50F1EB4B" w14:textId="77777777" w:rsidR="00730F1A" w:rsidRDefault="00730F1A" w:rsidP="005F22B5">
            <w:pPr>
              <w:jc w:val="left"/>
            </w:pPr>
            <w:r>
              <w:t>André Ramanlal</w:t>
            </w:r>
          </w:p>
        </w:tc>
      </w:tr>
      <w:tr w:rsidR="00730F1A" w14:paraId="0EE6390A" w14:textId="77777777" w:rsidTr="005F22B5">
        <w:tc>
          <w:tcPr>
            <w:tcW w:w="1985" w:type="dxa"/>
          </w:tcPr>
          <w:p w14:paraId="072BD351" w14:textId="77777777" w:rsidR="00730F1A" w:rsidRDefault="00730F1A" w:rsidP="005F22B5">
            <w:pPr>
              <w:jc w:val="center"/>
            </w:pPr>
          </w:p>
        </w:tc>
        <w:tc>
          <w:tcPr>
            <w:tcW w:w="4850" w:type="dxa"/>
          </w:tcPr>
          <w:p w14:paraId="3756902F" w14:textId="77777777" w:rsidR="00730F1A" w:rsidRDefault="00730F1A" w:rsidP="005F22B5">
            <w:pPr>
              <w:jc w:val="left"/>
            </w:pPr>
            <w:r>
              <w:t>Tiago Oliveira</w:t>
            </w:r>
          </w:p>
        </w:tc>
      </w:tr>
    </w:tbl>
    <w:p w14:paraId="3126DF91" w14:textId="77777777" w:rsidR="00730F1A" w:rsidRDefault="00730F1A" w:rsidP="00730F1A">
      <w:pPr>
        <w:jc w:val="center"/>
      </w:pPr>
    </w:p>
    <w:p w14:paraId="3B5B9A96" w14:textId="77777777" w:rsidR="00730F1A" w:rsidRDefault="00730F1A" w:rsidP="00730F1A">
      <w:pPr>
        <w:jc w:val="center"/>
      </w:pPr>
    </w:p>
    <w:p w14:paraId="44464F53" w14:textId="77777777" w:rsidR="00730F1A" w:rsidRDefault="00730F1A" w:rsidP="00730F1A">
      <w:pPr>
        <w:jc w:val="center"/>
      </w:pPr>
    </w:p>
    <w:p w14:paraId="585DED08" w14:textId="77777777" w:rsidR="00730F1A" w:rsidRDefault="00730F1A" w:rsidP="00730F1A">
      <w:pPr>
        <w:jc w:val="center"/>
      </w:pPr>
    </w:p>
    <w:p w14:paraId="265B297E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>Relatório de progresso realizado no âmbito de Projecto e Seminário do</w:t>
      </w:r>
    </w:p>
    <w:p w14:paraId="24AAC992" w14:textId="77777777" w:rsidR="00730F1A" w:rsidRDefault="00730F1A" w:rsidP="00730F1A">
      <w:pPr>
        <w:jc w:val="center"/>
      </w:pPr>
      <w:r>
        <w:t xml:space="preserve"> curso de licenciatura 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77777777" w:rsidR="00730F1A" w:rsidRDefault="00730F1A" w:rsidP="00730F1A">
      <w:pPr>
        <w:jc w:val="center"/>
      </w:pPr>
      <w:r>
        <w:t>Abril 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462191DE" w14:textId="77777777" w:rsidTr="005F22B5">
        <w:tc>
          <w:tcPr>
            <w:tcW w:w="1985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4850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5F22B5">
        <w:tc>
          <w:tcPr>
            <w:tcW w:w="1985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5F22B5">
        <w:tc>
          <w:tcPr>
            <w:tcW w:w="1985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EE24B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4850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BA62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730F1A" w14:paraId="5853677F" w14:textId="77777777" w:rsidTr="005F22B5">
        <w:tc>
          <w:tcPr>
            <w:tcW w:w="1985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4850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5F22B5">
        <w:tc>
          <w:tcPr>
            <w:tcW w:w="1985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4850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4AA1C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1286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77777777" w:rsidR="00730F1A" w:rsidRDefault="00730F1A" w:rsidP="00730F1A">
      <w:pPr>
        <w:jc w:val="center"/>
      </w:pPr>
      <w:r>
        <w:t>Relatório de progresso realizado no âmbito de Projecto e Seminário do</w:t>
      </w:r>
    </w:p>
    <w:p w14:paraId="1EA1BEEE" w14:textId="77777777" w:rsidR="00730F1A" w:rsidRDefault="00730F1A" w:rsidP="00730F1A">
      <w:pPr>
        <w:jc w:val="center"/>
      </w:pPr>
      <w:r>
        <w:t xml:space="preserve"> curso de licenciatura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77777777" w:rsidR="00730F1A" w:rsidRDefault="00730F1A" w:rsidP="00730F1A">
      <w:pPr>
        <w:jc w:val="center"/>
      </w:pPr>
      <w:r>
        <w:t>Abril 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Default="00730F1A" w:rsidP="00730F1A">
      <w:pPr>
        <w:pStyle w:val="Cabealho1"/>
      </w:pPr>
      <w:bookmarkStart w:id="0" w:name="_Toc455222698"/>
      <w:r>
        <w:lastRenderedPageBreak/>
        <w:t>Resumo</w:t>
      </w:r>
      <w:bookmarkEnd w:id="0"/>
    </w:p>
    <w:p w14:paraId="66B8D419" w14:textId="77777777" w:rsidR="00730F1A" w:rsidRDefault="00730F1A" w:rsidP="00730F1A">
      <w:pPr>
        <w:ind w:firstLine="708"/>
      </w:pPr>
      <w:r>
        <w:t xml:space="preserve">O projeto PDS16inEcplise consiste no desenvolvimento de uma ferramenta que visa facilitar a escrita de programas para o processador PDS16 usando a sua linguagem </w:t>
      </w:r>
      <w:r>
        <w:rPr>
          <w:i/>
        </w:rPr>
        <w:t>assembly</w:t>
      </w:r>
      <w:r>
        <w:t xml:space="preserve">. Este </w:t>
      </w:r>
      <w:r>
        <w:rPr>
          <w:i/>
        </w:rPr>
        <w:t>plug-in</w:t>
      </w:r>
      <w:r>
        <w: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Ecplise. </w:t>
      </w:r>
    </w:p>
    <w:p w14:paraId="5BADB0B3" w14:textId="77777777" w:rsidR="00730F1A" w:rsidRDefault="00730F1A" w:rsidP="00730F1A"/>
    <w:p w14:paraId="3160B944" w14:textId="77777777" w:rsidR="00730F1A" w:rsidRDefault="00730F1A" w:rsidP="00730F1A">
      <w:pPr>
        <w:rPr>
          <w:ins w:id="1" w:author="Tiago M Dias" w:date="2016-06-18T10:11:00Z"/>
        </w:rPr>
      </w:pPr>
      <w:r>
        <w:rPr>
          <w:rFonts w:cs="Times New Roman"/>
          <w:b/>
          <w:sz w:val="24"/>
          <w:szCs w:val="32"/>
        </w:rPr>
        <w:t xml:space="preserve">Palavras-chave: </w:t>
      </w:r>
      <w:r>
        <w:t xml:space="preserve">Ambiente Integrado de Desenvolvimento; Processador PDS16; </w:t>
      </w:r>
      <w:r>
        <w:rPr>
          <w:i/>
        </w:rPr>
        <w:t>Assembly</w:t>
      </w:r>
      <w:r>
        <w:t xml:space="preserve">; </w:t>
      </w:r>
      <w:r>
        <w:rPr>
          <w:i/>
        </w:rPr>
        <w:t>Xtext</w:t>
      </w:r>
      <w:r>
        <w:t xml:space="preserve">; </w:t>
      </w:r>
      <w:r>
        <w:rPr>
          <w:i/>
        </w:rPr>
        <w:t>Eclipse</w:t>
      </w:r>
      <w:r>
        <w:t xml:space="preserve">; </w:t>
      </w:r>
      <w:r>
        <w:rPr>
          <w:i/>
        </w:rPr>
        <w:t>Plug-in</w:t>
      </w:r>
      <w:r>
        <w:t xml:space="preserve">. </w:t>
      </w:r>
      <w:bookmarkStart w:id="2" w:name="_Toc417073314"/>
      <w:bookmarkStart w:id="3" w:name="_Toc417484057"/>
    </w:p>
    <w:p w14:paraId="4CAF8F1E" w14:textId="77777777" w:rsidR="00F24030" w:rsidRDefault="00F24030" w:rsidP="00730F1A">
      <w:pPr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730F1A">
      <w:pPr>
        <w:pStyle w:val="Cabealho1"/>
      </w:pPr>
      <w:bookmarkStart w:id="4" w:name="_Toc455222699"/>
      <w:r>
        <w:lastRenderedPageBreak/>
        <w:t>Índice</w:t>
      </w:r>
      <w:bookmarkEnd w:id="2"/>
      <w:bookmarkEnd w:id="3"/>
      <w:bookmarkEnd w:id="4"/>
    </w:p>
    <w:p w14:paraId="6F3F2105" w14:textId="77777777" w:rsidR="008C33ED" w:rsidRDefault="00730F1A">
      <w:pPr>
        <w:pStyle w:val="ndice1"/>
        <w:tabs>
          <w:tab w:val="right" w:leader="dot" w:pos="8494"/>
        </w:tabs>
        <w:rPr>
          <w:ins w:id="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ins w:id="6" w:author="Andre" w:date="2016-07-02T11:36:00Z">
        <w:r w:rsidR="008C33ED" w:rsidRPr="00227F29">
          <w:rPr>
            <w:rStyle w:val="Hiperligao"/>
            <w:noProof/>
          </w:rPr>
          <w:fldChar w:fldCharType="begin"/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"_Toc455222698"</w:instrText>
        </w:r>
        <w:r w:rsidR="008C33ED" w:rsidRPr="00227F29">
          <w:rPr>
            <w:rStyle w:val="Hiperligao"/>
            <w:noProof/>
          </w:rPr>
          <w:instrText xml:space="preserve"> </w:instrText>
        </w:r>
        <w:r w:rsidR="008C33ED" w:rsidRPr="00227F29">
          <w:rPr>
            <w:rStyle w:val="Hiperligao"/>
            <w:noProof/>
          </w:rPr>
          <w:fldChar w:fldCharType="separate"/>
        </w:r>
        <w:r w:rsidR="008C33ED" w:rsidRPr="00227F29">
          <w:rPr>
            <w:rStyle w:val="Hiperligao"/>
            <w:noProof/>
          </w:rPr>
          <w:t>Resumo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_Toc455222698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7" w:author="Andre" w:date="2016-07-02T11:36:00Z">
        <w:r w:rsidR="008C33ED">
          <w:rPr>
            <w:noProof/>
            <w:webHidden/>
          </w:rPr>
          <w:t>v</w:t>
        </w:r>
        <w:r w:rsidR="008C33ED">
          <w:rPr>
            <w:noProof/>
            <w:webHidden/>
          </w:rPr>
          <w:fldChar w:fldCharType="end"/>
        </w:r>
        <w:r w:rsidR="008C33ED" w:rsidRPr="00227F29">
          <w:rPr>
            <w:rStyle w:val="Hiperligao"/>
            <w:noProof/>
          </w:rPr>
          <w:fldChar w:fldCharType="end"/>
        </w:r>
      </w:ins>
    </w:p>
    <w:p w14:paraId="63E2BDEA" w14:textId="77777777" w:rsidR="008C33ED" w:rsidRDefault="008C33ED">
      <w:pPr>
        <w:pStyle w:val="ndice1"/>
        <w:tabs>
          <w:tab w:val="right" w:leader="dot" w:pos="8494"/>
        </w:tabs>
        <w:rPr>
          <w:ins w:id="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"_Toc455222699"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_Toc455222699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dre" w:date="2016-07-02T11:36:00Z"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C9CB904" w14:textId="77777777" w:rsidR="008C33ED" w:rsidRDefault="008C33ED">
      <w:pPr>
        <w:pStyle w:val="ndice1"/>
        <w:tabs>
          <w:tab w:val="right" w:leader="dot" w:pos="8494"/>
        </w:tabs>
        <w:rPr>
          <w:ins w:id="1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dre" w:date="2016-07-02T11:36:00Z"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3727D5B" w14:textId="77777777" w:rsidR="008C33ED" w:rsidRDefault="008C33ED">
      <w:pPr>
        <w:pStyle w:val="ndice1"/>
        <w:tabs>
          <w:tab w:val="right" w:leader="dot" w:pos="8494"/>
        </w:tabs>
        <w:rPr>
          <w:ins w:id="1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dre" w:date="2016-07-02T11:36:00Z"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A400106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1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4740B7C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dre" w:date="2016-07-02T11:36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2E978C1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dre" w:date="2016-07-02T11:36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1CA3C62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2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2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dre" w:date="2016-07-02T11:3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7B6540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3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 PDS16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E83D70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32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3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"_Toc455222709"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 xml:space="preserve">Modelo de programação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2689CED3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Andre" w:date="2016-07-02T11:3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FD0460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38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3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Conjunto de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Andre" w:date="2016-07-02T11:3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41B380F" w14:textId="77777777" w:rsidR="008C33ED" w:rsidRDefault="008C33ED">
      <w:pPr>
        <w:pStyle w:val="ndice3"/>
        <w:tabs>
          <w:tab w:val="right" w:leader="dot" w:pos="8494"/>
        </w:tabs>
        <w:rPr>
          <w:ins w:id="4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Processamento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3427628" w14:textId="77777777" w:rsidR="008C33ED" w:rsidRDefault="008C33ED">
      <w:pPr>
        <w:pStyle w:val="ndice3"/>
        <w:tabs>
          <w:tab w:val="right" w:leader="dot" w:pos="8494"/>
        </w:tabs>
        <w:rPr>
          <w:ins w:id="44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Transferência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Andre" w:date="2016-07-02T11:36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7BBCD27" w14:textId="77777777" w:rsidR="008C33ED" w:rsidRDefault="008C33ED">
      <w:pPr>
        <w:pStyle w:val="ndice3"/>
        <w:tabs>
          <w:tab w:val="right" w:leader="dot" w:pos="8494"/>
        </w:tabs>
        <w:rPr>
          <w:ins w:id="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4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Controlo do fluxo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Andre" w:date="2016-07-02T11:36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ABA04DE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0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Subsistema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D599F3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23E4119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56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5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"_Toc455222719"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Assemblador DASM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8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542B6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Escrita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D13028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6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6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2.4.2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Diretivas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4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54367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6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6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BACCE5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68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69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0" w:author="Andre" w:date="2016-07-02T11:3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3536096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3" w:author="Andre" w:date="2016-07-02T11:3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0AD037B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74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7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6" w:author="Andre" w:date="2016-07-02T11:3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86B46DF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7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78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"_Toc455222726"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Regras da gramática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" w:author="Andre" w:date="2016-07-02T11:3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468ACAE7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0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1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"_Toc455222727"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3.3.2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Definição dos elementos do analisador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2" w:author="Andre" w:date="2016-07-02T11:36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596DD5A" w14:textId="77777777" w:rsidR="008C33ED" w:rsidRDefault="008C33ED">
      <w:pPr>
        <w:pStyle w:val="ndice2"/>
        <w:tabs>
          <w:tab w:val="left" w:pos="880"/>
          <w:tab w:val="right" w:leader="dot" w:pos="8494"/>
        </w:tabs>
        <w:rPr>
          <w:ins w:id="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ins w:id="84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"_Toc455222728"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Integração com a plataforma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7B6B2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6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87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"_Toc455222729"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Configuração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56FB9AF2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8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0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"_Toc455222730"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Syntax Highlight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0D741620" w14:textId="77777777" w:rsidR="008C33ED" w:rsidRDefault="008C33ED">
      <w:pPr>
        <w:pStyle w:val="ndice3"/>
        <w:tabs>
          <w:tab w:val="left" w:pos="1100"/>
          <w:tab w:val="right" w:leader="dot" w:pos="8494"/>
        </w:tabs>
        <w:rPr>
          <w:ins w:id="92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ins w:id="93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"_Toc455222731"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3.4.3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4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98185CB" w14:textId="77777777" w:rsidR="008C33ED" w:rsidRDefault="008C33ED">
      <w:pPr>
        <w:pStyle w:val="ndice1"/>
        <w:tabs>
          <w:tab w:val="left" w:pos="440"/>
          <w:tab w:val="right" w:leader="dot" w:pos="8494"/>
        </w:tabs>
        <w:rPr>
          <w:ins w:id="9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6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"_Toc455222732"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27F29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7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38F6911E" w14:textId="77777777" w:rsidR="008C33ED" w:rsidRDefault="008C33ED">
      <w:pPr>
        <w:pStyle w:val="ndice1"/>
        <w:tabs>
          <w:tab w:val="right" w:leader="dot" w:pos="8494"/>
        </w:tabs>
        <w:rPr>
          <w:ins w:id="98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99" w:author="Andre" w:date="2016-07-02T11:36:00Z">
        <w:r w:rsidRPr="00227F29">
          <w:rPr>
            <w:rStyle w:val="Hiperligao"/>
            <w:noProof/>
          </w:rPr>
          <w:lastRenderedPageBreak/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"_Toc455222733"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6629F39A" w14:textId="77777777" w:rsidR="008C33ED" w:rsidRDefault="008C33ED">
      <w:pPr>
        <w:pStyle w:val="ndice1"/>
        <w:tabs>
          <w:tab w:val="right" w:leader="dot" w:pos="8494"/>
        </w:tabs>
        <w:rPr>
          <w:ins w:id="101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2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"_Toc455222734"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rFonts w:cs="Times New Roman"/>
            <w:noProof/>
          </w:rPr>
          <w:t>A.1 - Deploy do plug-in para o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3" w:author="Andre" w:date="2016-07-02T11:3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727354A0" w14:textId="77777777" w:rsidR="008C33ED" w:rsidRDefault="008C33ED">
      <w:pPr>
        <w:pStyle w:val="ndice1"/>
        <w:tabs>
          <w:tab w:val="right" w:leader="dot" w:pos="8494"/>
        </w:tabs>
        <w:rPr>
          <w:ins w:id="104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ins w:id="105" w:author="Andre" w:date="2016-07-02T11:36:00Z">
        <w:r w:rsidRPr="00227F29">
          <w:rPr>
            <w:rStyle w:val="Hiperligao"/>
            <w:noProof/>
          </w:rPr>
          <w:fldChar w:fldCharType="begin"/>
        </w:r>
        <w:r w:rsidRPr="00227F29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"_Toc455222735"</w:instrText>
        </w:r>
        <w:r w:rsidRPr="00227F29">
          <w:rPr>
            <w:rStyle w:val="Hiperligao"/>
            <w:noProof/>
          </w:rPr>
          <w:instrText xml:space="preserve"> </w:instrText>
        </w:r>
        <w:r w:rsidRPr="00227F29">
          <w:rPr>
            <w:rStyle w:val="Hiperligao"/>
            <w:noProof/>
          </w:rPr>
          <w:fldChar w:fldCharType="separate"/>
        </w:r>
        <w:r w:rsidRPr="00227F29">
          <w:rPr>
            <w:rStyle w:val="Hiperligao"/>
            <w:noProof/>
          </w:rPr>
          <w:t>A.2 - Instalação do Plug-in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6" w:author="Andre" w:date="2016-07-02T11:3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227F29">
          <w:rPr>
            <w:rStyle w:val="Hiperligao"/>
            <w:noProof/>
          </w:rPr>
          <w:fldChar w:fldCharType="end"/>
        </w:r>
      </w:ins>
    </w:p>
    <w:p w14:paraId="106061BE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07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08" w:author="Andre" w:date="2016-07-02T11:36:00Z">
        <w:r w:rsidRPr="008C33ED" w:rsidDel="008C33ED">
          <w:rPr>
            <w:rPrChange w:id="109" w:author="Andre" w:date="2016-07-02T11:36:00Z">
              <w:rPr>
                <w:rStyle w:val="Hiperligao"/>
                <w:noProof/>
              </w:rPr>
            </w:rPrChange>
          </w:rPr>
          <w:delText>Resumo</w:delText>
        </w:r>
        <w:r w:rsidDel="008C33ED">
          <w:rPr>
            <w:noProof/>
            <w:webHidden/>
          </w:rPr>
          <w:tab/>
          <w:delText>v</w:delText>
        </w:r>
      </w:del>
    </w:p>
    <w:p w14:paraId="5C9278C8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0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1" w:author="Andre" w:date="2016-07-02T11:36:00Z">
        <w:r w:rsidRPr="008C33ED" w:rsidDel="008C33ED">
          <w:rPr>
            <w:rPrChange w:id="112" w:author="Andre" w:date="2016-07-02T11:36:00Z">
              <w:rPr>
                <w:rStyle w:val="Hiperligao"/>
                <w:noProof/>
              </w:rPr>
            </w:rPrChange>
          </w:rPr>
          <w:delText>Índice</w:delText>
        </w:r>
        <w:r w:rsidDel="008C33ED">
          <w:rPr>
            <w:noProof/>
            <w:webHidden/>
          </w:rPr>
          <w:tab/>
          <w:delText>vii</w:delText>
        </w:r>
      </w:del>
    </w:p>
    <w:p w14:paraId="7A308AC9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4" w:author="Andre" w:date="2016-07-02T11:36:00Z">
        <w:r w:rsidRPr="008C33ED" w:rsidDel="008C33ED">
          <w:rPr>
            <w:rPrChange w:id="115" w:author="Andre" w:date="2016-07-02T11:36:00Z">
              <w:rPr>
                <w:rStyle w:val="Hiperligao"/>
                <w:noProof/>
              </w:rPr>
            </w:rPrChange>
          </w:rPr>
          <w:delText>Lista de Figuras</w:delText>
        </w:r>
        <w:r w:rsidDel="008C33ED">
          <w:rPr>
            <w:noProof/>
            <w:webHidden/>
          </w:rPr>
          <w:tab/>
          <w:delText>ix</w:delText>
        </w:r>
      </w:del>
    </w:p>
    <w:p w14:paraId="3349441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11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17" w:author="Andre" w:date="2016-07-02T11:36:00Z">
        <w:r w:rsidRPr="008C33ED" w:rsidDel="008C33ED">
          <w:rPr>
            <w:rPrChange w:id="118" w:author="Andre" w:date="2016-07-02T11:36:00Z">
              <w:rPr>
                <w:rStyle w:val="Hiperligao"/>
                <w:noProof/>
              </w:rPr>
            </w:rPrChange>
          </w:rPr>
          <w:delText>Lista de Tabelas</w:delText>
        </w:r>
        <w:r w:rsidDel="008C33ED">
          <w:rPr>
            <w:noProof/>
            <w:webHidden/>
          </w:rPr>
          <w:tab/>
          <w:delText>xi</w:delText>
        </w:r>
      </w:del>
    </w:p>
    <w:p w14:paraId="1CC5348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20" w:author="Andre" w:date="2016-07-02T11:36:00Z">
        <w:r w:rsidRPr="008C33ED" w:rsidDel="008C33ED">
          <w:rPr>
            <w:rPrChange w:id="121" w:author="Andre" w:date="2016-07-02T11:36:00Z">
              <w:rPr>
                <w:rStyle w:val="Hiperligao"/>
                <w:noProof/>
              </w:rPr>
            </w:rPrChange>
          </w:rPr>
          <w:delText>1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22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</w:delText>
        </w:r>
      </w:del>
    </w:p>
    <w:p w14:paraId="547D6F5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4" w:author="Andre" w:date="2016-07-02T11:36:00Z">
        <w:r w:rsidRPr="008C33ED" w:rsidDel="008C33ED">
          <w:rPr>
            <w:rPrChange w:id="125" w:author="Andre" w:date="2016-07-02T11:36:00Z">
              <w:rPr>
                <w:rStyle w:val="Hiperligao"/>
                <w:noProof/>
              </w:rPr>
            </w:rPrChange>
          </w:rPr>
          <w:delText>1.1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26" w:author="Andre" w:date="2016-07-02T11:36:00Z">
              <w:rPr>
                <w:rStyle w:val="Hiperligao"/>
                <w:noProof/>
              </w:rPr>
            </w:rPrChange>
          </w:rPr>
          <w:delText>Enquadramento</w:delText>
        </w:r>
        <w:r w:rsidDel="008C33ED">
          <w:rPr>
            <w:noProof/>
            <w:webHidden/>
          </w:rPr>
          <w:tab/>
          <w:delText>1</w:delText>
        </w:r>
      </w:del>
    </w:p>
    <w:p w14:paraId="6B255B4F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2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28" w:author="Andre" w:date="2016-07-02T11:36:00Z">
        <w:r w:rsidRPr="008C33ED" w:rsidDel="008C33ED">
          <w:rPr>
            <w:rPrChange w:id="129" w:author="Andre" w:date="2016-07-02T11:36:00Z">
              <w:rPr>
                <w:rStyle w:val="Hiperligao"/>
                <w:noProof/>
              </w:rPr>
            </w:rPrChange>
          </w:rPr>
          <w:delText>1.2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0" w:author="Andre" w:date="2016-07-02T11:36:00Z">
              <w:rPr>
                <w:rStyle w:val="Hiperligao"/>
                <w:noProof/>
              </w:rPr>
            </w:rPrChange>
          </w:rPr>
          <w:delText>Motivação</w:delText>
        </w:r>
        <w:r w:rsidDel="008C33ED">
          <w:rPr>
            <w:noProof/>
            <w:webHidden/>
          </w:rPr>
          <w:tab/>
          <w:delText>3</w:delText>
        </w:r>
      </w:del>
    </w:p>
    <w:p w14:paraId="132CC576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32" w:author="Andre" w:date="2016-07-02T11:36:00Z">
        <w:r w:rsidRPr="008C33ED" w:rsidDel="008C33ED">
          <w:rPr>
            <w:rPrChange w:id="133" w:author="Andre" w:date="2016-07-02T11:36:00Z">
              <w:rPr>
                <w:rStyle w:val="Hiperligao"/>
                <w:noProof/>
              </w:rPr>
            </w:rPrChange>
          </w:rPr>
          <w:delText>1.3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4" w:author="Andre" w:date="2016-07-02T11:36:00Z">
              <w:rPr>
                <w:rStyle w:val="Hiperligao"/>
                <w:noProof/>
              </w:rPr>
            </w:rPrChange>
          </w:rPr>
          <w:delText>Objetivos</w:delText>
        </w:r>
        <w:r w:rsidDel="008C33ED">
          <w:rPr>
            <w:noProof/>
            <w:webHidden/>
          </w:rPr>
          <w:tab/>
          <w:delText>4</w:delText>
        </w:r>
      </w:del>
    </w:p>
    <w:p w14:paraId="379FF8BD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35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36" w:author="Andre" w:date="2016-07-02T11:36:00Z">
        <w:r w:rsidRPr="008C33ED" w:rsidDel="008C33ED">
          <w:rPr>
            <w:rPrChange w:id="137" w:author="Andre" w:date="2016-07-02T11:36:00Z">
              <w:rPr>
                <w:rStyle w:val="Hiperligao"/>
                <w:noProof/>
              </w:rPr>
            </w:rPrChange>
          </w:rPr>
          <w:delText>2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38" w:author="Andre" w:date="2016-07-02T11:36:00Z">
              <w:rPr>
                <w:rStyle w:val="Hiperligao"/>
                <w:noProof/>
              </w:rPr>
            </w:rPrChange>
          </w:rPr>
          <w:delText>PDS16 DSL – Linguagem de Domínio Especifico</w:delText>
        </w:r>
        <w:r w:rsidDel="008C33ED">
          <w:rPr>
            <w:noProof/>
            <w:webHidden/>
          </w:rPr>
          <w:tab/>
          <w:delText>5</w:delText>
        </w:r>
      </w:del>
    </w:p>
    <w:p w14:paraId="0F163F5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39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0" w:author="Andre" w:date="2016-07-02T11:36:00Z">
        <w:r w:rsidRPr="008C33ED" w:rsidDel="008C33ED">
          <w:rPr>
            <w:rPrChange w:id="141" w:author="Andre" w:date="2016-07-02T11:36:00Z">
              <w:rPr>
                <w:rStyle w:val="Hiperligao"/>
                <w:noProof/>
              </w:rPr>
            </w:rPrChange>
          </w:rPr>
          <w:delText>2.1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42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5</w:delText>
        </w:r>
      </w:del>
    </w:p>
    <w:p w14:paraId="63885D1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4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44" w:author="Andre" w:date="2016-07-02T11:36:00Z">
        <w:r w:rsidRPr="008C33ED" w:rsidDel="008C33ED">
          <w:rPr>
            <w:rPrChange w:id="145" w:author="Andre" w:date="2016-07-02T11:36:00Z">
              <w:rPr>
                <w:rStyle w:val="Hiperligao"/>
                <w:noProof/>
              </w:rPr>
            </w:rPrChange>
          </w:rPr>
          <w:delText>2.2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46" w:author="Andre" w:date="2016-07-02T11:36:00Z">
              <w:rPr>
                <w:rStyle w:val="Hiperligao"/>
                <w:noProof/>
              </w:rPr>
            </w:rPrChange>
          </w:rPr>
          <w:delText>Modelo de programação (ISA)</w:delText>
        </w:r>
        <w:r w:rsidDel="008C33ED">
          <w:rPr>
            <w:noProof/>
            <w:webHidden/>
          </w:rPr>
          <w:tab/>
          <w:delText>7</w:delText>
        </w:r>
      </w:del>
    </w:p>
    <w:p w14:paraId="01684AE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4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48" w:author="Andre" w:date="2016-07-02T11:36:00Z">
        <w:r w:rsidRPr="008C33ED" w:rsidDel="008C33ED">
          <w:rPr>
            <w:rPrChange w:id="149" w:author="Andre" w:date="2016-07-02T11:36:00Z">
              <w:rPr>
                <w:rStyle w:val="Hiperligao"/>
                <w:noProof/>
              </w:rPr>
            </w:rPrChange>
          </w:rPr>
          <w:delText>2.2.1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0" w:author="Andre" w:date="2016-07-02T11:36:00Z">
              <w:rPr>
                <w:rStyle w:val="Hiperligao"/>
                <w:noProof/>
              </w:rPr>
            </w:rPrChange>
          </w:rPr>
          <w:delText>Mapa de memória</w:delText>
        </w:r>
        <w:r w:rsidDel="008C33ED">
          <w:rPr>
            <w:noProof/>
            <w:webHidden/>
          </w:rPr>
          <w:tab/>
          <w:delText>7</w:delText>
        </w:r>
      </w:del>
    </w:p>
    <w:p w14:paraId="190EF41D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2" w:author="Andre" w:date="2016-07-02T11:36:00Z">
        <w:r w:rsidRPr="008C33ED" w:rsidDel="008C33ED">
          <w:rPr>
            <w:rPrChange w:id="153" w:author="Andre" w:date="2016-07-02T11:36:00Z">
              <w:rPr>
                <w:rStyle w:val="Hiperligao"/>
                <w:noProof/>
              </w:rPr>
            </w:rPrChange>
          </w:rPr>
          <w:delText>2.2.2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4" w:author="Andre" w:date="2016-07-02T11:36:00Z">
              <w:rPr>
                <w:rStyle w:val="Hiperligao"/>
                <w:noProof/>
              </w:rPr>
            </w:rPrChange>
          </w:rPr>
          <w:delText>Registos</w:delText>
        </w:r>
        <w:r w:rsidDel="008C33ED">
          <w:rPr>
            <w:noProof/>
            <w:webHidden/>
          </w:rPr>
          <w:tab/>
          <w:delText>7</w:delText>
        </w:r>
      </w:del>
    </w:p>
    <w:p w14:paraId="6DB7AEBC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5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56" w:author="Andre" w:date="2016-07-02T11:36:00Z">
        <w:r w:rsidRPr="008C33ED" w:rsidDel="008C33ED">
          <w:rPr>
            <w:rPrChange w:id="157" w:author="Andre" w:date="2016-07-02T11:36:00Z">
              <w:rPr>
                <w:rStyle w:val="Hiperligao"/>
                <w:noProof/>
              </w:rPr>
            </w:rPrChange>
          </w:rPr>
          <w:delText>2.2.3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58" w:author="Andre" w:date="2016-07-02T11:36:00Z">
              <w:rPr>
                <w:rStyle w:val="Hiperligao"/>
                <w:noProof/>
              </w:rPr>
            </w:rPrChange>
          </w:rPr>
          <w:delText>Instruções</w:delText>
        </w:r>
        <w:r w:rsidDel="008C33ED">
          <w:rPr>
            <w:noProof/>
            <w:webHidden/>
          </w:rPr>
          <w:tab/>
          <w:delText>8</w:delText>
        </w:r>
      </w:del>
    </w:p>
    <w:p w14:paraId="3AB76276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5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0" w:author="Andre" w:date="2016-07-02T11:36:00Z">
        <w:r w:rsidRPr="008C33ED" w:rsidDel="008C33ED">
          <w:rPr>
            <w:rPrChange w:id="161" w:author="Andre" w:date="2016-07-02T11:36:00Z">
              <w:rPr>
                <w:rStyle w:val="Hiperligao"/>
                <w:noProof/>
              </w:rPr>
            </w:rPrChange>
          </w:rPr>
          <w:delText>2.2.3.1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62" w:author="Andre" w:date="2016-07-02T11:36:00Z">
              <w:rPr>
                <w:rStyle w:val="Hiperligao"/>
                <w:noProof/>
              </w:rPr>
            </w:rPrChange>
          </w:rPr>
          <w:delText>Acesso a memória de dados</w:delText>
        </w:r>
        <w:r w:rsidDel="008C33ED">
          <w:rPr>
            <w:noProof/>
            <w:webHidden/>
          </w:rPr>
          <w:tab/>
          <w:delText>8</w:delText>
        </w:r>
      </w:del>
    </w:p>
    <w:p w14:paraId="28492A5A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3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4" w:author="Andre" w:date="2016-07-02T11:36:00Z">
        <w:r w:rsidRPr="008C33ED" w:rsidDel="008C33ED">
          <w:rPr>
            <w:rPrChange w:id="165" w:author="Andre" w:date="2016-07-02T11:36:00Z">
              <w:rPr>
                <w:rStyle w:val="Hiperligao"/>
                <w:noProof/>
              </w:rPr>
            </w:rPrChange>
          </w:rPr>
          <w:delText>2.2.3.2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66" w:author="Andre" w:date="2016-07-02T11:36:00Z">
              <w:rPr>
                <w:rStyle w:val="Hiperligao"/>
                <w:noProof/>
              </w:rPr>
            </w:rPrChange>
          </w:rPr>
          <w:delText>Processamento de Dados</w:delText>
        </w:r>
        <w:r w:rsidDel="008C33ED">
          <w:rPr>
            <w:noProof/>
            <w:webHidden/>
          </w:rPr>
          <w:tab/>
          <w:delText>9</w:delText>
        </w:r>
      </w:del>
    </w:p>
    <w:p w14:paraId="19EA7E3D" w14:textId="77777777" w:rsidR="00730F1A" w:rsidDel="008C33ED" w:rsidRDefault="00730F1A" w:rsidP="00730F1A">
      <w:pPr>
        <w:pStyle w:val="ndice3"/>
        <w:tabs>
          <w:tab w:val="left" w:pos="1320"/>
          <w:tab w:val="right" w:leader="dot" w:pos="8494"/>
        </w:tabs>
        <w:rPr>
          <w:del w:id="16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68" w:author="Andre" w:date="2016-07-02T11:36:00Z">
        <w:r w:rsidRPr="008C33ED" w:rsidDel="008C33ED">
          <w:rPr>
            <w:rPrChange w:id="169" w:author="Andre" w:date="2016-07-02T11:36:00Z">
              <w:rPr>
                <w:rStyle w:val="Hiperligao"/>
                <w:noProof/>
              </w:rPr>
            </w:rPrChange>
          </w:rPr>
          <w:delText>2.2.3.3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0" w:author="Andre" w:date="2016-07-02T11:36:00Z">
              <w:rPr>
                <w:rStyle w:val="Hiperligao"/>
                <w:noProof/>
              </w:rPr>
            </w:rPrChange>
          </w:rPr>
          <w:delText>Controlo de Fluxo de Execução</w:delText>
        </w:r>
        <w:r w:rsidDel="008C33ED">
          <w:rPr>
            <w:noProof/>
            <w:webHidden/>
          </w:rPr>
          <w:tab/>
          <w:delText>10</w:delText>
        </w:r>
      </w:del>
    </w:p>
    <w:p w14:paraId="53F99ED5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7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72" w:author="Andre" w:date="2016-07-02T11:36:00Z">
        <w:r w:rsidRPr="008C33ED" w:rsidDel="008C33ED">
          <w:rPr>
            <w:rPrChange w:id="173" w:author="Andre" w:date="2016-07-02T11:36:00Z">
              <w:rPr>
                <w:rStyle w:val="Hiperligao"/>
                <w:noProof/>
              </w:rPr>
            </w:rPrChange>
          </w:rPr>
          <w:delText>2.3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4" w:author="Andre" w:date="2016-07-02T11:36:00Z">
              <w:rPr>
                <w:rStyle w:val="Hiperligao"/>
                <w:noProof/>
              </w:rPr>
            </w:rPrChange>
          </w:rPr>
          <w:delText>Assemblador Dasm</w:delText>
        </w:r>
        <w:r w:rsidDel="008C33ED">
          <w:rPr>
            <w:noProof/>
            <w:webHidden/>
          </w:rPr>
          <w:tab/>
          <w:delText>11</w:delText>
        </w:r>
      </w:del>
    </w:p>
    <w:p w14:paraId="2A4F45D2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7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76" w:author="Andre" w:date="2016-07-02T11:36:00Z">
        <w:r w:rsidRPr="008C33ED" w:rsidDel="008C33ED">
          <w:rPr>
            <w:rPrChange w:id="177" w:author="Andre" w:date="2016-07-02T11:36:00Z">
              <w:rPr>
                <w:rStyle w:val="Hiperligao"/>
                <w:noProof/>
              </w:rPr>
            </w:rPrChange>
          </w:rPr>
          <w:delText>2.3.1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78" w:author="Andre" w:date="2016-07-02T11:36:00Z">
              <w:rPr>
                <w:rStyle w:val="Hiperligao"/>
                <w:noProof/>
              </w:rPr>
            </w:rPrChange>
          </w:rPr>
          <w:delText>Diretivas</w:delText>
        </w:r>
        <w:r w:rsidDel="008C33ED">
          <w:rPr>
            <w:noProof/>
            <w:webHidden/>
          </w:rPr>
          <w:tab/>
          <w:delText>11</w:delText>
        </w:r>
      </w:del>
    </w:p>
    <w:p w14:paraId="3E36471B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17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180" w:author="Andre" w:date="2016-07-02T11:36:00Z">
        <w:r w:rsidRPr="008C33ED" w:rsidDel="008C33ED">
          <w:rPr>
            <w:rPrChange w:id="181" w:author="Andre" w:date="2016-07-02T11:36:00Z">
              <w:rPr>
                <w:rStyle w:val="Hiperligao"/>
                <w:noProof/>
              </w:rPr>
            </w:rPrChange>
          </w:rPr>
          <w:delText>3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82" w:author="Andre" w:date="2016-07-02T11:36:00Z">
              <w:rPr>
                <w:rStyle w:val="Hiperligao"/>
                <w:noProof/>
              </w:rPr>
            </w:rPrChange>
          </w:rPr>
          <w:delText>Framework Xtext</w:delText>
        </w:r>
        <w:r w:rsidDel="008C33ED">
          <w:rPr>
            <w:noProof/>
            <w:webHidden/>
          </w:rPr>
          <w:tab/>
          <w:delText>13</w:delText>
        </w:r>
      </w:del>
    </w:p>
    <w:p w14:paraId="4352AB07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4" w:author="Andre" w:date="2016-07-02T11:36:00Z">
        <w:r w:rsidRPr="008C33ED" w:rsidDel="008C33ED">
          <w:rPr>
            <w:rPrChange w:id="185" w:author="Andre" w:date="2016-07-02T11:36:00Z">
              <w:rPr>
                <w:rStyle w:val="Hiperligao"/>
                <w:noProof/>
              </w:rPr>
            </w:rPrChange>
          </w:rPr>
          <w:delText>3.1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86" w:author="Andre" w:date="2016-07-02T11:36:00Z">
              <w:rPr>
                <w:rStyle w:val="Hiperligao"/>
                <w:noProof/>
              </w:rPr>
            </w:rPrChange>
          </w:rPr>
          <w:delText>Introdução</w:delText>
        </w:r>
        <w:r w:rsidDel="008C33ED">
          <w:rPr>
            <w:noProof/>
            <w:webHidden/>
          </w:rPr>
          <w:tab/>
          <w:delText>13</w:delText>
        </w:r>
      </w:del>
    </w:p>
    <w:p w14:paraId="55780BAD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87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88" w:author="Andre" w:date="2016-07-02T11:36:00Z">
        <w:r w:rsidRPr="008C33ED" w:rsidDel="008C33ED">
          <w:rPr>
            <w:rPrChange w:id="189" w:author="Andre" w:date="2016-07-02T11:36:00Z">
              <w:rPr>
                <w:rStyle w:val="Hiperligao"/>
                <w:noProof/>
              </w:rPr>
            </w:rPrChange>
          </w:rPr>
          <w:delText>3.2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0" w:author="Andre" w:date="2016-07-02T11:36:00Z">
              <w:rPr>
                <w:rStyle w:val="Hiperligao"/>
                <w:noProof/>
              </w:rPr>
            </w:rPrChange>
          </w:rPr>
          <w:delText>Arquitetura</w:delText>
        </w:r>
        <w:r w:rsidDel="008C33ED">
          <w:rPr>
            <w:noProof/>
            <w:webHidden/>
          </w:rPr>
          <w:tab/>
          <w:delText>14</w:delText>
        </w:r>
      </w:del>
    </w:p>
    <w:p w14:paraId="7964C768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191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192" w:author="Andre" w:date="2016-07-02T11:36:00Z">
        <w:r w:rsidRPr="008C33ED" w:rsidDel="008C33ED">
          <w:rPr>
            <w:rPrChange w:id="193" w:author="Andre" w:date="2016-07-02T11:36:00Z">
              <w:rPr>
                <w:rStyle w:val="Hiperligao"/>
                <w:noProof/>
              </w:rPr>
            </w:rPrChange>
          </w:rPr>
          <w:delText>3.3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4" w:author="Andre" w:date="2016-07-02T11:36:00Z">
              <w:rPr>
                <w:rStyle w:val="Hiperligao"/>
                <w:noProof/>
              </w:rPr>
            </w:rPrChange>
          </w:rPr>
          <w:delText>Gramática</w:delText>
        </w:r>
        <w:r w:rsidDel="008C33ED">
          <w:rPr>
            <w:noProof/>
            <w:webHidden/>
          </w:rPr>
          <w:tab/>
          <w:delText>15</w:delText>
        </w:r>
      </w:del>
    </w:p>
    <w:p w14:paraId="2A42DFA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196" w:author="Andre" w:date="2016-07-02T11:36:00Z">
        <w:r w:rsidRPr="008C33ED" w:rsidDel="008C33ED">
          <w:rPr>
            <w:rPrChange w:id="197" w:author="Andre" w:date="2016-07-02T11:36:00Z">
              <w:rPr>
                <w:rStyle w:val="Hiperligao"/>
                <w:noProof/>
              </w:rPr>
            </w:rPrChange>
          </w:rPr>
          <w:delText>3.3.1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198" w:author="Andre" w:date="2016-07-02T11:36:00Z">
              <w:rPr>
                <w:rStyle w:val="Hiperligao"/>
                <w:noProof/>
              </w:rPr>
            </w:rPrChange>
          </w:rPr>
          <w:delText>Regras da gramática</w:delText>
        </w:r>
        <w:r w:rsidDel="008C33ED">
          <w:rPr>
            <w:noProof/>
            <w:webHidden/>
          </w:rPr>
          <w:tab/>
          <w:delText>16</w:delText>
        </w:r>
      </w:del>
    </w:p>
    <w:p w14:paraId="628A379F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199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0" w:author="Andre" w:date="2016-07-02T11:36:00Z">
        <w:r w:rsidRPr="008C33ED" w:rsidDel="008C33ED">
          <w:rPr>
            <w:rPrChange w:id="201" w:author="Andre" w:date="2016-07-02T11:36:00Z">
              <w:rPr>
                <w:rStyle w:val="Hiperligao"/>
                <w:noProof/>
              </w:rPr>
            </w:rPrChange>
          </w:rPr>
          <w:delText>3.3.2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02" w:author="Andre" w:date="2016-07-02T11:36:00Z">
              <w:rPr>
                <w:rStyle w:val="Hiperligao"/>
                <w:noProof/>
              </w:rPr>
            </w:rPrChange>
          </w:rPr>
          <w:delText>Definição dos elementos do analisador de regras</w:delText>
        </w:r>
        <w:r w:rsidDel="008C33ED">
          <w:rPr>
            <w:noProof/>
            <w:webHidden/>
          </w:rPr>
          <w:tab/>
          <w:delText>17</w:delText>
        </w:r>
      </w:del>
    </w:p>
    <w:p w14:paraId="6B84AC92" w14:textId="77777777" w:rsidR="00730F1A" w:rsidDel="008C33ED" w:rsidRDefault="00730F1A" w:rsidP="00730F1A">
      <w:pPr>
        <w:pStyle w:val="ndice2"/>
        <w:tabs>
          <w:tab w:val="left" w:pos="880"/>
          <w:tab w:val="right" w:leader="dot" w:pos="8494"/>
        </w:tabs>
        <w:rPr>
          <w:del w:id="203" w:author="Andre" w:date="2016-07-02T11:36:00Z"/>
          <w:rFonts w:eastAsiaTheme="minorEastAsia"/>
          <w:smallCaps w:val="0"/>
          <w:noProof/>
          <w:sz w:val="22"/>
          <w:szCs w:val="22"/>
          <w:lang w:eastAsia="pt-PT"/>
        </w:rPr>
      </w:pPr>
      <w:del w:id="204" w:author="Andre" w:date="2016-07-02T11:36:00Z">
        <w:r w:rsidRPr="008C33ED" w:rsidDel="008C33ED">
          <w:rPr>
            <w:rPrChange w:id="205" w:author="Andre" w:date="2016-07-02T11:36:00Z">
              <w:rPr>
                <w:rStyle w:val="Hiperligao"/>
                <w:noProof/>
              </w:rPr>
            </w:rPrChange>
          </w:rPr>
          <w:delText>3.4</w:delText>
        </w:r>
        <w:r w:rsidDel="008C33ED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06" w:author="Andre" w:date="2016-07-02T11:36:00Z">
              <w:rPr>
                <w:rStyle w:val="Hiperligao"/>
                <w:noProof/>
              </w:rPr>
            </w:rPrChange>
          </w:rPr>
          <w:delText>Integração com a plataforma Eclipse</w:delText>
        </w:r>
        <w:r w:rsidDel="008C33ED">
          <w:rPr>
            <w:noProof/>
            <w:webHidden/>
          </w:rPr>
          <w:tab/>
          <w:delText>18</w:delText>
        </w:r>
      </w:del>
    </w:p>
    <w:p w14:paraId="5BDD46C3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07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08" w:author="Andre" w:date="2016-07-02T11:36:00Z">
        <w:r w:rsidRPr="008C33ED" w:rsidDel="008C33ED">
          <w:rPr>
            <w:rPrChange w:id="209" w:author="Andre" w:date="2016-07-02T11:36:00Z">
              <w:rPr>
                <w:rStyle w:val="Hiperligao"/>
                <w:noProof/>
              </w:rPr>
            </w:rPrChange>
          </w:rPr>
          <w:delText>3.4.1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0" w:author="Andre" w:date="2016-07-02T11:36:00Z">
              <w:rPr>
                <w:rStyle w:val="Hiperligao"/>
                <w:noProof/>
              </w:rPr>
            </w:rPrChange>
          </w:rPr>
          <w:delText>Configuração do plug-in</w:delText>
        </w:r>
        <w:r w:rsidDel="008C33ED">
          <w:rPr>
            <w:noProof/>
            <w:webHidden/>
          </w:rPr>
          <w:tab/>
          <w:delText>18</w:delText>
        </w:r>
      </w:del>
    </w:p>
    <w:p w14:paraId="52F08C11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1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2" w:author="Andre" w:date="2016-07-02T11:36:00Z">
        <w:r w:rsidRPr="008C33ED" w:rsidDel="008C33ED">
          <w:rPr>
            <w:rPrChange w:id="213" w:author="Andre" w:date="2016-07-02T11:36:00Z">
              <w:rPr>
                <w:rStyle w:val="Hiperligao"/>
                <w:noProof/>
              </w:rPr>
            </w:rPrChange>
          </w:rPr>
          <w:delText>3.4.2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4" w:author="Andre" w:date="2016-07-02T11:36:00Z">
              <w:rPr>
                <w:rStyle w:val="Hiperligao"/>
                <w:noProof/>
              </w:rPr>
            </w:rPrChange>
          </w:rPr>
          <w:delText>Syntax Highlight</w:delText>
        </w:r>
        <w:r w:rsidDel="008C33ED">
          <w:rPr>
            <w:noProof/>
            <w:webHidden/>
          </w:rPr>
          <w:tab/>
          <w:delText>18</w:delText>
        </w:r>
      </w:del>
    </w:p>
    <w:p w14:paraId="713A5139" w14:textId="77777777" w:rsidR="00730F1A" w:rsidDel="008C33ED" w:rsidRDefault="00730F1A" w:rsidP="00730F1A">
      <w:pPr>
        <w:pStyle w:val="ndice3"/>
        <w:tabs>
          <w:tab w:val="left" w:pos="1100"/>
          <w:tab w:val="right" w:leader="dot" w:pos="8494"/>
        </w:tabs>
        <w:rPr>
          <w:del w:id="215" w:author="Andre" w:date="2016-07-02T11:36:00Z"/>
          <w:rFonts w:eastAsiaTheme="minorEastAsia"/>
          <w:i w:val="0"/>
          <w:iCs w:val="0"/>
          <w:noProof/>
          <w:sz w:val="22"/>
          <w:szCs w:val="22"/>
          <w:lang w:eastAsia="pt-PT"/>
        </w:rPr>
      </w:pPr>
      <w:del w:id="216" w:author="Andre" w:date="2016-07-02T11:36:00Z">
        <w:r w:rsidRPr="008C33ED" w:rsidDel="008C33ED">
          <w:rPr>
            <w:rPrChange w:id="217" w:author="Andre" w:date="2016-07-02T11:36:00Z">
              <w:rPr>
                <w:rStyle w:val="Hiperligao"/>
                <w:noProof/>
              </w:rPr>
            </w:rPrChange>
          </w:rPr>
          <w:delText>3.4.3</w:delText>
        </w:r>
        <w:r w:rsidDel="008C33ED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18" w:author="Andre" w:date="2016-07-02T11:36:00Z">
              <w:rPr>
                <w:rStyle w:val="Hiperligao"/>
                <w:noProof/>
              </w:rPr>
            </w:rPrChange>
          </w:rPr>
          <w:delText>Gerador</w:delText>
        </w:r>
        <w:r w:rsidDel="008C33ED">
          <w:rPr>
            <w:noProof/>
            <w:webHidden/>
          </w:rPr>
          <w:tab/>
          <w:delText>20</w:delText>
        </w:r>
      </w:del>
    </w:p>
    <w:p w14:paraId="654AEADF" w14:textId="77777777" w:rsidR="00730F1A" w:rsidDel="008C33ED" w:rsidRDefault="00730F1A" w:rsidP="00730F1A">
      <w:pPr>
        <w:pStyle w:val="ndice1"/>
        <w:tabs>
          <w:tab w:val="left" w:pos="440"/>
          <w:tab w:val="right" w:leader="dot" w:pos="8494"/>
        </w:tabs>
        <w:rPr>
          <w:del w:id="21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0" w:author="Andre" w:date="2016-07-02T11:36:00Z">
        <w:r w:rsidRPr="008C33ED" w:rsidDel="008C33ED">
          <w:rPr>
            <w:rPrChange w:id="221" w:author="Andre" w:date="2016-07-02T11:36:00Z">
              <w:rPr>
                <w:rStyle w:val="Hiperligao"/>
                <w:noProof/>
              </w:rPr>
            </w:rPrChange>
          </w:rPr>
          <w:delText>4.</w:delText>
        </w:r>
        <w:r w:rsidDel="008C33E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8C33ED" w:rsidDel="008C33ED">
          <w:rPr>
            <w:rPrChange w:id="222" w:author="Andre" w:date="2016-07-02T11:36:00Z">
              <w:rPr>
                <w:rStyle w:val="Hiperligao"/>
                <w:noProof/>
              </w:rPr>
            </w:rPrChange>
          </w:rPr>
          <w:delText>Progresso do Projeto</w:delText>
        </w:r>
        <w:r w:rsidDel="008C33ED">
          <w:rPr>
            <w:noProof/>
            <w:webHidden/>
          </w:rPr>
          <w:tab/>
          <w:delText>22</w:delText>
        </w:r>
      </w:del>
    </w:p>
    <w:p w14:paraId="06214DE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3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4" w:author="Andre" w:date="2016-07-02T11:36:00Z">
        <w:r w:rsidRPr="008C33ED" w:rsidDel="008C33ED">
          <w:rPr>
            <w:rPrChange w:id="225" w:author="Andre" w:date="2016-07-02T11:36:00Z">
              <w:rPr>
                <w:rStyle w:val="Hiperligao"/>
                <w:noProof/>
              </w:rPr>
            </w:rPrChange>
          </w:rPr>
          <w:delText>Referências</w:delText>
        </w:r>
        <w:r w:rsidDel="008C33ED">
          <w:rPr>
            <w:noProof/>
            <w:webHidden/>
          </w:rPr>
          <w:tab/>
          <w:delText>25</w:delText>
        </w:r>
      </w:del>
    </w:p>
    <w:p w14:paraId="46B61EB6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6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27" w:author="Andre" w:date="2016-07-02T11:36:00Z">
        <w:r w:rsidRPr="008C33ED" w:rsidDel="008C33ED">
          <w:rPr>
            <w:rPrChange w:id="228" w:author="Andre" w:date="2016-07-02T11:36:00Z">
              <w:rPr>
                <w:rStyle w:val="Hiperligao"/>
                <w:rFonts w:cs="Times New Roman"/>
                <w:noProof/>
              </w:rPr>
            </w:rPrChange>
          </w:rPr>
          <w:delText>A.1 - Deploy do plug-in para o Eclipse</w:delText>
        </w:r>
        <w:r w:rsidDel="008C33ED">
          <w:rPr>
            <w:noProof/>
            <w:webHidden/>
          </w:rPr>
          <w:tab/>
          <w:delText>26</w:delText>
        </w:r>
      </w:del>
    </w:p>
    <w:p w14:paraId="53C501C2" w14:textId="77777777" w:rsidR="00730F1A" w:rsidDel="008C33ED" w:rsidRDefault="00730F1A" w:rsidP="00730F1A">
      <w:pPr>
        <w:pStyle w:val="ndice1"/>
        <w:tabs>
          <w:tab w:val="right" w:leader="dot" w:pos="8494"/>
        </w:tabs>
        <w:rPr>
          <w:del w:id="229" w:author="Andre" w:date="2016-07-02T11:36:00Z"/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del w:id="230" w:author="Andre" w:date="2016-07-02T11:36:00Z">
        <w:r w:rsidRPr="008C33ED" w:rsidDel="008C33ED">
          <w:rPr>
            <w:rPrChange w:id="231" w:author="Andre" w:date="2016-07-02T11:36:00Z">
              <w:rPr>
                <w:rStyle w:val="Hiperligao"/>
                <w:noProof/>
              </w:rPr>
            </w:rPrChange>
          </w:rPr>
          <w:delText>A.2 - Instalação do Plug-in</w:delText>
        </w:r>
        <w:r w:rsidDel="008C33ED">
          <w:rPr>
            <w:noProof/>
            <w:webHidden/>
          </w:rPr>
          <w:tab/>
          <w:delText>30</w:delText>
        </w:r>
      </w:del>
    </w:p>
    <w:p w14:paraId="47E160EB" w14:textId="77777777" w:rsidR="00730F1A" w:rsidRDefault="00730F1A" w:rsidP="00730F1A">
      <w:r>
        <w:rPr>
          <w:rFonts w:asciiTheme="minorHAnsi" w:hAnsiTheme="minorHAnsi"/>
          <w:sz w:val="20"/>
          <w:szCs w:val="20"/>
        </w:rPr>
        <w:fldChar w:fldCharType="end"/>
      </w:r>
    </w:p>
    <w:p w14:paraId="2C4FF15D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1EB3609" w14:textId="77777777" w:rsidR="00730F1A" w:rsidRDefault="00730F1A" w:rsidP="00730F1A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32" w:name="_Toc455222700"/>
      <w:r>
        <w:lastRenderedPageBreak/>
        <w:t>Lista de Figuras</w:t>
      </w:r>
      <w:bookmarkEnd w:id="232"/>
    </w:p>
    <w:p w14:paraId="0784A20F" w14:textId="77777777" w:rsidR="00730F1A" w:rsidRDefault="00730F1A" w:rsidP="00730F1A"/>
    <w:p w14:paraId="77A5BA0F" w14:textId="77777777" w:rsidR="008C33ED" w:rsidRDefault="00730F1A">
      <w:pPr>
        <w:pStyle w:val="ndicedeilustraes"/>
        <w:tabs>
          <w:tab w:val="right" w:leader="dot" w:pos="8494"/>
        </w:tabs>
        <w:rPr>
          <w:ins w:id="233" w:author="Andre" w:date="2016-07-02T11:36:00Z"/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ins w:id="234" w:author="Andre" w:date="2016-07-02T11:36:00Z">
        <w:r w:rsidR="008C33ED" w:rsidRPr="00082F8A">
          <w:rPr>
            <w:rStyle w:val="Hiperligao"/>
            <w:noProof/>
          </w:rPr>
          <w:fldChar w:fldCharType="begin"/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"_Toc455222736"</w:instrText>
        </w:r>
        <w:r w:rsidR="008C33ED" w:rsidRPr="00082F8A">
          <w:rPr>
            <w:rStyle w:val="Hiperligao"/>
            <w:noProof/>
          </w:rPr>
          <w:instrText xml:space="preserve"> </w:instrText>
        </w:r>
        <w:r w:rsidR="008C33ED" w:rsidRPr="00082F8A">
          <w:rPr>
            <w:rStyle w:val="Hiperligao"/>
            <w:noProof/>
          </w:rPr>
          <w:fldChar w:fldCharType="separate"/>
        </w:r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235" w:author="Andre" w:date="2016-07-02T11:36:00Z">
        <w:r w:rsidR="008C33ED">
          <w:rPr>
            <w:noProof/>
            <w:webHidden/>
          </w:rPr>
          <w:t>1</w:t>
        </w:r>
        <w:r w:rsidR="008C33ED">
          <w:rPr>
            <w:noProof/>
            <w:webHidden/>
          </w:rPr>
          <w:fldChar w:fldCharType="end"/>
        </w:r>
        <w:r w:rsidR="008C33ED" w:rsidRPr="00082F8A">
          <w:rPr>
            <w:rStyle w:val="Hiperligao"/>
            <w:noProof/>
          </w:rPr>
          <w:fldChar w:fldCharType="end"/>
        </w:r>
      </w:ins>
    </w:p>
    <w:p w14:paraId="2BDFCAAF" w14:textId="77777777" w:rsidR="008C33ED" w:rsidRDefault="008C33ED">
      <w:pPr>
        <w:pStyle w:val="ndicedeilustraes"/>
        <w:tabs>
          <w:tab w:val="right" w:leader="dot" w:pos="8494"/>
        </w:tabs>
        <w:rPr>
          <w:ins w:id="236" w:author="Andre" w:date="2016-07-02T11:36:00Z"/>
          <w:rFonts w:asciiTheme="minorHAnsi" w:eastAsiaTheme="minorEastAsia" w:hAnsiTheme="minorHAnsi"/>
          <w:noProof/>
          <w:lang w:eastAsia="pt-PT"/>
        </w:rPr>
      </w:pPr>
      <w:ins w:id="23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 xml:space="preserve">Figura 2 – </w:t>
        </w:r>
        <w:r w:rsidRPr="00082F8A">
          <w:rPr>
            <w:rStyle w:val="Hiperligao"/>
            <w:i/>
            <w:noProof/>
          </w:rPr>
          <w:t>Flags</w:t>
        </w:r>
        <w:r w:rsidRPr="00082F8A">
          <w:rPr>
            <w:rStyle w:val="Hiperligao"/>
            <w:noProof/>
          </w:rPr>
          <w:t xml:space="preserve"> do registo PSW.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8" w:author="Andre" w:date="2016-07-02T11:3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36F7184" w14:textId="77777777" w:rsidR="008C33ED" w:rsidRDefault="008C33ED">
      <w:pPr>
        <w:pStyle w:val="ndicedeilustraes"/>
        <w:tabs>
          <w:tab w:val="right" w:leader="dot" w:pos="8494"/>
        </w:tabs>
        <w:rPr>
          <w:ins w:id="239" w:author="Andre" w:date="2016-07-02T11:36:00Z"/>
          <w:rFonts w:asciiTheme="minorHAnsi" w:eastAsiaTheme="minorEastAsia" w:hAnsiTheme="minorHAnsi"/>
          <w:noProof/>
          <w:lang w:eastAsia="pt-PT"/>
        </w:rPr>
      </w:pPr>
      <w:ins w:id="24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3 – Excerto de código de uma gramática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1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562BBE8" w14:textId="77777777" w:rsidR="008C33ED" w:rsidRDefault="008C33ED">
      <w:pPr>
        <w:pStyle w:val="ndicedeilustraes"/>
        <w:tabs>
          <w:tab w:val="right" w:leader="dot" w:pos="8494"/>
        </w:tabs>
        <w:rPr>
          <w:ins w:id="242" w:author="Andre" w:date="2016-07-02T11:36:00Z"/>
          <w:rFonts w:asciiTheme="minorHAnsi" w:eastAsiaTheme="minorEastAsia" w:hAnsiTheme="minorHAnsi"/>
          <w:noProof/>
          <w:lang w:eastAsia="pt-PT"/>
        </w:rPr>
      </w:pPr>
      <w:ins w:id="243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"_Toc455222739"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4 - Classes geradas pela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4" w:author="Andre" w:date="2016-07-02T11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7CF7CC9" w14:textId="77777777" w:rsidR="008C33ED" w:rsidRDefault="008C33ED">
      <w:pPr>
        <w:pStyle w:val="ndicedeilustraes"/>
        <w:tabs>
          <w:tab w:val="right" w:leader="dot" w:pos="8494"/>
        </w:tabs>
        <w:rPr>
          <w:ins w:id="245" w:author="Andre" w:date="2016-07-02T11:36:00Z"/>
          <w:rFonts w:asciiTheme="minorHAnsi" w:eastAsiaTheme="minorEastAsia" w:hAnsiTheme="minorHAnsi"/>
          <w:noProof/>
          <w:lang w:eastAsia="pt-PT"/>
        </w:rPr>
      </w:pPr>
      <w:ins w:id="246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"_Toc455222740"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5 - Código exemplo da definição das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7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DF30C20" w14:textId="77777777" w:rsidR="008C33ED" w:rsidRDefault="008C33ED">
      <w:pPr>
        <w:pStyle w:val="ndicedeilustraes"/>
        <w:tabs>
          <w:tab w:val="right" w:leader="dot" w:pos="8494"/>
        </w:tabs>
        <w:rPr>
          <w:ins w:id="248" w:author="Andre" w:date="2016-07-02T11:36:00Z"/>
          <w:rFonts w:asciiTheme="minorHAnsi" w:eastAsiaTheme="minorEastAsia" w:hAnsiTheme="minorHAnsi"/>
          <w:noProof/>
          <w:lang w:eastAsia="pt-PT"/>
        </w:rPr>
      </w:pPr>
      <w:ins w:id="249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"_Toc455222741"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6 - Código exemplo da definição regras terminais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0" w:author="Andre" w:date="2016-07-02T11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025110E" w14:textId="77777777" w:rsidR="008C33ED" w:rsidRDefault="008C33ED">
      <w:pPr>
        <w:pStyle w:val="ndicedeilustraes"/>
        <w:tabs>
          <w:tab w:val="right" w:leader="dot" w:pos="8494"/>
        </w:tabs>
        <w:rPr>
          <w:ins w:id="251" w:author="Andre" w:date="2016-07-02T11:36:00Z"/>
          <w:rFonts w:asciiTheme="minorHAnsi" w:eastAsiaTheme="minorEastAsia" w:hAnsiTheme="minorHAnsi"/>
          <w:noProof/>
          <w:lang w:eastAsia="pt-PT"/>
        </w:rPr>
      </w:pPr>
      <w:ins w:id="252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"_Toc455222742"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7 - Código da classe Pds16asmRuntimeModule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3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290BE901" w14:textId="77777777" w:rsidR="008C33ED" w:rsidRDefault="008C33ED">
      <w:pPr>
        <w:pStyle w:val="ndicedeilustraes"/>
        <w:tabs>
          <w:tab w:val="right" w:leader="dot" w:pos="8494"/>
        </w:tabs>
        <w:rPr>
          <w:ins w:id="254" w:author="Andre" w:date="2016-07-02T11:36:00Z"/>
          <w:rFonts w:asciiTheme="minorHAnsi" w:eastAsiaTheme="minorEastAsia" w:hAnsiTheme="minorHAnsi"/>
          <w:noProof/>
          <w:lang w:eastAsia="pt-PT"/>
        </w:rPr>
      </w:pPr>
      <w:ins w:id="255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"_Toc455222743"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8 - Excerto da classe PDS16asmValueConcerter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6" w:author="Andre" w:date="2016-07-02T11:3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48F69791" w14:textId="77777777" w:rsidR="008C33ED" w:rsidRDefault="008C33ED">
      <w:pPr>
        <w:pStyle w:val="ndicedeilustraes"/>
        <w:tabs>
          <w:tab w:val="right" w:leader="dot" w:pos="8494"/>
        </w:tabs>
        <w:rPr>
          <w:ins w:id="257" w:author="Andre" w:date="2016-07-02T11:36:00Z"/>
          <w:rFonts w:asciiTheme="minorHAnsi" w:eastAsiaTheme="minorEastAsia" w:hAnsiTheme="minorHAnsi"/>
          <w:noProof/>
          <w:lang w:eastAsia="pt-PT"/>
        </w:rPr>
      </w:pPr>
      <w:ins w:id="258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"_Toc455222744"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9 - Exemplo de um validador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9" w:author="Andre" w:date="2016-07-02T11:3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3721737D" w14:textId="77777777" w:rsidR="008C33ED" w:rsidRDefault="008C33ED">
      <w:pPr>
        <w:pStyle w:val="ndicedeilustraes"/>
        <w:tabs>
          <w:tab w:val="right" w:leader="dot" w:pos="8494"/>
        </w:tabs>
        <w:rPr>
          <w:ins w:id="260" w:author="Andre" w:date="2016-07-02T11:36:00Z"/>
          <w:rFonts w:asciiTheme="minorHAnsi" w:eastAsiaTheme="minorEastAsia" w:hAnsiTheme="minorHAnsi"/>
          <w:noProof/>
          <w:lang w:eastAsia="pt-PT"/>
        </w:rPr>
      </w:pPr>
      <w:ins w:id="261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"_Toc455222745"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10- Excerto de código de Pds16HighlightingConfiguration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2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195845C6" w14:textId="77777777" w:rsidR="008C33ED" w:rsidRDefault="008C33ED">
      <w:pPr>
        <w:pStyle w:val="ndicedeilustraes"/>
        <w:tabs>
          <w:tab w:val="right" w:leader="dot" w:pos="8494"/>
        </w:tabs>
        <w:rPr>
          <w:ins w:id="263" w:author="Andre" w:date="2016-07-02T11:36:00Z"/>
          <w:rFonts w:asciiTheme="minorHAnsi" w:eastAsiaTheme="minorEastAsia" w:hAnsiTheme="minorHAnsi"/>
          <w:noProof/>
          <w:lang w:eastAsia="pt-PT"/>
        </w:rPr>
      </w:pPr>
      <w:ins w:id="264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"_Toc455222746"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11 - Excerto de código de Pds16TokenAtributeIdMapper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5" w:author="Andre" w:date="2016-07-02T11:3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6A797BB8" w14:textId="77777777" w:rsidR="008C33ED" w:rsidRDefault="008C33ED">
      <w:pPr>
        <w:pStyle w:val="ndicedeilustraes"/>
        <w:tabs>
          <w:tab w:val="right" w:leader="dot" w:pos="8494"/>
        </w:tabs>
        <w:rPr>
          <w:ins w:id="266" w:author="Andre" w:date="2016-07-02T11:36:00Z"/>
          <w:rFonts w:asciiTheme="minorHAnsi" w:eastAsiaTheme="minorEastAsia" w:hAnsiTheme="minorHAnsi"/>
          <w:noProof/>
          <w:lang w:eastAsia="pt-PT"/>
        </w:rPr>
      </w:pPr>
      <w:ins w:id="267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"_Toc455222747"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12 - Código da classe AbstractPds16asmUiModule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8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518C23ED" w14:textId="77777777" w:rsidR="008C33ED" w:rsidRDefault="008C33ED">
      <w:pPr>
        <w:pStyle w:val="ndicedeilustraes"/>
        <w:tabs>
          <w:tab w:val="right" w:leader="dot" w:pos="8494"/>
        </w:tabs>
        <w:rPr>
          <w:ins w:id="269" w:author="Andre" w:date="2016-07-02T11:36:00Z"/>
          <w:rFonts w:asciiTheme="minorHAnsi" w:eastAsiaTheme="minorEastAsia" w:hAnsiTheme="minorHAnsi"/>
          <w:noProof/>
          <w:lang w:eastAsia="pt-PT"/>
        </w:rPr>
      </w:pPr>
      <w:ins w:id="270" w:author="Andre" w:date="2016-07-02T11:36:00Z">
        <w:r w:rsidRPr="00082F8A">
          <w:rPr>
            <w:rStyle w:val="Hiperligao"/>
            <w:noProof/>
          </w:rPr>
          <w:fldChar w:fldCharType="begin"/>
        </w:r>
        <w:r w:rsidRPr="00082F8A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"_Toc455222748"</w:instrText>
        </w:r>
        <w:r w:rsidRPr="00082F8A">
          <w:rPr>
            <w:rStyle w:val="Hiperligao"/>
            <w:noProof/>
          </w:rPr>
          <w:instrText xml:space="preserve"> </w:instrText>
        </w:r>
        <w:r w:rsidRPr="00082F8A">
          <w:rPr>
            <w:rStyle w:val="Hiperligao"/>
            <w:noProof/>
          </w:rPr>
          <w:fldChar w:fldCharType="separate"/>
        </w:r>
        <w:r w:rsidRPr="00082F8A">
          <w:rPr>
            <w:rStyle w:val="Hiperligao"/>
            <w:noProof/>
          </w:rPr>
          <w:t>Figura 13 - Excerto de código da classe Pds16asmGenerator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1" w:author="Andre" w:date="2016-07-02T11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082F8A">
          <w:rPr>
            <w:rStyle w:val="Hiperligao"/>
            <w:noProof/>
          </w:rPr>
          <w:fldChar w:fldCharType="end"/>
        </w:r>
      </w:ins>
    </w:p>
    <w:p w14:paraId="0649C210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2" w:author="Andre" w:date="2016-07-02T11:36:00Z"/>
          <w:rFonts w:asciiTheme="minorHAnsi" w:eastAsiaTheme="minorEastAsia" w:hAnsiTheme="minorHAnsi"/>
          <w:noProof/>
          <w:lang w:eastAsia="pt-PT"/>
        </w:rPr>
      </w:pPr>
      <w:del w:id="273" w:author="Andre" w:date="2016-07-02T11:36:00Z">
        <w:r w:rsidRPr="008C33ED" w:rsidDel="008C33ED">
          <w:rPr>
            <w:rPrChange w:id="274" w:author="Andre" w:date="2016-07-02T11:36:00Z">
              <w:rPr>
                <w:rStyle w:val="Hiperligao"/>
                <w:noProof/>
              </w:rPr>
            </w:rPrChange>
          </w:rPr>
          <w:delText>Figura 1 – Exemplo de um ciclo de desenvolvimento de um programa/aplicação. [1]</w:delText>
        </w:r>
        <w:r w:rsidDel="008C33ED">
          <w:rPr>
            <w:noProof/>
            <w:webHidden/>
          </w:rPr>
          <w:tab/>
          <w:delText>1</w:delText>
        </w:r>
      </w:del>
    </w:p>
    <w:p w14:paraId="56A6A4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5" w:author="Andre" w:date="2016-07-02T11:36:00Z"/>
          <w:rFonts w:asciiTheme="minorHAnsi" w:eastAsiaTheme="minorEastAsia" w:hAnsiTheme="minorHAnsi"/>
          <w:noProof/>
          <w:lang w:eastAsia="pt-PT"/>
        </w:rPr>
      </w:pPr>
      <w:del w:id="276" w:author="Andre" w:date="2016-07-02T11:36:00Z">
        <w:r w:rsidRPr="008C33ED" w:rsidDel="008C33ED">
          <w:rPr>
            <w:rPrChange w:id="277" w:author="Andre" w:date="2016-07-02T11:36:00Z">
              <w:rPr>
                <w:rStyle w:val="Hiperligao"/>
                <w:noProof/>
              </w:rPr>
            </w:rPrChange>
          </w:rPr>
          <w:delText>Figura 2 – Flags do registo PSW</w:delText>
        </w:r>
        <w:r w:rsidDel="008C33ED">
          <w:rPr>
            <w:noProof/>
            <w:webHidden/>
          </w:rPr>
          <w:tab/>
          <w:delText>8</w:delText>
        </w:r>
      </w:del>
    </w:p>
    <w:p w14:paraId="520271C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78" w:author="Andre" w:date="2016-07-02T11:36:00Z"/>
          <w:rFonts w:asciiTheme="minorHAnsi" w:eastAsiaTheme="minorEastAsia" w:hAnsiTheme="minorHAnsi"/>
          <w:noProof/>
          <w:lang w:eastAsia="pt-PT"/>
        </w:rPr>
      </w:pPr>
      <w:del w:id="279" w:author="Andre" w:date="2016-07-02T11:36:00Z">
        <w:r w:rsidRPr="008C33ED" w:rsidDel="008C33ED">
          <w:rPr>
            <w:rPrChange w:id="280" w:author="Andre" w:date="2016-07-02T11:36:00Z">
              <w:rPr>
                <w:rStyle w:val="Hiperligao"/>
                <w:noProof/>
              </w:rPr>
            </w:rPrChange>
          </w:rPr>
          <w:delText>Figura 3 – Excerto de código de uma gramática Xtext</w:delText>
        </w:r>
        <w:r w:rsidDel="008C33ED">
          <w:rPr>
            <w:noProof/>
            <w:webHidden/>
          </w:rPr>
          <w:tab/>
          <w:delText>15</w:delText>
        </w:r>
      </w:del>
    </w:p>
    <w:p w14:paraId="42D4F6D4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1" w:author="Andre" w:date="2016-07-02T11:36:00Z"/>
          <w:rFonts w:asciiTheme="minorHAnsi" w:eastAsiaTheme="minorEastAsia" w:hAnsiTheme="minorHAnsi"/>
          <w:noProof/>
          <w:lang w:eastAsia="pt-PT"/>
        </w:rPr>
      </w:pPr>
      <w:del w:id="282" w:author="Andre" w:date="2016-07-02T11:36:00Z">
        <w:r w:rsidRPr="008C33ED" w:rsidDel="008C33ED">
          <w:rPr>
            <w:rPrChange w:id="283" w:author="Andre" w:date="2016-07-02T11:36:00Z">
              <w:rPr>
                <w:rStyle w:val="Hiperligao"/>
                <w:noProof/>
              </w:rPr>
            </w:rPrChange>
          </w:rPr>
          <w:delText>Figura 4 - Classes geradas pela framework</w:delText>
        </w:r>
        <w:r w:rsidDel="008C33ED">
          <w:rPr>
            <w:noProof/>
            <w:webHidden/>
          </w:rPr>
          <w:tab/>
          <w:delText>15</w:delText>
        </w:r>
      </w:del>
    </w:p>
    <w:p w14:paraId="7F0DFA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4" w:author="Andre" w:date="2016-07-02T11:36:00Z"/>
          <w:rFonts w:asciiTheme="minorHAnsi" w:eastAsiaTheme="minorEastAsia" w:hAnsiTheme="minorHAnsi"/>
          <w:noProof/>
          <w:lang w:eastAsia="pt-PT"/>
        </w:rPr>
      </w:pPr>
      <w:del w:id="285" w:author="Andre" w:date="2016-07-02T11:36:00Z">
        <w:r w:rsidRPr="008C33ED" w:rsidDel="008C33ED">
          <w:rPr>
            <w:rPrChange w:id="286" w:author="Andre" w:date="2016-07-02T11:36:00Z">
              <w:rPr>
                <w:rStyle w:val="Hiperligao"/>
                <w:noProof/>
              </w:rPr>
            </w:rPrChange>
          </w:rPr>
          <w:delText>Figura 5 - Código exemplo da definição das regras</w:delText>
        </w:r>
        <w:r w:rsidDel="008C33ED">
          <w:rPr>
            <w:noProof/>
            <w:webHidden/>
          </w:rPr>
          <w:tab/>
          <w:delText>16</w:delText>
        </w:r>
      </w:del>
    </w:p>
    <w:p w14:paraId="5656D2FB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87" w:author="Andre" w:date="2016-07-02T11:36:00Z"/>
          <w:rFonts w:asciiTheme="minorHAnsi" w:eastAsiaTheme="minorEastAsia" w:hAnsiTheme="minorHAnsi"/>
          <w:noProof/>
          <w:lang w:eastAsia="pt-PT"/>
        </w:rPr>
      </w:pPr>
      <w:del w:id="288" w:author="Andre" w:date="2016-07-02T11:36:00Z">
        <w:r w:rsidRPr="008C33ED" w:rsidDel="008C33ED">
          <w:rPr>
            <w:rPrChange w:id="289" w:author="Andre" w:date="2016-07-02T11:36:00Z">
              <w:rPr>
                <w:rStyle w:val="Hiperligao"/>
                <w:noProof/>
              </w:rPr>
            </w:rPrChange>
          </w:rPr>
          <w:delText>Figura 6 - Código exemplo da definição regras terminais</w:delText>
        </w:r>
        <w:r w:rsidDel="008C33ED">
          <w:rPr>
            <w:noProof/>
            <w:webHidden/>
          </w:rPr>
          <w:tab/>
          <w:delText>16</w:delText>
        </w:r>
      </w:del>
    </w:p>
    <w:p w14:paraId="5BE8C51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0" w:author="Andre" w:date="2016-07-02T11:36:00Z"/>
          <w:rFonts w:asciiTheme="minorHAnsi" w:eastAsiaTheme="minorEastAsia" w:hAnsiTheme="minorHAnsi"/>
          <w:noProof/>
          <w:lang w:eastAsia="pt-PT"/>
        </w:rPr>
      </w:pPr>
      <w:del w:id="291" w:author="Andre" w:date="2016-07-02T11:36:00Z">
        <w:r w:rsidRPr="008C33ED" w:rsidDel="008C33ED">
          <w:rPr>
            <w:rPrChange w:id="292" w:author="Andre" w:date="2016-07-02T11:36:00Z">
              <w:rPr>
                <w:rStyle w:val="Hiperligao"/>
                <w:noProof/>
              </w:rPr>
            </w:rPrChange>
          </w:rPr>
          <w:delText>Figura 7 - Código da classe Pds16asmRuntimeModule</w:delText>
        </w:r>
        <w:r w:rsidDel="008C33ED">
          <w:rPr>
            <w:noProof/>
            <w:webHidden/>
          </w:rPr>
          <w:tab/>
          <w:delText>17</w:delText>
        </w:r>
      </w:del>
    </w:p>
    <w:p w14:paraId="0BDD0DDF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3" w:author="Andre" w:date="2016-07-02T11:36:00Z"/>
          <w:rFonts w:asciiTheme="minorHAnsi" w:eastAsiaTheme="minorEastAsia" w:hAnsiTheme="minorHAnsi"/>
          <w:noProof/>
          <w:lang w:eastAsia="pt-PT"/>
        </w:rPr>
      </w:pPr>
      <w:del w:id="294" w:author="Andre" w:date="2016-07-02T11:36:00Z">
        <w:r w:rsidRPr="008C33ED" w:rsidDel="008C33ED">
          <w:rPr>
            <w:rPrChange w:id="295" w:author="Andre" w:date="2016-07-02T11:36:00Z">
              <w:rPr>
                <w:rStyle w:val="Hiperligao"/>
                <w:noProof/>
              </w:rPr>
            </w:rPrChange>
          </w:rPr>
          <w:delText>Figura 8 - Excerto da classe PDS16asmValueConcerter</w:delText>
        </w:r>
        <w:r w:rsidDel="008C33ED">
          <w:rPr>
            <w:noProof/>
            <w:webHidden/>
          </w:rPr>
          <w:tab/>
          <w:delText>17</w:delText>
        </w:r>
      </w:del>
    </w:p>
    <w:p w14:paraId="3A69DEAE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6" w:author="Andre" w:date="2016-07-02T11:36:00Z"/>
          <w:rFonts w:asciiTheme="minorHAnsi" w:eastAsiaTheme="minorEastAsia" w:hAnsiTheme="minorHAnsi"/>
          <w:noProof/>
          <w:lang w:eastAsia="pt-PT"/>
        </w:rPr>
      </w:pPr>
      <w:del w:id="297" w:author="Andre" w:date="2016-07-02T11:36:00Z">
        <w:r w:rsidRPr="008C33ED" w:rsidDel="008C33ED">
          <w:rPr>
            <w:rPrChange w:id="298" w:author="Andre" w:date="2016-07-02T11:36:00Z">
              <w:rPr>
                <w:rStyle w:val="Hiperligao"/>
                <w:noProof/>
              </w:rPr>
            </w:rPrChange>
          </w:rPr>
          <w:delText>Figura 9 - Exemplo de um validador</w:delText>
        </w:r>
        <w:r w:rsidDel="008C33ED">
          <w:rPr>
            <w:noProof/>
            <w:webHidden/>
          </w:rPr>
          <w:tab/>
          <w:delText>17</w:delText>
        </w:r>
      </w:del>
    </w:p>
    <w:p w14:paraId="0A909BA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299" w:author="Andre" w:date="2016-07-02T11:36:00Z"/>
          <w:rFonts w:asciiTheme="minorHAnsi" w:eastAsiaTheme="minorEastAsia" w:hAnsiTheme="minorHAnsi"/>
          <w:noProof/>
          <w:lang w:eastAsia="pt-PT"/>
        </w:rPr>
      </w:pPr>
      <w:del w:id="300" w:author="Andre" w:date="2016-07-02T11:36:00Z">
        <w:r w:rsidRPr="008C33ED" w:rsidDel="008C33ED">
          <w:rPr>
            <w:rPrChange w:id="301" w:author="Andre" w:date="2016-07-02T11:36:00Z">
              <w:rPr>
                <w:rStyle w:val="Hiperligao"/>
                <w:noProof/>
              </w:rPr>
            </w:rPrChange>
          </w:rPr>
          <w:delText>Figura 10- Excerto de código de Pds16HighlightingConfiguration</w:delText>
        </w:r>
        <w:r w:rsidDel="008C33ED">
          <w:rPr>
            <w:noProof/>
            <w:webHidden/>
          </w:rPr>
          <w:tab/>
          <w:delText>19</w:delText>
        </w:r>
      </w:del>
    </w:p>
    <w:p w14:paraId="68B0BC85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2" w:author="Andre" w:date="2016-07-02T11:36:00Z"/>
          <w:rFonts w:asciiTheme="minorHAnsi" w:eastAsiaTheme="minorEastAsia" w:hAnsiTheme="minorHAnsi"/>
          <w:noProof/>
          <w:lang w:eastAsia="pt-PT"/>
        </w:rPr>
      </w:pPr>
      <w:del w:id="303" w:author="Andre" w:date="2016-07-02T11:36:00Z">
        <w:r w:rsidRPr="008C33ED" w:rsidDel="008C33ED">
          <w:rPr>
            <w:rPrChange w:id="304" w:author="Andre" w:date="2016-07-02T11:36:00Z">
              <w:rPr>
                <w:rStyle w:val="Hiperligao"/>
                <w:noProof/>
              </w:rPr>
            </w:rPrChange>
          </w:rPr>
          <w:delText>Figura 11 - Excerto de código de Pds16TokenAtributeIdMapper</w:delText>
        </w:r>
        <w:r w:rsidDel="008C33ED">
          <w:rPr>
            <w:noProof/>
            <w:webHidden/>
          </w:rPr>
          <w:tab/>
          <w:delText>19</w:delText>
        </w:r>
      </w:del>
    </w:p>
    <w:p w14:paraId="5F3D2C81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5" w:author="Andre" w:date="2016-07-02T11:36:00Z"/>
          <w:rFonts w:asciiTheme="minorHAnsi" w:eastAsiaTheme="minorEastAsia" w:hAnsiTheme="minorHAnsi"/>
          <w:noProof/>
          <w:lang w:eastAsia="pt-PT"/>
        </w:rPr>
      </w:pPr>
      <w:del w:id="306" w:author="Andre" w:date="2016-07-02T11:36:00Z">
        <w:r w:rsidRPr="008C33ED" w:rsidDel="008C33ED">
          <w:rPr>
            <w:rPrChange w:id="307" w:author="Andre" w:date="2016-07-02T11:36:00Z">
              <w:rPr>
                <w:rStyle w:val="Hiperligao"/>
                <w:noProof/>
              </w:rPr>
            </w:rPrChange>
          </w:rPr>
          <w:delText>Figura 12 - Código da classe AbstractPds16asmUiModule</w:delText>
        </w:r>
        <w:r w:rsidDel="008C33ED">
          <w:rPr>
            <w:noProof/>
            <w:webHidden/>
          </w:rPr>
          <w:tab/>
          <w:delText>20</w:delText>
        </w:r>
      </w:del>
    </w:p>
    <w:p w14:paraId="48E14A2C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08" w:author="Andre" w:date="2016-07-02T11:36:00Z"/>
          <w:rFonts w:asciiTheme="minorHAnsi" w:eastAsiaTheme="minorEastAsia" w:hAnsiTheme="minorHAnsi"/>
          <w:noProof/>
          <w:lang w:eastAsia="pt-PT"/>
        </w:rPr>
      </w:pPr>
      <w:del w:id="309" w:author="Andre" w:date="2016-07-02T11:36:00Z">
        <w:r w:rsidRPr="008C33ED" w:rsidDel="008C33ED">
          <w:rPr>
            <w:rPrChange w:id="310" w:author="Andre" w:date="2016-07-02T11:36:00Z">
              <w:rPr>
                <w:rStyle w:val="Hiperligao"/>
                <w:noProof/>
              </w:rPr>
            </w:rPrChange>
          </w:rPr>
          <w:delText>Figura 13 - Excerto de código da classe Pds16asmGenerator</w:delText>
        </w:r>
        <w:r w:rsidDel="008C33ED">
          <w:rPr>
            <w:noProof/>
            <w:webHidden/>
          </w:rPr>
          <w:tab/>
          <w:delText>20</w:delText>
        </w:r>
      </w:del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730F1A">
      <w:pPr>
        <w:pStyle w:val="Cabealho1"/>
      </w:pPr>
      <w:bookmarkStart w:id="311" w:name="_Toc455222701"/>
      <w:r>
        <w:lastRenderedPageBreak/>
        <w:t>Lista de Tabelas</w:t>
      </w:r>
      <w:bookmarkEnd w:id="311"/>
    </w:p>
    <w:p w14:paraId="377F4647" w14:textId="77777777" w:rsidR="00730F1A" w:rsidRDefault="00730F1A" w:rsidP="00730F1A"/>
    <w:p w14:paraId="684F4D55" w14:textId="77777777" w:rsidR="008C33ED" w:rsidRDefault="00730F1A">
      <w:pPr>
        <w:pStyle w:val="ndicedeilustraes"/>
        <w:tabs>
          <w:tab w:val="right" w:leader="dot" w:pos="8494"/>
        </w:tabs>
        <w:rPr>
          <w:ins w:id="312" w:author="Andre" w:date="2016-07-02T11:36:00Z"/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313" w:author="Andre" w:date="2016-07-02T11:36:00Z">
        <w:r w:rsidR="008C33ED" w:rsidRPr="00912156">
          <w:rPr>
            <w:rStyle w:val="Hiperligao"/>
            <w:noProof/>
          </w:rPr>
          <w:fldChar w:fldCharType="begin"/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>
          <w:rPr>
            <w:noProof/>
          </w:rPr>
          <w:instrText>HYPERLINK \l "_Toc455222749"</w:instrText>
        </w:r>
        <w:r w:rsidR="008C33ED" w:rsidRPr="00912156">
          <w:rPr>
            <w:rStyle w:val="Hiperligao"/>
            <w:noProof/>
          </w:rPr>
          <w:instrText xml:space="preserve"> </w:instrText>
        </w:r>
        <w:r w:rsidR="008C33ED" w:rsidRPr="00912156">
          <w:rPr>
            <w:rStyle w:val="Hiperligao"/>
            <w:noProof/>
          </w:rPr>
          <w:fldChar w:fldCharType="separate"/>
        </w:r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</w:ins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314" w:author="Andre" w:date="2016-07-02T11:36:00Z">
        <w:r w:rsidR="008C33ED">
          <w:rPr>
            <w:noProof/>
            <w:webHidden/>
          </w:rPr>
          <w:t>10</w:t>
        </w:r>
        <w:r w:rsidR="008C33ED">
          <w:rPr>
            <w:noProof/>
            <w:webHidden/>
          </w:rPr>
          <w:fldChar w:fldCharType="end"/>
        </w:r>
        <w:r w:rsidR="008C33ED" w:rsidRPr="00912156">
          <w:rPr>
            <w:rStyle w:val="Hiperligao"/>
            <w:noProof/>
          </w:rPr>
          <w:fldChar w:fldCharType="end"/>
        </w:r>
      </w:ins>
    </w:p>
    <w:p w14:paraId="4556A73F" w14:textId="77777777" w:rsidR="008C33ED" w:rsidRDefault="008C33ED">
      <w:pPr>
        <w:pStyle w:val="ndicedeilustraes"/>
        <w:tabs>
          <w:tab w:val="right" w:leader="dot" w:pos="8494"/>
        </w:tabs>
        <w:rPr>
          <w:ins w:id="315" w:author="Andre" w:date="2016-07-02T11:36:00Z"/>
          <w:rFonts w:asciiTheme="minorHAnsi" w:eastAsiaTheme="minorEastAsia" w:hAnsiTheme="minorHAnsi"/>
          <w:noProof/>
          <w:lang w:eastAsia="pt-PT"/>
        </w:rPr>
      </w:pPr>
      <w:ins w:id="316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"_Toc455222750"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2 - Palavras-chave da sintaxe PDS16.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7" w:author="Andre" w:date="2016-07-02T11:3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5AEEE9" w14:textId="77777777" w:rsidR="008C33ED" w:rsidRDefault="008C33ED">
      <w:pPr>
        <w:pStyle w:val="ndicedeilustraes"/>
        <w:tabs>
          <w:tab w:val="right" w:leader="dot" w:pos="8494"/>
        </w:tabs>
        <w:rPr>
          <w:ins w:id="318" w:author="Andre" w:date="2016-07-02T11:36:00Z"/>
          <w:rFonts w:asciiTheme="minorHAnsi" w:eastAsiaTheme="minorEastAsia" w:hAnsiTheme="minorHAnsi"/>
          <w:noProof/>
          <w:lang w:eastAsia="pt-PT"/>
        </w:rPr>
      </w:pPr>
      <w:ins w:id="319" w:author="Andre" w:date="2016-07-02T11:36:00Z">
        <w:r w:rsidRPr="00912156">
          <w:rPr>
            <w:rStyle w:val="Hiperligao"/>
            <w:noProof/>
          </w:rPr>
          <w:fldChar w:fldCharType="begin"/>
        </w:r>
        <w:r w:rsidRPr="00912156">
          <w:rPr>
            <w:rStyle w:val="Hiperligao"/>
            <w:noProof/>
          </w:rPr>
          <w:instrText xml:space="preserve"> </w:instrText>
        </w:r>
        <w:r>
          <w:rPr>
            <w:noProof/>
          </w:rPr>
          <w:instrText>HYPERLINK \l "_Toc455222751"</w:instrText>
        </w:r>
        <w:r w:rsidRPr="00912156">
          <w:rPr>
            <w:rStyle w:val="Hiperligao"/>
            <w:noProof/>
          </w:rPr>
          <w:instrText xml:space="preserve"> </w:instrText>
        </w:r>
        <w:r w:rsidRPr="00912156">
          <w:rPr>
            <w:rStyle w:val="Hiperligao"/>
            <w:noProof/>
          </w:rPr>
          <w:fldChar w:fldCharType="separate"/>
        </w:r>
        <w:r w:rsidRPr="00912156">
          <w:rPr>
            <w:rStyle w:val="Hiperligao"/>
            <w:noProof/>
          </w:rPr>
          <w:t>Tabela 3 -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_Toc455222751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0" w:author="Andre" w:date="2016-07-02T11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912156">
          <w:rPr>
            <w:rStyle w:val="Hiperligao"/>
            <w:noProof/>
          </w:rPr>
          <w:fldChar w:fldCharType="end"/>
        </w:r>
      </w:ins>
    </w:p>
    <w:p w14:paraId="28B7EEA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1" w:author="Andre" w:date="2016-07-02T11:36:00Z"/>
          <w:rFonts w:asciiTheme="minorHAnsi" w:eastAsiaTheme="minorEastAsia" w:hAnsiTheme="minorHAnsi"/>
          <w:noProof/>
          <w:lang w:eastAsia="pt-PT"/>
        </w:rPr>
      </w:pPr>
      <w:del w:id="322" w:author="Andre" w:date="2016-07-02T11:36:00Z">
        <w:r w:rsidRPr="008C33ED" w:rsidDel="008C33ED">
          <w:rPr>
            <w:rPrChange w:id="323" w:author="Andre" w:date="2016-07-02T11:36:00Z">
              <w:rPr>
                <w:rStyle w:val="Hiperligao"/>
                <w:noProof/>
              </w:rPr>
            </w:rPrChange>
          </w:rPr>
          <w:delText>Tabela 1 - Sintaxe das Instruções PDS16</w:delText>
        </w:r>
        <w:r w:rsidDel="008C33ED">
          <w:rPr>
            <w:noProof/>
            <w:webHidden/>
          </w:rPr>
          <w:tab/>
          <w:delText>6</w:delText>
        </w:r>
      </w:del>
    </w:p>
    <w:p w14:paraId="334A725A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4" w:author="Andre" w:date="2016-07-02T11:36:00Z"/>
          <w:rFonts w:asciiTheme="minorHAnsi" w:eastAsiaTheme="minorEastAsia" w:hAnsiTheme="minorHAnsi"/>
          <w:noProof/>
          <w:lang w:eastAsia="pt-PT"/>
        </w:rPr>
      </w:pPr>
      <w:del w:id="325" w:author="Andre" w:date="2016-07-02T11:36:00Z">
        <w:r w:rsidRPr="008C33ED" w:rsidDel="008C33ED">
          <w:rPr>
            <w:rPrChange w:id="326" w:author="Andre" w:date="2016-07-02T11:36:00Z">
              <w:rPr>
                <w:rStyle w:val="Hiperligao"/>
                <w:noProof/>
              </w:rPr>
            </w:rPrChange>
          </w:rPr>
          <w:delText>Tabela 2 - Palavras-chave da Sintaxe PDS16</w:delText>
        </w:r>
        <w:r w:rsidDel="008C33ED">
          <w:rPr>
            <w:noProof/>
            <w:webHidden/>
          </w:rPr>
          <w:tab/>
          <w:delText>6</w:delText>
        </w:r>
      </w:del>
    </w:p>
    <w:p w14:paraId="4A11B4B2" w14:textId="77777777" w:rsidR="00730F1A" w:rsidDel="008C33ED" w:rsidRDefault="00730F1A" w:rsidP="00730F1A">
      <w:pPr>
        <w:pStyle w:val="ndicedeilustraes"/>
        <w:tabs>
          <w:tab w:val="right" w:leader="dot" w:pos="8494"/>
        </w:tabs>
        <w:rPr>
          <w:del w:id="327" w:author="Andre" w:date="2016-07-02T11:36:00Z"/>
          <w:rFonts w:asciiTheme="minorHAnsi" w:eastAsiaTheme="minorEastAsia" w:hAnsiTheme="minorHAnsi"/>
          <w:noProof/>
          <w:lang w:eastAsia="pt-PT"/>
        </w:rPr>
      </w:pPr>
      <w:del w:id="328" w:author="Andre" w:date="2016-07-02T11:36:00Z">
        <w:r w:rsidRPr="008C33ED" w:rsidDel="008C33ED">
          <w:rPr>
            <w:rPrChange w:id="329" w:author="Andre" w:date="2016-07-02T11:36:00Z">
              <w:rPr>
                <w:rStyle w:val="Hiperligao"/>
                <w:noProof/>
              </w:rPr>
            </w:rPrChange>
          </w:rPr>
          <w:delText>Tabela 3 - Diagrama de Gantt relativo à previsão da execução do trabalho.</w:delText>
        </w:r>
        <w:r w:rsidDel="008C33ED">
          <w:rPr>
            <w:noProof/>
            <w:webHidden/>
          </w:rPr>
          <w:tab/>
          <w:delText>23</w:delText>
        </w:r>
      </w:del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30" w:name="_Toc455222702"/>
      <w:r>
        <w:lastRenderedPageBreak/>
        <w:t>Introdução</w:t>
      </w:r>
      <w:bookmarkEnd w:id="330"/>
    </w:p>
    <w:p w14:paraId="53A4B13E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31" w:name="_Toc455222703"/>
      <w:r>
        <w:t>Enquadramento</w:t>
      </w:r>
      <w:bookmarkEnd w:id="331"/>
    </w:p>
    <w:p w14:paraId="7030849E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_Ref449974607 \h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sz w:val="20"/>
        </w:rPr>
        <w:t xml:space="preserve">Figura </w:t>
      </w:r>
      <w:r>
        <w:rPr>
          <w:noProof/>
          <w:sz w:val="20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2" w:name="_Ref416098483"/>
      <w:bookmarkStart w:id="333" w:name="_Ref416098469"/>
    </w:p>
    <w:p w14:paraId="49A285DE" w14:textId="1F8060E1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334" w:name="_Ref449974607"/>
      <w:bookmarkStart w:id="335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FE2B69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334"/>
      <w:r>
        <w:rPr>
          <w:b w:val="0"/>
          <w:color w:val="auto"/>
          <w:sz w:val="20"/>
        </w:rPr>
        <w:t xml:space="preserve"> – Exemplo d</w:t>
      </w:r>
      <w:del w:id="336" w:author="Tiago M Dias" w:date="2016-06-18T10:12:00Z">
        <w:r w:rsidDel="00F24030">
          <w:rPr>
            <w:b w:val="0"/>
            <w:color w:val="auto"/>
            <w:sz w:val="20"/>
          </w:rPr>
          <w:delText>e um</w:delText>
        </w:r>
      </w:del>
      <w:ins w:id="337" w:author="Tiago M Dias" w:date="2016-06-18T10:12:00Z">
        <w:r w:rsidR="00F24030">
          <w:rPr>
            <w:b w:val="0"/>
            <w:color w:val="auto"/>
            <w:sz w:val="20"/>
          </w:rPr>
          <w:t>o</w:t>
        </w:r>
      </w:ins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r w:rsidR="005F22B5">
        <w:rPr>
          <w:b w:val="0"/>
          <w:noProof/>
          <w:color w:val="auto"/>
          <w:sz w:val="20"/>
        </w:rPr>
        <w:t xml:space="preserve"> </w:t>
      </w:r>
      <w:r w:rsidR="005F22B5" w:rsidRPr="005F22B5">
        <w:rPr>
          <w:b w:val="0"/>
          <w:noProof/>
          <w:color w:val="auto"/>
          <w:sz w:val="20"/>
        </w:rPr>
        <w:t>[1]</w:t>
      </w:r>
      <w:bookmarkEnd w:id="335"/>
      <w:r w:rsidRPr="005F22B5">
        <w:rPr>
          <w:b w:val="0"/>
          <w:color w:val="auto"/>
          <w:sz w:val="20"/>
        </w:rPr>
        <w:fldChar w:fldCharType="end"/>
      </w:r>
    </w:p>
    <w:bookmarkEnd w:id="332"/>
    <w:bookmarkEnd w:id="333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rFonts w:cs="Times New Roman"/>
          <w:i/>
        </w:rPr>
        <w:t>assembler</w:t>
      </w:r>
      <w:r>
        <w:rPr>
          <w:rFonts w:cs="Times New Roman"/>
        </w:rPr>
        <w:t xml:space="preserve">, que primeiramente verificam as regras sintáticas da linguagem e de seguida geram um ficheiro objeto correspondente a cada ficheiro fonte. O </w:t>
      </w:r>
      <w:r>
        <w:rPr>
          <w:rFonts w:cs="Times New Roman"/>
          <w:i/>
        </w:rPr>
        <w:t>linker</w:t>
      </w:r>
      <w:r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lastRenderedPageBreak/>
        <w:tab/>
        <w:t>Os Ambientes Integrados de Desenvolvimento (</w:t>
      </w:r>
      <w:r>
        <w:rPr>
          <w:rFonts w:cs="Times New Roman"/>
          <w:i/>
        </w:rPr>
        <w:t>IDEs</w:t>
      </w:r>
      <w:r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>
        <w:rPr>
          <w:rFonts w:cs="Times New Roman"/>
          <w:i/>
        </w:rPr>
        <w:t>refactoring</w:t>
      </w:r>
      <w:r>
        <w:rPr>
          <w:rFonts w:cs="Times New Roman"/>
        </w:rPr>
        <w:t xml:space="preserve">, como ainda possibilitam a interação com outras ferramentas e aplicações, como é o caso dos compiladores, </w:t>
      </w:r>
      <w:r>
        <w:rPr>
          <w:rFonts w:cs="Times New Roman"/>
          <w:i/>
        </w:rPr>
        <w:t>linkers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debuggers</w:t>
      </w:r>
      <w:r>
        <w:rPr>
          <w:rFonts w:cs="Times New Roman"/>
        </w:rPr>
        <w:t>, controladores de versão, etc.</w:t>
      </w:r>
    </w:p>
    <w:p w14:paraId="14734944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rFonts w:cs="Times New Roman"/>
          <w:i/>
        </w:rPr>
        <w:t>syntax highlighting</w:t>
      </w:r>
      <w:r>
        <w:rPr>
          <w:rFonts w:cs="Times New Roman"/>
        </w:rPr>
        <w:t xml:space="preserve"> também 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716829DC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Atualmente, existem IDEs para quase todas as linguagens de programação em uso. Algumas destas aplicações suportam apenas uma linguagem de programação, como por exemplo o Kantharos ou o DRJava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DrJ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[2]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[3]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e o IntelliJ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IDE1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[4]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cuja quota de mercado é, à data atual, superior a 80%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Oli14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[5]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 Esta versatilidade é normalmente conseguida à custa da adição de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ou </w:t>
      </w:r>
      <w:r>
        <w:rPr>
          <w:rFonts w:cs="Times New Roman"/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rPr>
          <w:rFonts w:cs="Times New Roman"/>
        </w:rPr>
        <w:t xml:space="preserve"> específicos para uma dada linguagem de programação ao IDE. </w:t>
      </w:r>
      <w:commentRangeStart w:id="338"/>
      <w:commentRangeStart w:id="339"/>
      <w:r>
        <w:rPr>
          <w:rFonts w:cs="Times New Roman"/>
        </w:rPr>
        <w:t xml:space="preserve">Estes </w:t>
      </w:r>
      <w:ins w:id="340" w:author="Andre" w:date="2016-07-02T11:38:00Z">
        <w:r w:rsidR="008C33ED">
          <w:rPr>
            <w:rFonts w:cs="Times New Roman"/>
          </w:rPr>
          <w:t xml:space="preserve">editores de texto </w:t>
        </w:r>
      </w:ins>
      <w:r>
        <w:rPr>
          <w:rFonts w:cs="Times New Roman"/>
        </w:rPr>
        <w:t>podem ser criados a partir de bibliotecas que dão o suporte à criação</w:t>
      </w:r>
      <w:ins w:id="341" w:author="Andre" w:date="2016-07-02T11:38:00Z">
        <w:r w:rsidR="008C33ED">
          <w:rPr>
            <w:rFonts w:cs="Times New Roman"/>
          </w:rPr>
          <w:t xml:space="preserve"> de </w:t>
        </w:r>
        <w:r w:rsidR="008C33ED" w:rsidRPr="008C33ED">
          <w:rPr>
            <w:rFonts w:cs="Times New Roman"/>
            <w:i/>
            <w:rPrChange w:id="342" w:author="Andre" w:date="2016-07-02T11:38:00Z">
              <w:rPr>
                <w:rFonts w:cs="Times New Roman"/>
              </w:rPr>
            </w:rPrChange>
          </w:rPr>
          <w:t>plug-ins</w:t>
        </w:r>
      </w:ins>
      <w:r>
        <w:rPr>
          <w:rFonts w:cs="Times New Roman"/>
        </w:rPr>
        <w:t>.</w:t>
      </w:r>
      <w:commentRangeEnd w:id="338"/>
      <w:r w:rsidR="00F24030">
        <w:rPr>
          <w:rStyle w:val="Refdecomentrio"/>
        </w:rPr>
        <w:commentReference w:id="338"/>
      </w:r>
      <w:commentRangeEnd w:id="339"/>
      <w:r w:rsidR="00F0639D">
        <w:rPr>
          <w:rStyle w:val="Refdecomentrio"/>
        </w:rPr>
        <w:commentReference w:id="339"/>
      </w:r>
    </w:p>
    <w:p w14:paraId="6972DC17" w14:textId="6618BB86" w:rsidR="00F24030" w:rsidRDefault="00730F1A" w:rsidP="00730F1A">
      <w:pPr>
        <w:rPr>
          <w:ins w:id="343" w:author="Tiago M Dias" w:date="2016-06-18T10:17:00Z"/>
          <w:rFonts w:cs="Times New Roman"/>
        </w:rPr>
      </w:pPr>
      <w:r>
        <w:rPr>
          <w:rFonts w:cs="Times New Roman"/>
        </w:rPr>
        <w:tab/>
        <w:t xml:space="preserve">Apesar da maioria destes IDEs e dos seus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e </w:t>
      </w:r>
      <w:r>
        <w:rPr>
          <w:rFonts w:cs="Times New Roman"/>
          <w:i/>
        </w:rPr>
        <w:t>add-ons</w:t>
      </w:r>
      <w:r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(e.g. o Eclipse).</w:t>
      </w:r>
    </w:p>
    <w:p w14:paraId="7C214A4F" w14:textId="4AD4F06F" w:rsidR="00730F1A" w:rsidDel="00F24030" w:rsidRDefault="00730F1A" w:rsidP="00730F1A">
      <w:pPr>
        <w:rPr>
          <w:del w:id="344" w:author="Tiago M Dias" w:date="2016-06-18T10:18:00Z"/>
          <w:rFonts w:cs="Times New Roman"/>
        </w:rPr>
        <w:sectPr w:rsidR="00730F1A" w:rsidDel="00F2403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del w:id="345" w:author="Tiago M Dias" w:date="2016-06-18T10:18:00Z">
        <w:r w:rsidDel="00F24030">
          <w:rPr>
            <w:rFonts w:cs="Times New Roman"/>
          </w:rPr>
          <w:delText xml:space="preserve"> </w:delText>
        </w:r>
      </w:del>
    </w:p>
    <w:p w14:paraId="242CB190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46" w:name="_Toc455222704"/>
      <w:r>
        <w:t>Motivação</w:t>
      </w:r>
      <w:bookmarkEnd w:id="346"/>
    </w:p>
    <w:p w14:paraId="61A49456" w14:textId="53F32E1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A arquitetura Processador Didático Simples a 16 bits (PDS16)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bits adota a mesma filosofia das máquinas do tipo </w:t>
      </w:r>
      <w:r>
        <w:rPr>
          <w:rFonts w:cs="Times New Roman"/>
          <w:i/>
        </w:rPr>
        <w:t>Reduced Instruction Set Computer</w:t>
      </w:r>
      <w:r>
        <w:rPr>
          <w:rFonts w:cs="Times New Roman"/>
        </w:rPr>
        <w:t xml:space="preserve"> (RISC), </w:t>
      </w:r>
      <w:del w:id="347" w:author="Tiago M Dias" w:date="2016-06-18T10:20:00Z">
        <w:r w:rsidDel="00DE4A06">
          <w:rPr>
            <w:rFonts w:cs="Times New Roman"/>
          </w:rPr>
          <w:delText xml:space="preserve">oferecendo </w:delText>
        </w:r>
      </w:del>
      <w:ins w:id="348" w:author="Tiago M Dias" w:date="2016-06-18T10:20:00Z">
        <w:r w:rsidR="00DE4A06">
          <w:rPr>
            <w:rFonts w:cs="Times New Roman"/>
          </w:rPr>
          <w:t xml:space="preserve">disponibilizando </w:t>
        </w:r>
      </w:ins>
      <w:r>
        <w:rPr>
          <w:rFonts w:cs="Times New Roman"/>
        </w:rPr>
        <w:t xml:space="preserve">o </w:t>
      </w:r>
      <w:r>
        <w:rPr>
          <w:rFonts w:cs="Times New Roman"/>
        </w:rPr>
        <w:lastRenderedPageBreak/>
        <w:t xml:space="preserve">seu </w:t>
      </w:r>
      <w:del w:id="349" w:author="Tiago M Dias" w:date="2016-06-18T10:19:00Z">
        <w:r w:rsidRPr="00DE4A06" w:rsidDel="00DE4A06">
          <w:rPr>
            <w:rFonts w:cs="Times New Roman"/>
            <w:rPrChange w:id="350" w:author="Tiago M Dias" w:date="2016-06-18T10:19:00Z">
              <w:rPr>
                <w:rFonts w:cs="Times New Roman"/>
                <w:i/>
              </w:rPr>
            </w:rPrChange>
          </w:rPr>
          <w:delText>Instruction Set Architecture (</w:delText>
        </w:r>
        <w:r w:rsidRPr="00CA6175" w:rsidDel="00DE4A06">
          <w:rPr>
            <w:rFonts w:cs="Times New Roman"/>
          </w:rPr>
          <w:delText>ISA)</w:delText>
        </w:r>
      </w:del>
      <w:ins w:id="351" w:author="Tiago M Dias" w:date="2016-06-18T10:19:00Z">
        <w:r w:rsidR="00DE4A06" w:rsidRPr="00DE4A06">
          <w:rPr>
            <w:rFonts w:cs="Times New Roman"/>
            <w:rPrChange w:id="352" w:author="Tiago M Dias" w:date="2016-06-18T10:19:00Z">
              <w:rPr>
                <w:rFonts w:cs="Times New Roman"/>
                <w:i/>
              </w:rPr>
            </w:rPrChange>
          </w:rPr>
          <w:t>modelo de programação</w:t>
        </w:r>
      </w:ins>
      <w:r>
        <w:rPr>
          <w:rFonts w:cs="Times New Roman"/>
        </w:rPr>
        <w:t xml:space="preserve"> ao programador </w:t>
      </w:r>
      <w:del w:id="353" w:author="Tiago M Dias" w:date="2016-06-18T10:20:00Z">
        <w:r w:rsidDel="00DE4A06">
          <w:rPr>
            <w:rFonts w:cs="Times New Roman"/>
          </w:rPr>
          <w:delText xml:space="preserve">6 </w:delText>
        </w:r>
      </w:del>
      <w:ins w:id="354" w:author="Tiago M Dias" w:date="2016-06-18T10:20:00Z">
        <w:r w:rsidR="00DE4A06">
          <w:rPr>
            <w:rFonts w:cs="Times New Roman"/>
          </w:rPr>
          <w:t xml:space="preserve">8 </w:t>
        </w:r>
      </w:ins>
      <w:r>
        <w:rPr>
          <w:rFonts w:cs="Times New Roman"/>
        </w:rPr>
        <w:t xml:space="preserve">registos de </w:t>
      </w:r>
      <w:del w:id="355" w:author="Tiago M Dias" w:date="2016-06-18T10:20:00Z">
        <w:r w:rsidDel="00DE4A06">
          <w:rPr>
            <w:rFonts w:cs="Times New Roman"/>
          </w:rPr>
          <w:delText>uso geral</w:delText>
        </w:r>
      </w:del>
      <w:ins w:id="356" w:author="Tiago M Dias" w:date="2016-06-18T10:20:00Z">
        <w:r w:rsidR="00DE4A06">
          <w:rPr>
            <w:rFonts w:cs="Times New Roman"/>
          </w:rPr>
          <w:t>16 bits</w:t>
        </w:r>
      </w:ins>
      <w:r>
        <w:rPr>
          <w:rFonts w:cs="Times New Roman"/>
        </w:rPr>
        <w:t xml:space="preserve">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01DB9BD6" w14:textId="183F1E22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Atualmente, o desenvolvimento de programas para esta arquitetura pode ser feito utilizando a própria linguagem máquina ou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. A tradução do código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para linguagem máquina é realizada recorrendo à aplicação dasm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Jos111 \l 2070 </w:instrText>
      </w:r>
      <w:r>
        <w:rPr>
          <w:rFonts w:cs="Times New Roman"/>
        </w:rPr>
        <w:fldChar w:fldCharType="separate"/>
      </w:r>
      <w:r w:rsidR="005F22B5">
        <w:rPr>
          <w:rFonts w:cs="Times New Roman"/>
          <w:noProof/>
        </w:rPr>
        <w:t xml:space="preserve"> </w:t>
      </w:r>
      <w:r w:rsidR="005F22B5" w:rsidRPr="005F22B5">
        <w:rPr>
          <w:rFonts w:cs="Times New Roman"/>
          <w:noProof/>
        </w:rPr>
        <w:t>[7]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consiste num </w:t>
      </w:r>
      <w:r>
        <w:rPr>
          <w:rFonts w:cs="Times New Roman"/>
          <w:i/>
        </w:rPr>
        <w:t>assembler</w:t>
      </w:r>
      <w:r>
        <w:rPr>
          <w:rFonts w:cs="Times New Roman"/>
        </w:rP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utilizando um editor de texto </w:t>
      </w:r>
      <w:del w:id="357" w:author="Tiago M Dias" w:date="2016-06-18T10:21:00Z">
        <w:r w:rsidDel="00DE4A06">
          <w:rPr>
            <w:rFonts w:cs="Times New Roman"/>
          </w:rPr>
          <w:delText>simples</w:delText>
        </w:r>
      </w:del>
      <w:ins w:id="358" w:author="Tiago M Dias" w:date="2016-06-18T10:21:00Z">
        <w:r w:rsidR="00DE4A06">
          <w:rPr>
            <w:rFonts w:cs="Times New Roman"/>
          </w:rPr>
          <w:t>genérico</w:t>
        </w:r>
      </w:ins>
      <w:r>
        <w:rPr>
          <w:rFonts w:cs="Times New Roman"/>
        </w:rPr>
        <w:t xml:space="preserve">, tal como o Notepad, e posteriormente invocar a aplicação dasm a partir de uma janela de linha de comandos. Sempre que existam erros no processo de compilação, é necessário voltar ao editor de texto para corrigir a descrição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do programa e invocar novamente o </w:t>
      </w:r>
      <w:r>
        <w:rPr>
          <w:rFonts w:cs="Times New Roman"/>
          <w:i/>
        </w:rPr>
        <w:t>assembler</w:t>
      </w:r>
      <w:r>
        <w:rPr>
          <w:rFonts w:cs="Times New Roman"/>
        </w:rPr>
        <w:t>.</w:t>
      </w:r>
    </w:p>
    <w:p w14:paraId="60F60621" w14:textId="19998244" w:rsidR="00730F1A" w:rsidDel="00DE4A06" w:rsidRDefault="00730F1A" w:rsidP="00730F1A">
      <w:pPr>
        <w:rPr>
          <w:del w:id="359" w:author="Tiago M Dias" w:date="2016-06-18T10:21:00Z"/>
        </w:rPr>
      </w:pPr>
    </w:p>
    <w:p w14:paraId="59561254" w14:textId="4873B2A7" w:rsidR="00730F1A" w:rsidDel="00DE4A06" w:rsidRDefault="00730F1A" w:rsidP="00730F1A">
      <w:pPr>
        <w:pStyle w:val="Cabealho2"/>
        <w:numPr>
          <w:ilvl w:val="1"/>
          <w:numId w:val="22"/>
        </w:numPr>
        <w:rPr>
          <w:del w:id="360" w:author="Tiago M Dias" w:date="2016-06-18T10:21:00Z"/>
        </w:rPr>
        <w:sectPr w:rsidR="00730F1A" w:rsidDel="00DE4A0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361" w:name="_Toc455222705"/>
      <w:r>
        <w:t>Objetivos</w:t>
      </w:r>
      <w:bookmarkEnd w:id="361"/>
      <w:r>
        <w:t xml:space="preserve"> </w:t>
      </w:r>
    </w:p>
    <w:p w14:paraId="5C56F2DF" w14:textId="31273D20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Com este trabalho pretende</w:t>
      </w:r>
      <w:ins w:id="362" w:author="Tiago M Dias" w:date="2016-06-18T10:21:00Z">
        <w:r w:rsidR="00DE4A06">
          <w:rPr>
            <w:rFonts w:cs="Times New Roman"/>
          </w:rPr>
          <w:t>u</w:t>
        </w:r>
      </w:ins>
      <w:r>
        <w:rPr>
          <w:rFonts w:cs="Times New Roman"/>
        </w:rPr>
        <w:t xml:space="preserve">-se implementar um IDE para suportar o desenvolvimento de programas para o processador PDS16 usando a linguagem </w:t>
      </w:r>
      <w:r>
        <w:rPr>
          <w:rFonts w:cs="Times New Roman"/>
          <w:i/>
        </w:rPr>
        <w:t>assembly</w:t>
      </w:r>
      <w:r>
        <w:rPr>
          <w:rFonts w:cs="Times New Roman"/>
        </w:rPr>
        <w:t xml:space="preserve"> e com as seguintes ferramentas e funcionalidades:</w:t>
      </w:r>
    </w:p>
    <w:p w14:paraId="0EB02B7B" w14:textId="4960C6F9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>Um editor de texto que integr</w:t>
      </w:r>
      <w:ins w:id="363" w:author="Tiago M Dias" w:date="2016-06-18T10:22:00Z">
        <w:r w:rsidR="00DE4A06">
          <w:rPr>
            <w:rFonts w:cs="Times New Roman"/>
          </w:rPr>
          <w:t>a</w:t>
        </w:r>
      </w:ins>
      <w:del w:id="364" w:author="Tiago M Dias" w:date="2016-06-18T10:22:00Z">
        <w:r w:rsidDel="00DE4A06">
          <w:rPr>
            <w:rFonts w:cs="Times New Roman"/>
          </w:rPr>
          <w:delText>e</w:delText>
        </w:r>
      </w:del>
      <w:r>
        <w:rPr>
          <w:rFonts w:cs="Times New Roman"/>
        </w:rP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  <w:i/>
        </w:rPr>
        <w:t>Syntax highlighting</w:t>
      </w:r>
      <w:r>
        <w:rPr>
          <w:rFonts w:cs="Times New Roman"/>
        </w:rPr>
        <w:t>,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para permitir uma melhor legibilidade do código fonte;</w:t>
      </w:r>
    </w:p>
    <w:p w14:paraId="4505AAF5" w14:textId="77777777" w:rsidR="00730F1A" w:rsidRDefault="00730F1A" w:rsidP="00730F1A">
      <w:pPr>
        <w:pStyle w:val="PargrafodaLista"/>
        <w:numPr>
          <w:ilvl w:val="0"/>
          <w:numId w:val="30"/>
        </w:numPr>
        <w:spacing w:after="160"/>
        <w:rPr>
          <w:rFonts w:cs="Times New Roman"/>
        </w:rPr>
      </w:pPr>
      <w:r>
        <w:rPr>
          <w:rFonts w:cs="Times New Roman"/>
        </w:rPr>
        <w:t xml:space="preserve">Integração com um </w:t>
      </w:r>
      <w:r>
        <w:rPr>
          <w:rFonts w:cs="Times New Roman"/>
          <w:i/>
        </w:rPr>
        <w:t>assembler</w:t>
      </w:r>
      <w:r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057C5CBD" w14:textId="77777777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>O IDE a desenvolver será baseado na plataforma Eclipse, atendendo à sua maior utilização na produção de programas e aplicações no domínio dos sistemas embebidos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Che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[8]</w:t>
      </w:r>
      <w:r>
        <w:rPr>
          <w:rFonts w:cs="Times New Roman"/>
        </w:rPr>
        <w:fldChar w:fldCharType="end"/>
      </w:r>
      <w:r>
        <w:rPr>
          <w:rFonts w:cs="Times New Roman"/>
        </w:rPr>
        <w:t>, onde se insere a utilização da arquitetura PDS16 no ISEL</w:t>
      </w:r>
      <w:commentRangeStart w:id="365"/>
      <w:commentRangeStart w:id="366"/>
      <w:r>
        <w:rPr>
          <w:rFonts w:cs="Times New Roman"/>
        </w:rPr>
        <w:t>, e no facto dos alunos dos cursos de Licenciatura em Engenharia Informática e de Computadores (LEIC) e Licenciatura em Engenharia Eletrónica e Telecomunicações e de Computadores (LEETC) do ISEL já terem experiência na utilização desta plataforma quando iniciam a frequência da unidade curricular Arquitetura de Computadores</w:t>
      </w:r>
      <w:commentRangeEnd w:id="365"/>
      <w:r w:rsidR="00CA6175">
        <w:rPr>
          <w:rStyle w:val="Refdecomentrio"/>
        </w:rPr>
        <w:commentReference w:id="365"/>
      </w:r>
      <w:commentRangeEnd w:id="366"/>
      <w:r w:rsidR="00A41B95">
        <w:rPr>
          <w:rStyle w:val="Refdecomentrio"/>
        </w:rPr>
        <w:commentReference w:id="366"/>
      </w:r>
      <w:r>
        <w:rPr>
          <w:rFonts w:cs="Times New Roman"/>
        </w:rPr>
        <w:t>.</w:t>
      </w:r>
    </w:p>
    <w:p w14:paraId="0EFE6913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  <w:t xml:space="preserve">Para tal, será desenvolvido um </w:t>
      </w:r>
      <w:r>
        <w:rPr>
          <w:rFonts w:cs="Times New Roman"/>
          <w:i/>
        </w:rPr>
        <w:t>plug-in</w:t>
      </w:r>
      <w:r>
        <w:rPr>
          <w:rFonts w:cs="Times New Roman"/>
        </w:rPr>
        <w:t xml:space="preserve"> para a arquitetura PDS16 utilizado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>Xtext 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Xte13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[9]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que é uma </w:t>
      </w:r>
      <w:r>
        <w:rPr>
          <w:rFonts w:cs="Times New Roman"/>
          <w:i/>
        </w:rPr>
        <w:t>framework</w:t>
      </w:r>
      <w:r>
        <w:rPr>
          <w:rFonts w:cs="Times New Roman"/>
        </w:rPr>
        <w:t xml:space="preserve"> genérica para o desenvolvimento de linguagens específicas de </w:t>
      </w:r>
      <w:r>
        <w:rPr>
          <w:rFonts w:cs="Times New Roman"/>
        </w:rPr>
        <w:lastRenderedPageBreak/>
        <w:t>domínio (</w:t>
      </w:r>
      <w:r>
        <w:rPr>
          <w:rFonts w:cs="Times New Roman"/>
          <w:i/>
        </w:rPr>
        <w:t>DSL</w:t>
      </w:r>
      <w:r>
        <w:rPr>
          <w:rFonts w:cs="Times New Roman"/>
        </w:rPr>
        <w:t xml:space="preserve">). Para além da sua grande atualidade, a </w:t>
      </w:r>
      <w:r>
        <w:rPr>
          <w:rFonts w:cs="Times New Roman"/>
          <w:i/>
        </w:rPr>
        <w:t xml:space="preserve">framework </w:t>
      </w:r>
      <w:r>
        <w:rPr>
          <w:rFonts w:cs="Times New Roman"/>
        </w:rPr>
        <w:t xml:space="preserve">Xtext  apresenta ainda a grande vantagem de, com base numa mesma descrição de uma DSL, permitir gerar automaticamente </w:t>
      </w:r>
      <w:r>
        <w:rPr>
          <w:rFonts w:cs="Times New Roman"/>
          <w:i/>
        </w:rPr>
        <w:t>plug-ins</w:t>
      </w:r>
      <w:r>
        <w:rPr>
          <w:rFonts w:cs="Times New Roman"/>
        </w:rPr>
        <w:t xml:space="preserve"> também para a plataforma IntelliJ e para vários </w:t>
      </w:r>
      <w:r>
        <w:rPr>
          <w:rFonts w:cs="Times New Roman"/>
          <w:i/>
        </w:rPr>
        <w:t>browsers.</w:t>
      </w:r>
      <w:r>
        <w:t xml:space="preserve"> </w:t>
      </w:r>
    </w:p>
    <w:p w14:paraId="5111AA09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367" w:name="_Toc455222706"/>
      <w:r>
        <w:lastRenderedPageBreak/>
        <w:t>Arquitetura PDS16</w:t>
      </w:r>
      <w:bookmarkEnd w:id="367"/>
    </w:p>
    <w:p w14:paraId="2DB4F496" w14:textId="0946CE91" w:rsidR="00730F1A" w:rsidDel="005F2413" w:rsidRDefault="00730F1A" w:rsidP="00730F1A">
      <w:pPr>
        <w:pStyle w:val="Cabealho2"/>
        <w:numPr>
          <w:ilvl w:val="1"/>
          <w:numId w:val="24"/>
        </w:numPr>
        <w:rPr>
          <w:del w:id="368" w:author="Tiago M Dias" w:date="2016-06-18T10:47:00Z"/>
        </w:rPr>
      </w:pPr>
      <w:bookmarkStart w:id="369" w:name="_Toc455222707"/>
      <w:commentRangeStart w:id="370"/>
      <w:del w:id="371" w:author="Tiago M Dias" w:date="2016-06-18T10:47:00Z">
        <w:r w:rsidDel="005F2413">
          <w:delText>Introdução</w:delText>
        </w:r>
        <w:commentRangeEnd w:id="370"/>
        <w:r w:rsidR="005F2413" w:rsidDel="005F2413">
          <w:rPr>
            <w:rStyle w:val="Refdecomentrio"/>
            <w:rFonts w:eastAsiaTheme="minorHAnsi" w:cstheme="minorBidi"/>
            <w:b w:val="0"/>
            <w:bCs w:val="0"/>
          </w:rPr>
          <w:commentReference w:id="370"/>
        </w:r>
        <w:bookmarkEnd w:id="369"/>
      </w:del>
    </w:p>
    <w:p w14:paraId="1217E5C1" w14:textId="7CD706FF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</w:r>
      <w:commentRangeStart w:id="372"/>
      <w:commentRangeStart w:id="373"/>
      <w:r>
        <w:rPr>
          <w:rFonts w:cs="Times New Roman"/>
        </w:rPr>
        <w:t xml:space="preserve">O PDS16 trata-se de um processador a 16 bits que adota o modelo de </w:t>
      </w:r>
      <w:r>
        <w:rPr>
          <w:rFonts w:cs="Times New Roman"/>
          <w:i/>
        </w:rPr>
        <w:t>Von-Neumann</w:t>
      </w:r>
      <w:del w:id="374" w:author="Andre" w:date="2016-07-02T11:44:00Z">
        <w:r w:rsidDel="0020207D">
          <w:rPr>
            <w:rFonts w:cs="Times New Roman"/>
          </w:rPr>
          <w:delText xml:space="preserve"> </w:delText>
        </w:r>
      </w:del>
      <w:r>
        <w:rPr>
          <w:rFonts w:cs="Times New Roman"/>
        </w:rPr>
        <w:t>, ou seja, que utiliza o mesmo espaço de memória tanto para código como para dados</w:t>
      </w:r>
      <w:ins w:id="375" w:author="Andre" w:date="2016-07-02T11:42:00Z">
        <w:r w:rsidR="0020207D">
          <w:rPr>
            <w:rFonts w:cs="Times New Roman"/>
          </w:rPr>
          <w:t xml:space="preserve">, seguindo a filosofia de RISC, onde um conjunto regular de poucas instruções e de tamanho fixo </w:t>
        </w:r>
      </w:ins>
      <w:ins w:id="376" w:author="Andre" w:date="2016-07-02T11:43:00Z">
        <w:r w:rsidR="0020207D">
          <w:rPr>
            <w:rFonts w:cs="Times New Roman"/>
          </w:rPr>
          <w:t>é favorecido pela quantidade de tempo que leva para serem executado.</w:t>
        </w:r>
      </w:ins>
      <w:del w:id="377" w:author="Andre" w:date="2016-07-02T11:42:00Z">
        <w:r w:rsidDel="0020207D">
          <w:rPr>
            <w:rFonts w:cs="Times New Roman"/>
          </w:rPr>
          <w:delText>.</w:delText>
        </w:r>
      </w:del>
      <w:r>
        <w:rPr>
          <w:rFonts w:cs="Times New Roman"/>
        </w:rPr>
        <w:t xml:space="preserve"> Este processador apresenta as seguintes características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CITATION Jos11 \l 2070 </w:instrText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 xml:space="preserve"> [6]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39D5C6A0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 xml:space="preserve">Arquitetura LOAD/STORE baseada no modelo de </w:t>
      </w:r>
      <w:r>
        <w:rPr>
          <w:rFonts w:cs="Times New Roman"/>
          <w:i/>
        </w:rPr>
        <w:t>Von Neumman</w:t>
      </w:r>
      <w:r>
        <w:rPr>
          <w:rFonts w:cs="Times New Roman"/>
        </w:rPr>
        <w:t>;</w:t>
      </w:r>
    </w:p>
    <w:p w14:paraId="5931B3BA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 ocupam uma única palavra de memória;</w:t>
      </w:r>
    </w:p>
    <w:p w14:paraId="62C8CAF9" w14:textId="77777777" w:rsidR="00730F1A" w:rsidRDefault="00730F1A" w:rsidP="00730F1A">
      <w:pPr>
        <w:pStyle w:val="PargrafodaLista"/>
        <w:numPr>
          <w:ilvl w:val="0"/>
          <w:numId w:val="21"/>
        </w:numPr>
        <w:spacing w:after="160"/>
        <w:rPr>
          <w:rFonts w:cs="Times New Roman"/>
        </w:rPr>
      </w:pPr>
      <w:r>
        <w:rPr>
          <w:rFonts w:cs="Times New Roman"/>
        </w:rPr>
        <w:t>Banco de registos (</w:t>
      </w:r>
      <w:r>
        <w:rPr>
          <w:rFonts w:cs="Times New Roman"/>
          <w:i/>
        </w:rPr>
        <w:t>Register File</w:t>
      </w:r>
      <w:r>
        <w:rPr>
          <w:rFonts w:cs="Times New Roman"/>
        </w:rPr>
        <w:t>) com 8 registos de 16 bits;</w:t>
      </w:r>
    </w:p>
    <w:p w14:paraId="603465E3" w14:textId="77777777" w:rsidR="0020207D" w:rsidRDefault="00730F1A">
      <w:pPr>
        <w:pStyle w:val="PargrafodaLista"/>
        <w:numPr>
          <w:ilvl w:val="0"/>
          <w:numId w:val="21"/>
        </w:numPr>
        <w:spacing w:after="160"/>
        <w:rPr>
          <w:ins w:id="378" w:author="Andre" w:date="2016-07-02T11:46:00Z"/>
          <w:rFonts w:cs="Times New Roman"/>
        </w:rPr>
        <w:pPrChange w:id="379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r w:rsidRPr="00167FF5">
        <w:rPr>
          <w:rFonts w:cs="Times New Roman"/>
        </w:rPr>
        <w:t>Possibilidade de acesso à palavra (</w:t>
      </w:r>
      <w:r w:rsidRPr="00167FF5">
        <w:rPr>
          <w:rFonts w:cs="Times New Roman"/>
          <w:i/>
        </w:rPr>
        <w:t>word</w:t>
      </w:r>
      <w:r w:rsidRPr="00167FF5">
        <w:rPr>
          <w:rFonts w:cs="Times New Roman"/>
        </w:rPr>
        <w:t>) e ao byte</w:t>
      </w:r>
      <w:ins w:id="380" w:author="Andre" w:date="2016-07-02T11:46:00Z">
        <w:r w:rsidR="0020207D">
          <w:rPr>
            <w:rFonts w:cs="Times New Roman"/>
          </w:rPr>
          <w:t>;</w:t>
        </w:r>
      </w:ins>
    </w:p>
    <w:p w14:paraId="066ACB1C" w14:textId="77777777" w:rsidR="0020207D" w:rsidRDefault="0020207D">
      <w:pPr>
        <w:pStyle w:val="PargrafodaLista"/>
        <w:numPr>
          <w:ilvl w:val="0"/>
          <w:numId w:val="21"/>
        </w:numPr>
        <w:spacing w:after="160"/>
        <w:rPr>
          <w:ins w:id="381" w:author="Andre" w:date="2016-07-02T11:46:00Z"/>
          <w:rFonts w:cs="Times New Roman"/>
        </w:rPr>
        <w:pPrChange w:id="382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ins w:id="383" w:author="Andre" w:date="2016-07-02T11:46:00Z">
        <w:r>
          <w:rPr>
            <w:rFonts w:cs="Times New Roman"/>
          </w:rPr>
          <w:t>Suporte a rotinas;</w:t>
        </w:r>
      </w:ins>
    </w:p>
    <w:p w14:paraId="4C1F9B95" w14:textId="020742F0" w:rsidR="00730F1A" w:rsidDel="00167FF5" w:rsidRDefault="0020207D" w:rsidP="009A0DC3">
      <w:pPr>
        <w:pStyle w:val="PargrafodaLista"/>
        <w:numPr>
          <w:ilvl w:val="0"/>
          <w:numId w:val="21"/>
        </w:numPr>
        <w:spacing w:after="160"/>
        <w:rPr>
          <w:del w:id="384" w:author="Tiago M Dias" w:date="2016-06-18T12:11:00Z"/>
          <w:rFonts w:cs="Times New Roman"/>
        </w:rPr>
      </w:pPr>
      <w:ins w:id="385" w:author="Andre" w:date="2016-07-02T11:46:00Z">
        <w:r>
          <w:rPr>
            <w:rFonts w:cs="Times New Roman"/>
          </w:rPr>
          <w:t>Interrupção externa.</w:t>
        </w:r>
      </w:ins>
      <w:del w:id="386" w:author="Andre" w:date="2016-07-02T11:46:00Z">
        <w:r w:rsidR="00730F1A" w:rsidRPr="00167FF5" w:rsidDel="0020207D">
          <w:rPr>
            <w:rFonts w:cs="Times New Roman"/>
          </w:rPr>
          <w:delText>.</w:delText>
        </w:r>
      </w:del>
      <w:r w:rsidR="00730F1A" w:rsidRPr="00167FF5">
        <w:rPr>
          <w:rFonts w:cs="Times New Roman"/>
        </w:rPr>
        <w:t xml:space="preserve"> </w:t>
      </w:r>
      <w:commentRangeEnd w:id="372"/>
      <w:r w:rsidR="00496887">
        <w:rPr>
          <w:rStyle w:val="Refdecomentrio"/>
        </w:rPr>
        <w:commentReference w:id="372"/>
      </w:r>
      <w:commentRangeEnd w:id="373"/>
      <w:r>
        <w:rPr>
          <w:rStyle w:val="Refdecomentrio"/>
        </w:rPr>
        <w:commentReference w:id="373"/>
      </w:r>
    </w:p>
    <w:p w14:paraId="3D4E887A" w14:textId="6EEEF3C3" w:rsidR="009A0DC3" w:rsidRDefault="00730F1A">
      <w:pPr>
        <w:pStyle w:val="PargrafodaLista"/>
        <w:numPr>
          <w:ilvl w:val="0"/>
          <w:numId w:val="21"/>
        </w:numPr>
        <w:spacing w:after="160"/>
        <w:rPr>
          <w:ins w:id="387" w:author="Tiago M Dias" w:date="2016-06-18T12:01:00Z"/>
        </w:rPr>
        <w:pPrChange w:id="388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del w:id="389" w:author="Tiago M Dias" w:date="2016-06-18T12:11:00Z">
        <w:r w:rsidDel="00167FF5">
          <w:tab/>
          <w:delText>Para além destas caraterísticas, o processador também tem um mecanismo de interrupção que consiste na verificação de um pino ao fim de cada execução de uma instrução, e caso este esteja ativo (</w:delText>
        </w:r>
        <w:r w:rsidRPr="00167FF5" w:rsidDel="00167FF5">
          <w:rPr>
            <w:i/>
          </w:rPr>
          <w:delText>active-low</w:delText>
        </w:r>
        <w:r w:rsidDel="00167FF5">
          <w:delText>) é gerada uma chamada a uma rotina ISR (</w:delText>
        </w:r>
        <w:r w:rsidRPr="00167FF5" w:rsidDel="00167FF5">
          <w:rPr>
            <w:i/>
          </w:rPr>
          <w:delText>Interrupt Service Routine</w:delText>
        </w:r>
        <w:r w:rsidDel="00167FF5">
          <w:delText xml:space="preserve">) que executará a ação pretendida por quem interrompeu. Mas um das dificuldades que essa interrupção trás depois de executar código ISR é voltar a colocar os registos nos estados originais e retornar o programa no estado inicial antes da interrupção (registo PC). Para que uma interrupção tenha sucesso é necessário que o estado de execução seja preservado, neste caso salvaguardar o valor corrente do registo PC no do registo </w:delText>
        </w:r>
        <w:r w:rsidRPr="00167FF5" w:rsidDel="00167FF5">
          <w:rPr>
            <w:i/>
          </w:rPr>
          <w:delText>Link</w:delText>
        </w:r>
        <w:r w:rsidDel="00167FF5">
          <w:delTex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delText>
        </w:r>
        <w:r w:rsidRPr="00167FF5" w:rsidDel="00167FF5">
          <w:rPr>
            <w:i/>
          </w:rPr>
          <w:delText>Stack</w:delText>
        </w:r>
      </w:del>
    </w:p>
    <w:p w14:paraId="73A076E5" w14:textId="7BA94D40" w:rsidR="00730F1A" w:rsidDel="009A0DC3" w:rsidRDefault="00730F1A" w:rsidP="00730F1A">
      <w:pPr>
        <w:rPr>
          <w:del w:id="390" w:author="Tiago M Dias" w:date="2016-06-18T12:00:00Z"/>
        </w:rPr>
      </w:pPr>
      <w:del w:id="391" w:author="Tiago M Dias" w:date="2016-06-18T12:01:00Z">
        <w:r w:rsidDel="009A0DC3">
          <w:delText>.</w:delText>
        </w:r>
      </w:del>
      <w:del w:id="392" w:author="Tiago M Dias" w:date="2016-06-18T12:00:00Z">
        <w:r w:rsidDel="009A0DC3">
          <w:delText xml:space="preserve"> </w:delText>
        </w:r>
      </w:del>
    </w:p>
    <w:p w14:paraId="6DFE323D" w14:textId="36B47EE2" w:rsidR="00730F1A" w:rsidDel="009A0DC3" w:rsidRDefault="00730F1A" w:rsidP="00730F1A">
      <w:pPr>
        <w:rPr>
          <w:del w:id="393" w:author="Tiago M Dias" w:date="2016-06-18T12:00:00Z"/>
        </w:rPr>
      </w:pPr>
      <w:del w:id="394" w:author="Tiago M Dias" w:date="2016-06-18T12:00:00Z">
        <w:r w:rsidDel="009A0DC3">
          <w:br w:type="page"/>
        </w:r>
      </w:del>
    </w:p>
    <w:p w14:paraId="4BDA4286" w14:textId="7F4086B4" w:rsidR="00730F1A" w:rsidDel="00116F9E" w:rsidRDefault="00730F1A">
      <w:pPr>
        <w:rPr>
          <w:del w:id="395" w:author="Tiago M Dias" w:date="2016-06-18T11:46:00Z"/>
        </w:rPr>
      </w:pPr>
      <w:del w:id="396" w:author="Tiago M Dias" w:date="2016-06-18T12:00:00Z">
        <w:r w:rsidDel="009A0DC3">
          <w:tab/>
        </w:r>
      </w:del>
      <w:del w:id="397" w:author="Tiago M Dias" w:date="2016-06-18T11:46:00Z">
        <w:r w:rsidDel="00116F9E">
          <w:delText>As seguintes tabelas, mostram a sintaxe das instruções que o processador PDS16 suporta, estando elas divididas em secções como cinco secções: Load, Store, Aritmétrica, Lógica e Jump.</w:delText>
        </w:r>
      </w:del>
    </w:p>
    <w:tbl>
      <w:tblPr>
        <w:tblStyle w:val="TabeladeGrelha5Escura-Destaque110"/>
        <w:tblW w:w="9209" w:type="dxa"/>
        <w:tblLook w:val="04A0" w:firstRow="1" w:lastRow="0" w:firstColumn="1" w:lastColumn="0" w:noHBand="0" w:noVBand="1"/>
      </w:tblPr>
      <w:tblGrid>
        <w:gridCol w:w="1530"/>
        <w:gridCol w:w="2477"/>
        <w:gridCol w:w="2253"/>
        <w:gridCol w:w="2949"/>
      </w:tblGrid>
      <w:tr w:rsidR="00730F1A" w:rsidDel="00116F9E" w14:paraId="013D1787" w14:textId="632CAA61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del w:id="3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0F36EBF8" w14:textId="094E469F" w:rsidR="00730F1A" w:rsidDel="00116F9E" w:rsidRDefault="00730F1A">
            <w:pPr>
              <w:pStyle w:val="Cabealho2"/>
              <w:numPr>
                <w:ilvl w:val="1"/>
                <w:numId w:val="34"/>
              </w:numPr>
              <w:rPr>
                <w:del w:id="399" w:author="Tiago M Dias" w:date="2016-06-18T11:46:00Z"/>
              </w:rPr>
              <w:pPrChange w:id="400" w:author="Tiago M Dias" w:date="2016-06-18T12:01:00Z">
                <w:pPr/>
              </w:pPrChange>
            </w:pPr>
            <w:bookmarkStart w:id="401" w:name="_Toc455222708"/>
            <w:del w:id="402" w:author="Tiago M Dias" w:date="2016-06-18T11:46:00Z">
              <w:r w:rsidDel="00116F9E">
                <w:delText>Operação</w:delText>
              </w:r>
              <w:bookmarkEnd w:id="401"/>
            </w:del>
          </w:p>
        </w:tc>
        <w:tc>
          <w:tcPr>
            <w:tcW w:w="2268" w:type="dxa"/>
          </w:tcPr>
          <w:p w14:paraId="4907420A" w14:textId="33CA6AE1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3" w:author="Tiago M Dias" w:date="2016-06-18T11:46:00Z"/>
              </w:rPr>
              <w:pPrChange w:id="404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5" w:author="Tiago M Dias" w:date="2016-06-18T11:46:00Z">
              <w:r w:rsidDel="00116F9E">
                <w:delText>Assembly</w:delText>
              </w:r>
            </w:del>
          </w:p>
        </w:tc>
        <w:tc>
          <w:tcPr>
            <w:tcW w:w="2977" w:type="dxa"/>
          </w:tcPr>
          <w:p w14:paraId="367D5545" w14:textId="12AF1E5E" w:rsidR="00730F1A" w:rsidDel="00116F9E" w:rsidRDefault="00730F1A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06" w:author="Tiago M Dias" w:date="2016-06-18T11:46:00Z"/>
              </w:rPr>
              <w:pPrChange w:id="407" w:author="Tiago M Dias" w:date="2016-06-18T12:01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08" w:author="Tiago M Dias" w:date="2016-06-18T11:46:00Z">
              <w:r w:rsidDel="00116F9E">
                <w:delText>Acção</w:delText>
              </w:r>
            </w:del>
          </w:p>
        </w:tc>
      </w:tr>
      <w:tr w:rsidR="00730F1A" w:rsidDel="00116F9E" w14:paraId="44EA00FC" w14:textId="4055A40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0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FBC5942" w14:textId="32B29D27" w:rsidR="00730F1A" w:rsidDel="00116F9E" w:rsidRDefault="00730F1A">
            <w:pPr>
              <w:pStyle w:val="Cabealho2"/>
              <w:rPr>
                <w:del w:id="410" w:author="Tiago M Dias" w:date="2016-06-18T11:46:00Z"/>
              </w:rPr>
              <w:pPrChange w:id="411" w:author="Tiago M Dias" w:date="2016-06-18T12:01:00Z">
                <w:pPr/>
              </w:pPrChange>
            </w:pPr>
            <w:del w:id="412" w:author="Tiago M Dias" w:date="2016-06-18T11:46:00Z">
              <w:r w:rsidDel="00116F9E">
                <w:delText>Load</w:delText>
              </w:r>
            </w:del>
          </w:p>
        </w:tc>
        <w:tc>
          <w:tcPr>
            <w:tcW w:w="2529" w:type="dxa"/>
          </w:tcPr>
          <w:p w14:paraId="17B8E9D5" w14:textId="0943BB8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3" w:author="Tiago M Dias" w:date="2016-06-18T11:46:00Z"/>
                <w:rPrChange w:id="414" w:author="Tiago M Dias" w:date="2016-06-18T12:01:00Z">
                  <w:rPr>
                    <w:del w:id="4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1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17" w:author="Tiago M Dias" w:date="2016-06-18T11:46:00Z">
              <w:r w:rsidRPr="009A0DC3" w:rsidDel="00116F9E">
                <w:rPr>
                  <w:rPrChange w:id="41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low half word</w:delText>
              </w:r>
            </w:del>
          </w:p>
        </w:tc>
        <w:tc>
          <w:tcPr>
            <w:tcW w:w="2268" w:type="dxa"/>
          </w:tcPr>
          <w:p w14:paraId="2BEF5FD8" w14:textId="067E2C7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9" w:author="Tiago M Dias" w:date="2016-06-18T11:46:00Z"/>
                <w:rPrChange w:id="420" w:author="Tiago M Dias" w:date="2016-06-18T12:01:00Z">
                  <w:rPr>
                    <w:del w:id="42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3" w:author="Tiago M Dias" w:date="2016-06-18T11:46:00Z">
              <w:r w:rsidRPr="009A0DC3" w:rsidDel="00116F9E">
                <w:rPr>
                  <w:rPrChange w:id="42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 rd,#immediate8</w:delText>
              </w:r>
            </w:del>
          </w:p>
        </w:tc>
        <w:tc>
          <w:tcPr>
            <w:tcW w:w="2977" w:type="dxa"/>
          </w:tcPr>
          <w:p w14:paraId="193C99EE" w14:textId="317DC0A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5" w:author="Tiago M Dias" w:date="2016-06-18T11:46:00Z"/>
                <w:rPrChange w:id="426" w:author="Tiago M Dias" w:date="2016-06-18T12:01:00Z">
                  <w:rPr>
                    <w:del w:id="4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2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9" w:author="Tiago M Dias" w:date="2016-06-18T11:46:00Z">
              <w:r w:rsidRPr="009A0DC3" w:rsidDel="00116F9E">
                <w:rPr>
                  <w:rPrChange w:id="4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0x00 immediate8</w:delText>
              </w:r>
            </w:del>
          </w:p>
        </w:tc>
      </w:tr>
      <w:tr w:rsidR="00730F1A" w:rsidDel="00116F9E" w14:paraId="4CB9F60C" w14:textId="22D26BFB" w:rsidTr="005F22B5">
        <w:trPr>
          <w:trHeight w:val="20"/>
          <w:del w:id="43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034AA9C" w14:textId="3083ACEA" w:rsidR="00730F1A" w:rsidRPr="009A0DC3" w:rsidDel="00116F9E" w:rsidRDefault="00730F1A">
            <w:pPr>
              <w:pStyle w:val="Cabealho2"/>
              <w:rPr>
                <w:del w:id="432" w:author="Tiago M Dias" w:date="2016-06-18T11:46:00Z"/>
                <w:rPrChange w:id="433" w:author="Tiago M Dias" w:date="2016-06-18T12:01:00Z">
                  <w:rPr>
                    <w:del w:id="4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F8209C6" w14:textId="468D623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6" w:author="Tiago M Dias" w:date="2016-06-18T11:46:00Z"/>
                <w:rPrChange w:id="437" w:author="Tiago M Dias" w:date="2016-06-18T12:01:00Z">
                  <w:rPr>
                    <w:del w:id="4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0" w:author="Tiago M Dias" w:date="2016-06-18T11:46:00Z">
              <w:r w:rsidRPr="009A0DC3" w:rsidDel="00116F9E">
                <w:rPr>
                  <w:rPrChange w:id="4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Immediate into high word</w:delText>
              </w:r>
            </w:del>
          </w:p>
        </w:tc>
        <w:tc>
          <w:tcPr>
            <w:tcW w:w="2268" w:type="dxa"/>
          </w:tcPr>
          <w:p w14:paraId="1ABDC860" w14:textId="38FD2C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2" w:author="Tiago M Dias" w:date="2016-06-18T11:46:00Z"/>
                <w:rPrChange w:id="443" w:author="Tiago M Dias" w:date="2016-06-18T12:01:00Z">
                  <w:rPr>
                    <w:del w:id="44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4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46" w:author="Tiago M Dias" w:date="2016-06-18T11:46:00Z">
              <w:r w:rsidRPr="009A0DC3" w:rsidDel="00116F9E">
                <w:rPr>
                  <w:rPrChange w:id="44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ldih rd,#immediate8</w:delText>
              </w:r>
            </w:del>
          </w:p>
        </w:tc>
        <w:tc>
          <w:tcPr>
            <w:tcW w:w="2977" w:type="dxa"/>
          </w:tcPr>
          <w:p w14:paraId="7DBCBD60" w14:textId="53A9594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8" w:author="Tiago M Dias" w:date="2016-06-18T11:46:00Z"/>
                <w:rPrChange w:id="449" w:author="Tiago M Dias" w:date="2016-06-18T12:01:00Z">
                  <w:rPr>
                    <w:del w:id="4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2" w:author="Tiago M Dias" w:date="2016-06-18T11:46:00Z">
              <w:r w:rsidRPr="009A0DC3" w:rsidDel="00116F9E">
                <w:rPr>
                  <w:rPrChange w:id="45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0ximmediate8, LSB(rd)</w:delText>
              </w:r>
            </w:del>
          </w:p>
        </w:tc>
      </w:tr>
      <w:tr w:rsidR="00730F1A" w:rsidDel="00116F9E" w14:paraId="313FD466" w14:textId="345B28E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45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521130A" w14:textId="7D8553B2" w:rsidR="00730F1A" w:rsidRPr="009A0DC3" w:rsidDel="00116F9E" w:rsidRDefault="00730F1A">
            <w:pPr>
              <w:pStyle w:val="Cabealho2"/>
              <w:rPr>
                <w:del w:id="455" w:author="Tiago M Dias" w:date="2016-06-18T11:46:00Z"/>
                <w:rPrChange w:id="456" w:author="Tiago M Dias" w:date="2016-06-18T12:01:00Z">
                  <w:rPr>
                    <w:del w:id="45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5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0E41098" w14:textId="7EE8D9D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9" w:author="Tiago M Dias" w:date="2016-06-18T11:46:00Z"/>
                <w:rPrChange w:id="460" w:author="Tiago M Dias" w:date="2016-06-18T12:01:00Z">
                  <w:rPr>
                    <w:del w:id="4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3" w:author="Tiago M Dias" w:date="2016-06-18T11:46:00Z">
              <w:r w:rsidRPr="009A0DC3" w:rsidDel="00116F9E">
                <w:rPr>
                  <w:rPrChange w:id="4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385D6645" w14:textId="45FAB30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5" w:author="Tiago M Dias" w:date="2016-06-18T11:46:00Z"/>
                <w:rPrChange w:id="466" w:author="Tiago M Dias" w:date="2016-06-18T12:01:00Z">
                  <w:rPr>
                    <w:del w:id="4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6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69" w:author="Tiago M Dias" w:date="2016-06-18T11:46:00Z">
              <w:r w:rsidRPr="009A0DC3" w:rsidDel="00116F9E">
                <w:rPr>
                  <w:rPrChange w:id="47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rd,direct7</w:delText>
              </w:r>
            </w:del>
          </w:p>
        </w:tc>
        <w:tc>
          <w:tcPr>
            <w:tcW w:w="2977" w:type="dxa"/>
          </w:tcPr>
          <w:p w14:paraId="722930BE" w14:textId="3DB3C36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1" w:author="Tiago M Dias" w:date="2016-06-18T11:46:00Z"/>
                <w:rPrChange w:id="472" w:author="Tiago M Dias" w:date="2016-06-18T12:01:00Z">
                  <w:rPr>
                    <w:del w:id="4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7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75" w:author="Tiago M Dias" w:date="2016-06-18T11:46:00Z">
              <w:r w:rsidRPr="009A0DC3" w:rsidDel="00116F9E">
                <w:rPr>
                  <w:rPrChange w:id="47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[direct7]</w:delText>
              </w:r>
            </w:del>
          </w:p>
        </w:tc>
      </w:tr>
      <w:tr w:rsidR="00730F1A" w:rsidDel="00116F9E" w14:paraId="0BCDA715" w14:textId="1E958FF3" w:rsidTr="005F22B5">
        <w:trPr>
          <w:trHeight w:val="20"/>
          <w:del w:id="47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8C40BC4" w14:textId="283DA08E" w:rsidR="00730F1A" w:rsidRPr="009A0DC3" w:rsidDel="00116F9E" w:rsidRDefault="00730F1A">
            <w:pPr>
              <w:pStyle w:val="Cabealho2"/>
              <w:rPr>
                <w:del w:id="478" w:author="Tiago M Dias" w:date="2016-06-18T11:46:00Z"/>
                <w:rPrChange w:id="479" w:author="Tiago M Dias" w:date="2016-06-18T12:01:00Z">
                  <w:rPr>
                    <w:del w:id="4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4045FAF" w14:textId="5F45319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Tiago M Dias" w:date="2016-06-18T11:46:00Z"/>
                <w:rPrChange w:id="483" w:author="Tiago M Dias" w:date="2016-06-18T12:01:00Z">
                  <w:rPr>
                    <w:del w:id="4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86" w:author="Tiago M Dias" w:date="2016-06-18T11:46:00Z">
              <w:r w:rsidRPr="009A0DC3" w:rsidDel="00116F9E">
                <w:rPr>
                  <w:rPrChange w:id="4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06D76B42" w14:textId="7C8D3F8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Tiago M Dias" w:date="2016-06-18T11:46:00Z"/>
                <w:rPrChange w:id="489" w:author="Tiago M Dias" w:date="2016-06-18T12:01:00Z">
                  <w:rPr>
                    <w:del w:id="4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2" w:author="Tiago M Dias" w:date="2016-06-18T11:46:00Z">
              <w:r w:rsidRPr="009A0DC3" w:rsidDel="00116F9E">
                <w:rPr>
                  <w:rPrChange w:id="4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rd,[rbx,#idx3]</w:delText>
              </w:r>
            </w:del>
          </w:p>
        </w:tc>
        <w:tc>
          <w:tcPr>
            <w:tcW w:w="2977" w:type="dxa"/>
          </w:tcPr>
          <w:p w14:paraId="113A7CAD" w14:textId="51CC1D8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Tiago M Dias" w:date="2016-06-18T11:46:00Z"/>
                <w:rPrChange w:id="495" w:author="Tiago M Dias" w:date="2016-06-18T12:01:00Z">
                  <w:rPr>
                    <w:del w:id="49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49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8" w:author="Tiago M Dias" w:date="2016-06-18T11:46:00Z">
              <w:r w:rsidRPr="009A0DC3" w:rsidDel="00116F9E">
                <w:rPr>
                  <w:rPrChange w:id="49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[rbx+idx3]</w:delText>
              </w:r>
            </w:del>
          </w:p>
        </w:tc>
      </w:tr>
      <w:tr w:rsidR="00730F1A" w:rsidDel="00116F9E" w14:paraId="2B0E7028" w14:textId="25207AA3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0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B8F86E0" w14:textId="6AC010D3" w:rsidR="00730F1A" w:rsidRPr="009A0DC3" w:rsidDel="00116F9E" w:rsidRDefault="00730F1A">
            <w:pPr>
              <w:pStyle w:val="Cabealho2"/>
              <w:rPr>
                <w:del w:id="501" w:author="Tiago M Dias" w:date="2016-06-18T11:46:00Z"/>
                <w:rPrChange w:id="502" w:author="Tiago M Dias" w:date="2016-06-18T12:01:00Z">
                  <w:rPr>
                    <w:del w:id="5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362CB1" w14:textId="65526DA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5" w:author="Tiago M Dias" w:date="2016-06-18T11:46:00Z"/>
                <w:rPrChange w:id="506" w:author="Tiago M Dias" w:date="2016-06-18T12:01:00Z">
                  <w:rPr>
                    <w:del w:id="5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0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09" w:author="Tiago M Dias" w:date="2016-06-18T11:46:00Z">
              <w:r w:rsidRPr="009A0DC3" w:rsidDel="00116F9E">
                <w:rPr>
                  <w:rPrChange w:id="5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55D831A" w14:textId="26459B4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1" w:author="Tiago M Dias" w:date="2016-06-18T11:46:00Z"/>
                <w:rPrChange w:id="512" w:author="Tiago M Dias" w:date="2016-06-18T12:01:00Z">
                  <w:rPr>
                    <w:del w:id="5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1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5" w:author="Tiago M Dias" w:date="2016-06-18T11:46:00Z">
              <w:r w:rsidRPr="009A0DC3" w:rsidDel="00116F9E">
                <w:rPr>
                  <w:rPrChange w:id="5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ld{b} rd,[rbx,rix]</w:delText>
              </w:r>
            </w:del>
          </w:p>
        </w:tc>
        <w:tc>
          <w:tcPr>
            <w:tcW w:w="2977" w:type="dxa"/>
          </w:tcPr>
          <w:p w14:paraId="2F7B5F94" w14:textId="5763A79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17" w:author="Tiago M Dias" w:date="2016-06-18T11:46:00Z"/>
                <w:rPrChange w:id="518" w:author="Tiago M Dias" w:date="2016-06-18T12:01:00Z">
                  <w:rPr>
                    <w:del w:id="51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1" w:author="Tiago M Dias" w:date="2016-06-18T11:46:00Z">
              <w:r w:rsidRPr="009A0DC3" w:rsidDel="00116F9E">
                <w:rPr>
                  <w:rPrChange w:id="52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 = [rbx+rix]</w:delText>
              </w:r>
            </w:del>
          </w:p>
        </w:tc>
      </w:tr>
      <w:tr w:rsidR="00730F1A" w:rsidDel="00116F9E" w14:paraId="22F3D8AE" w14:textId="061CB602" w:rsidTr="005F22B5">
        <w:trPr>
          <w:trHeight w:val="20"/>
          <w:del w:id="52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63F17BA1" w14:textId="218B3B40" w:rsidR="00730F1A" w:rsidRPr="009A0DC3" w:rsidDel="00116F9E" w:rsidRDefault="00730F1A">
            <w:pPr>
              <w:pStyle w:val="Cabealho2"/>
              <w:rPr>
                <w:del w:id="524" w:author="Tiago M Dias" w:date="2016-06-18T11:46:00Z"/>
                <w:rPrChange w:id="525" w:author="Tiago M Dias" w:date="2016-06-18T12:01:00Z">
                  <w:rPr>
                    <w:del w:id="5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27" w:author="Tiago M Dias" w:date="2016-06-18T12:01:00Z">
                <w:pPr/>
              </w:pPrChange>
            </w:pPr>
            <w:del w:id="528" w:author="Tiago M Dias" w:date="2016-06-18T11:46:00Z">
              <w:r w:rsidRPr="009A0DC3" w:rsidDel="00116F9E">
                <w:rPr>
                  <w:b/>
                  <w:bCs/>
                  <w:rPrChange w:id="5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Store</w:delText>
              </w:r>
            </w:del>
          </w:p>
        </w:tc>
        <w:tc>
          <w:tcPr>
            <w:tcW w:w="2529" w:type="dxa"/>
          </w:tcPr>
          <w:p w14:paraId="4220CC2B" w14:textId="756CC92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Tiago M Dias" w:date="2016-06-18T11:46:00Z"/>
                <w:rPrChange w:id="531" w:author="Tiago M Dias" w:date="2016-06-18T12:01:00Z">
                  <w:rPr>
                    <w:del w:id="5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34" w:author="Tiago M Dias" w:date="2016-06-18T11:46:00Z">
              <w:r w:rsidRPr="009A0DC3" w:rsidDel="00116F9E">
                <w:rPr>
                  <w:rPrChange w:id="53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Direct</w:delText>
              </w:r>
            </w:del>
          </w:p>
        </w:tc>
        <w:tc>
          <w:tcPr>
            <w:tcW w:w="2268" w:type="dxa"/>
          </w:tcPr>
          <w:p w14:paraId="7F45710C" w14:textId="696E0B9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6" w:author="Tiago M Dias" w:date="2016-06-18T11:46:00Z"/>
                <w:rPrChange w:id="537" w:author="Tiago M Dias" w:date="2016-06-18T12:01:00Z">
                  <w:rPr>
                    <w:del w:id="5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0" w:author="Tiago M Dias" w:date="2016-06-18T11:46:00Z">
              <w:r w:rsidRPr="009A0DC3" w:rsidDel="00116F9E">
                <w:rPr>
                  <w:rPrChange w:id="5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rs,direct7</w:delText>
              </w:r>
            </w:del>
          </w:p>
        </w:tc>
        <w:tc>
          <w:tcPr>
            <w:tcW w:w="2977" w:type="dxa"/>
          </w:tcPr>
          <w:p w14:paraId="260EDAFD" w14:textId="3DBFE76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2" w:author="Tiago M Dias" w:date="2016-06-18T11:46:00Z"/>
                <w:rPrChange w:id="543" w:author="Tiago M Dias" w:date="2016-06-18T12:01:00Z">
                  <w:rPr>
                    <w:del w:id="54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4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46" w:author="Tiago M Dias" w:date="2016-06-18T11:46:00Z">
              <w:r w:rsidRPr="009A0DC3" w:rsidDel="00116F9E">
                <w:rPr>
                  <w:rPrChange w:id="54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[direct7] = rs</w:delText>
              </w:r>
            </w:del>
          </w:p>
        </w:tc>
      </w:tr>
      <w:tr w:rsidR="00730F1A" w:rsidDel="00116F9E" w14:paraId="5D7879F2" w14:textId="368B6CC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4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FCC4A99" w14:textId="167F1391" w:rsidR="00730F1A" w:rsidRPr="009A0DC3" w:rsidDel="00116F9E" w:rsidRDefault="00730F1A">
            <w:pPr>
              <w:pStyle w:val="Cabealho2"/>
              <w:rPr>
                <w:del w:id="549" w:author="Tiago M Dias" w:date="2016-06-18T11:46:00Z"/>
                <w:rPrChange w:id="550" w:author="Tiago M Dias" w:date="2016-06-18T12:01:00Z">
                  <w:rPr>
                    <w:del w:id="55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B56C30C" w14:textId="241E54EE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3" w:author="Tiago M Dias" w:date="2016-06-18T11:46:00Z"/>
                <w:rPrChange w:id="554" w:author="Tiago M Dias" w:date="2016-06-18T12:01:00Z">
                  <w:rPr>
                    <w:del w:id="5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5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57" w:author="Tiago M Dias" w:date="2016-06-18T11:46:00Z">
              <w:r w:rsidRPr="009A0DC3" w:rsidDel="00116F9E">
                <w:rPr>
                  <w:rPrChange w:id="5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Indexed</w:delText>
              </w:r>
            </w:del>
          </w:p>
        </w:tc>
        <w:tc>
          <w:tcPr>
            <w:tcW w:w="2268" w:type="dxa"/>
          </w:tcPr>
          <w:p w14:paraId="2A8579C1" w14:textId="3AACEB3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59" w:author="Tiago M Dias" w:date="2016-06-18T11:46:00Z"/>
                <w:rPrChange w:id="560" w:author="Tiago M Dias" w:date="2016-06-18T12:01:00Z">
                  <w:rPr>
                    <w:del w:id="5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3" w:author="Tiago M Dias" w:date="2016-06-18T11:46:00Z">
              <w:r w:rsidRPr="009A0DC3" w:rsidDel="00116F9E">
                <w:rPr>
                  <w:rPrChange w:id="5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rs,[rbx,#idx3]</w:delText>
              </w:r>
            </w:del>
          </w:p>
        </w:tc>
        <w:tc>
          <w:tcPr>
            <w:tcW w:w="2977" w:type="dxa"/>
          </w:tcPr>
          <w:p w14:paraId="5D9CA526" w14:textId="16C8F5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5" w:author="Tiago M Dias" w:date="2016-06-18T11:46:00Z"/>
                <w:rPrChange w:id="566" w:author="Tiago M Dias" w:date="2016-06-18T12:01:00Z">
                  <w:rPr>
                    <w:del w:id="56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6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9" w:author="Tiago M Dias" w:date="2016-06-18T11:46:00Z">
              <w:r w:rsidRPr="009A0DC3" w:rsidDel="00116F9E">
                <w:rPr>
                  <w:rPrChange w:id="57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[rbx+idx3] = rs</w:delText>
              </w:r>
            </w:del>
          </w:p>
        </w:tc>
      </w:tr>
      <w:tr w:rsidR="00730F1A" w:rsidDel="00116F9E" w14:paraId="3E7B8705" w14:textId="20492397" w:rsidTr="005F22B5">
        <w:trPr>
          <w:trHeight w:val="20"/>
          <w:del w:id="57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1EB1C44" w14:textId="1DD7FE6F" w:rsidR="00730F1A" w:rsidRPr="009A0DC3" w:rsidDel="00116F9E" w:rsidRDefault="00730F1A">
            <w:pPr>
              <w:pStyle w:val="Cabealho2"/>
              <w:rPr>
                <w:del w:id="572" w:author="Tiago M Dias" w:date="2016-06-18T11:46:00Z"/>
                <w:rPrChange w:id="573" w:author="Tiago M Dias" w:date="2016-06-18T12:01:00Z">
                  <w:rPr>
                    <w:del w:id="5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3A8575C" w14:textId="37FDC89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6" w:author="Tiago M Dias" w:date="2016-06-18T11:46:00Z"/>
                <w:rPrChange w:id="577" w:author="Tiago M Dias" w:date="2016-06-18T12:01:00Z">
                  <w:rPr>
                    <w:del w:id="5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7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0" w:author="Tiago M Dias" w:date="2016-06-18T11:46:00Z">
              <w:r w:rsidRPr="009A0DC3" w:rsidDel="00116F9E">
                <w:rPr>
                  <w:rPrChange w:id="5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Based indexed</w:delText>
              </w:r>
            </w:del>
          </w:p>
        </w:tc>
        <w:tc>
          <w:tcPr>
            <w:tcW w:w="2268" w:type="dxa"/>
          </w:tcPr>
          <w:p w14:paraId="4C2C4B99" w14:textId="1E052BD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2" w:author="Tiago M Dias" w:date="2016-06-18T11:46:00Z"/>
                <w:rPrChange w:id="583" w:author="Tiago M Dias" w:date="2016-06-18T12:01:00Z">
                  <w:rPr>
                    <w:del w:id="5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86" w:author="Tiago M Dias" w:date="2016-06-18T11:46:00Z">
              <w:r w:rsidRPr="009A0DC3" w:rsidDel="00116F9E">
                <w:rPr>
                  <w:rPrChange w:id="5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st{b} rs,[rbx,rix]</w:delText>
              </w:r>
            </w:del>
          </w:p>
        </w:tc>
        <w:tc>
          <w:tcPr>
            <w:tcW w:w="2977" w:type="dxa"/>
          </w:tcPr>
          <w:p w14:paraId="5A5D0AFE" w14:textId="476F9F9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8" w:author="Tiago M Dias" w:date="2016-06-18T11:46:00Z"/>
                <w:rPrChange w:id="589" w:author="Tiago M Dias" w:date="2016-06-18T12:01:00Z">
                  <w:rPr>
                    <w:del w:id="59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2" w:author="Tiago M Dias" w:date="2016-06-18T11:46:00Z">
              <w:r w:rsidRPr="009A0DC3" w:rsidDel="00116F9E">
                <w:rPr>
                  <w:rPrChange w:id="59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[rbx+rix] = rs</w:delText>
              </w:r>
            </w:del>
          </w:p>
        </w:tc>
      </w:tr>
      <w:tr w:rsidR="00730F1A" w:rsidDel="00116F9E" w14:paraId="4E2E3237" w14:textId="627FA91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59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F78F01" w14:textId="2FE61149" w:rsidR="00730F1A" w:rsidRPr="009A0DC3" w:rsidDel="00116F9E" w:rsidRDefault="00730F1A">
            <w:pPr>
              <w:pStyle w:val="Cabealho2"/>
              <w:rPr>
                <w:del w:id="595" w:author="Tiago M Dias" w:date="2016-06-18T11:46:00Z"/>
                <w:rPrChange w:id="596" w:author="Tiago M Dias" w:date="2016-06-18T12:01:00Z">
                  <w:rPr>
                    <w:del w:id="59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598" w:author="Tiago M Dias" w:date="2016-06-18T12:01:00Z">
                <w:pPr/>
              </w:pPrChange>
            </w:pPr>
            <w:del w:id="599" w:author="Tiago M Dias" w:date="2016-06-18T11:46:00Z">
              <w:r w:rsidRPr="009A0DC3" w:rsidDel="00116F9E">
                <w:rPr>
                  <w:b/>
                  <w:bCs/>
                  <w:rPrChange w:id="60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Aritmétrica</w:delText>
              </w:r>
            </w:del>
          </w:p>
        </w:tc>
        <w:tc>
          <w:tcPr>
            <w:tcW w:w="2529" w:type="dxa"/>
          </w:tcPr>
          <w:p w14:paraId="6B35D813" w14:textId="2831F4A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1" w:author="Tiago M Dias" w:date="2016-06-18T11:46:00Z"/>
                <w:rPrChange w:id="602" w:author="Tiago M Dias" w:date="2016-06-18T12:01:00Z">
                  <w:rPr>
                    <w:del w:id="60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0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05" w:author="Tiago M Dias" w:date="2016-06-18T11:46:00Z">
              <w:r w:rsidRPr="009A0DC3" w:rsidDel="00116F9E">
                <w:rPr>
                  <w:rPrChange w:id="60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 registers</w:delText>
              </w:r>
            </w:del>
          </w:p>
        </w:tc>
        <w:tc>
          <w:tcPr>
            <w:tcW w:w="2268" w:type="dxa"/>
          </w:tcPr>
          <w:p w14:paraId="0BAF5262" w14:textId="1F83DA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7" w:author="Tiago M Dias" w:date="2016-06-18T11:46:00Z"/>
                <w:rPrChange w:id="608" w:author="Tiago M Dias" w:date="2016-06-18T12:01:00Z">
                  <w:rPr>
                    <w:del w:id="60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1" w:author="Tiago M Dias" w:date="2016-06-18T11:46:00Z">
              <w:r w:rsidRPr="009A0DC3" w:rsidDel="00116F9E">
                <w:rPr>
                  <w:rPrChange w:id="61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rd,rm,rn</w:delText>
              </w:r>
            </w:del>
          </w:p>
        </w:tc>
        <w:tc>
          <w:tcPr>
            <w:tcW w:w="2977" w:type="dxa"/>
          </w:tcPr>
          <w:p w14:paraId="5FF82848" w14:textId="206BCC0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13" w:author="Tiago M Dias" w:date="2016-06-18T11:46:00Z"/>
                <w:rPrChange w:id="614" w:author="Tiago M Dias" w:date="2016-06-18T12:01:00Z">
                  <w:rPr>
                    <w:del w:id="61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1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17" w:author="Tiago M Dias" w:date="2016-06-18T11:46:00Z">
              <w:r w:rsidRPr="009A0DC3" w:rsidDel="00116F9E">
                <w:rPr>
                  <w:rPrChange w:id="61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</w:delText>
              </w:r>
            </w:del>
          </w:p>
        </w:tc>
      </w:tr>
      <w:tr w:rsidR="00730F1A" w:rsidDel="00116F9E" w14:paraId="45E3A550" w14:textId="1418A491" w:rsidTr="005F22B5">
        <w:trPr>
          <w:trHeight w:val="20"/>
          <w:del w:id="61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D493C93" w14:textId="5686FB86" w:rsidR="00730F1A" w:rsidRPr="009A0DC3" w:rsidDel="00116F9E" w:rsidRDefault="00730F1A">
            <w:pPr>
              <w:pStyle w:val="Cabealho2"/>
              <w:rPr>
                <w:del w:id="620" w:author="Tiago M Dias" w:date="2016-06-18T11:46:00Z"/>
                <w:rPrChange w:id="621" w:author="Tiago M Dias" w:date="2016-06-18T12:01:00Z">
                  <w:rPr>
                    <w:del w:id="6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3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5DA5B003" w14:textId="136C1C8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4" w:author="Tiago M Dias" w:date="2016-06-18T11:46:00Z"/>
                <w:rPrChange w:id="625" w:author="Tiago M Dias" w:date="2016-06-18T12:01:00Z">
                  <w:rPr>
                    <w:del w:id="62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2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28" w:author="Tiago M Dias" w:date="2016-06-18T11:46:00Z">
              <w:r w:rsidRPr="009A0DC3" w:rsidDel="00116F9E">
                <w:rPr>
                  <w:rPrChange w:id="62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CY flag</w:delText>
              </w:r>
            </w:del>
          </w:p>
        </w:tc>
        <w:tc>
          <w:tcPr>
            <w:tcW w:w="2268" w:type="dxa"/>
          </w:tcPr>
          <w:p w14:paraId="385E5069" w14:textId="358FEAAC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Tiago M Dias" w:date="2016-06-18T11:46:00Z"/>
                <w:rPrChange w:id="631" w:author="Tiago M Dias" w:date="2016-06-18T12:01:00Z">
                  <w:rPr>
                    <w:del w:id="63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4" w:author="Tiago M Dias" w:date="2016-06-18T11:46:00Z">
              <w:r w:rsidRPr="009A0DC3" w:rsidDel="00116F9E">
                <w:rPr>
                  <w:rPrChange w:id="63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addc{f} rd,rm,rn</w:delText>
              </w:r>
            </w:del>
          </w:p>
        </w:tc>
        <w:tc>
          <w:tcPr>
            <w:tcW w:w="2977" w:type="dxa"/>
          </w:tcPr>
          <w:p w14:paraId="153FA683" w14:textId="6D2A8AB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6" w:author="Tiago M Dias" w:date="2016-06-18T11:46:00Z"/>
                <w:rPrChange w:id="637" w:author="Tiago M Dias" w:date="2016-06-18T12:01:00Z">
                  <w:rPr>
                    <w:del w:id="63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3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0" w:author="Tiago M Dias" w:date="2016-06-18T11:46:00Z">
              <w:r w:rsidRPr="009A0DC3" w:rsidDel="00116F9E">
                <w:rPr>
                  <w:rPrChange w:id="64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rd=rm+rn+cy</w:delText>
              </w:r>
            </w:del>
          </w:p>
        </w:tc>
      </w:tr>
      <w:tr w:rsidR="00730F1A" w:rsidDel="00116F9E" w14:paraId="5F643EEF" w14:textId="0617B91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4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49D0F8" w14:textId="106DFB90" w:rsidR="00730F1A" w:rsidRPr="009A0DC3" w:rsidDel="00116F9E" w:rsidRDefault="00730F1A">
            <w:pPr>
              <w:pStyle w:val="Cabealho2"/>
              <w:rPr>
                <w:del w:id="643" w:author="Tiago M Dias" w:date="2016-06-18T11:46:00Z"/>
                <w:rPrChange w:id="644" w:author="Tiago M Dias" w:date="2016-06-18T12:01:00Z">
                  <w:rPr>
                    <w:del w:id="64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4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2FE28AF1" w14:textId="66586F3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7" w:author="Tiago M Dias" w:date="2016-06-18T11:46:00Z"/>
                <w:rPrChange w:id="648" w:author="Tiago M Dias" w:date="2016-06-18T12:01:00Z">
                  <w:rPr>
                    <w:del w:id="64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1" w:author="Tiago M Dias" w:date="2016-06-18T11:46:00Z">
              <w:r w:rsidRPr="009A0DC3" w:rsidDel="00116F9E">
                <w:rPr>
                  <w:rPrChange w:id="65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0F91904" w14:textId="69AFA21D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3" w:author="Tiago M Dias" w:date="2016-06-18T11:46:00Z"/>
                <w:rPrChange w:id="654" w:author="Tiago M Dias" w:date="2016-06-18T12:01:00Z">
                  <w:rPr>
                    <w:del w:id="6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5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57" w:author="Tiago M Dias" w:date="2016-06-18T11:46:00Z">
              <w:r w:rsidRPr="009A0DC3" w:rsidDel="00116F9E">
                <w:rPr>
                  <w:rPrChange w:id="65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add{f} rd,rm,#const4</w:delText>
              </w:r>
            </w:del>
          </w:p>
        </w:tc>
        <w:tc>
          <w:tcPr>
            <w:tcW w:w="2977" w:type="dxa"/>
          </w:tcPr>
          <w:p w14:paraId="0F4183A6" w14:textId="11EB2C86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59" w:author="Tiago M Dias" w:date="2016-06-18T11:46:00Z"/>
                <w:rPrChange w:id="660" w:author="Tiago M Dias" w:date="2016-06-18T12:01:00Z">
                  <w:rPr>
                    <w:del w:id="66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3" w:author="Tiago M Dias" w:date="2016-06-18T11:46:00Z">
              <w:r w:rsidRPr="009A0DC3" w:rsidDel="00116F9E">
                <w:rPr>
                  <w:rPrChange w:id="66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</w:delText>
              </w:r>
            </w:del>
          </w:p>
        </w:tc>
      </w:tr>
      <w:tr w:rsidR="00730F1A" w:rsidDel="00116F9E" w14:paraId="2BE6BDFF" w14:textId="157B3FE3" w:rsidTr="005F22B5">
        <w:trPr>
          <w:trHeight w:val="20"/>
          <w:del w:id="66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CF498B" w14:textId="57239758" w:rsidR="00730F1A" w:rsidRPr="009A0DC3" w:rsidDel="00116F9E" w:rsidRDefault="00730F1A">
            <w:pPr>
              <w:pStyle w:val="Cabealho2"/>
              <w:rPr>
                <w:del w:id="666" w:author="Tiago M Dias" w:date="2016-06-18T11:46:00Z"/>
                <w:rPrChange w:id="667" w:author="Tiago M Dias" w:date="2016-06-18T12:01:00Z">
                  <w:rPr>
                    <w:del w:id="6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6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245107E" w14:textId="0B71E07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0" w:author="Tiago M Dias" w:date="2016-06-18T11:46:00Z"/>
                <w:rPrChange w:id="671" w:author="Tiago M Dias" w:date="2016-06-18T12:01:00Z">
                  <w:rPr>
                    <w:del w:id="67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4" w:author="Tiago M Dias" w:date="2016-06-18T11:46:00Z">
              <w:r w:rsidRPr="009A0DC3" w:rsidDel="00116F9E">
                <w:rPr>
                  <w:rPrChange w:id="67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0E96980E" w14:textId="2ABCF26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iago M Dias" w:date="2016-06-18T11:46:00Z"/>
                <w:rPrChange w:id="677" w:author="Tiago M Dias" w:date="2016-06-18T12:01:00Z">
                  <w:rPr>
                    <w:del w:id="6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7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0" w:author="Tiago M Dias" w:date="2016-06-18T11:46:00Z">
              <w:r w:rsidRPr="009A0DC3" w:rsidDel="00116F9E">
                <w:rPr>
                  <w:rPrChange w:id="6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adc{f} rd,rm,#const4</w:delText>
              </w:r>
            </w:del>
          </w:p>
        </w:tc>
        <w:tc>
          <w:tcPr>
            <w:tcW w:w="2977" w:type="dxa"/>
          </w:tcPr>
          <w:p w14:paraId="4254023D" w14:textId="2DAB08BF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iago M Dias" w:date="2016-06-18T11:46:00Z"/>
                <w:rPrChange w:id="683" w:author="Tiago M Dias" w:date="2016-06-18T12:01:00Z">
                  <w:rPr>
                    <w:del w:id="6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8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6" w:author="Tiago M Dias" w:date="2016-06-18T11:46:00Z">
              <w:r w:rsidRPr="009A0DC3" w:rsidDel="00116F9E">
                <w:rPr>
                  <w:rPrChange w:id="6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rd=rm+const4+cy</w:delText>
              </w:r>
            </w:del>
          </w:p>
        </w:tc>
      </w:tr>
      <w:tr w:rsidR="00730F1A" w:rsidDel="00116F9E" w14:paraId="21093586" w14:textId="4BEEA24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68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E139F53" w14:textId="344E994B" w:rsidR="00730F1A" w:rsidRPr="009A0DC3" w:rsidDel="00116F9E" w:rsidRDefault="00730F1A">
            <w:pPr>
              <w:pStyle w:val="Cabealho2"/>
              <w:rPr>
                <w:del w:id="689" w:author="Tiago M Dias" w:date="2016-06-18T11:46:00Z"/>
                <w:rPrChange w:id="690" w:author="Tiago M Dias" w:date="2016-06-18T12:01:00Z">
                  <w:rPr>
                    <w:del w:id="6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D41C20" w14:textId="44B2078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3" w:author="Tiago M Dias" w:date="2016-06-18T11:46:00Z"/>
                <w:rPrChange w:id="694" w:author="Tiago M Dias" w:date="2016-06-18T12:01:00Z">
                  <w:rPr>
                    <w:del w:id="6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69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97" w:author="Tiago M Dias" w:date="2016-06-18T11:46:00Z">
              <w:r w:rsidRPr="009A0DC3" w:rsidDel="00116F9E">
                <w:rPr>
                  <w:rPrChange w:id="69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 registers</w:delText>
              </w:r>
            </w:del>
          </w:p>
        </w:tc>
        <w:tc>
          <w:tcPr>
            <w:tcW w:w="2268" w:type="dxa"/>
          </w:tcPr>
          <w:p w14:paraId="2147E3D3" w14:textId="7CD6A5D8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9" w:author="Tiago M Dias" w:date="2016-06-18T11:46:00Z"/>
                <w:rPrChange w:id="700" w:author="Tiago M Dias" w:date="2016-06-18T12:01:00Z">
                  <w:rPr>
                    <w:del w:id="7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3" w:author="Tiago M Dias" w:date="2016-06-18T11:46:00Z">
              <w:r w:rsidRPr="009A0DC3" w:rsidDel="00116F9E">
                <w:rPr>
                  <w:rPrChange w:id="7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rd,rm,rn</w:delText>
              </w:r>
            </w:del>
          </w:p>
        </w:tc>
        <w:tc>
          <w:tcPr>
            <w:tcW w:w="2977" w:type="dxa"/>
          </w:tcPr>
          <w:p w14:paraId="5DFBD437" w14:textId="51A5425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05" w:author="Tiago M Dias" w:date="2016-06-18T11:46:00Z"/>
                <w:rPrChange w:id="706" w:author="Tiago M Dias" w:date="2016-06-18T12:01:00Z">
                  <w:rPr>
                    <w:del w:id="70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0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9" w:author="Tiago M Dias" w:date="2016-06-18T11:46:00Z">
              <w:r w:rsidRPr="009A0DC3" w:rsidDel="00116F9E">
                <w:rPr>
                  <w:rPrChange w:id="71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</w:delText>
              </w:r>
            </w:del>
          </w:p>
        </w:tc>
      </w:tr>
      <w:tr w:rsidR="00730F1A" w:rsidDel="00116F9E" w14:paraId="5EF89354" w14:textId="1E083775" w:rsidTr="005F22B5">
        <w:trPr>
          <w:trHeight w:val="20"/>
          <w:del w:id="71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9570C99" w14:textId="1CD35641" w:rsidR="00730F1A" w:rsidRPr="009A0DC3" w:rsidDel="00116F9E" w:rsidRDefault="00730F1A">
            <w:pPr>
              <w:pStyle w:val="Cabealho2"/>
              <w:rPr>
                <w:del w:id="712" w:author="Tiago M Dias" w:date="2016-06-18T11:46:00Z"/>
                <w:rPrChange w:id="713" w:author="Tiago M Dias" w:date="2016-06-18T12:01:00Z">
                  <w:rPr>
                    <w:del w:id="71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8B4F42" w14:textId="72A0CFC1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Tiago M Dias" w:date="2016-06-18T11:46:00Z"/>
                <w:rPrChange w:id="717" w:author="Tiago M Dias" w:date="2016-06-18T12:01:00Z">
                  <w:rPr>
                    <w:del w:id="7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1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0" w:author="Tiago M Dias" w:date="2016-06-18T11:46:00Z">
              <w:r w:rsidRPr="009A0DC3" w:rsidDel="00116F9E">
                <w:rPr>
                  <w:rPrChange w:id="72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Registers with borrow</w:delText>
              </w:r>
            </w:del>
          </w:p>
        </w:tc>
        <w:tc>
          <w:tcPr>
            <w:tcW w:w="2268" w:type="dxa"/>
          </w:tcPr>
          <w:p w14:paraId="4A6C4C40" w14:textId="1E4F1EA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Tiago M Dias" w:date="2016-06-18T11:46:00Z"/>
                <w:rPrChange w:id="723" w:author="Tiago M Dias" w:date="2016-06-18T12:01:00Z">
                  <w:rPr>
                    <w:del w:id="72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2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6" w:author="Tiago M Dias" w:date="2016-06-18T11:46:00Z">
              <w:r w:rsidRPr="009A0DC3" w:rsidDel="00116F9E">
                <w:rPr>
                  <w:rPrChange w:id="72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sbb{f] rd,rm,rn</w:delText>
              </w:r>
            </w:del>
          </w:p>
        </w:tc>
        <w:tc>
          <w:tcPr>
            <w:tcW w:w="2977" w:type="dxa"/>
          </w:tcPr>
          <w:p w14:paraId="37B612B6" w14:textId="5C57594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Tiago M Dias" w:date="2016-06-18T11:46:00Z"/>
                <w:rPrChange w:id="729" w:author="Tiago M Dias" w:date="2016-06-18T12:01:00Z">
                  <w:rPr>
                    <w:del w:id="73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2" w:author="Tiago M Dias" w:date="2016-06-18T11:46:00Z">
              <w:r w:rsidRPr="009A0DC3" w:rsidDel="00116F9E">
                <w:rPr>
                  <w:rPrChange w:id="73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rd=rm-rn-cy</w:delText>
              </w:r>
            </w:del>
          </w:p>
        </w:tc>
      </w:tr>
      <w:tr w:rsidR="00730F1A" w:rsidDel="00116F9E" w14:paraId="38FEF729" w14:textId="3F0AA9BE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3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38D4BC" w14:textId="3C444E5C" w:rsidR="00730F1A" w:rsidRPr="009A0DC3" w:rsidDel="00116F9E" w:rsidRDefault="00730F1A">
            <w:pPr>
              <w:pStyle w:val="Cabealho2"/>
              <w:rPr>
                <w:del w:id="735" w:author="Tiago M Dias" w:date="2016-06-18T11:46:00Z"/>
                <w:rPrChange w:id="736" w:author="Tiago M Dias" w:date="2016-06-18T12:01:00Z">
                  <w:rPr>
                    <w:del w:id="73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3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7C45F441" w14:textId="237EE48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9" w:author="Tiago M Dias" w:date="2016-06-18T11:46:00Z"/>
                <w:rPrChange w:id="740" w:author="Tiago M Dias" w:date="2016-06-18T12:01:00Z">
                  <w:rPr>
                    <w:del w:id="7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3" w:author="Tiago M Dias" w:date="2016-06-18T11:46:00Z">
              <w:r w:rsidRPr="009A0DC3" w:rsidDel="00116F9E">
                <w:rPr>
                  <w:rPrChange w:id="7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</w:delText>
              </w:r>
            </w:del>
          </w:p>
        </w:tc>
        <w:tc>
          <w:tcPr>
            <w:tcW w:w="2268" w:type="dxa"/>
          </w:tcPr>
          <w:p w14:paraId="22B85827" w14:textId="561114D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5" w:author="Tiago M Dias" w:date="2016-06-18T11:46:00Z"/>
                <w:rPrChange w:id="746" w:author="Tiago M Dias" w:date="2016-06-18T12:01:00Z">
                  <w:rPr>
                    <w:del w:id="7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49" w:author="Tiago M Dias" w:date="2016-06-18T11:46:00Z">
              <w:r w:rsidRPr="009A0DC3" w:rsidDel="00116F9E">
                <w:rPr>
                  <w:rPrChange w:id="7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sub{f} rd,rm,#const4</w:delText>
              </w:r>
            </w:del>
          </w:p>
        </w:tc>
        <w:tc>
          <w:tcPr>
            <w:tcW w:w="2977" w:type="dxa"/>
          </w:tcPr>
          <w:p w14:paraId="151A9CD3" w14:textId="685925C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51" w:author="Tiago M Dias" w:date="2016-06-18T11:46:00Z"/>
                <w:rPrChange w:id="752" w:author="Tiago M Dias" w:date="2016-06-18T12:01:00Z">
                  <w:rPr>
                    <w:del w:id="75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5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55" w:author="Tiago M Dias" w:date="2016-06-18T11:46:00Z">
              <w:r w:rsidRPr="009A0DC3" w:rsidDel="00116F9E">
                <w:rPr>
                  <w:rPrChange w:id="75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</w:delText>
              </w:r>
            </w:del>
          </w:p>
        </w:tc>
      </w:tr>
      <w:tr w:rsidR="00730F1A" w:rsidDel="00116F9E" w14:paraId="32552768" w14:textId="4BFC6990" w:rsidTr="005F22B5">
        <w:trPr>
          <w:trHeight w:val="20"/>
          <w:del w:id="75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85CB5B0" w14:textId="171EBA30" w:rsidR="00730F1A" w:rsidRPr="009A0DC3" w:rsidDel="00116F9E" w:rsidRDefault="00730F1A">
            <w:pPr>
              <w:pStyle w:val="Cabealho2"/>
              <w:rPr>
                <w:del w:id="758" w:author="Tiago M Dias" w:date="2016-06-18T11:46:00Z"/>
                <w:rPrChange w:id="759" w:author="Tiago M Dias" w:date="2016-06-18T12:01:00Z">
                  <w:rPr>
                    <w:del w:id="76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7B2F9F5" w14:textId="10D986F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2" w:author="Tiago M Dias" w:date="2016-06-18T11:46:00Z"/>
                <w:rPrChange w:id="763" w:author="Tiago M Dias" w:date="2016-06-18T12:01:00Z">
                  <w:rPr>
                    <w:del w:id="7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6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6" w:author="Tiago M Dias" w:date="2016-06-18T11:46:00Z">
              <w:r w:rsidRPr="009A0DC3" w:rsidDel="00116F9E">
                <w:rPr>
                  <w:rPrChange w:id="7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Constant with CY flag</w:delText>
              </w:r>
            </w:del>
          </w:p>
        </w:tc>
        <w:tc>
          <w:tcPr>
            <w:tcW w:w="2268" w:type="dxa"/>
          </w:tcPr>
          <w:p w14:paraId="782BD762" w14:textId="041AE50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8" w:author="Tiago M Dias" w:date="2016-06-18T11:46:00Z"/>
                <w:rPrChange w:id="769" w:author="Tiago M Dias" w:date="2016-06-18T12:01:00Z">
                  <w:rPr>
                    <w:del w:id="7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2" w:author="Tiago M Dias" w:date="2016-06-18T11:46:00Z">
              <w:r w:rsidRPr="009A0DC3" w:rsidDel="00116F9E">
                <w:rPr>
                  <w:rPrChange w:id="77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sbb{f} rd,rm,#const4</w:delText>
              </w:r>
            </w:del>
          </w:p>
        </w:tc>
        <w:tc>
          <w:tcPr>
            <w:tcW w:w="2977" w:type="dxa"/>
          </w:tcPr>
          <w:p w14:paraId="44F2D153" w14:textId="16D03135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4" w:author="Tiago M Dias" w:date="2016-06-18T11:46:00Z"/>
                <w:rPrChange w:id="775" w:author="Tiago M Dias" w:date="2016-06-18T12:01:00Z">
                  <w:rPr>
                    <w:del w:id="77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7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8" w:author="Tiago M Dias" w:date="2016-06-18T11:46:00Z">
              <w:r w:rsidRPr="009A0DC3" w:rsidDel="00116F9E">
                <w:rPr>
                  <w:rPrChange w:id="77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rd=rm-const4-cy</w:delText>
              </w:r>
            </w:del>
          </w:p>
        </w:tc>
      </w:tr>
      <w:tr w:rsidR="00730F1A" w:rsidDel="00116F9E" w14:paraId="163009B1" w14:textId="5479AC90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78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7D59AD9" w14:textId="6C8AD19D" w:rsidR="00730F1A" w:rsidRPr="009A0DC3" w:rsidDel="00116F9E" w:rsidRDefault="00730F1A">
            <w:pPr>
              <w:pStyle w:val="Cabealho2"/>
              <w:rPr>
                <w:del w:id="781" w:author="Tiago M Dias" w:date="2016-06-18T11:46:00Z"/>
                <w:rPrChange w:id="782" w:author="Tiago M Dias" w:date="2016-06-18T12:01:00Z">
                  <w:rPr>
                    <w:del w:id="78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84" w:author="Tiago M Dias" w:date="2016-06-18T12:01:00Z">
                <w:pPr/>
              </w:pPrChange>
            </w:pPr>
            <w:del w:id="785" w:author="Tiago M Dias" w:date="2016-06-18T11:46:00Z">
              <w:r w:rsidRPr="009A0DC3" w:rsidDel="00116F9E">
                <w:rPr>
                  <w:b/>
                  <w:bCs/>
                  <w:rPrChange w:id="78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Lógica</w:delText>
              </w:r>
            </w:del>
          </w:p>
        </w:tc>
        <w:tc>
          <w:tcPr>
            <w:tcW w:w="2529" w:type="dxa"/>
          </w:tcPr>
          <w:p w14:paraId="28A2370C" w14:textId="24986627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7" w:author="Tiago M Dias" w:date="2016-06-18T11:46:00Z"/>
                <w:rPrChange w:id="788" w:author="Tiago M Dias" w:date="2016-06-18T12:01:00Z">
                  <w:rPr>
                    <w:del w:id="78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1" w:author="Tiago M Dias" w:date="2016-06-18T11:46:00Z">
              <w:r w:rsidRPr="009A0DC3" w:rsidDel="00116F9E">
                <w:rPr>
                  <w:rPrChange w:id="79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AND registers</w:delText>
              </w:r>
            </w:del>
          </w:p>
        </w:tc>
        <w:tc>
          <w:tcPr>
            <w:tcW w:w="2268" w:type="dxa"/>
          </w:tcPr>
          <w:p w14:paraId="72269462" w14:textId="0593B23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3" w:author="Tiago M Dias" w:date="2016-06-18T11:46:00Z"/>
                <w:rPrChange w:id="794" w:author="Tiago M Dias" w:date="2016-06-18T12:01:00Z">
                  <w:rPr>
                    <w:del w:id="7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79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97" w:author="Tiago M Dias" w:date="2016-06-18T11:46:00Z">
              <w:r w:rsidRPr="009A0DC3" w:rsidDel="00116F9E">
                <w:rPr>
                  <w:rPrChange w:id="79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anl{f} rd,rm,rn</w:delText>
              </w:r>
            </w:del>
          </w:p>
        </w:tc>
        <w:tc>
          <w:tcPr>
            <w:tcW w:w="2977" w:type="dxa"/>
          </w:tcPr>
          <w:p w14:paraId="4D176950" w14:textId="0E28F63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99" w:author="Tiago M Dias" w:date="2016-06-18T11:46:00Z"/>
                <w:rPrChange w:id="800" w:author="Tiago M Dias" w:date="2016-06-18T12:01:00Z">
                  <w:rPr>
                    <w:del w:id="80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03" w:author="Tiago M Dias" w:date="2016-06-18T11:46:00Z">
              <w:r w:rsidRPr="009A0DC3" w:rsidDel="00116F9E">
                <w:rPr>
                  <w:rPrChange w:id="80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&amp; rn</w:delText>
              </w:r>
            </w:del>
          </w:p>
        </w:tc>
      </w:tr>
      <w:tr w:rsidR="00730F1A" w:rsidDel="00116F9E" w14:paraId="0C47E4A6" w14:textId="15E521E3" w:rsidTr="005F22B5">
        <w:trPr>
          <w:trHeight w:val="20"/>
          <w:del w:id="8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BF086CB" w14:textId="5ADDE654" w:rsidR="00730F1A" w:rsidRPr="009A0DC3" w:rsidDel="00116F9E" w:rsidRDefault="00730F1A">
            <w:pPr>
              <w:pStyle w:val="Cabealho2"/>
              <w:rPr>
                <w:del w:id="806" w:author="Tiago M Dias" w:date="2016-06-18T11:46:00Z"/>
                <w:rPrChange w:id="807" w:author="Tiago M Dias" w:date="2016-06-18T12:01:00Z">
                  <w:rPr>
                    <w:del w:id="80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0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56FFC20" w14:textId="020218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0" w:author="Tiago M Dias" w:date="2016-06-18T11:46:00Z"/>
                <w:rPrChange w:id="811" w:author="Tiago M Dias" w:date="2016-06-18T12:01:00Z">
                  <w:rPr>
                    <w:del w:id="81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4" w:author="Tiago M Dias" w:date="2016-06-18T11:46:00Z">
              <w:r w:rsidRPr="009A0DC3" w:rsidDel="00116F9E">
                <w:rPr>
                  <w:rPrChange w:id="81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 registers</w:delText>
              </w:r>
            </w:del>
          </w:p>
        </w:tc>
        <w:tc>
          <w:tcPr>
            <w:tcW w:w="2268" w:type="dxa"/>
          </w:tcPr>
          <w:p w14:paraId="1428446D" w14:textId="25624C0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Tiago M Dias" w:date="2016-06-18T11:46:00Z"/>
                <w:rPrChange w:id="817" w:author="Tiago M Dias" w:date="2016-06-18T12:01:00Z">
                  <w:rPr>
                    <w:del w:id="8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1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0" w:author="Tiago M Dias" w:date="2016-06-18T11:46:00Z">
              <w:r w:rsidRPr="009A0DC3" w:rsidDel="00116F9E">
                <w:rPr>
                  <w:rPrChange w:id="82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orl{f} rd,rm,rn</w:delText>
              </w:r>
            </w:del>
          </w:p>
        </w:tc>
        <w:tc>
          <w:tcPr>
            <w:tcW w:w="2977" w:type="dxa"/>
          </w:tcPr>
          <w:p w14:paraId="67D5B32E" w14:textId="470B41B9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2" w:author="Tiago M Dias" w:date="2016-06-18T11:46:00Z"/>
                <w:rPrChange w:id="823" w:author="Tiago M Dias" w:date="2016-06-18T12:01:00Z">
                  <w:rPr>
                    <w:del w:id="82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2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Tiago M Dias" w:date="2016-06-18T11:46:00Z">
              <w:r w:rsidRPr="009A0DC3" w:rsidDel="00116F9E">
                <w:rPr>
                  <w:rPrChange w:id="82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| rn</w:delText>
              </w:r>
            </w:del>
          </w:p>
        </w:tc>
      </w:tr>
      <w:tr w:rsidR="00730F1A" w:rsidDel="00116F9E" w14:paraId="617DDADC" w14:textId="327ADAC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2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D1B6E3A" w14:textId="1251C67A" w:rsidR="00730F1A" w:rsidRPr="009A0DC3" w:rsidDel="00116F9E" w:rsidRDefault="00730F1A">
            <w:pPr>
              <w:pStyle w:val="Cabealho2"/>
              <w:rPr>
                <w:del w:id="829" w:author="Tiago M Dias" w:date="2016-06-18T11:46:00Z"/>
                <w:rPrChange w:id="830" w:author="Tiago M Dias" w:date="2016-06-18T12:01:00Z">
                  <w:rPr>
                    <w:del w:id="83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0606A34" w14:textId="6637F4F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3" w:author="Tiago M Dias" w:date="2016-06-18T11:46:00Z"/>
                <w:rPrChange w:id="834" w:author="Tiago M Dias" w:date="2016-06-18T12:01:00Z">
                  <w:rPr>
                    <w:del w:id="8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3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37" w:author="Tiago M Dias" w:date="2016-06-18T11:46:00Z">
              <w:r w:rsidRPr="009A0DC3" w:rsidDel="00116F9E">
                <w:rPr>
                  <w:rPrChange w:id="83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XOR registers</w:delText>
              </w:r>
            </w:del>
          </w:p>
        </w:tc>
        <w:tc>
          <w:tcPr>
            <w:tcW w:w="2268" w:type="dxa"/>
          </w:tcPr>
          <w:p w14:paraId="6DD74380" w14:textId="0BBD55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9" w:author="Tiago M Dias" w:date="2016-06-18T11:46:00Z"/>
                <w:rPrChange w:id="840" w:author="Tiago M Dias" w:date="2016-06-18T12:01:00Z">
                  <w:rPr>
                    <w:del w:id="8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3" w:author="Tiago M Dias" w:date="2016-06-18T11:46:00Z">
              <w:r w:rsidRPr="009A0DC3" w:rsidDel="00116F9E">
                <w:rPr>
                  <w:rPrChange w:id="8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xrl{f} rd,rm,rn</w:delText>
              </w:r>
            </w:del>
          </w:p>
        </w:tc>
        <w:tc>
          <w:tcPr>
            <w:tcW w:w="2977" w:type="dxa"/>
          </w:tcPr>
          <w:p w14:paraId="764573F1" w14:textId="79865BC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45" w:author="Tiago M Dias" w:date="2016-06-18T11:46:00Z"/>
                <w:rPrChange w:id="846" w:author="Tiago M Dias" w:date="2016-06-18T12:01:00Z">
                  <w:rPr>
                    <w:del w:id="8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49" w:author="Tiago M Dias" w:date="2016-06-18T11:46:00Z">
              <w:r w:rsidRPr="009A0DC3" w:rsidDel="00116F9E">
                <w:rPr>
                  <w:rPrChange w:id="8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rd=rm ^ rn</w:delText>
              </w:r>
            </w:del>
          </w:p>
        </w:tc>
      </w:tr>
      <w:tr w:rsidR="00730F1A" w:rsidDel="00116F9E" w14:paraId="40FACF66" w14:textId="151784F8" w:rsidTr="005F22B5">
        <w:trPr>
          <w:trHeight w:val="20"/>
          <w:del w:id="85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4222EF" w14:textId="2E289C4D" w:rsidR="00730F1A" w:rsidRPr="009A0DC3" w:rsidDel="00116F9E" w:rsidRDefault="00730F1A">
            <w:pPr>
              <w:pStyle w:val="Cabealho2"/>
              <w:rPr>
                <w:del w:id="852" w:author="Tiago M Dias" w:date="2016-06-18T11:46:00Z"/>
                <w:rPrChange w:id="853" w:author="Tiago M Dias" w:date="2016-06-18T12:01:00Z">
                  <w:rPr>
                    <w:del w:id="85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5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842EBB6" w14:textId="670107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6" w:author="Tiago M Dias" w:date="2016-06-18T11:46:00Z"/>
                <w:rPrChange w:id="857" w:author="Tiago M Dias" w:date="2016-06-18T12:01:00Z">
                  <w:rPr>
                    <w:del w:id="85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5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0" w:author="Tiago M Dias" w:date="2016-06-18T11:46:00Z">
              <w:r w:rsidRPr="009A0DC3" w:rsidDel="00116F9E">
                <w:rPr>
                  <w:rPrChange w:id="86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 registers</w:delText>
              </w:r>
            </w:del>
          </w:p>
        </w:tc>
        <w:tc>
          <w:tcPr>
            <w:tcW w:w="2268" w:type="dxa"/>
          </w:tcPr>
          <w:p w14:paraId="6A598A7E" w14:textId="2D94DE1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2" w:author="Tiago M Dias" w:date="2016-06-18T11:46:00Z"/>
                <w:rPrChange w:id="863" w:author="Tiago M Dias" w:date="2016-06-18T12:01:00Z">
                  <w:rPr>
                    <w:del w:id="8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6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6" w:author="Tiago M Dias" w:date="2016-06-18T11:46:00Z">
              <w:r w:rsidRPr="009A0DC3" w:rsidDel="00116F9E">
                <w:rPr>
                  <w:rPrChange w:id="8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not{f} rd,rm</w:delText>
              </w:r>
            </w:del>
          </w:p>
        </w:tc>
        <w:tc>
          <w:tcPr>
            <w:tcW w:w="2977" w:type="dxa"/>
          </w:tcPr>
          <w:p w14:paraId="0822FAC3" w14:textId="431844E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8" w:author="Tiago M Dias" w:date="2016-06-18T11:46:00Z"/>
                <w:rPrChange w:id="869" w:author="Tiago M Dias" w:date="2016-06-18T12:01:00Z">
                  <w:rPr>
                    <w:del w:id="87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2" w:author="Tiago M Dias" w:date="2016-06-18T11:46:00Z">
              <w:r w:rsidRPr="009A0DC3" w:rsidDel="00116F9E">
                <w:rPr>
                  <w:rPrChange w:id="87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rd=~rs</w:delText>
              </w:r>
            </w:del>
          </w:p>
        </w:tc>
      </w:tr>
      <w:tr w:rsidR="00730F1A" w:rsidDel="00116F9E" w14:paraId="7EA9A28C" w14:textId="1B8929DF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87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0F35D9C" w14:textId="4254E307" w:rsidR="00730F1A" w:rsidRPr="009A0DC3" w:rsidDel="00116F9E" w:rsidRDefault="00730F1A">
            <w:pPr>
              <w:pStyle w:val="Cabealho2"/>
              <w:rPr>
                <w:del w:id="875" w:author="Tiago M Dias" w:date="2016-06-18T11:46:00Z"/>
                <w:rPrChange w:id="876" w:author="Tiago M Dias" w:date="2016-06-18T12:01:00Z">
                  <w:rPr>
                    <w:del w:id="87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78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35B168B" w14:textId="4D96619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9" w:author="Tiago M Dias" w:date="2016-06-18T11:46:00Z"/>
                <w:rPrChange w:id="880" w:author="Tiago M Dias" w:date="2016-06-18T12:01:00Z">
                  <w:rPr>
                    <w:del w:id="88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3" w:author="Tiago M Dias" w:date="2016-06-18T11:46:00Z">
              <w:r w:rsidRPr="009A0DC3" w:rsidDel="00116F9E">
                <w:rPr>
                  <w:rPrChange w:id="88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left register</w:delText>
              </w:r>
            </w:del>
          </w:p>
        </w:tc>
        <w:tc>
          <w:tcPr>
            <w:tcW w:w="2268" w:type="dxa"/>
          </w:tcPr>
          <w:p w14:paraId="187CA97E" w14:textId="1D2A430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85" w:author="Tiago M Dias" w:date="2016-06-18T11:46:00Z"/>
                <w:rPrChange w:id="886" w:author="Tiago M Dias" w:date="2016-06-18T12:01:00Z">
                  <w:rPr>
                    <w:del w:id="88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8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89" w:author="Tiago M Dias" w:date="2016-06-18T11:46:00Z">
              <w:r w:rsidRPr="009A0DC3" w:rsidDel="00116F9E">
                <w:rPr>
                  <w:rPrChange w:id="89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shl rd,rm,#cont4,sin</w:delText>
              </w:r>
            </w:del>
          </w:p>
        </w:tc>
        <w:tc>
          <w:tcPr>
            <w:tcW w:w="2977" w:type="dxa"/>
          </w:tcPr>
          <w:p w14:paraId="017EF5D5" w14:textId="795A62B1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91" w:author="Tiago M Dias" w:date="2016-06-18T11:46:00Z"/>
                <w:rPrChange w:id="892" w:author="Tiago M Dias" w:date="2016-06-18T12:01:00Z">
                  <w:rPr>
                    <w:del w:id="89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89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895" w:author="Tiago M Dias" w:date="2016-06-18T11:46:00Z">
              <w:r w:rsidRPr="009A0DC3" w:rsidDel="00116F9E">
                <w:rPr>
                  <w:rPrChange w:id="89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rd=(rm,sin)&lt;&lt;const4</w:delText>
              </w:r>
            </w:del>
          </w:p>
        </w:tc>
      </w:tr>
      <w:tr w:rsidR="00730F1A" w:rsidDel="00116F9E" w14:paraId="1DED6E9C" w14:textId="41CA73BC" w:rsidTr="005F22B5">
        <w:trPr>
          <w:trHeight w:val="20"/>
          <w:del w:id="89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CDE193" w14:textId="7818165E" w:rsidR="00730F1A" w:rsidRPr="009A0DC3" w:rsidDel="00116F9E" w:rsidRDefault="00730F1A">
            <w:pPr>
              <w:pStyle w:val="Cabealho2"/>
              <w:rPr>
                <w:del w:id="898" w:author="Tiago M Dias" w:date="2016-06-18T11:46:00Z"/>
                <w:rPrChange w:id="899" w:author="Tiago M Dias" w:date="2016-06-18T12:01:00Z">
                  <w:rPr>
                    <w:del w:id="9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1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153AE6E" w14:textId="4F1F037E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2" w:author="Tiago M Dias" w:date="2016-06-18T11:46:00Z"/>
                <w:rPrChange w:id="903" w:author="Tiago M Dias" w:date="2016-06-18T12:01:00Z">
                  <w:rPr>
                    <w:del w:id="90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0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6" w:author="Tiago M Dias" w:date="2016-06-18T11:46:00Z">
              <w:r w:rsidRPr="009A0DC3" w:rsidDel="00116F9E">
                <w:rPr>
                  <w:rPrChange w:id="90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Shift right register</w:delText>
              </w:r>
            </w:del>
          </w:p>
        </w:tc>
        <w:tc>
          <w:tcPr>
            <w:tcW w:w="2268" w:type="dxa"/>
          </w:tcPr>
          <w:p w14:paraId="52576643" w14:textId="73D5CF7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8" w:author="Tiago M Dias" w:date="2016-06-18T11:46:00Z"/>
                <w:rPrChange w:id="909" w:author="Tiago M Dias" w:date="2016-06-18T12:01:00Z">
                  <w:rPr>
                    <w:del w:id="91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2" w:author="Tiago M Dias" w:date="2016-06-18T11:46:00Z">
              <w:r w:rsidRPr="009A0DC3" w:rsidDel="00116F9E">
                <w:rPr>
                  <w:rPrChange w:id="91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shr rd,rm,#cont4,sin</w:delText>
              </w:r>
            </w:del>
          </w:p>
        </w:tc>
        <w:tc>
          <w:tcPr>
            <w:tcW w:w="2977" w:type="dxa"/>
          </w:tcPr>
          <w:p w14:paraId="7DFAE9EF" w14:textId="6C84E82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4" w:author="Tiago M Dias" w:date="2016-06-18T11:46:00Z"/>
                <w:rPrChange w:id="915" w:author="Tiago M Dias" w:date="2016-06-18T12:01:00Z">
                  <w:rPr>
                    <w:del w:id="91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1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8" w:author="Tiago M Dias" w:date="2016-06-18T11:46:00Z">
              <w:r w:rsidRPr="009A0DC3" w:rsidDel="00116F9E">
                <w:rPr>
                  <w:rPrChange w:id="91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rd=(rm,sin)&gt;&gt;const4</w:delText>
              </w:r>
            </w:del>
          </w:p>
        </w:tc>
      </w:tr>
      <w:tr w:rsidR="00730F1A" w:rsidDel="00116F9E" w14:paraId="75157DBF" w14:textId="243CAA7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2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8B92905" w14:textId="0EC6D83B" w:rsidR="00730F1A" w:rsidRPr="009A0DC3" w:rsidDel="00116F9E" w:rsidRDefault="00730F1A">
            <w:pPr>
              <w:pStyle w:val="Cabealho2"/>
              <w:rPr>
                <w:del w:id="921" w:author="Tiago M Dias" w:date="2016-06-18T11:46:00Z"/>
                <w:rPrChange w:id="922" w:author="Tiago M Dias" w:date="2016-06-18T12:01:00Z">
                  <w:rPr>
                    <w:del w:id="92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4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2677032" w14:textId="3230AC2C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5" w:author="Tiago M Dias" w:date="2016-06-18T11:46:00Z"/>
                <w:rPrChange w:id="926" w:author="Tiago M Dias" w:date="2016-06-18T12:01:00Z">
                  <w:rPr>
                    <w:del w:id="92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2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9" w:author="Tiago M Dias" w:date="2016-06-18T11:46:00Z">
              <w:r w:rsidRPr="009A0DC3" w:rsidDel="00116F9E">
                <w:rPr>
                  <w:rPrChange w:id="93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least significant bit</w:delText>
              </w:r>
            </w:del>
          </w:p>
        </w:tc>
        <w:tc>
          <w:tcPr>
            <w:tcW w:w="2268" w:type="dxa"/>
          </w:tcPr>
          <w:p w14:paraId="4547FDAA" w14:textId="1049F35F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1" w:author="Tiago M Dias" w:date="2016-06-18T11:46:00Z"/>
                <w:rPrChange w:id="932" w:author="Tiago M Dias" w:date="2016-06-18T12:01:00Z">
                  <w:rPr>
                    <w:del w:id="93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3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35" w:author="Tiago M Dias" w:date="2016-06-18T11:46:00Z">
              <w:r w:rsidRPr="009A0DC3" w:rsidDel="00116F9E">
                <w:rPr>
                  <w:rPrChange w:id="93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rrl rd,rm,#cont4</w:delText>
              </w:r>
            </w:del>
          </w:p>
        </w:tc>
        <w:tc>
          <w:tcPr>
            <w:tcW w:w="2977" w:type="dxa"/>
          </w:tcPr>
          <w:p w14:paraId="75DB31E1" w14:textId="000A3FC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37" w:author="Tiago M Dias" w:date="2016-06-18T11:46:00Z"/>
                <w:rPrChange w:id="938" w:author="Tiago M Dias" w:date="2016-06-18T12:01:00Z">
                  <w:rPr>
                    <w:del w:id="93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41" w:author="Tiago M Dias" w:date="2016-06-18T11:46:00Z">
              <w:r w:rsidRPr="009A0DC3" w:rsidDel="00116F9E">
                <w:rPr>
                  <w:rPrChange w:id="94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rd=(rm,l)&gt;&gt;const4</w:delText>
              </w:r>
            </w:del>
          </w:p>
        </w:tc>
      </w:tr>
      <w:tr w:rsidR="00730F1A" w:rsidDel="00116F9E" w14:paraId="004B14C0" w14:textId="3FADE4EE" w:rsidTr="005F22B5">
        <w:trPr>
          <w:trHeight w:val="20"/>
          <w:del w:id="94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485EFB6" w14:textId="4663E7BA" w:rsidR="00730F1A" w:rsidRPr="009A0DC3" w:rsidDel="00116F9E" w:rsidRDefault="00730F1A">
            <w:pPr>
              <w:pStyle w:val="Cabealho2"/>
              <w:rPr>
                <w:del w:id="944" w:author="Tiago M Dias" w:date="2016-06-18T11:46:00Z"/>
                <w:rPrChange w:id="945" w:author="Tiago M Dias" w:date="2016-06-18T12:01:00Z">
                  <w:rPr>
                    <w:del w:id="94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47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14A058A" w14:textId="01BDABE8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8" w:author="Tiago M Dias" w:date="2016-06-18T11:46:00Z"/>
                <w:rPrChange w:id="949" w:author="Tiago M Dias" w:date="2016-06-18T12:01:00Z">
                  <w:rPr>
                    <w:del w:id="95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2" w:author="Tiago M Dias" w:date="2016-06-18T11:46:00Z">
              <w:r w:rsidRPr="009A0DC3" w:rsidDel="00116F9E">
                <w:rPr>
                  <w:rPrChange w:id="95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Rotate right must significant bit</w:delText>
              </w:r>
            </w:del>
          </w:p>
        </w:tc>
        <w:tc>
          <w:tcPr>
            <w:tcW w:w="2268" w:type="dxa"/>
          </w:tcPr>
          <w:p w14:paraId="7FC35299" w14:textId="647894E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4" w:author="Tiago M Dias" w:date="2016-06-18T11:46:00Z"/>
                <w:rPrChange w:id="955" w:author="Tiago M Dias" w:date="2016-06-18T12:01:00Z">
                  <w:rPr>
                    <w:del w:id="95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5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8" w:author="Tiago M Dias" w:date="2016-06-18T11:46:00Z">
              <w:r w:rsidRPr="009A0DC3" w:rsidDel="00116F9E">
                <w:rPr>
                  <w:rPrChange w:id="95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rrm rd,rm,#cont4</w:delText>
              </w:r>
            </w:del>
          </w:p>
        </w:tc>
        <w:tc>
          <w:tcPr>
            <w:tcW w:w="2977" w:type="dxa"/>
          </w:tcPr>
          <w:p w14:paraId="0344C520" w14:textId="00F4856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0" w:author="Tiago M Dias" w:date="2016-06-18T11:46:00Z"/>
                <w:rPrChange w:id="961" w:author="Tiago M Dias" w:date="2016-06-18T12:01:00Z">
                  <w:rPr>
                    <w:del w:id="9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6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4" w:author="Tiago M Dias" w:date="2016-06-18T11:46:00Z">
              <w:r w:rsidRPr="009A0DC3" w:rsidDel="00116F9E">
                <w:rPr>
                  <w:rPrChange w:id="9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rd=(rm,m)&gt;&gt;const4</w:delText>
              </w:r>
            </w:del>
          </w:p>
        </w:tc>
      </w:tr>
      <w:tr w:rsidR="00730F1A" w:rsidDel="00116F9E" w14:paraId="451DCD3B" w14:textId="7377FA5C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96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67BF1A" w14:textId="0D34609F" w:rsidR="00730F1A" w:rsidRPr="009A0DC3" w:rsidDel="00116F9E" w:rsidRDefault="00730F1A">
            <w:pPr>
              <w:pStyle w:val="Cabealho2"/>
              <w:rPr>
                <w:del w:id="967" w:author="Tiago M Dias" w:date="2016-06-18T11:46:00Z"/>
                <w:rPrChange w:id="968" w:author="Tiago M Dias" w:date="2016-06-18T12:01:00Z">
                  <w:rPr>
                    <w:del w:id="96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0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61B1F82" w14:textId="0DD17069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1" w:author="Tiago M Dias" w:date="2016-06-18T11:46:00Z"/>
                <w:rPrChange w:id="972" w:author="Tiago M Dias" w:date="2016-06-18T12:01:00Z">
                  <w:rPr>
                    <w:del w:id="97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75" w:author="Tiago M Dias" w:date="2016-06-18T11:46:00Z">
              <w:r w:rsidDel="00116F9E">
                <w:delText>Rotate with carry right</w:delText>
              </w:r>
            </w:del>
          </w:p>
        </w:tc>
        <w:tc>
          <w:tcPr>
            <w:tcW w:w="2268" w:type="dxa"/>
          </w:tcPr>
          <w:p w14:paraId="49948A5A" w14:textId="36D22CE2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76" w:author="Tiago M Dias" w:date="2016-06-18T11:46:00Z"/>
                <w:rPrChange w:id="977" w:author="Tiago M Dias" w:date="2016-06-18T12:01:00Z">
                  <w:rPr>
                    <w:del w:id="97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7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0" w:author="Tiago M Dias" w:date="2016-06-18T11:46:00Z">
              <w:r w:rsidRPr="009A0DC3" w:rsidDel="00116F9E">
                <w:rPr>
                  <w:rPrChange w:id="98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rcr rd,rm</w:delText>
              </w:r>
            </w:del>
          </w:p>
        </w:tc>
        <w:tc>
          <w:tcPr>
            <w:tcW w:w="2977" w:type="dxa"/>
          </w:tcPr>
          <w:p w14:paraId="628C8D83" w14:textId="3810B18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2" w:author="Tiago M Dias" w:date="2016-06-18T11:46:00Z"/>
                <w:rPrChange w:id="983" w:author="Tiago M Dias" w:date="2016-06-18T12:01:00Z">
                  <w:rPr>
                    <w:del w:id="98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85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86" w:author="Tiago M Dias" w:date="2016-06-18T11:46:00Z">
              <w:r w:rsidRPr="009A0DC3" w:rsidDel="00116F9E">
                <w:rPr>
                  <w:rPrChange w:id="98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rd=(rm,cy,r)</w:delText>
              </w:r>
            </w:del>
          </w:p>
        </w:tc>
      </w:tr>
      <w:tr w:rsidR="00730F1A" w:rsidDel="00116F9E" w14:paraId="575948DF" w14:textId="51018901" w:rsidTr="005F22B5">
        <w:trPr>
          <w:trHeight w:val="20"/>
          <w:del w:id="98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35726D4" w14:textId="5CCC8598" w:rsidR="00730F1A" w:rsidRPr="009A0DC3" w:rsidDel="00116F9E" w:rsidRDefault="00730F1A">
            <w:pPr>
              <w:pStyle w:val="Cabealho2"/>
              <w:rPr>
                <w:del w:id="989" w:author="Tiago M Dias" w:date="2016-06-18T11:46:00Z"/>
                <w:rPrChange w:id="990" w:author="Tiago M Dias" w:date="2016-06-18T12:01:00Z">
                  <w:rPr>
                    <w:del w:id="99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2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6179570C" w14:textId="58E52183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3" w:author="Tiago M Dias" w:date="2016-06-18T11:46:00Z"/>
                <w:rPrChange w:id="994" w:author="Tiago M Dias" w:date="2016-06-18T12:01:00Z">
                  <w:rPr>
                    <w:del w:id="9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996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7" w:author="Tiago M Dias" w:date="2016-06-18T11:46:00Z">
              <w:r w:rsidDel="00116F9E">
                <w:delText>Rotate with carry left</w:delText>
              </w:r>
            </w:del>
          </w:p>
        </w:tc>
        <w:tc>
          <w:tcPr>
            <w:tcW w:w="2268" w:type="dxa"/>
          </w:tcPr>
          <w:p w14:paraId="070D64DE" w14:textId="69439400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8" w:author="Tiago M Dias" w:date="2016-06-18T11:46:00Z"/>
                <w:rPrChange w:id="999" w:author="Tiago M Dias" w:date="2016-06-18T12:01:00Z">
                  <w:rPr>
                    <w:del w:id="100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2" w:author="Tiago M Dias" w:date="2016-06-18T11:46:00Z">
              <w:r w:rsidRPr="009A0DC3" w:rsidDel="00116F9E">
                <w:rPr>
                  <w:rPrChange w:id="100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rcl rd,rm</w:delText>
              </w:r>
            </w:del>
          </w:p>
        </w:tc>
        <w:tc>
          <w:tcPr>
            <w:tcW w:w="2977" w:type="dxa"/>
          </w:tcPr>
          <w:p w14:paraId="27E355A4" w14:textId="6091B60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4" w:author="Tiago M Dias" w:date="2016-06-18T11:46:00Z"/>
                <w:rPrChange w:id="1005" w:author="Tiago M Dias" w:date="2016-06-18T12:01:00Z">
                  <w:rPr>
                    <w:del w:id="1006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07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08" w:author="Tiago M Dias" w:date="2016-06-18T11:46:00Z">
              <w:r w:rsidRPr="009A0DC3" w:rsidDel="00116F9E">
                <w:rPr>
                  <w:rPrChange w:id="1009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rd=(rm,cy,l)</w:delText>
              </w:r>
            </w:del>
          </w:p>
        </w:tc>
      </w:tr>
      <w:tr w:rsidR="00730F1A" w:rsidRPr="009A0DC3" w:rsidDel="00116F9E" w14:paraId="5ACACAFD" w14:textId="2CC16157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1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74D7A1E" w14:textId="51D37A4B" w:rsidR="00730F1A" w:rsidRPr="009A0DC3" w:rsidDel="00116F9E" w:rsidRDefault="00730F1A">
            <w:pPr>
              <w:pStyle w:val="Cabealho2"/>
              <w:rPr>
                <w:del w:id="1011" w:author="Tiago M Dias" w:date="2016-06-18T11:46:00Z"/>
                <w:rPrChange w:id="1012" w:author="Tiago M Dias" w:date="2016-06-18T12:01:00Z">
                  <w:rPr>
                    <w:del w:id="101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14" w:author="Tiago M Dias" w:date="2016-06-18T12:01:00Z">
                <w:pPr/>
              </w:pPrChange>
            </w:pPr>
            <w:del w:id="1015" w:author="Tiago M Dias" w:date="2016-06-18T11:46:00Z">
              <w:r w:rsidRPr="009A0DC3" w:rsidDel="00116F9E">
                <w:rPr>
                  <w:b/>
                  <w:bCs/>
                  <w:rPrChange w:id="101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Jump</w:delText>
              </w:r>
            </w:del>
          </w:p>
        </w:tc>
        <w:tc>
          <w:tcPr>
            <w:tcW w:w="2529" w:type="dxa"/>
          </w:tcPr>
          <w:p w14:paraId="125281FB" w14:textId="39076869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17" w:author="Tiago M Dias" w:date="2016-06-18T11:46:00Z"/>
              </w:rPr>
              <w:pPrChange w:id="101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19" w:author="Tiago M Dias" w:date="2016-06-18T11:46:00Z">
              <w:r w:rsidDel="00116F9E">
                <w:delText>If zero</w:delText>
              </w:r>
            </w:del>
          </w:p>
        </w:tc>
        <w:tc>
          <w:tcPr>
            <w:tcW w:w="2268" w:type="dxa"/>
          </w:tcPr>
          <w:p w14:paraId="02512CB0" w14:textId="6C3D63D3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0" w:author="Tiago M Dias" w:date="2016-06-18T11:46:00Z"/>
                <w:rPrChange w:id="1021" w:author="Tiago M Dias" w:date="2016-06-18T12:01:00Z">
                  <w:rPr>
                    <w:del w:id="10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24" w:author="Tiago M Dias" w:date="2016-06-18T11:46:00Z">
              <w:r w:rsidRPr="009A0DC3" w:rsidDel="00116F9E">
                <w:rPr>
                  <w:rPrChange w:id="10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F2C1FBE" w14:textId="44DEA73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26" w:author="Tiago M Dias" w:date="2016-06-18T11:46:00Z"/>
                <w:rPrChange w:id="1027" w:author="Tiago M Dias" w:date="2016-06-18T12:01:00Z">
                  <w:rPr>
                    <w:del w:id="10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2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30" w:author="Tiago M Dias" w:date="2016-06-18T11:46:00Z">
              <w:r w:rsidRPr="009A0DC3" w:rsidDel="00116F9E">
                <w:rPr>
                  <w:rPrChange w:id="10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If(Z) PC=rbx+(offset8&lt;&lt;1)</w:delText>
              </w:r>
            </w:del>
          </w:p>
        </w:tc>
      </w:tr>
      <w:tr w:rsidR="00730F1A" w:rsidRPr="009A0DC3" w:rsidDel="00116F9E" w14:paraId="26E768EC" w14:textId="64D98423" w:rsidTr="005F22B5">
        <w:trPr>
          <w:trHeight w:val="20"/>
          <w:del w:id="103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0DA2C58" w14:textId="11C00C38" w:rsidR="00730F1A" w:rsidRPr="009A0DC3" w:rsidDel="00116F9E" w:rsidRDefault="00730F1A">
            <w:pPr>
              <w:pStyle w:val="Cabealho2"/>
              <w:rPr>
                <w:del w:id="1033" w:author="Tiago M Dias" w:date="2016-06-18T11:46:00Z"/>
                <w:rPrChange w:id="1034" w:author="Tiago M Dias" w:date="2016-06-18T12:01:00Z">
                  <w:rPr>
                    <w:del w:id="103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3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CE3FD0B" w14:textId="0FA16A02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37" w:author="Tiago M Dias" w:date="2016-06-18T11:46:00Z"/>
              </w:rPr>
              <w:pPrChange w:id="103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39" w:author="Tiago M Dias" w:date="2016-06-18T11:46:00Z">
              <w:r w:rsidDel="00116F9E">
                <w:delText>If not zero</w:delText>
              </w:r>
            </w:del>
          </w:p>
        </w:tc>
        <w:tc>
          <w:tcPr>
            <w:tcW w:w="2268" w:type="dxa"/>
          </w:tcPr>
          <w:p w14:paraId="116F5701" w14:textId="3E6C81E7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0" w:author="Tiago M Dias" w:date="2016-06-18T11:46:00Z"/>
                <w:rPrChange w:id="1041" w:author="Tiago M Dias" w:date="2016-06-18T12:01:00Z">
                  <w:rPr>
                    <w:del w:id="104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4" w:author="Tiago M Dias" w:date="2016-06-18T11:46:00Z">
              <w:r w:rsidRPr="009A0DC3" w:rsidDel="00116F9E">
                <w:rPr>
                  <w:rPrChange w:id="104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7698A31" w14:textId="63C0571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6" w:author="Tiago M Dias" w:date="2016-06-18T11:46:00Z"/>
                <w:rPrChange w:id="1047" w:author="Tiago M Dias" w:date="2016-06-18T12:01:00Z">
                  <w:rPr>
                    <w:del w:id="104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4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50" w:author="Tiago M Dias" w:date="2016-06-18T11:46:00Z">
              <w:r w:rsidRPr="009A0DC3" w:rsidDel="00116F9E">
                <w:rPr>
                  <w:rPrChange w:id="105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If(!Z) PC=rbx+(offset8&lt;&lt;1)</w:delText>
              </w:r>
            </w:del>
          </w:p>
        </w:tc>
      </w:tr>
      <w:tr w:rsidR="00730F1A" w:rsidRPr="009A0DC3" w:rsidDel="00116F9E" w14:paraId="187BE4A2" w14:textId="36C633F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5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6B0E799" w14:textId="07AF25CF" w:rsidR="00730F1A" w:rsidRPr="009A0DC3" w:rsidDel="00116F9E" w:rsidRDefault="00730F1A">
            <w:pPr>
              <w:pStyle w:val="Cabealho2"/>
              <w:rPr>
                <w:del w:id="1053" w:author="Tiago M Dias" w:date="2016-06-18T11:46:00Z"/>
                <w:rPrChange w:id="1054" w:author="Tiago M Dias" w:date="2016-06-18T12:01:00Z">
                  <w:rPr>
                    <w:del w:id="105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5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1BB1A576" w14:textId="654A29AC" w:rsidR="00730F1A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57" w:author="Tiago M Dias" w:date="2016-06-18T11:46:00Z"/>
              </w:rPr>
              <w:pPrChange w:id="105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59" w:author="Tiago M Dias" w:date="2016-06-18T11:46:00Z">
              <w:r w:rsidDel="00116F9E">
                <w:delText>If carry</w:delText>
              </w:r>
            </w:del>
          </w:p>
        </w:tc>
        <w:tc>
          <w:tcPr>
            <w:tcW w:w="2268" w:type="dxa"/>
          </w:tcPr>
          <w:p w14:paraId="09256149" w14:textId="692DA384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0" w:author="Tiago M Dias" w:date="2016-06-18T11:46:00Z"/>
                <w:rPrChange w:id="1061" w:author="Tiago M Dias" w:date="2016-06-18T12:01:00Z">
                  <w:rPr>
                    <w:del w:id="106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3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4" w:author="Tiago M Dias" w:date="2016-06-18T11:46:00Z">
              <w:r w:rsidRPr="009A0DC3" w:rsidDel="00116F9E">
                <w:rPr>
                  <w:rPrChange w:id="106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7A11D095" w14:textId="16E6FEB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6" w:author="Tiago M Dias" w:date="2016-06-18T11:46:00Z"/>
                <w:rPrChange w:id="1067" w:author="Tiago M Dias" w:date="2016-06-18T12:01:00Z">
                  <w:rPr>
                    <w:del w:id="106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69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70" w:author="Tiago M Dias" w:date="2016-06-18T11:46:00Z">
              <w:r w:rsidRPr="009A0DC3" w:rsidDel="00116F9E">
                <w:rPr>
                  <w:rPrChange w:id="10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If(CY) PC=rbx+(offset8&lt;&lt;1)</w:delText>
              </w:r>
            </w:del>
          </w:p>
        </w:tc>
      </w:tr>
      <w:tr w:rsidR="00730F1A" w:rsidRPr="009A0DC3" w:rsidDel="00116F9E" w14:paraId="72BCA6B0" w14:textId="24FDF23A" w:rsidTr="005F22B5">
        <w:trPr>
          <w:trHeight w:val="20"/>
          <w:del w:id="107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FEE21B" w14:textId="6CC4EFEF" w:rsidR="00730F1A" w:rsidRPr="009A0DC3" w:rsidDel="00116F9E" w:rsidRDefault="00730F1A">
            <w:pPr>
              <w:pStyle w:val="Cabealho2"/>
              <w:rPr>
                <w:del w:id="1073" w:author="Tiago M Dias" w:date="2016-06-18T11:46:00Z"/>
                <w:rPrChange w:id="1074" w:author="Tiago M Dias" w:date="2016-06-18T12:01:00Z">
                  <w:rPr>
                    <w:del w:id="107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7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44351C0C" w14:textId="5A35962A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77" w:author="Tiago M Dias" w:date="2016-06-18T11:46:00Z"/>
              </w:rPr>
              <w:pPrChange w:id="1078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79" w:author="Tiago M Dias" w:date="2016-06-18T11:46:00Z">
              <w:r w:rsidDel="00116F9E">
                <w:delText>If not carry</w:delText>
              </w:r>
            </w:del>
          </w:p>
        </w:tc>
        <w:tc>
          <w:tcPr>
            <w:tcW w:w="2268" w:type="dxa"/>
          </w:tcPr>
          <w:p w14:paraId="4481C3F6" w14:textId="54CEAA24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0" w:author="Tiago M Dias" w:date="2016-06-18T11:46:00Z"/>
                <w:rPrChange w:id="1081" w:author="Tiago M Dias" w:date="2016-06-18T12:01:00Z">
                  <w:rPr>
                    <w:del w:id="108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84" w:author="Tiago M Dias" w:date="2016-06-18T11:46:00Z">
              <w:r w:rsidRPr="009A0DC3" w:rsidDel="00116F9E">
                <w:rPr>
                  <w:rPrChange w:id="108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414798C5" w14:textId="1761FB9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6" w:author="Tiago M Dias" w:date="2016-06-18T11:46:00Z"/>
                <w:rPrChange w:id="1087" w:author="Tiago M Dias" w:date="2016-06-18T12:01:00Z">
                  <w:rPr>
                    <w:del w:id="108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8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90" w:author="Tiago M Dias" w:date="2016-06-18T11:46:00Z">
              <w:r w:rsidRPr="009A0DC3" w:rsidDel="00116F9E">
                <w:rPr>
                  <w:rPrChange w:id="109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If(!CY) PC=rbx+(offset8&lt;&lt;1)</w:delText>
              </w:r>
            </w:del>
          </w:p>
        </w:tc>
      </w:tr>
      <w:tr w:rsidR="00730F1A" w:rsidDel="00116F9E" w14:paraId="1DEA719C" w14:textId="3079C43B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09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53A812" w14:textId="3D426626" w:rsidR="00730F1A" w:rsidRPr="009A0DC3" w:rsidDel="00116F9E" w:rsidRDefault="00730F1A">
            <w:pPr>
              <w:pStyle w:val="Cabealho2"/>
              <w:rPr>
                <w:del w:id="1093" w:author="Tiago M Dias" w:date="2016-06-18T11:46:00Z"/>
                <w:rPrChange w:id="1094" w:author="Tiago M Dias" w:date="2016-06-18T12:01:00Z">
                  <w:rPr>
                    <w:del w:id="109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096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06639761" w14:textId="375599CB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7" w:author="Tiago M Dias" w:date="2016-06-18T11:46:00Z"/>
                <w:rPrChange w:id="1098" w:author="Tiago M Dias" w:date="2016-06-18T12:01:00Z">
                  <w:rPr>
                    <w:del w:id="109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1" w:author="Tiago M Dias" w:date="2016-06-18T11:46:00Z">
              <w:r w:rsidRPr="009A0DC3" w:rsidDel="00116F9E">
                <w:rPr>
                  <w:rPrChange w:id="1102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</w:delText>
              </w:r>
            </w:del>
          </w:p>
        </w:tc>
        <w:tc>
          <w:tcPr>
            <w:tcW w:w="2268" w:type="dxa"/>
          </w:tcPr>
          <w:p w14:paraId="35B319BD" w14:textId="69F9E05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3" w:author="Tiago M Dias" w:date="2016-06-18T11:46:00Z"/>
                <w:rPrChange w:id="1104" w:author="Tiago M Dias" w:date="2016-06-18T12:01:00Z">
                  <w:rPr>
                    <w:del w:id="1105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06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07" w:author="Tiago M Dias" w:date="2016-06-18T11:46:00Z">
              <w:r w:rsidRPr="009A0DC3" w:rsidDel="00116F9E">
                <w:rPr>
                  <w:rPrChange w:id="1108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32EF35A9" w14:textId="3220D43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09" w:author="Tiago M Dias" w:date="2016-06-18T11:46:00Z"/>
                <w:rPrChange w:id="1110" w:author="Tiago M Dias" w:date="2016-06-18T12:01:00Z">
                  <w:rPr>
                    <w:del w:id="111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2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13" w:author="Tiago M Dias" w:date="2016-06-18T11:46:00Z">
              <w:r w:rsidRPr="009A0DC3" w:rsidDel="00116F9E">
                <w:rPr>
                  <w:rPrChange w:id="111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PC=rbx+(offset8&lt;&lt;1)</w:delText>
              </w:r>
            </w:del>
          </w:p>
        </w:tc>
      </w:tr>
      <w:tr w:rsidR="00730F1A" w:rsidDel="00116F9E" w14:paraId="1B19D558" w14:textId="60B2EB31" w:rsidTr="005F22B5">
        <w:trPr>
          <w:trHeight w:val="20"/>
          <w:del w:id="111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6151FA6" w14:textId="4A69D024" w:rsidR="00730F1A" w:rsidRPr="009A0DC3" w:rsidDel="00116F9E" w:rsidRDefault="00730F1A">
            <w:pPr>
              <w:pStyle w:val="Cabealho2"/>
              <w:rPr>
                <w:del w:id="1116" w:author="Tiago M Dias" w:date="2016-06-18T11:46:00Z"/>
                <w:rPrChange w:id="1117" w:author="Tiago M Dias" w:date="2016-06-18T12:01:00Z">
                  <w:rPr>
                    <w:del w:id="111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19" w:author="Tiago M Dias" w:date="2016-06-18T12:01:00Z">
                <w:pPr/>
              </w:pPrChange>
            </w:pPr>
          </w:p>
        </w:tc>
        <w:tc>
          <w:tcPr>
            <w:tcW w:w="2529" w:type="dxa"/>
          </w:tcPr>
          <w:p w14:paraId="336C0310" w14:textId="5862E492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0" w:author="Tiago M Dias" w:date="2016-06-18T11:46:00Z"/>
                <w:rPrChange w:id="1121" w:author="Tiago M Dias" w:date="2016-06-18T12:01:00Z">
                  <w:rPr>
                    <w:del w:id="1122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3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4" w:author="Tiago M Dias" w:date="2016-06-18T11:46:00Z">
              <w:r w:rsidRPr="009A0DC3" w:rsidDel="00116F9E">
                <w:rPr>
                  <w:rPrChange w:id="1125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Unconditional and link</w:delText>
              </w:r>
            </w:del>
          </w:p>
        </w:tc>
        <w:tc>
          <w:tcPr>
            <w:tcW w:w="2268" w:type="dxa"/>
          </w:tcPr>
          <w:p w14:paraId="51BE5BE5" w14:textId="23FF0CCA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6" w:author="Tiago M Dias" w:date="2016-06-18T11:46:00Z"/>
                <w:rPrChange w:id="1127" w:author="Tiago M Dias" w:date="2016-06-18T12:01:00Z">
                  <w:rPr>
                    <w:del w:id="1128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2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0" w:author="Tiago M Dias" w:date="2016-06-18T11:46:00Z">
              <w:r w:rsidRPr="009A0DC3" w:rsidDel="00116F9E">
                <w:rPr>
                  <w:rPrChange w:id="113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rbx,#offset8</w:delText>
              </w:r>
            </w:del>
          </w:p>
        </w:tc>
        <w:tc>
          <w:tcPr>
            <w:tcW w:w="2977" w:type="dxa"/>
          </w:tcPr>
          <w:p w14:paraId="0ED84D4A" w14:textId="0A9A68CB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32" w:author="Tiago M Dias" w:date="2016-06-18T11:46:00Z"/>
                <w:rPrChange w:id="1133" w:author="Tiago M Dias" w:date="2016-06-18T12:01:00Z">
                  <w:rPr>
                    <w:del w:id="113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3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36" w:author="Tiago M Dias" w:date="2016-06-18T11:46:00Z">
              <w:r w:rsidRPr="009A0DC3" w:rsidDel="00116F9E">
                <w:rPr>
                  <w:rPrChange w:id="113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R5=PC; PC=rbx+(offset8&lt;&lt;1)</w:delText>
              </w:r>
            </w:del>
          </w:p>
        </w:tc>
      </w:tr>
      <w:tr w:rsidR="00730F1A" w:rsidDel="00116F9E" w14:paraId="64141AB8" w14:textId="0112B501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del w:id="113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A530E" w14:textId="4C1C19D5" w:rsidR="00730F1A" w:rsidRPr="009A0DC3" w:rsidDel="00116F9E" w:rsidRDefault="00730F1A">
            <w:pPr>
              <w:pStyle w:val="Cabealho2"/>
              <w:rPr>
                <w:del w:id="1139" w:author="Tiago M Dias" w:date="2016-06-18T11:46:00Z"/>
                <w:rPrChange w:id="1140" w:author="Tiago M Dias" w:date="2016-06-18T12:01:00Z">
                  <w:rPr>
                    <w:del w:id="1141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2" w:author="Tiago M Dias" w:date="2016-06-18T12:01:00Z">
                <w:pPr/>
              </w:pPrChange>
            </w:pPr>
            <w:del w:id="1143" w:author="Tiago M Dias" w:date="2016-06-18T11:46:00Z">
              <w:r w:rsidRPr="009A0DC3" w:rsidDel="00116F9E">
                <w:rPr>
                  <w:b/>
                  <w:bCs/>
                  <w:rPrChange w:id="1144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</w:delText>
              </w:r>
            </w:del>
          </w:p>
        </w:tc>
        <w:tc>
          <w:tcPr>
            <w:tcW w:w="2529" w:type="dxa"/>
          </w:tcPr>
          <w:p w14:paraId="11F121DF" w14:textId="6D17E275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5" w:author="Tiago M Dias" w:date="2016-06-18T11:46:00Z"/>
                <w:rPrChange w:id="1146" w:author="Tiago M Dias" w:date="2016-06-18T12:01:00Z">
                  <w:rPr>
                    <w:del w:id="1147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48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49" w:author="Tiago M Dias" w:date="2016-06-18T11:46:00Z">
              <w:r w:rsidRPr="009A0DC3" w:rsidDel="00116F9E">
                <w:rPr>
                  <w:rPrChange w:id="1150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 operation</w:delText>
              </w:r>
            </w:del>
          </w:p>
        </w:tc>
        <w:tc>
          <w:tcPr>
            <w:tcW w:w="2268" w:type="dxa"/>
          </w:tcPr>
          <w:p w14:paraId="6AAD1D0F" w14:textId="485799CA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1" w:author="Tiago M Dias" w:date="2016-06-18T11:46:00Z"/>
                <w:rPrChange w:id="1152" w:author="Tiago M Dias" w:date="2016-06-18T12:01:00Z">
                  <w:rPr>
                    <w:del w:id="1153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54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55" w:author="Tiago M Dias" w:date="2016-06-18T11:46:00Z">
              <w:r w:rsidRPr="009A0DC3" w:rsidDel="00116F9E">
                <w:rPr>
                  <w:rPrChange w:id="1156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nop</w:delText>
              </w:r>
            </w:del>
          </w:p>
        </w:tc>
        <w:tc>
          <w:tcPr>
            <w:tcW w:w="2977" w:type="dxa"/>
          </w:tcPr>
          <w:p w14:paraId="0E40B95F" w14:textId="63B3BAD0" w:rsidR="00730F1A" w:rsidRPr="009A0DC3" w:rsidDel="00116F9E" w:rsidRDefault="00730F1A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57" w:author="Tiago M Dias" w:date="2016-06-18T11:46:00Z"/>
                <w:rPrChange w:id="1158" w:author="Tiago M Dias" w:date="2016-06-18T12:01:00Z">
                  <w:rPr>
                    <w:del w:id="1159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0" w:author="Tiago M Dias" w:date="2016-06-18T12:01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730F1A" w:rsidDel="00116F9E" w14:paraId="7168310B" w14:textId="26FFE9F0" w:rsidTr="005F22B5">
        <w:trPr>
          <w:trHeight w:val="20"/>
          <w:del w:id="11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52014C" w14:textId="06B2DA90" w:rsidR="00730F1A" w:rsidRPr="009A0DC3" w:rsidDel="00116F9E" w:rsidRDefault="00730F1A">
            <w:pPr>
              <w:pStyle w:val="Cabealho2"/>
              <w:rPr>
                <w:del w:id="1162" w:author="Tiago M Dias" w:date="2016-06-18T11:46:00Z"/>
                <w:rPrChange w:id="1163" w:author="Tiago M Dias" w:date="2016-06-18T12:01:00Z">
                  <w:rPr>
                    <w:del w:id="116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65" w:author="Tiago M Dias" w:date="2016-06-18T12:01:00Z">
                <w:pPr/>
              </w:pPrChange>
            </w:pPr>
            <w:del w:id="1166" w:author="Tiago M Dias" w:date="2016-06-18T11:46:00Z">
              <w:r w:rsidRPr="009A0DC3" w:rsidDel="00116F9E">
                <w:rPr>
                  <w:b/>
                  <w:bCs/>
                  <w:rPrChange w:id="116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Software interrupt</w:delText>
              </w:r>
            </w:del>
          </w:p>
        </w:tc>
        <w:tc>
          <w:tcPr>
            <w:tcW w:w="2529" w:type="dxa"/>
          </w:tcPr>
          <w:p w14:paraId="4F08B57F" w14:textId="7FB075C0" w:rsidR="00730F1A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8" w:author="Tiago M Dias" w:date="2016-06-18T11:46:00Z"/>
              </w:rPr>
              <w:pPrChange w:id="1169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0" w:author="Tiago M Dias" w:date="2016-06-18T11:46:00Z">
              <w:r w:rsidRPr="009A0DC3" w:rsidDel="00116F9E">
                <w:rPr>
                  <w:rPrChange w:id="1171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Int</w:delText>
              </w:r>
              <w:r w:rsidDel="00116F9E">
                <w:delText>errupt return</w:delText>
              </w:r>
            </w:del>
          </w:p>
        </w:tc>
        <w:tc>
          <w:tcPr>
            <w:tcW w:w="2268" w:type="dxa"/>
          </w:tcPr>
          <w:p w14:paraId="1C27B0C4" w14:textId="2FA248AD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2" w:author="Tiago M Dias" w:date="2016-06-18T11:46:00Z"/>
                <w:rPrChange w:id="1173" w:author="Tiago M Dias" w:date="2016-06-18T12:01:00Z">
                  <w:rPr>
                    <w:del w:id="1174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75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6" w:author="Tiago M Dias" w:date="2016-06-18T11:46:00Z">
              <w:r w:rsidRPr="009A0DC3" w:rsidDel="00116F9E">
                <w:rPr>
                  <w:rPrChange w:id="1177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iret</w:delText>
              </w:r>
            </w:del>
          </w:p>
        </w:tc>
        <w:tc>
          <w:tcPr>
            <w:tcW w:w="2977" w:type="dxa"/>
          </w:tcPr>
          <w:p w14:paraId="39B50AB2" w14:textId="7FCAED56" w:rsidR="00730F1A" w:rsidRPr="009A0DC3" w:rsidDel="00116F9E" w:rsidRDefault="00730F1A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78" w:author="Tiago M Dias" w:date="2016-06-18T11:46:00Z"/>
                <w:rPrChange w:id="1179" w:author="Tiago M Dias" w:date="2016-06-18T12:01:00Z">
                  <w:rPr>
                    <w:del w:id="1180" w:author="Tiago M Dias" w:date="2016-06-18T11:46:00Z"/>
                    <w:rFonts w:cs="Times New Roman"/>
                    <w:sz w:val="16"/>
                    <w:szCs w:val="16"/>
                    <w:lang w:val="en-US"/>
                  </w:rPr>
                </w:rPrChange>
              </w:rPr>
              <w:pPrChange w:id="1181" w:author="Tiago M Dias" w:date="2016-06-18T12:0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82" w:author="Tiago M Dias" w:date="2016-06-18T11:46:00Z">
              <w:r w:rsidRPr="009A0DC3" w:rsidDel="00116F9E">
                <w:rPr>
                  <w:rPrChange w:id="1183" w:author="Tiago M Dias" w:date="2016-06-18T12:01:00Z">
                    <w:rPr>
                      <w:rFonts w:cs="Times New Roman"/>
                      <w:sz w:val="16"/>
                      <w:szCs w:val="16"/>
                      <w:lang w:val="en-US"/>
                    </w:rPr>
                  </w:rPrChange>
                </w:rPr>
                <w:delText>PSW=r0i; PC=r5i</w:delText>
              </w:r>
            </w:del>
          </w:p>
        </w:tc>
      </w:tr>
    </w:tbl>
    <w:tbl>
      <w:tblPr>
        <w:tblStyle w:val="TabeladeGrelha5Escura-Destaque110"/>
        <w:tblpPr w:leftFromText="141" w:rightFromText="141" w:vertAnchor="page" w:horzAnchor="margin" w:tblpY="10188"/>
        <w:tblW w:w="9209" w:type="dxa"/>
        <w:tblLook w:val="04A0" w:firstRow="1" w:lastRow="0" w:firstColumn="1" w:lastColumn="0" w:noHBand="0" w:noVBand="1"/>
      </w:tblPr>
      <w:tblGrid>
        <w:gridCol w:w="1444"/>
        <w:gridCol w:w="7765"/>
      </w:tblGrid>
      <w:tr w:rsidR="005F22B5" w:rsidDel="00116F9E" w14:paraId="722E0680" w14:textId="228DD4A8" w:rsidTr="005F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18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6A7F489" w14:textId="1F4FC164" w:rsidR="005F22B5" w:rsidDel="00116F9E" w:rsidRDefault="005F22B5">
            <w:pPr>
              <w:pStyle w:val="Cabealho2"/>
              <w:rPr>
                <w:del w:id="1185" w:author="Tiago M Dias" w:date="2016-06-18T11:46:00Z"/>
              </w:rPr>
              <w:pPrChange w:id="118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87" w:author="Tiago M Dias" w:date="2016-06-18T11:46:00Z">
              <w:r w:rsidDel="00116F9E">
                <w:delText>Palavras-chave</w:delText>
              </w:r>
            </w:del>
          </w:p>
        </w:tc>
        <w:tc>
          <w:tcPr>
            <w:tcW w:w="7915" w:type="dxa"/>
          </w:tcPr>
          <w:p w14:paraId="345D1652" w14:textId="07F379A1" w:rsidR="005F22B5" w:rsidDel="00116F9E" w:rsidRDefault="005F22B5">
            <w:pPr>
              <w:pStyle w:val="Cabealho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88" w:author="Tiago M Dias" w:date="2016-06-18T11:46:00Z"/>
              </w:rPr>
              <w:pPrChange w:id="1189" w:author="Tiago M Dias" w:date="2016-06-18T12:01:00Z">
                <w:pPr>
                  <w:framePr w:hSpace="141" w:wrap="around" w:vAnchor="page" w:hAnchor="margin" w:y="1018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90" w:author="Tiago M Dias" w:date="2016-06-18T10:48:00Z">
              <w:r w:rsidDel="005F2413">
                <w:delText>Descrisão</w:delText>
              </w:r>
            </w:del>
          </w:p>
        </w:tc>
      </w:tr>
      <w:tr w:rsidR="005F22B5" w:rsidDel="00116F9E" w14:paraId="35234258" w14:textId="2E53FE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9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ABC5DF9" w14:textId="1AB738C1" w:rsidR="005F22B5" w:rsidDel="00116F9E" w:rsidRDefault="005F22B5">
            <w:pPr>
              <w:pStyle w:val="Cabealho2"/>
              <w:rPr>
                <w:del w:id="1192" w:author="Tiago M Dias" w:date="2016-06-18T11:46:00Z"/>
              </w:rPr>
              <w:pPrChange w:id="119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194" w:author="Tiago M Dias" w:date="2016-06-18T11:46:00Z">
              <w:r w:rsidDel="00116F9E">
                <w:delText>rd</w:delText>
              </w:r>
            </w:del>
          </w:p>
        </w:tc>
        <w:tc>
          <w:tcPr>
            <w:tcW w:w="7915" w:type="dxa"/>
          </w:tcPr>
          <w:p w14:paraId="576E14DD" w14:textId="0209000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95" w:author="Tiago M Dias" w:date="2016-06-18T11:46:00Z"/>
              </w:rPr>
              <w:pPrChange w:id="1196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7" w:author="Tiago M Dias" w:date="2016-06-18T11:46:00Z">
              <w:r w:rsidDel="00116F9E">
                <w:delText>Registo destino</w:delText>
              </w:r>
            </w:del>
          </w:p>
        </w:tc>
      </w:tr>
      <w:tr w:rsidR="005F22B5" w:rsidDel="00116F9E" w14:paraId="06F4690F" w14:textId="28B294BC" w:rsidTr="005F22B5">
        <w:trPr>
          <w:del w:id="119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B4FE91" w14:textId="7BEC8776" w:rsidR="005F22B5" w:rsidDel="00116F9E" w:rsidRDefault="005F22B5">
            <w:pPr>
              <w:pStyle w:val="Cabealho2"/>
              <w:rPr>
                <w:del w:id="1199" w:author="Tiago M Dias" w:date="2016-06-18T11:46:00Z"/>
              </w:rPr>
              <w:pPrChange w:id="120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1" w:author="Tiago M Dias" w:date="2016-06-18T11:46:00Z">
              <w:r w:rsidDel="00116F9E">
                <w:delText>rs</w:delText>
              </w:r>
            </w:del>
          </w:p>
        </w:tc>
        <w:tc>
          <w:tcPr>
            <w:tcW w:w="7915" w:type="dxa"/>
          </w:tcPr>
          <w:p w14:paraId="4E96B6EC" w14:textId="3C15B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2" w:author="Tiago M Dias" w:date="2016-06-18T11:46:00Z"/>
              </w:rPr>
              <w:pPrChange w:id="1203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04" w:author="Tiago M Dias" w:date="2016-06-18T11:46:00Z">
              <w:r w:rsidDel="00116F9E">
                <w:delText>Registo fonte</w:delText>
              </w:r>
            </w:del>
          </w:p>
        </w:tc>
      </w:tr>
      <w:tr w:rsidR="005F22B5" w:rsidDel="00116F9E" w14:paraId="21783431" w14:textId="67C669EA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0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96F1872" w14:textId="46A81A47" w:rsidR="005F22B5" w:rsidDel="00116F9E" w:rsidRDefault="005F22B5">
            <w:pPr>
              <w:pStyle w:val="Cabealho2"/>
              <w:rPr>
                <w:del w:id="1206" w:author="Tiago M Dias" w:date="2016-06-18T11:46:00Z"/>
              </w:rPr>
              <w:pPrChange w:id="120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08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6609CFDD" w14:textId="3A04DE06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09" w:author="Tiago M Dias" w:date="2016-06-18T11:46:00Z"/>
              </w:rPr>
              <w:pPrChange w:id="1210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11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79A8FBC2" w14:textId="741FAAC4" w:rsidTr="005F22B5">
        <w:trPr>
          <w:trHeight w:val="64"/>
          <w:del w:id="1212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B770CA7" w14:textId="66F4DA1D" w:rsidR="005F22B5" w:rsidDel="00116F9E" w:rsidRDefault="005F22B5">
            <w:pPr>
              <w:pStyle w:val="Cabealho2"/>
              <w:rPr>
                <w:del w:id="1213" w:author="Tiago M Dias" w:date="2016-06-18T11:46:00Z"/>
              </w:rPr>
              <w:pPrChange w:id="1214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15" w:author="Tiago M Dias" w:date="2016-06-18T11:46:00Z">
              <w:r w:rsidDel="00116F9E">
                <w:delText>rix</w:delText>
              </w:r>
            </w:del>
          </w:p>
        </w:tc>
        <w:tc>
          <w:tcPr>
            <w:tcW w:w="7915" w:type="dxa"/>
          </w:tcPr>
          <w:p w14:paraId="412D15C5" w14:textId="40255AF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16" w:author="Tiago M Dias" w:date="2016-06-18T11:46:00Z"/>
              </w:rPr>
              <w:pPrChange w:id="1217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18" w:author="Tiago M Dias" w:date="2016-06-18T11:46:00Z">
              <w:r w:rsidDel="00116F9E">
                <w:delText>Registo de indexação que é multiplicado por dois se o acesso é a uma word.</w:delText>
              </w:r>
            </w:del>
          </w:p>
        </w:tc>
      </w:tr>
      <w:tr w:rsidR="005F22B5" w:rsidDel="00116F9E" w14:paraId="28081110" w14:textId="6076EF99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19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2CF2F78" w14:textId="256136E5" w:rsidR="005F22B5" w:rsidDel="00116F9E" w:rsidRDefault="005F22B5">
            <w:pPr>
              <w:pStyle w:val="Cabealho2"/>
              <w:rPr>
                <w:del w:id="1220" w:author="Tiago M Dias" w:date="2016-06-18T11:46:00Z"/>
              </w:rPr>
              <w:pPrChange w:id="1221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2" w:author="Tiago M Dias" w:date="2016-06-18T11:46:00Z">
              <w:r w:rsidDel="00116F9E">
                <w:delText>Rm/rn</w:delText>
              </w:r>
            </w:del>
          </w:p>
        </w:tc>
        <w:tc>
          <w:tcPr>
            <w:tcW w:w="7915" w:type="dxa"/>
          </w:tcPr>
          <w:p w14:paraId="415D014F" w14:textId="1D83B301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3" w:author="Tiago M Dias" w:date="2016-06-18T11:46:00Z"/>
              </w:rPr>
              <w:pPrChange w:id="1224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25" w:author="Tiago M Dias" w:date="2016-06-18T11:46:00Z">
              <w:r w:rsidDel="00116F9E">
                <w:delText>Registos que contêm os operando</w:delText>
              </w:r>
            </w:del>
          </w:p>
        </w:tc>
      </w:tr>
      <w:tr w:rsidR="005F22B5" w:rsidDel="00116F9E" w14:paraId="24AA08D4" w14:textId="7DFE1AEA" w:rsidTr="005F22B5">
        <w:trPr>
          <w:trHeight w:val="64"/>
          <w:del w:id="1226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88352BA" w14:textId="26C24D25" w:rsidR="005F22B5" w:rsidDel="00116F9E" w:rsidRDefault="005F22B5">
            <w:pPr>
              <w:pStyle w:val="Cabealho2"/>
              <w:rPr>
                <w:del w:id="1227" w:author="Tiago M Dias" w:date="2016-06-18T11:46:00Z"/>
              </w:rPr>
              <w:pPrChange w:id="1228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29" w:author="Tiago M Dias" w:date="2016-06-18T11:46:00Z">
              <w:r w:rsidDel="00116F9E">
                <w:delText>immediate8</w:delText>
              </w:r>
            </w:del>
          </w:p>
        </w:tc>
        <w:tc>
          <w:tcPr>
            <w:tcW w:w="7915" w:type="dxa"/>
          </w:tcPr>
          <w:p w14:paraId="41098116" w14:textId="07164FC0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30" w:author="Tiago M Dias" w:date="2016-06-18T11:46:00Z"/>
              </w:rPr>
              <w:pPrChange w:id="1231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32" w:author="Tiago M Dias" w:date="2016-06-18T11:46:00Z">
              <w:r w:rsidDel="00116F9E">
                <w:delText>Constante de 8 bits sem sinal</w:delText>
              </w:r>
            </w:del>
          </w:p>
        </w:tc>
      </w:tr>
      <w:tr w:rsidR="005F22B5" w:rsidDel="00116F9E" w14:paraId="391DC1FB" w14:textId="4805D3B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33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A216CB5" w14:textId="08C88BC0" w:rsidR="005F22B5" w:rsidDel="00116F9E" w:rsidRDefault="005F22B5">
            <w:pPr>
              <w:pStyle w:val="Cabealho2"/>
              <w:rPr>
                <w:del w:id="1234" w:author="Tiago M Dias" w:date="2016-06-18T11:46:00Z"/>
              </w:rPr>
              <w:pPrChange w:id="1235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36" w:author="Tiago M Dias" w:date="2016-06-18T11:46:00Z">
              <w:r w:rsidDel="00116F9E">
                <w:delText>direct7</w:delText>
              </w:r>
            </w:del>
          </w:p>
        </w:tc>
        <w:tc>
          <w:tcPr>
            <w:tcW w:w="7915" w:type="dxa"/>
          </w:tcPr>
          <w:p w14:paraId="5F541E5D" w14:textId="10A5E9C5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37" w:author="Tiago M Dias" w:date="2016-06-18T11:46:00Z"/>
              </w:rPr>
              <w:pPrChange w:id="1238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39" w:author="Tiago M Dias" w:date="2016-06-18T11:46:00Z">
              <w:r w:rsidDel="00116F9E">
                <w:delText>7 bits sem sinal e que corresponde aos endereços dos primeiros 128 bytes ou 64 words.</w:delText>
              </w:r>
            </w:del>
          </w:p>
        </w:tc>
      </w:tr>
      <w:tr w:rsidR="005F22B5" w:rsidDel="00116F9E" w14:paraId="0DDF6B68" w14:textId="0934881A" w:rsidTr="005F22B5">
        <w:trPr>
          <w:trHeight w:val="64"/>
          <w:del w:id="1240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5A79F1D" w14:textId="269DED9A" w:rsidR="005F22B5" w:rsidDel="00116F9E" w:rsidRDefault="005F22B5">
            <w:pPr>
              <w:pStyle w:val="Cabealho2"/>
              <w:rPr>
                <w:del w:id="1241" w:author="Tiago M Dias" w:date="2016-06-18T11:46:00Z"/>
              </w:rPr>
              <w:pPrChange w:id="1242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43" w:author="Tiago M Dias" w:date="2016-06-18T11:46:00Z">
              <w:r w:rsidDel="00116F9E">
                <w:delText>idx3</w:delText>
              </w:r>
            </w:del>
          </w:p>
        </w:tc>
        <w:tc>
          <w:tcPr>
            <w:tcW w:w="7915" w:type="dxa"/>
          </w:tcPr>
          <w:p w14:paraId="4A8FE8B6" w14:textId="05A0E9C3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4" w:author="Tiago M Dias" w:date="2016-06-18T11:46:00Z"/>
              </w:rPr>
              <w:pPrChange w:id="1245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46" w:author="Tiago M Dias" w:date="2016-06-18T11:46:00Z">
              <w:r w:rsidDel="00116F9E">
                <w:delText>índice de 3 bits sem sinal a somar ao registo base RBX</w:delText>
              </w:r>
            </w:del>
          </w:p>
        </w:tc>
      </w:tr>
      <w:tr w:rsidR="005F22B5" w:rsidDel="00116F9E" w14:paraId="676714B6" w14:textId="060F0E72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47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282DBA" w14:textId="63FD91EB" w:rsidR="005F22B5" w:rsidDel="00116F9E" w:rsidRDefault="005F22B5">
            <w:pPr>
              <w:pStyle w:val="Cabealho2"/>
              <w:rPr>
                <w:del w:id="1248" w:author="Tiago M Dias" w:date="2016-06-18T11:46:00Z"/>
              </w:rPr>
              <w:pPrChange w:id="1249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0" w:author="Tiago M Dias" w:date="2016-06-18T11:46:00Z">
              <w:r w:rsidDel="00116F9E">
                <w:delText>#const4</w:delText>
              </w:r>
            </w:del>
          </w:p>
        </w:tc>
        <w:tc>
          <w:tcPr>
            <w:tcW w:w="7915" w:type="dxa"/>
          </w:tcPr>
          <w:p w14:paraId="536F1435" w14:textId="11D3D13F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51" w:author="Tiago M Dias" w:date="2016-06-18T11:46:00Z"/>
              </w:rPr>
              <w:pPrChange w:id="1252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53" w:author="Tiago M Dias" w:date="2016-06-18T11:46:00Z">
              <w:r w:rsidDel="00116F9E">
                <w:delText>Constante de 4 bits sem sinal</w:delText>
              </w:r>
            </w:del>
          </w:p>
        </w:tc>
      </w:tr>
      <w:tr w:rsidR="005F22B5" w:rsidDel="00116F9E" w14:paraId="671EC646" w14:textId="0A5925CD" w:rsidTr="005F22B5">
        <w:trPr>
          <w:trHeight w:val="64"/>
          <w:del w:id="1254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89273B0" w14:textId="3023B629" w:rsidR="005F22B5" w:rsidDel="00116F9E" w:rsidRDefault="005F22B5">
            <w:pPr>
              <w:pStyle w:val="Cabealho2"/>
              <w:rPr>
                <w:del w:id="1255" w:author="Tiago M Dias" w:date="2016-06-18T11:46:00Z"/>
              </w:rPr>
              <w:pPrChange w:id="1256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57" w:author="Tiago M Dias" w:date="2016-06-18T11:46:00Z">
              <w:r w:rsidDel="00116F9E">
                <w:delText>offset8</w:delText>
              </w:r>
            </w:del>
          </w:p>
        </w:tc>
        <w:tc>
          <w:tcPr>
            <w:tcW w:w="7915" w:type="dxa"/>
          </w:tcPr>
          <w:p w14:paraId="256D2485" w14:textId="23A4F509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58" w:author="Tiago M Dias" w:date="2016-06-18T11:46:00Z"/>
              </w:rPr>
              <w:pPrChange w:id="1259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0" w:author="Tiago M Dias" w:date="2016-06-18T11:46:00Z">
              <w:r w:rsidDel="00116F9E">
                <w:delText>Constante de 8 bits com sinal [</w:delText>
              </w:r>
              <w:r w:rsidDel="00116F9E">
                <w:rPr>
                  <w:rFonts w:ascii="Cambria Math" w:hAnsi="Cambria Math" w:cs="Cambria Math"/>
                </w:rPr>
                <w:delText>‐</w:delText>
              </w:r>
              <w:r w:rsidDel="00116F9E">
                <w:delText xml:space="preserve">128..+127] </w:delText>
              </w:r>
              <w:r w:rsidDel="00116F9E">
                <w:rPr>
                  <w:i/>
                  <w:iCs/>
                </w:rPr>
                <w:delText>words</w:delText>
              </w:r>
            </w:del>
          </w:p>
        </w:tc>
      </w:tr>
      <w:tr w:rsidR="005F22B5" w:rsidDel="00116F9E" w14:paraId="07B34D2D" w14:textId="369E6E28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61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2A961F8" w14:textId="77B221BD" w:rsidR="005F22B5" w:rsidDel="00116F9E" w:rsidRDefault="005F22B5">
            <w:pPr>
              <w:pStyle w:val="Cabealho2"/>
              <w:rPr>
                <w:del w:id="1262" w:author="Tiago M Dias" w:date="2016-06-18T11:46:00Z"/>
              </w:rPr>
              <w:pPrChange w:id="1263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64" w:author="Tiago M Dias" w:date="2016-06-18T11:46:00Z">
              <w:r w:rsidDel="00116F9E">
                <w:delText>rbx</w:delText>
              </w:r>
            </w:del>
          </w:p>
        </w:tc>
        <w:tc>
          <w:tcPr>
            <w:tcW w:w="7915" w:type="dxa"/>
          </w:tcPr>
          <w:p w14:paraId="57202835" w14:textId="07C5496C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65" w:author="Tiago M Dias" w:date="2016-06-18T11:46:00Z"/>
              </w:rPr>
              <w:pPrChange w:id="1266" w:author="Tiago M Dias" w:date="2016-06-18T12:01:00Z">
                <w:pPr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67" w:author="Tiago M Dias" w:date="2016-06-18T11:46:00Z">
              <w:r w:rsidDel="00116F9E">
                <w:delText>Registo base</w:delText>
              </w:r>
            </w:del>
          </w:p>
        </w:tc>
      </w:tr>
      <w:tr w:rsidR="005F22B5" w:rsidDel="00116F9E" w14:paraId="2DD3DB0D" w14:textId="7B61E680" w:rsidTr="005F22B5">
        <w:trPr>
          <w:trHeight w:val="64"/>
          <w:del w:id="1268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4A47B9C" w14:textId="2536EB5F" w:rsidR="005F22B5" w:rsidDel="00116F9E" w:rsidRDefault="005F22B5">
            <w:pPr>
              <w:pStyle w:val="Cabealho2"/>
              <w:rPr>
                <w:del w:id="1269" w:author="Tiago M Dias" w:date="2016-06-18T11:46:00Z"/>
              </w:rPr>
              <w:pPrChange w:id="1270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1" w:author="Tiago M Dias" w:date="2016-06-18T11:46:00Z">
              <w:r w:rsidDel="00116F9E">
                <w:delText>f</w:delText>
              </w:r>
            </w:del>
          </w:p>
        </w:tc>
        <w:tc>
          <w:tcPr>
            <w:tcW w:w="7915" w:type="dxa"/>
          </w:tcPr>
          <w:p w14:paraId="3526D55B" w14:textId="36808458" w:rsidR="005F22B5" w:rsidDel="00116F9E" w:rsidRDefault="005F22B5">
            <w:pPr>
              <w:pStyle w:val="Cabealho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72" w:author="Tiago M Dias" w:date="2016-06-18T11:46:00Z"/>
              </w:rPr>
              <w:pPrChange w:id="1273" w:author="Tiago M Dias" w:date="2016-06-18T12:01:00Z">
                <w:pPr>
                  <w:framePr w:hSpace="141" w:wrap="around" w:vAnchor="page" w:hAnchor="margin" w:y="1018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74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flags</w:delText>
              </w:r>
              <w:r w:rsidDel="00116F9E">
                <w:delText>) colocado à direita da mnemónica indica que o registo PSW não é atualizado</w:delText>
              </w:r>
            </w:del>
          </w:p>
        </w:tc>
      </w:tr>
      <w:tr w:rsidR="005F22B5" w:rsidDel="00116F9E" w14:paraId="6FEA5962" w14:textId="192622E4" w:rsidTr="005F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del w:id="1275" w:author="Tiago M Dias" w:date="2016-06-18T11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3875724" w14:textId="7F0D037A" w:rsidR="005F22B5" w:rsidDel="00116F9E" w:rsidRDefault="005F22B5">
            <w:pPr>
              <w:pStyle w:val="Cabealho2"/>
              <w:rPr>
                <w:del w:id="1276" w:author="Tiago M Dias" w:date="2016-06-18T11:46:00Z"/>
              </w:rPr>
              <w:pPrChange w:id="1277" w:author="Tiago M Dias" w:date="2016-06-18T12:01:00Z">
                <w:pPr>
                  <w:framePr w:hSpace="141" w:wrap="around" w:vAnchor="page" w:hAnchor="margin" w:y="10188"/>
                </w:pPr>
              </w:pPrChange>
            </w:pPr>
            <w:del w:id="1278" w:author="Tiago M Dias" w:date="2016-06-18T11:46:00Z">
              <w:r w:rsidDel="00116F9E">
                <w:delText>sin</w:delText>
              </w:r>
            </w:del>
          </w:p>
        </w:tc>
        <w:tc>
          <w:tcPr>
            <w:tcW w:w="7915" w:type="dxa"/>
          </w:tcPr>
          <w:p w14:paraId="6A26DC9D" w14:textId="1C8443B4" w:rsidR="005F22B5" w:rsidDel="00116F9E" w:rsidRDefault="005F22B5">
            <w:pPr>
              <w:pStyle w:val="Cabealho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79" w:author="Tiago M Dias" w:date="2016-06-18T11:46:00Z"/>
              </w:rPr>
              <w:pPrChange w:id="1280" w:author="Tiago M Dias" w:date="2016-06-18T12:01:00Z">
                <w:pPr>
                  <w:keepNext/>
                  <w:framePr w:hSpace="141" w:wrap="around" w:vAnchor="page" w:hAnchor="margin" w:y="1018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81" w:author="Tiago M Dias" w:date="2016-06-18T11:46:00Z">
              <w:r w:rsidDel="00116F9E">
                <w:delText>(</w:delText>
              </w:r>
              <w:r w:rsidDel="00116F9E">
                <w:rPr>
                  <w:i/>
                  <w:iCs/>
                </w:rPr>
                <w:delText>serial in</w:delText>
              </w:r>
              <w:r w:rsidDel="00116F9E">
                <w:delText>) valor lógico do bit a ser inserido à esquerda ou à direita.</w:delText>
              </w:r>
            </w:del>
          </w:p>
        </w:tc>
      </w:tr>
    </w:tbl>
    <w:p w14:paraId="452E5FCB" w14:textId="671537C7" w:rsidR="00730F1A" w:rsidDel="00116F9E" w:rsidRDefault="00730F1A">
      <w:pPr>
        <w:pStyle w:val="Cabealho2"/>
        <w:rPr>
          <w:del w:id="1282" w:author="Tiago M Dias" w:date="2016-06-18T11:46:00Z"/>
        </w:rPr>
        <w:pPrChange w:id="1283" w:author="Tiago M Dias" w:date="2016-06-18T12:01:00Z">
          <w:pPr/>
        </w:pPrChange>
      </w:pPr>
      <w:commentRangeStart w:id="1284"/>
    </w:p>
    <w:p w14:paraId="49E456AA" w14:textId="0B1C6C36" w:rsidR="00730F1A" w:rsidDel="00116F9E" w:rsidRDefault="00730F1A">
      <w:pPr>
        <w:pStyle w:val="Cabealho2"/>
        <w:rPr>
          <w:del w:id="1285" w:author="Tiago M Dias" w:date="2016-06-18T11:46:00Z"/>
          <w:sz w:val="20"/>
          <w:szCs w:val="20"/>
        </w:rPr>
        <w:pPrChange w:id="1286" w:author="Tiago M Dias" w:date="2016-06-18T12:01:00Z">
          <w:pPr>
            <w:pStyle w:val="Legenda"/>
            <w:jc w:val="center"/>
          </w:pPr>
        </w:pPrChange>
      </w:pPr>
      <w:del w:id="1287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1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Sintaxe das Instruções PDS16</w:delText>
        </w:r>
      </w:del>
    </w:p>
    <w:p w14:paraId="0C740974" w14:textId="5C70182D" w:rsidR="005F22B5" w:rsidDel="00116F9E" w:rsidRDefault="005F22B5">
      <w:pPr>
        <w:pStyle w:val="Cabealho2"/>
        <w:rPr>
          <w:del w:id="1288" w:author="Tiago M Dias" w:date="2016-06-18T11:46:00Z"/>
          <w:sz w:val="20"/>
          <w:szCs w:val="20"/>
        </w:rPr>
        <w:pPrChange w:id="1289" w:author="Tiago M Dias" w:date="2016-06-18T12:01:00Z">
          <w:pPr>
            <w:pStyle w:val="Legenda"/>
            <w:jc w:val="center"/>
          </w:pPr>
        </w:pPrChange>
      </w:pPr>
    </w:p>
    <w:p w14:paraId="57DD8BD4" w14:textId="12FAFD60" w:rsidR="00730F1A" w:rsidDel="009A0DC3" w:rsidRDefault="00730F1A">
      <w:pPr>
        <w:pStyle w:val="Cabealho2"/>
        <w:rPr>
          <w:del w:id="1290" w:author="Tiago M Dias" w:date="2016-06-18T12:00:00Z"/>
          <w:sz w:val="20"/>
          <w:szCs w:val="20"/>
        </w:rPr>
        <w:pPrChange w:id="1291" w:author="Tiago M Dias" w:date="2016-06-18T12:01:00Z">
          <w:pPr>
            <w:pStyle w:val="Legenda"/>
            <w:jc w:val="center"/>
          </w:pPr>
        </w:pPrChange>
      </w:pPr>
      <w:del w:id="1292" w:author="Tiago M Dias" w:date="2016-06-18T11:46:00Z">
        <w:r w:rsidDel="00116F9E">
          <w:rPr>
            <w:sz w:val="20"/>
            <w:szCs w:val="20"/>
          </w:rPr>
          <w:delText xml:space="preserve">Tabela </w:delText>
        </w:r>
        <w:r w:rsidDel="00116F9E">
          <w:rPr>
            <w:sz w:val="20"/>
            <w:szCs w:val="20"/>
          </w:rPr>
          <w:fldChar w:fldCharType="begin"/>
        </w:r>
        <w:r w:rsidDel="00116F9E">
          <w:rPr>
            <w:sz w:val="20"/>
            <w:szCs w:val="20"/>
          </w:rPr>
          <w:delInstrText xml:space="preserve"> SEQ Tabela \* ARABIC </w:delInstrText>
        </w:r>
        <w:r w:rsidDel="00116F9E">
          <w:rPr>
            <w:sz w:val="20"/>
            <w:szCs w:val="20"/>
          </w:rPr>
          <w:fldChar w:fldCharType="separate"/>
        </w:r>
        <w:r w:rsidDel="00116F9E">
          <w:rPr>
            <w:noProof/>
            <w:sz w:val="20"/>
            <w:szCs w:val="20"/>
          </w:rPr>
          <w:delText>2</w:delText>
        </w:r>
        <w:r w:rsidDel="00116F9E">
          <w:rPr>
            <w:sz w:val="20"/>
            <w:szCs w:val="20"/>
          </w:rPr>
          <w:fldChar w:fldCharType="end"/>
        </w:r>
        <w:r w:rsidDel="00116F9E">
          <w:rPr>
            <w:sz w:val="20"/>
            <w:szCs w:val="20"/>
          </w:rPr>
          <w:delText xml:space="preserve"> - Palavras-chave da Sintaxe PDS16</w:delText>
        </w:r>
      </w:del>
    </w:p>
    <w:p w14:paraId="694A1636" w14:textId="741D2160" w:rsidR="00730F1A" w:rsidDel="009A0DC3" w:rsidRDefault="00730F1A">
      <w:pPr>
        <w:pStyle w:val="Cabealho2"/>
        <w:rPr>
          <w:del w:id="1293" w:author="Tiago M Dias" w:date="2016-06-18T12:01:00Z"/>
        </w:rPr>
        <w:pPrChange w:id="1294" w:author="Tiago M Dias" w:date="2016-06-18T12:01:00Z">
          <w:pPr>
            <w:pStyle w:val="Legenda"/>
          </w:pPr>
        </w:pPrChange>
      </w:pPr>
      <w:del w:id="1295" w:author="Tiago M Dias" w:date="2016-06-18T12:00:00Z">
        <w:r w:rsidDel="009A0DC3">
          <w:rPr>
            <w:sz w:val="20"/>
          </w:rPr>
          <w:br w:type="page"/>
        </w:r>
      </w:del>
    </w:p>
    <w:p w14:paraId="5A42F96C" w14:textId="7424CE3F" w:rsidR="00730F1A" w:rsidRDefault="00730F1A">
      <w:pPr>
        <w:pStyle w:val="Cabealho2"/>
        <w:numPr>
          <w:ilvl w:val="1"/>
          <w:numId w:val="34"/>
        </w:numPr>
        <w:pPrChange w:id="1296" w:author="Tiago M Dias" w:date="2016-06-18T12:01:00Z">
          <w:pPr>
            <w:pStyle w:val="Cabealho2"/>
            <w:numPr>
              <w:ilvl w:val="1"/>
              <w:numId w:val="24"/>
            </w:numPr>
            <w:ind w:left="750" w:hanging="390"/>
          </w:pPr>
        </w:pPrChange>
      </w:pPr>
      <w:bookmarkStart w:id="1297" w:name="_Toc455222709"/>
      <w:r>
        <w:t xml:space="preserve">Modelo de programação </w:t>
      </w:r>
      <w:commentRangeEnd w:id="1284"/>
      <w:r w:rsidR="00496887">
        <w:rPr>
          <w:rStyle w:val="Refdecomentrio"/>
          <w:rFonts w:eastAsiaTheme="minorHAnsi" w:cstheme="minorBidi"/>
          <w:b w:val="0"/>
          <w:bCs w:val="0"/>
        </w:rPr>
        <w:commentReference w:id="1284"/>
      </w:r>
      <w:del w:id="1298" w:author="Tiago M Dias" w:date="2016-06-18T11:29:00Z">
        <w:r w:rsidDel="00982E21">
          <w:delText>(ISA)</w:delText>
        </w:r>
      </w:del>
      <w:bookmarkEnd w:id="1297"/>
    </w:p>
    <w:p w14:paraId="56677BF9" w14:textId="77777777" w:rsidR="00730F1A" w:rsidDel="00B3205B" w:rsidRDefault="00730F1A" w:rsidP="00730F1A">
      <w:pPr>
        <w:rPr>
          <w:del w:id="1299" w:author="Tiago M Dias" w:date="2016-06-18T13:10:00Z"/>
          <w:rFonts w:cs="Times New Roman"/>
        </w:rPr>
      </w:pPr>
      <w:r>
        <w:rPr>
          <w:rFonts w:cs="Times New Roman"/>
        </w:rPr>
        <w:tab/>
        <w:t xml:space="preserve">Como já referido anteriormente, o ISA do PDS16 oferece aos programadores 3 conjuntos diferentes de instruções: transferência de dados, processamento de dados e controlo de execução, apresentando todas elas a mesma dimensão (16 </w:t>
      </w:r>
      <w:r>
        <w:rPr>
          <w:rFonts w:cs="Times New Roman"/>
          <w:i/>
        </w:rPr>
        <w:t>bits</w:t>
      </w:r>
      <w:r>
        <w:rPr>
          <w:rFonts w:cs="Times New Roman"/>
        </w:rPr>
        <w:t>).</w:t>
      </w:r>
    </w:p>
    <w:p w14:paraId="5B0BF432" w14:textId="2242BC90" w:rsidR="00730F1A" w:rsidDel="00B3205B" w:rsidRDefault="00730F1A">
      <w:pPr>
        <w:rPr>
          <w:del w:id="1300" w:author="Tiago M Dias" w:date="2016-06-18T13:10:00Z"/>
          <w:rFonts w:cs="Times New Roman"/>
        </w:rPr>
      </w:pPr>
      <w:del w:id="1301" w:author="Tiago M Dias" w:date="2016-06-18T13:10:00Z">
        <w:r w:rsidDel="00B3205B">
          <w:rPr>
            <w:rFonts w:cs="Times New Roman"/>
          </w:rPr>
          <w:tab/>
          <w:delText>Cada instrução pode ser dividida em 4 campos ordenados, seguindo a seguinte forma:</w:delText>
        </w:r>
      </w:del>
    </w:p>
    <w:p w14:paraId="74A3FBDA" w14:textId="49C6BE4C" w:rsidR="00730F1A" w:rsidDel="00B3205B" w:rsidRDefault="00730F1A">
      <w:pPr>
        <w:rPr>
          <w:del w:id="1302" w:author="Tiago M Dias" w:date="2016-06-18T13:10:00Z"/>
          <w:rFonts w:cs="Times New Roman"/>
          <w:sz w:val="20"/>
          <w:szCs w:val="2"/>
        </w:rPr>
        <w:pPrChange w:id="1303" w:author="Tiago M Dias" w:date="2016-06-18T13:10:00Z">
          <w:pPr>
            <w:jc w:val="center"/>
          </w:pPr>
        </w:pPrChange>
      </w:pPr>
      <w:del w:id="1304" w:author="Tiago M Dias" w:date="2016-06-18T13:10:00Z">
        <w:r w:rsidDel="00B3205B">
          <w:rPr>
            <w:rFonts w:cs="Times New Roman"/>
            <w:sz w:val="20"/>
            <w:szCs w:val="2"/>
          </w:rPr>
          <w:delText>[Símbolo:] Instrução [Operando Destino][,Operando Fonte 1] [,Operando Fonte 2] [;comentário]</w:delText>
        </w:r>
      </w:del>
    </w:p>
    <w:p w14:paraId="5201C44B" w14:textId="73ECB439" w:rsidR="00730F1A" w:rsidDel="00B3205B" w:rsidRDefault="00730F1A">
      <w:pPr>
        <w:rPr>
          <w:del w:id="1305" w:author="Tiago M Dias" w:date="2016-06-18T13:10:00Z"/>
          <w:rFonts w:cs="Times New Roman"/>
        </w:rPr>
        <w:pPrChange w:id="1306" w:author="Tiago M Dias" w:date="2016-06-18T13:10:00Z">
          <w:pPr>
            <w:pStyle w:val="PargrafodaLista"/>
            <w:numPr>
              <w:numId w:val="25"/>
            </w:numPr>
            <w:ind w:left="1426" w:hanging="360"/>
          </w:pPr>
        </w:pPrChange>
      </w:pPr>
      <w:del w:id="1307" w:author="Tiago M Dias" w:date="2016-06-18T13:10:00Z">
        <w:r w:rsidDel="00B3205B">
          <w:rPr>
            <w:rFonts w:cs="Times New Roman"/>
            <w:b/>
          </w:rPr>
          <w:delText>Símbolo</w:delText>
        </w:r>
        <w:r w:rsidDel="00B3205B">
          <w:rPr>
            <w:rFonts w:cs="Times New Roman"/>
          </w:rPr>
          <w:delText>: Serve para referir o nome de uma variável, uma constante ou um endereço da memória, sendo que se trata de uma palavra, única no documento, seguida de “:”</w:delText>
        </w:r>
      </w:del>
    </w:p>
    <w:p w14:paraId="28D452E1" w14:textId="096A61C7" w:rsidR="00730F1A" w:rsidDel="00B3205B" w:rsidRDefault="00730F1A">
      <w:pPr>
        <w:rPr>
          <w:del w:id="1308" w:author="Tiago M Dias" w:date="2016-06-18T13:10:00Z"/>
          <w:rFonts w:cs="Times New Roman"/>
        </w:rPr>
        <w:pPrChange w:id="1309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0" w:author="Tiago M Dias" w:date="2016-06-18T13:10:00Z">
        <w:r w:rsidDel="00B3205B">
          <w:rPr>
            <w:rFonts w:cs="Times New Roman"/>
            <w:b/>
          </w:rPr>
          <w:delText>Instrução:</w:delText>
        </w:r>
        <w:r w:rsidDel="00B3205B">
          <w:rPr>
            <w:rFonts w:cs="Times New Roman"/>
          </w:rPr>
          <w:delText xml:space="preserve"> Pode tratar-se de uma instrução PDS16 ou uma diretiva para o </w:delText>
        </w:r>
        <w:r w:rsidDel="00B3205B">
          <w:rPr>
            <w:rFonts w:cs="Times New Roman"/>
            <w:i/>
          </w:rPr>
          <w:delText>assembler</w:delText>
        </w:r>
        <w:r w:rsidDel="00B3205B">
          <w:rPr>
            <w:rFonts w:cs="Times New Roman"/>
          </w:rPr>
          <w:delText>.</w:delText>
        </w:r>
      </w:del>
    </w:p>
    <w:p w14:paraId="747C4F36" w14:textId="015F6137" w:rsidR="00730F1A" w:rsidDel="00B3205B" w:rsidRDefault="00730F1A">
      <w:pPr>
        <w:rPr>
          <w:del w:id="1311" w:author="Tiago M Dias" w:date="2016-06-18T13:10:00Z"/>
          <w:rFonts w:cs="Times New Roman"/>
        </w:rPr>
        <w:pPrChange w:id="1312" w:author="Tiago M Dias" w:date="2016-06-18T13:10:00Z">
          <w:pPr>
            <w:pStyle w:val="Default"/>
            <w:numPr>
              <w:numId w:val="19"/>
            </w:numPr>
            <w:spacing w:line="360" w:lineRule="auto"/>
            <w:ind w:left="1426" w:hanging="360"/>
          </w:pPr>
        </w:pPrChange>
      </w:pPr>
      <w:del w:id="1313" w:author="Tiago M Dias" w:date="2016-06-18T13:10:00Z">
        <w:r w:rsidDel="00B3205B">
          <w:rPr>
            <w:rFonts w:cs="Times New Roman"/>
            <w:b/>
          </w:rPr>
          <w:delText>Operando:</w:delText>
        </w:r>
        <w:r w:rsidDel="00B3205B">
          <w:rPr>
            <w:rFonts w:cs="Times New Roman"/>
          </w:rPr>
          <w:delText xml:space="preserve"> Tratam-se dos parâmetros da instrução em causa (caso a mesma possua algum), em que o seu tipo e número dependem da própria instrução.</w:delText>
        </w:r>
      </w:del>
    </w:p>
    <w:p w14:paraId="5FF7C3C6" w14:textId="52845C5C" w:rsidR="00730F1A" w:rsidRDefault="00730F1A">
      <w:pPr>
        <w:rPr>
          <w:rFonts w:cs="Times New Roman"/>
        </w:rPr>
        <w:pPrChange w:id="1314" w:author="Tiago M Dias" w:date="2016-06-18T13:10:00Z">
          <w:pPr>
            <w:pStyle w:val="PargrafodaLista"/>
            <w:numPr>
              <w:numId w:val="19"/>
            </w:numPr>
            <w:ind w:left="1426" w:hanging="360"/>
          </w:pPr>
        </w:pPrChange>
      </w:pPr>
      <w:del w:id="1315" w:author="Tiago M Dias" w:date="2016-06-18T13:10:00Z">
        <w:r w:rsidDel="00B3205B">
          <w:rPr>
            <w:rFonts w:cs="Times New Roman"/>
            <w:b/>
          </w:rPr>
          <w:delText xml:space="preserve">Comentário: </w:delText>
        </w:r>
        <w:r w:rsidDel="00B3205B">
          <w:rPr>
            <w:rFonts w:cs="Times New Roman"/>
          </w:rPr>
          <w:delTex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delText>
        </w:r>
      </w:del>
    </w:p>
    <w:p w14:paraId="3F1E7831" w14:textId="4346F6A8" w:rsidR="00730F1A" w:rsidDel="00982E21" w:rsidRDefault="00730F1A" w:rsidP="00730F1A">
      <w:pPr>
        <w:pStyle w:val="Cabealho3"/>
        <w:numPr>
          <w:ilvl w:val="2"/>
          <w:numId w:val="24"/>
        </w:numPr>
        <w:rPr>
          <w:del w:id="1316" w:author="Tiago M Dias" w:date="2016-06-18T11:38:00Z"/>
        </w:rPr>
      </w:pPr>
      <w:bookmarkStart w:id="1317" w:name="_Toc455222710"/>
      <w:commentRangeStart w:id="1318"/>
      <w:commentRangeStart w:id="1319"/>
      <w:del w:id="1320" w:author="Tiago M Dias" w:date="2016-06-18T11:30:00Z">
        <w:r w:rsidDel="00982E21">
          <w:delText xml:space="preserve">Mapa </w:delText>
        </w:r>
      </w:del>
      <w:del w:id="1321" w:author="Tiago M Dias" w:date="2016-06-18T11:38:00Z">
        <w:r w:rsidDel="00982E21">
          <w:delText>de memória</w:delText>
        </w:r>
        <w:bookmarkEnd w:id="1317"/>
      </w:del>
    </w:p>
    <w:p w14:paraId="0EF5D3E9" w14:textId="03B2AA62" w:rsidR="00730F1A" w:rsidDel="00982E21" w:rsidRDefault="00730F1A" w:rsidP="00730F1A">
      <w:pPr>
        <w:rPr>
          <w:del w:id="1322" w:author="Tiago M Dias" w:date="2016-06-18T11:38:00Z"/>
        </w:rPr>
      </w:pPr>
      <w:del w:id="1323" w:author="Tiago M Dias" w:date="2016-06-18T11:38:00Z">
        <w:r w:rsidDel="00982E21">
          <w:tab/>
          <w:delText xml:space="preserve">Como este processador segue a arquitetura de </w:delText>
        </w:r>
        <w:r w:rsidDel="00982E21">
          <w:rPr>
            <w:rFonts w:cs="Times New Roman"/>
            <w:i/>
          </w:rPr>
          <w:delText>Von-Neumann</w:delText>
        </w:r>
        <w:r w:rsidDel="00982E21">
          <w:rPr>
            <w:rFonts w:cs="Times New Roman"/>
          </w:rPr>
          <w:delText xml:space="preserve">, é usado apenas uma memória para código e dados de 32K*16. O </w:delText>
        </w:r>
        <w:r w:rsidDel="00982E21">
          <w:rPr>
            <w:rFonts w:cs="Times New Roman"/>
            <w:i/>
          </w:rPr>
          <w:delText>bus</w:delText>
        </w:r>
        <w:r w:rsidDel="00982E21">
          <w:rPr>
            <w:rFonts w:cs="Times New Roman"/>
          </w:rPr>
          <w:delText xml:space="preserve"> de dados é de 16 bits (</w:delText>
        </w:r>
        <w:r w:rsidDel="00982E21">
          <w:rPr>
            <w:rFonts w:cs="Times New Roman"/>
            <w:i/>
          </w:rPr>
          <w:delText>word</w:delText>
        </w:r>
        <w:r w:rsidDel="00982E21">
          <w:rPr>
            <w:rFonts w:cs="Times New Roman"/>
          </w:rPr>
          <w:delText>), mas o processador permite realizar leituras e escritas de 8 bits (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). No caso da leitura de oito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, são lidos sempre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da memória, mas é o processador que gere os </w:delText>
        </w:r>
        <w:r w:rsidDel="00982E21">
          <w:rPr>
            <w:rFonts w:cs="Times New Roman"/>
            <w:i/>
          </w:rPr>
          <w:delText>bytes</w:delText>
        </w:r>
        <w:r w:rsidDel="00982E21">
          <w:rPr>
            <w:rFonts w:cs="Times New Roman"/>
          </w:rPr>
          <w:delText xml:space="preserve"> a ler. Por exemplo para um endereço 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maior peso e para um endereço ímpar é selecionado o </w:delText>
        </w:r>
        <w:r w:rsidDel="00982E21">
          <w:rPr>
            <w:rFonts w:cs="Times New Roman"/>
            <w:i/>
          </w:rPr>
          <w:delText>byte</w:delText>
        </w:r>
        <w:r w:rsidDel="00982E21">
          <w:rPr>
            <w:rFonts w:cs="Times New Roman"/>
          </w:rPr>
          <w:delText xml:space="preserve"> de menor peso. Em relação ao programa em si, é necessário que as instruções estejam sempre alinhadas a 16 </w:delText>
        </w:r>
        <w:r w:rsidDel="00982E21">
          <w:rPr>
            <w:rFonts w:cs="Times New Roman"/>
            <w:i/>
          </w:rPr>
          <w:delText>bits</w:delText>
        </w:r>
        <w:r w:rsidDel="00982E21">
          <w:rPr>
            <w:rFonts w:cs="Times New Roman"/>
          </w:rPr>
          <w:delText xml:space="preserve"> ou seja em endereços pares.</w:delText>
        </w:r>
      </w:del>
    </w:p>
    <w:p w14:paraId="07CF3889" w14:textId="77777777" w:rsidR="00730F1A" w:rsidRDefault="00730F1A" w:rsidP="00730F1A">
      <w:pPr>
        <w:pStyle w:val="Cabealho3"/>
        <w:numPr>
          <w:ilvl w:val="2"/>
          <w:numId w:val="24"/>
        </w:numPr>
      </w:pPr>
      <w:bookmarkStart w:id="1324" w:name="_Toc455222711"/>
      <w:r>
        <w:t>Registos</w:t>
      </w:r>
      <w:commentRangeEnd w:id="1318"/>
      <w:r w:rsidR="00032511">
        <w:rPr>
          <w:rStyle w:val="Refdecomentrio"/>
          <w:rFonts w:eastAsiaTheme="minorHAnsi" w:cstheme="minorBidi"/>
          <w:b w:val="0"/>
          <w:bCs w:val="0"/>
        </w:rPr>
        <w:commentReference w:id="1318"/>
      </w:r>
      <w:bookmarkEnd w:id="1324"/>
      <w:commentRangeEnd w:id="1319"/>
      <w:r w:rsidR="005B1936">
        <w:rPr>
          <w:rStyle w:val="Refdecomentrio"/>
          <w:rFonts w:eastAsiaTheme="minorHAnsi" w:cstheme="minorBidi"/>
          <w:b w:val="0"/>
          <w:bCs w:val="0"/>
        </w:rPr>
        <w:commentReference w:id="1319"/>
      </w:r>
    </w:p>
    <w:p w14:paraId="7934BFB2" w14:textId="1B97EDD2" w:rsidR="00FE2B69" w:rsidRDefault="00BF006B" w:rsidP="00730F1A">
      <w:pPr>
        <w:rPr>
          <w:ins w:id="1325" w:author="Tiago M Dias" w:date="2016-06-18T13:00:00Z"/>
        </w:rPr>
      </w:pPr>
      <w:ins w:id="1326" w:author="Tiago M Dias" w:date="2016-06-18T12:21:00Z">
        <w:r>
          <w:t xml:space="preserve">A arquitetura </w:t>
        </w:r>
      </w:ins>
      <w:del w:id="1327" w:author="Tiago M Dias" w:date="2016-06-18T12:21:00Z">
        <w:r w:rsidR="00730F1A" w:rsidDel="00BF006B">
          <w:delText xml:space="preserve">O </w:delText>
        </w:r>
        <w:r w:rsidR="00730F1A" w:rsidDel="00BF006B">
          <w:rPr>
            <w:i/>
          </w:rPr>
          <w:delText>Register file</w:delText>
        </w:r>
        <w:r w:rsidR="00730F1A" w:rsidDel="00BF006B">
          <w:delText xml:space="preserve"> da estrutura do </w:delText>
        </w:r>
      </w:del>
      <w:r w:rsidR="00730F1A">
        <w:t xml:space="preserve">PDS16 </w:t>
      </w:r>
      <w:ins w:id="1328" w:author="Tiago M Dias" w:date="2016-06-18T12:22:00Z">
        <w:r w:rsidR="0076160D">
          <w:t xml:space="preserve">disponibiliza ao programador </w:t>
        </w:r>
      </w:ins>
      <w:del w:id="1329" w:author="Tiago M Dias" w:date="2016-06-18T12:22:00Z">
        <w:r w:rsidR="00730F1A" w:rsidDel="0076160D">
          <w:delText xml:space="preserve">é composto por </w:delText>
        </w:r>
      </w:del>
      <w:r w:rsidR="00730F1A">
        <w:t xml:space="preserve">8 registos </w:t>
      </w:r>
      <w:del w:id="1330" w:author="Tiago M Dias" w:date="2016-06-18T12:22:00Z">
        <w:r w:rsidR="00730F1A" w:rsidDel="0076160D">
          <w:delText xml:space="preserve">de R0 a R7 </w:delText>
        </w:r>
      </w:del>
      <w:r w:rsidR="00730F1A">
        <w:t xml:space="preserve">de 16 </w:t>
      </w:r>
      <w:r w:rsidR="00730F1A">
        <w:rPr>
          <w:i/>
        </w:rPr>
        <w:t>bits</w:t>
      </w:r>
      <w:del w:id="1331" w:author="Tiago M Dias" w:date="2016-06-18T12:22:00Z">
        <w:r w:rsidR="00730F1A" w:rsidDel="0076160D">
          <w:delText xml:space="preserve"> </w:delText>
        </w:r>
      </w:del>
      <w:ins w:id="1332" w:author="Tiago M Dias" w:date="2016-06-18T12:22:00Z">
        <w:r w:rsidR="0076160D">
          <w:t xml:space="preserve">, denominados </w:t>
        </w:r>
      </w:ins>
      <w:del w:id="1333" w:author="Tiago M Dias" w:date="2016-06-18T12:22:00Z">
        <w:r w:rsidR="00730F1A" w:rsidDel="0076160D">
          <w:delText>cada</w:delText>
        </w:r>
      </w:del>
      <w:ins w:id="1334" w:author="Tiago M Dias" w:date="2016-06-18T12:22:00Z">
        <w:r w:rsidR="0076160D">
          <w:t>de R0 a R7</w:t>
        </w:r>
      </w:ins>
      <w:r w:rsidR="00730F1A">
        <w:t xml:space="preserve">. Os registos </w:t>
      </w:r>
      <w:del w:id="1335" w:author="Tiago M Dias" w:date="2016-06-18T12:22:00Z">
        <w:r w:rsidR="00730F1A" w:rsidDel="0076160D">
          <w:delText xml:space="preserve">de </w:delText>
        </w:r>
      </w:del>
      <w:r w:rsidR="00730F1A">
        <w:t>R0 até ao R4</w:t>
      </w:r>
      <w:ins w:id="1336" w:author="Tiago M Dias" w:date="2016-06-18T12:23:00Z">
        <w:r w:rsidR="0076160D">
          <w:t>,</w:t>
        </w:r>
      </w:ins>
      <w:r w:rsidR="00730F1A">
        <w:t xml:space="preserve"> inclusive</w:t>
      </w:r>
      <w:ins w:id="1337" w:author="Tiago M Dias" w:date="2016-06-18T12:23:00Z">
        <w:r w:rsidR="0076160D">
          <w:t>,</w:t>
        </w:r>
      </w:ins>
      <w:r w:rsidR="00730F1A">
        <w:t xml:space="preserve"> são registo </w:t>
      </w:r>
      <w:ins w:id="1338" w:author="Tiago M Dias" w:date="2016-06-18T12:32:00Z">
        <w:r w:rsidR="00D61538">
          <w:t xml:space="preserve">de uso geral que podem ser utilizados para </w:t>
        </w:r>
      </w:ins>
      <w:ins w:id="1339" w:author="Andre" w:date="2016-07-02T12:12:00Z">
        <w:r w:rsidR="00190BD2">
          <w:t xml:space="preserve">salvaguardar valores </w:t>
        </w:r>
      </w:ins>
      <w:ins w:id="1340" w:author="Andre" w:date="2016-07-02T12:13:00Z">
        <w:r w:rsidR="00190BD2">
          <w:t>das</w:t>
        </w:r>
      </w:ins>
      <w:ins w:id="1341" w:author="Andre" w:date="2016-07-02T12:12:00Z">
        <w:r w:rsidR="00190BD2">
          <w:t xml:space="preserve"> operações</w:t>
        </w:r>
      </w:ins>
      <w:ins w:id="1342" w:author="Andre" w:date="2016-07-02T12:13:00Z">
        <w:r w:rsidR="00190BD2">
          <w:t xml:space="preserve"> realizadas </w:t>
        </w:r>
      </w:ins>
      <w:ins w:id="1343" w:author="Andre" w:date="2016-07-02T12:14:00Z">
        <w:r w:rsidR="00190BD2">
          <w:t>num conjunto de</w:t>
        </w:r>
      </w:ins>
      <w:ins w:id="1344" w:author="Andre" w:date="2016-07-02T12:13:00Z">
        <w:r w:rsidR="00190BD2">
          <w:t xml:space="preserve"> instruç</w:t>
        </w:r>
      </w:ins>
      <w:ins w:id="1345" w:author="Andre" w:date="2016-07-02T12:14:00Z">
        <w:r w:rsidR="00190BD2">
          <w:t>ões</w:t>
        </w:r>
      </w:ins>
      <w:ins w:id="1346" w:author="Andre" w:date="2016-07-02T12:15:00Z">
        <w:r w:rsidR="00190BD2">
          <w:t xml:space="preserve"> assembly</w:t>
        </w:r>
      </w:ins>
      <w:ins w:id="1347" w:author="Andre" w:date="2016-07-02T12:12:00Z">
        <w:r w:rsidR="00190BD2">
          <w:t>.</w:t>
        </w:r>
      </w:ins>
      <w:ins w:id="1348" w:author="Tiago M Dias" w:date="2016-06-18T12:58:00Z">
        <w:del w:id="1349" w:author="Andre" w:date="2016-07-02T12:12:00Z">
          <w:r w:rsidR="00FE2B69" w:rsidDel="00190BD2">
            <w:delText>...</w:delText>
          </w:r>
        </w:del>
      </w:ins>
      <w:del w:id="1350" w:author="Tiago M Dias" w:date="2016-06-18T12:32:00Z">
        <w:r w:rsidR="00730F1A" w:rsidDel="00D61538">
          <w:delText>usados para a manipulação de dados temporários sem recorrer a memória para armazenar</w:delText>
        </w:r>
      </w:del>
      <w:del w:id="1351" w:author="Tiago M Dias" w:date="2016-06-18T12:58:00Z">
        <w:r w:rsidR="00730F1A" w:rsidDel="00FE2B69">
          <w:delText>.</w:delText>
        </w:r>
      </w:del>
      <w:r w:rsidR="00730F1A">
        <w:t xml:space="preserve"> </w:t>
      </w:r>
      <w:del w:id="1352" w:author="Tiago M Dias" w:date="2016-06-18T13:00:00Z">
        <w:r w:rsidR="00730F1A" w:rsidDel="00FE2B69">
          <w:delText>O registo R7</w:delText>
        </w:r>
      </w:del>
      <w:del w:id="1353" w:author="Tiago M Dias" w:date="2016-06-18T12:32:00Z">
        <w:r w:rsidR="00730F1A" w:rsidDel="00D61538">
          <w:delText>, com o nome de</w:delText>
        </w:r>
      </w:del>
      <w:del w:id="1354" w:author="Tiago M Dias" w:date="2016-06-18T13:00:00Z">
        <w:r w:rsidR="00730F1A" w:rsidDel="00FE2B69">
          <w:delText xml:space="preserve"> </w:delText>
        </w:r>
      </w:del>
      <w:del w:id="1355" w:author="Tiago M Dias" w:date="2016-06-18T12:33:00Z">
        <w:r w:rsidR="00730F1A" w:rsidDel="00D61538">
          <w:delText xml:space="preserve">PC </w:delText>
        </w:r>
      </w:del>
      <w:del w:id="1356" w:author="Tiago M Dias" w:date="2016-06-18T13:00:00Z">
        <w:r w:rsidR="00730F1A" w:rsidDel="00FE2B69">
          <w:delText>(</w:delText>
        </w:r>
      </w:del>
      <w:del w:id="1357" w:author="Tiago M Dias" w:date="2016-06-18T12:33:00Z">
        <w:r w:rsidR="00730F1A" w:rsidDel="00D61538">
          <w:rPr>
            <w:i/>
          </w:rPr>
          <w:delText>Program Counter</w:delText>
        </w:r>
      </w:del>
      <w:del w:id="1358" w:author="Tiago M Dias" w:date="2016-06-18T13:00:00Z">
        <w:r w:rsidR="00730F1A" w:rsidDel="00FE2B69">
          <w:delText xml:space="preserve">), guarda o endereço de memória da instrução </w:delText>
        </w:r>
      </w:del>
      <w:del w:id="1359" w:author="Tiago M Dias" w:date="2016-06-18T12:33:00Z">
        <w:r w:rsidR="00730F1A" w:rsidDel="00D61538">
          <w:delText xml:space="preserve">exatamente </w:delText>
        </w:r>
      </w:del>
      <w:del w:id="1360" w:author="Tiago M Dias" w:date="2016-06-18T13:00:00Z">
        <w:r w:rsidR="00730F1A" w:rsidDel="00FE2B69">
          <w:delText xml:space="preserve">a </w:delText>
        </w:r>
      </w:del>
      <w:del w:id="1361" w:author="Tiago M Dias" w:date="2016-06-18T12:33:00Z">
        <w:r w:rsidR="00730F1A" w:rsidDel="00D61538">
          <w:delText xml:space="preserve">seguir à que está a </w:delText>
        </w:r>
      </w:del>
      <w:del w:id="1362" w:author="Tiago M Dias" w:date="2016-06-18T13:00:00Z">
        <w:r w:rsidR="00730F1A" w:rsidDel="00FE2B69">
          <w:delText>ser executada</w:delText>
        </w:r>
      </w:del>
      <w:del w:id="1363" w:author="Tiago M Dias" w:date="2016-06-18T12:33:00Z">
        <w:r w:rsidR="00730F1A" w:rsidDel="00D61538">
          <w:delText xml:space="preserve"> de momento</w:delText>
        </w:r>
      </w:del>
      <w:del w:id="1364" w:author="Tiago M Dias" w:date="2016-06-18T13:00:00Z">
        <w:r w:rsidR="00730F1A" w:rsidDel="00FE2B69">
          <w:delText xml:space="preserve">. </w:delText>
        </w:r>
      </w:del>
      <w:del w:id="1365" w:author="Tiago M Dias" w:date="2016-06-18T12:35:00Z">
        <w:r w:rsidR="00730F1A" w:rsidDel="00D61538">
          <w:delText xml:space="preserve">Este registo é útil pois certas operações que usam </w:delText>
        </w:r>
        <w:r w:rsidR="00730F1A" w:rsidDel="00D61538">
          <w:rPr>
            <w:i/>
          </w:rPr>
          <w:delText>offset</w:delText>
        </w:r>
        <w:r w:rsidR="00730F1A" w:rsidDel="00D61538">
          <w:delText xml:space="preserve">, como o </w:delText>
        </w:r>
        <w:r w:rsidR="00730F1A" w:rsidDel="00D61538">
          <w:rPr>
            <w:i/>
          </w:rPr>
          <w:delText>jump</w:delText>
        </w:r>
        <w:r w:rsidR="00730F1A" w:rsidDel="00D61538">
          <w:delText xml:space="preserve">, podem somá-lo ao endereço da instrução corrente, resultando num salto para determinada instrução. </w:delText>
        </w:r>
      </w:del>
      <w:r w:rsidR="00730F1A">
        <w:t xml:space="preserve">O registo R5, </w:t>
      </w:r>
      <w:ins w:id="1366" w:author="Tiago M Dias" w:date="2016-06-18T12:35:00Z">
        <w:r w:rsidR="00D61538">
          <w:t xml:space="preserve">também </w:t>
        </w:r>
      </w:ins>
      <w:r w:rsidR="00730F1A">
        <w:t xml:space="preserve">denominado </w:t>
      </w:r>
      <w:ins w:id="1367" w:author="Tiago M Dias" w:date="2016-06-18T12:35:00Z">
        <w:r w:rsidR="00D61538">
          <w:t xml:space="preserve">de </w:t>
        </w:r>
      </w:ins>
      <w:r w:rsidR="00730F1A">
        <w:rPr>
          <w:i/>
        </w:rPr>
        <w:t>Link</w:t>
      </w:r>
      <w:ins w:id="1368" w:author="Tiago M Dias" w:date="2016-06-18T12:35:00Z">
        <w:r w:rsidR="00D61538">
          <w:rPr>
            <w:i/>
          </w:rPr>
          <w:t xml:space="preserve"> Register</w:t>
        </w:r>
      </w:ins>
      <w:r w:rsidR="00730F1A">
        <w:t xml:space="preserve">, </w:t>
      </w:r>
      <w:ins w:id="1369" w:author="Tiago M Dias" w:date="2016-06-18T12:35:00Z">
        <w:r w:rsidR="00D61538">
          <w:t xml:space="preserve">pode ser utilizado como registo de uso geral </w:t>
        </w:r>
      </w:ins>
      <w:ins w:id="1370" w:author="Tiago M Dias" w:date="2016-06-18T12:36:00Z">
        <w:r w:rsidR="00D61538">
          <w:t xml:space="preserve">mas </w:t>
        </w:r>
      </w:ins>
      <w:ins w:id="1371" w:author="Tiago M Dias" w:date="2016-06-18T12:37:00Z">
        <w:r w:rsidR="00D61538">
          <w:t xml:space="preserve">está comprometido com a </w:t>
        </w:r>
      </w:ins>
      <w:ins w:id="1372" w:author="Tiago M Dias" w:date="2016-06-18T12:35:00Z">
        <w:r w:rsidR="00D61538">
          <w:t>utilização de rotinas</w:t>
        </w:r>
      </w:ins>
      <w:ins w:id="1373" w:author="Tiago M Dias" w:date="2016-06-18T12:38:00Z">
        <w:r w:rsidR="00D61538">
          <w:t xml:space="preserve">. Na verdade, </w:t>
        </w:r>
      </w:ins>
      <w:ins w:id="1374" w:author="Tiago M Dias" w:date="2016-06-18T12:58:00Z">
        <w:r w:rsidR="00FE2B69">
          <w:t>este registo é implicitam</w:t>
        </w:r>
      </w:ins>
      <w:ins w:id="1375" w:author="Andre" w:date="2016-07-02T15:08:00Z">
        <w:r w:rsidR="005B7B1B">
          <w:t>0</w:t>
        </w:r>
      </w:ins>
      <w:ins w:id="1376" w:author="Tiago M Dias" w:date="2016-06-18T12:58:00Z">
        <w:r w:rsidR="00FE2B69">
          <w:t xml:space="preserve">ente utilizado pela instrução jmpl </w:t>
        </w:r>
      </w:ins>
      <w:ins w:id="1377" w:author="Tiago M Dias" w:date="2016-06-18T12:59:00Z">
        <w:r w:rsidR="00FE2B69">
          <w:t>p</w:t>
        </w:r>
      </w:ins>
      <w:ins w:id="1378" w:author="Tiago M Dias" w:date="2016-06-18T12:58:00Z">
        <w:r w:rsidR="00FE2B69">
          <w:t xml:space="preserve">ara </w:t>
        </w:r>
      </w:ins>
      <w:del w:id="1379" w:author="Tiago M Dias" w:date="2016-06-18T12:58:00Z">
        <w:r w:rsidR="00730F1A" w:rsidDel="00FE2B69">
          <w:delText xml:space="preserve">foi criado com o intuito de </w:delText>
        </w:r>
      </w:del>
      <w:r w:rsidR="00730F1A">
        <w:t xml:space="preserve">salvaguardar o valor corrente do </w:t>
      </w:r>
      <w:del w:id="1380" w:author="Tiago M Dias" w:date="2016-06-18T12:59:00Z">
        <w:r w:rsidR="00730F1A" w:rsidDel="00FE2B69">
          <w:delText>registo R7</w:delText>
        </w:r>
      </w:del>
      <w:ins w:id="1381" w:author="Tiago M Dias" w:date="2016-06-18T12:59:00Z">
        <w:r w:rsidR="00FE2B69">
          <w:t>PC</w:t>
        </w:r>
      </w:ins>
      <w:del w:id="1382" w:author="Tiago M Dias" w:date="2016-06-18T12:59:00Z">
        <w:r w:rsidR="00730F1A" w:rsidDel="00FE2B69">
          <w:delText>, no caso de um salto com ligação, para ser possível regressar ao ponto inicial quando necessário ou no caso de interrupção onde é assegurado o retorno ao endereço exatamente a seguir ao da evocação da rotina</w:delText>
        </w:r>
      </w:del>
      <w:r w:rsidR="00730F1A">
        <w:t>.</w:t>
      </w:r>
      <w:del w:id="1383" w:author="Tiago M Dias" w:date="2016-06-18T13:00:00Z">
        <w:r w:rsidR="00730F1A" w:rsidDel="00FE2B69">
          <w:delText xml:space="preserve"> Por fim </w:delText>
        </w:r>
      </w:del>
    </w:p>
    <w:p w14:paraId="721D001A" w14:textId="15AC11FE" w:rsidR="00FE2B69" w:rsidRDefault="00FE2B69" w:rsidP="00730F1A">
      <w:pPr>
        <w:rPr>
          <w:ins w:id="1384" w:author="Tiago M Dias" w:date="2016-06-18T13:04:00Z"/>
        </w:rPr>
      </w:pPr>
      <w:ins w:id="1385" w:author="Tiago M Dias" w:date="2016-06-18T12:59:00Z">
        <w:r>
          <w:t>Os re</w:t>
        </w:r>
      </w:ins>
      <w:ins w:id="1386" w:author="Tiago M Dias" w:date="2016-06-18T13:00:00Z">
        <w:r>
          <w:t>g</w:t>
        </w:r>
      </w:ins>
      <w:ins w:id="1387" w:author="Tiago M Dias" w:date="2016-06-18T12:59:00Z">
        <w:r>
          <w:t xml:space="preserve">istos R6 e R7 são registos especiais do processador. </w:t>
        </w:r>
      </w:ins>
      <w:ins w:id="1388" w:author="Tiago M Dias" w:date="2016-06-18T13:01:00Z">
        <w:r>
          <w:t xml:space="preserve">O registo R7 corresponde ao </w:t>
        </w:r>
        <w:r>
          <w:rPr>
            <w:i/>
          </w:rPr>
          <w:t>Program Counter</w:t>
        </w:r>
        <w:r>
          <w:t xml:space="preserve"> (PC), guardando o endereço de memória da próxima instrução a ser executada. O</w:t>
        </w:r>
      </w:ins>
      <w:del w:id="1389" w:author="Tiago M Dias" w:date="2016-06-18T12:59:00Z">
        <w:r w:rsidR="00730F1A" w:rsidDel="00FE2B69">
          <w:delText>o</w:delText>
        </w:r>
      </w:del>
      <w:r w:rsidR="00730F1A">
        <w:t xml:space="preserve"> registo R6</w:t>
      </w:r>
      <w:ins w:id="1390" w:author="Tiago M Dias" w:date="2016-06-18T13:01:00Z">
        <w:r>
          <w:t xml:space="preserve"> </w:t>
        </w:r>
      </w:ins>
      <w:ins w:id="1391" w:author="Tiago M Dias" w:date="2016-06-18T13:02:00Z">
        <w:r>
          <w:t>guarda as</w:t>
        </w:r>
      </w:ins>
      <w:ins w:id="1392" w:author="Tiago M Dias" w:date="2016-06-18T13:03:00Z">
        <w:r>
          <w:t xml:space="preserve"> 6</w:t>
        </w:r>
      </w:ins>
      <w:ins w:id="1393" w:author="Tiago M Dias" w:date="2016-06-18T13:02:00Z">
        <w:r>
          <w:t xml:space="preserve"> </w:t>
        </w:r>
        <w:r w:rsidRPr="00FE2B69">
          <w:rPr>
            <w:i/>
            <w:rPrChange w:id="1394" w:author="Tiago M Dias" w:date="2016-06-18T13:02:00Z">
              <w:rPr/>
            </w:rPrChange>
          </w:rPr>
          <w:t>flags</w:t>
        </w:r>
        <w:r>
          <w:t xml:space="preserve"> do processador, pelo que </w:t>
        </w:r>
      </w:ins>
      <w:del w:id="1395" w:author="Tiago M Dias" w:date="2016-06-18T13:02:00Z">
        <w:r w:rsidR="00730F1A" w:rsidDel="00FE2B69">
          <w:delText>,</w:delText>
        </w:r>
      </w:del>
      <w:ins w:id="1396" w:author="Tiago M Dias" w:date="2016-06-18T12:59:00Z">
        <w:r>
          <w:t>t</w:t>
        </w:r>
      </w:ins>
      <w:ins w:id="1397" w:author="Andre" w:date="2016-07-02T12:23:00Z">
        <w:r w:rsidR="00424CD2">
          <w:t>a</w:t>
        </w:r>
      </w:ins>
      <w:ins w:id="1398" w:author="Tiago M Dias" w:date="2016-06-18T12:59:00Z">
        <w:del w:id="1399" w:author="Andre" w:date="2016-07-02T12:23:00Z">
          <w:r w:rsidDel="00424CD2">
            <w:delText>a</w:delText>
          </w:r>
        </w:del>
        <w:r>
          <w:t xml:space="preserve">mbém </w:t>
        </w:r>
      </w:ins>
      <w:ins w:id="1400" w:author="Tiago M Dias" w:date="2016-06-18T13:02:00Z">
        <w:r>
          <w:t xml:space="preserve">é </w:t>
        </w:r>
      </w:ins>
      <w:ins w:id="1401" w:author="Tiago M Dias" w:date="2016-06-18T12:59:00Z">
        <w:r>
          <w:t xml:space="preserve">denominado de </w:t>
        </w:r>
      </w:ins>
      <w:del w:id="1402" w:author="Tiago M Dias" w:date="2016-06-18T12:59:00Z">
        <w:r w:rsidR="00730F1A" w:rsidDel="00FE2B69">
          <w:delText xml:space="preserve"> o </w:delText>
        </w:r>
      </w:del>
      <w:ins w:id="1403" w:author="Tiago M Dias" w:date="2016-06-18T12:59:00Z">
        <w:r>
          <w:t>Processor Staus</w:t>
        </w:r>
      </w:ins>
      <w:ins w:id="1404" w:author="Tiago M Dias" w:date="2016-06-18T13:02:00Z">
        <w:r>
          <w:t xml:space="preserve"> Word (</w:t>
        </w:r>
      </w:ins>
      <w:r w:rsidR="00730F1A">
        <w:t>PSW</w:t>
      </w:r>
      <w:ins w:id="1405" w:author="Tiago M Dias" w:date="2016-06-18T13:02:00Z">
        <w:r>
          <w:t>)</w:t>
        </w:r>
      </w:ins>
      <w:del w:id="1406" w:author="Tiago M Dias" w:date="2016-06-18T13:03:00Z">
        <w:r w:rsidR="00730F1A" w:rsidDel="00FE2B69">
          <w:delText xml:space="preserve">, serve de controlo de </w:delText>
        </w:r>
        <w:r w:rsidR="00730F1A" w:rsidDel="00FE2B69">
          <w:rPr>
            <w:i/>
          </w:rPr>
          <w:delText xml:space="preserve">flags </w:delText>
        </w:r>
        <w:r w:rsidR="00730F1A" w:rsidDel="00FE2B69">
          <w:delText xml:space="preserve">onde a cada uma corresponde um </w:delText>
        </w:r>
        <w:r w:rsidR="00730F1A" w:rsidDel="00FE2B69">
          <w:rPr>
            <w:i/>
          </w:rPr>
          <w:delText>bit</w:delText>
        </w:r>
      </w:del>
      <w:ins w:id="1407" w:author="Tiago M Dias" w:date="2016-06-18T13:04:00Z">
        <w:r>
          <w:t>:</w:t>
        </w:r>
      </w:ins>
    </w:p>
    <w:p w14:paraId="713D9276" w14:textId="595E483E" w:rsidR="00FE2B69" w:rsidRDefault="00FE2B69" w:rsidP="00B50935">
      <w:pPr>
        <w:pStyle w:val="PargrafodaLista"/>
        <w:numPr>
          <w:ilvl w:val="0"/>
          <w:numId w:val="35"/>
        </w:numPr>
        <w:rPr>
          <w:ins w:id="1408" w:author="Andre" w:date="2016-07-02T14:27:00Z"/>
        </w:rPr>
        <w:pPrChange w:id="1409" w:author="Andre" w:date="2016-07-02T12:28:00Z">
          <w:pPr/>
        </w:pPrChange>
      </w:pPr>
      <w:ins w:id="1410" w:author="Tiago M Dias" w:date="2016-06-18T13:04:00Z">
        <w:del w:id="1411" w:author="Andre" w:date="2016-07-02T12:28:00Z">
          <w:r w:rsidDel="00B50935">
            <w:delText>-</w:delText>
          </w:r>
        </w:del>
        <w:r>
          <w:t xml:space="preserve"> Z</w:t>
        </w:r>
      </w:ins>
      <w:ins w:id="1412" w:author="Andre" w:date="2016-07-02T12:27:00Z">
        <w:r w:rsidR="006E786E">
          <w:t xml:space="preserve"> - Zero</w:t>
        </w:r>
        <w:r w:rsidR="00B50935">
          <w:t xml:space="preserve">: </w:t>
        </w:r>
      </w:ins>
      <w:ins w:id="1413" w:author="Andre" w:date="2016-07-02T12:28:00Z">
        <w:r w:rsidR="00B50935">
          <w:t xml:space="preserve">Esta flag é usada apenas por </w:t>
        </w:r>
      </w:ins>
      <w:ins w:id="1414" w:author="Andre" w:date="2016-07-02T12:33:00Z">
        <w:r w:rsidR="006E786E">
          <w:t>instruções</w:t>
        </w:r>
      </w:ins>
      <w:ins w:id="1415" w:author="Andre" w:date="2016-07-02T12:28:00Z">
        <w:r w:rsidR="00B50935">
          <w:t xml:space="preserve"> de </w:t>
        </w:r>
      </w:ins>
      <w:ins w:id="1416" w:author="Andre" w:date="2016-07-02T12:33:00Z">
        <w:r w:rsidR="006E786E">
          <w:t xml:space="preserve">controlo de fluxo condicional </w:t>
        </w:r>
      </w:ins>
      <w:ins w:id="1417" w:author="Andre" w:date="2016-07-02T14:25:00Z">
        <w:r w:rsidR="0042127C">
          <w:t xml:space="preserve">para consultar se a flag tem o valor logico 0, significando que o resultado da </w:t>
        </w:r>
      </w:ins>
      <w:ins w:id="1418" w:author="Andre" w:date="2016-07-02T14:27:00Z">
        <w:r w:rsidR="0042127C">
          <w:t>instruç</w:t>
        </w:r>
        <w:r w:rsidR="003008DF">
          <w:t>ão anterior</w:t>
        </w:r>
      </w:ins>
      <w:ins w:id="1419" w:author="Andre" w:date="2016-07-02T12:33:00Z">
        <w:r w:rsidR="006E786E">
          <w:t xml:space="preserve"> </w:t>
        </w:r>
      </w:ins>
      <w:ins w:id="1420" w:author="Tiago M Dias" w:date="2016-06-18T13:04:00Z">
        <w:del w:id="1421" w:author="Andre" w:date="2016-07-02T12:27:00Z">
          <w:r w:rsidDel="00B50935">
            <w:delText>…</w:delText>
          </w:r>
        </w:del>
      </w:ins>
      <w:del w:id="1422" w:author="Tiago M Dias" w:date="2016-06-18T13:04:00Z">
        <w:r w:rsidR="00730F1A" w:rsidDel="00FE2B69">
          <w:delText xml:space="preserve">. </w:delText>
        </w:r>
      </w:del>
      <w:ins w:id="1423" w:author="Andre" w:date="2016-07-02T14:27:00Z">
        <w:r w:rsidR="0042127C">
          <w:t>não foi 0.</w:t>
        </w:r>
      </w:ins>
    </w:p>
    <w:p w14:paraId="45E9D5D2" w14:textId="6C59B415" w:rsidR="0042127C" w:rsidRDefault="0042127C" w:rsidP="00B50935">
      <w:pPr>
        <w:pStyle w:val="PargrafodaLista"/>
        <w:numPr>
          <w:ilvl w:val="0"/>
          <w:numId w:val="35"/>
        </w:numPr>
        <w:rPr>
          <w:ins w:id="1424" w:author="Andre" w:date="2016-07-02T14:36:00Z"/>
        </w:rPr>
        <w:pPrChange w:id="1425" w:author="Andre" w:date="2016-07-02T12:28:00Z">
          <w:pPr/>
        </w:pPrChange>
      </w:pPr>
      <w:ins w:id="1426" w:author="Andre" w:date="2016-07-02T14:27:00Z">
        <w:r>
          <w:t>CY – Carry/Borrow: Esta f</w:t>
        </w:r>
      </w:ins>
      <w:ins w:id="1427" w:author="Andre" w:date="2016-07-02T14:28:00Z">
        <w:r w:rsidR="003672D1">
          <w:t>l</w:t>
        </w:r>
      </w:ins>
      <w:ins w:id="1428" w:author="Andre" w:date="2016-07-02T14:27:00Z">
        <w:r>
          <w:t xml:space="preserve">ag </w:t>
        </w:r>
      </w:ins>
      <w:ins w:id="1429" w:author="Andre" w:date="2016-07-02T14:28:00Z">
        <w:r>
          <w:t>é também usada pelas instruções de fluxo condicional para co</w:t>
        </w:r>
        <w:bookmarkStart w:id="1430" w:name="_GoBack"/>
        <w:bookmarkEnd w:id="1430"/>
        <w:r>
          <w:t xml:space="preserve">nsulta e esta é ativada </w:t>
        </w:r>
      </w:ins>
      <w:ins w:id="1431" w:author="Andre" w:date="2016-07-02T14:35:00Z">
        <w:r w:rsidR="003008DF">
          <w:t>nas</w:t>
        </w:r>
      </w:ins>
      <w:ins w:id="1432" w:author="Andre" w:date="2016-07-02T14:28:00Z">
        <w:r>
          <w:t xml:space="preserve"> </w:t>
        </w:r>
        <w:r w:rsidR="003008DF">
          <w:t>instruç</w:t>
        </w:r>
      </w:ins>
      <w:ins w:id="1433" w:author="Andre" w:date="2016-07-02T14:36:00Z">
        <w:r w:rsidR="003008DF">
          <w:t>ões</w:t>
        </w:r>
      </w:ins>
      <w:ins w:id="1434" w:author="Andre" w:date="2016-07-02T14:28:00Z">
        <w:r w:rsidR="003008DF">
          <w:t xml:space="preserve"> de adiç</w:t>
        </w:r>
      </w:ins>
      <w:ins w:id="1435" w:author="Andre" w:date="2016-07-02T14:35:00Z">
        <w:r w:rsidR="003008DF">
          <w:t xml:space="preserve">ão e </w:t>
        </w:r>
      </w:ins>
      <w:ins w:id="1436" w:author="Andre" w:date="2016-07-02T14:36:00Z">
        <w:r w:rsidR="003008DF">
          <w:t>subtração</w:t>
        </w:r>
      </w:ins>
      <w:ins w:id="1437" w:author="Andre" w:date="2016-07-02T14:35:00Z">
        <w:r w:rsidR="003008DF">
          <w:t>.</w:t>
        </w:r>
      </w:ins>
    </w:p>
    <w:p w14:paraId="485E7467" w14:textId="73CA22F5" w:rsidR="003008DF" w:rsidRDefault="003008DF" w:rsidP="00B50935">
      <w:pPr>
        <w:pStyle w:val="PargrafodaLista"/>
        <w:numPr>
          <w:ilvl w:val="0"/>
          <w:numId w:val="35"/>
        </w:numPr>
        <w:rPr>
          <w:ins w:id="1438" w:author="Andre" w:date="2016-07-02T14:37:00Z"/>
        </w:rPr>
        <w:pPrChange w:id="1439" w:author="Andre" w:date="2016-07-02T12:28:00Z">
          <w:pPr/>
        </w:pPrChange>
      </w:pPr>
      <w:ins w:id="1440" w:author="Andre" w:date="2016-07-02T14:36:00Z">
        <w:r>
          <w:lastRenderedPageBreak/>
          <w:t>G – Greater or Equal: Esta flag fica ativa quando ao realizar uma subtraç</w:t>
        </w:r>
      </w:ins>
      <w:ins w:id="1441" w:author="Andre" w:date="2016-07-02T14:37:00Z">
        <w:r>
          <w:t>ão o diminuendo é maior ou igual ao diminuidor.</w:t>
        </w:r>
      </w:ins>
    </w:p>
    <w:p w14:paraId="5E3B8BD6" w14:textId="1D838DD4" w:rsidR="003008DF" w:rsidRDefault="003008DF" w:rsidP="00B50935">
      <w:pPr>
        <w:pStyle w:val="PargrafodaLista"/>
        <w:numPr>
          <w:ilvl w:val="0"/>
          <w:numId w:val="35"/>
        </w:numPr>
        <w:rPr>
          <w:ins w:id="1442" w:author="Andre" w:date="2016-07-02T14:36:00Z"/>
        </w:rPr>
        <w:pPrChange w:id="1443" w:author="Andre" w:date="2016-07-02T12:28:00Z">
          <w:pPr/>
        </w:pPrChange>
      </w:pPr>
      <w:ins w:id="1444" w:author="Andre" w:date="2016-07-02T14:37:00Z">
        <w:r>
          <w:t>P – Parity odd: Esta flag fica ativa quando ap</w:t>
        </w:r>
      </w:ins>
      <w:ins w:id="1445" w:author="Andre" w:date="2016-07-02T14:38:00Z">
        <w:r>
          <w:t>ós uma operação lógica ou aritmétrica o valor daí resultante contenha um número de bits com valor lógico 1 em quantidade ímapr.</w:t>
        </w:r>
      </w:ins>
    </w:p>
    <w:p w14:paraId="32421379" w14:textId="5A6E60C6" w:rsidR="003008DF" w:rsidRDefault="003008DF" w:rsidP="00B50935">
      <w:pPr>
        <w:pStyle w:val="PargrafodaLista"/>
        <w:numPr>
          <w:ilvl w:val="0"/>
          <w:numId w:val="35"/>
        </w:numPr>
        <w:rPr>
          <w:ins w:id="1446" w:author="Andre" w:date="2016-07-02T15:08:00Z"/>
        </w:rPr>
        <w:pPrChange w:id="1447" w:author="Andre" w:date="2016-07-02T12:28:00Z">
          <w:pPr/>
        </w:pPrChange>
      </w:pPr>
      <w:ins w:id="1448" w:author="Andre" w:date="2016-07-02T14:38:00Z">
        <w:r>
          <w:t xml:space="preserve">IE </w:t>
        </w:r>
      </w:ins>
      <w:ins w:id="1449" w:author="Andre" w:date="2016-07-02T14:39:00Z">
        <w:r>
          <w:t>–</w:t>
        </w:r>
      </w:ins>
      <w:ins w:id="1450" w:author="Andre" w:date="2016-07-02T14:38:00Z">
        <w:r>
          <w:t xml:space="preserve"> Interrupt </w:t>
        </w:r>
      </w:ins>
      <w:ins w:id="1451" w:author="Andre" w:date="2016-07-02T14:39:00Z">
        <w:r>
          <w:t xml:space="preserve">Enable: Esta flag fica activa quando </w:t>
        </w:r>
      </w:ins>
      <w:ins w:id="1452" w:author="Andre" w:date="2016-07-02T15:03:00Z">
        <w:r w:rsidR="00C8517C">
          <w:t xml:space="preserve">é </w:t>
        </w:r>
      </w:ins>
      <w:ins w:id="1453" w:author="Andre" w:date="2016-07-02T15:04:00Z">
        <w:r w:rsidR="00C8517C">
          <w:t>interrompido</w:t>
        </w:r>
      </w:ins>
      <w:ins w:id="1454" w:author="Andre" w:date="2016-07-02T15:03:00Z">
        <w:r w:rsidR="00E75AE2">
          <w:t xml:space="preserve"> a execuç</w:t>
        </w:r>
      </w:ins>
      <w:ins w:id="1455" w:author="Andre" w:date="2016-07-02T15:07:00Z">
        <w:r w:rsidR="00E75AE2">
          <w:t>ão das instruções que est</w:t>
        </w:r>
      </w:ins>
      <w:ins w:id="1456" w:author="Andre" w:date="2016-07-02T15:08:00Z">
        <w:r w:rsidR="00E75AE2">
          <w:t>ão a decorrer, para correr outras intruções.</w:t>
        </w:r>
      </w:ins>
    </w:p>
    <w:p w14:paraId="3506A17F" w14:textId="47FA9FA8" w:rsidR="00E75AE2" w:rsidRDefault="00E75AE2" w:rsidP="00B50935">
      <w:pPr>
        <w:pStyle w:val="PargrafodaLista"/>
        <w:numPr>
          <w:ilvl w:val="0"/>
          <w:numId w:val="35"/>
        </w:numPr>
        <w:rPr>
          <w:ins w:id="1457" w:author="Tiago M Dias" w:date="2016-06-18T13:03:00Z"/>
        </w:rPr>
        <w:pPrChange w:id="1458" w:author="Andre" w:date="2016-07-02T12:28:00Z">
          <w:pPr/>
        </w:pPrChange>
      </w:pPr>
      <w:ins w:id="1459" w:author="Andre" w:date="2016-07-02T15:08:00Z">
        <w:r>
          <w:t xml:space="preserve">BS – Bank Selct: </w:t>
        </w:r>
      </w:ins>
    </w:p>
    <w:p w14:paraId="33B89DA9" w14:textId="63986F9B" w:rsidR="00730F1A" w:rsidRDefault="00FE2B69" w:rsidP="00730F1A">
      <w:ins w:id="1460" w:author="Tiago M Dias" w:date="2016-06-18T13:03:00Z">
        <w:r>
          <w:t xml:space="preserve">O posicionamento das diferentes </w:t>
        </w:r>
        <w:r w:rsidRPr="00FE2B69">
          <w:rPr>
            <w:i/>
            <w:rPrChange w:id="1461" w:author="Tiago M Dias" w:date="2016-06-18T13:04:00Z">
              <w:rPr/>
            </w:rPrChange>
          </w:rPr>
          <w:t>flags</w:t>
        </w:r>
        <w:r>
          <w:t xml:space="preserve"> nos 16 bits que </w:t>
        </w:r>
      </w:ins>
      <w:ins w:id="1462" w:author="Tiago M Dias" w:date="2016-06-18T13:04:00Z">
        <w:r>
          <w:t>compõe</w:t>
        </w:r>
      </w:ins>
      <w:ins w:id="1463" w:author="Tiago M Dias" w:date="2016-06-18T13:03:00Z">
        <w:r>
          <w:t xml:space="preserve"> </w:t>
        </w:r>
      </w:ins>
      <w:ins w:id="1464" w:author="Tiago M Dias" w:date="2016-06-18T13:04:00Z">
        <w:r>
          <w:t xml:space="preserve">este registo é ilustrado na </w:t>
        </w:r>
      </w:ins>
      <w:ins w:id="1465" w:author="Tiago M Dias" w:date="2016-06-18T13:05:00Z">
        <w:r>
          <w:fldChar w:fldCharType="begin"/>
        </w:r>
        <w:r>
          <w:instrText xml:space="preserve"> REF _Ref454018444 \h </w:instrText>
        </w:r>
      </w:ins>
      <w:r>
        <w:fldChar w:fldCharType="separate"/>
      </w:r>
      <w:ins w:id="1466" w:author="Tiago M Dias" w:date="2016-06-18T13:05:00Z">
        <w:r w:rsidRPr="00FE2B69">
          <w:rPr>
            <w:sz w:val="20"/>
            <w:rPrChange w:id="1467" w:author="Tiago M Dias" w:date="2016-06-18T13:04:00Z">
              <w:rPr/>
            </w:rPrChange>
          </w:rPr>
          <w:t xml:space="preserve">Figura </w:t>
        </w:r>
        <w:r w:rsidRPr="00FE2B69">
          <w:rPr>
            <w:noProof/>
            <w:sz w:val="20"/>
            <w:rPrChange w:id="1468" w:author="Tiago M Dias" w:date="2016-06-18T13:04:00Z">
              <w:rPr>
                <w:noProof/>
              </w:rPr>
            </w:rPrChange>
          </w:rPr>
          <w:t>2</w:t>
        </w:r>
        <w:r>
          <w:fldChar w:fldCharType="end"/>
        </w:r>
      </w:ins>
      <w:del w:id="1469" w:author="Tiago M Dias" w:date="2016-06-18T13:04:00Z">
        <w:r w:rsidR="00730F1A" w:rsidDel="00FE2B69">
          <w:delText xml:space="preserve">Conforme </w:delText>
        </w:r>
      </w:del>
      <w:del w:id="1470" w:author="Tiago M Dias" w:date="2016-06-18T13:03:00Z">
        <w:r w:rsidR="00730F1A" w:rsidDel="00FE2B69">
          <w:delText xml:space="preserve">a seguinte imagem </w:delText>
        </w:r>
      </w:del>
      <w:del w:id="1471" w:author="Tiago M Dias" w:date="2016-06-18T13:04:00Z">
        <w:r w:rsidR="00730F1A" w:rsidDel="00FE2B69">
          <w:delText xml:space="preserve">nem todos os bits estão ocupados com </w:delText>
        </w:r>
        <w:r w:rsidR="00730F1A" w:rsidDel="00FE2B69">
          <w:rPr>
            <w:i/>
          </w:rPr>
          <w:delText>flags</w:delText>
        </w:r>
      </w:del>
      <w:ins w:id="1472" w:author="Tiago M Dias" w:date="2016-06-18T13:04:00Z">
        <w:r>
          <w:t>.</w:t>
        </w:r>
      </w:ins>
      <w:del w:id="1473" w:author="Tiago M Dias" w:date="2016-06-18T13:03:00Z">
        <w:r w:rsidR="00730F1A" w:rsidDel="00FE2B69">
          <w:delText xml:space="preserve">: </w:delText>
        </w:r>
      </w:del>
    </w:p>
    <w:p w14:paraId="40D3D5F2" w14:textId="77777777" w:rsidR="00FE2B69" w:rsidRDefault="00730F1A" w:rsidP="00FE2B69">
      <w:pPr>
        <w:keepNext/>
        <w:ind w:firstLine="708"/>
        <w:rPr>
          <w:ins w:id="1474" w:author="Tiago M Dias" w:date="2016-06-18T13:04:00Z"/>
        </w:rPr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FE2B69" w:rsidRDefault="00FE2B69">
      <w:pPr>
        <w:pStyle w:val="Legenda"/>
        <w:jc w:val="center"/>
        <w:rPr>
          <w:sz w:val="20"/>
          <w:rPrChange w:id="1475" w:author="Tiago M Dias" w:date="2016-06-18T13:04:00Z">
            <w:rPr/>
          </w:rPrChange>
        </w:rPr>
        <w:pPrChange w:id="1476" w:author="Tiago M Dias" w:date="2016-06-18T13:04:00Z">
          <w:pPr>
            <w:keepNext/>
            <w:ind w:firstLine="708"/>
          </w:pPr>
        </w:pPrChange>
      </w:pPr>
      <w:bookmarkStart w:id="1477" w:name="_Ref454018444"/>
      <w:bookmarkStart w:id="1478" w:name="_Toc455222737"/>
      <w:ins w:id="1479" w:author="Tiago M Dias" w:date="2016-06-18T13:04:00Z">
        <w:r w:rsidRPr="00FE2B69">
          <w:rPr>
            <w:b w:val="0"/>
            <w:color w:val="auto"/>
            <w:sz w:val="20"/>
            <w:rPrChange w:id="1480" w:author="Tiago M Dias" w:date="2016-06-18T13:04:00Z">
              <w:rPr/>
            </w:rPrChange>
          </w:rPr>
          <w:t xml:space="preserve">Figura </w:t>
        </w:r>
        <w:r w:rsidRPr="00FE2B69">
          <w:rPr>
            <w:b w:val="0"/>
            <w:color w:val="auto"/>
            <w:sz w:val="20"/>
            <w:rPrChange w:id="1481" w:author="Tiago M Dias" w:date="2016-06-18T13:04:00Z">
              <w:rPr/>
            </w:rPrChange>
          </w:rPr>
          <w:fldChar w:fldCharType="begin"/>
        </w:r>
        <w:r w:rsidRPr="00FE2B69">
          <w:rPr>
            <w:b w:val="0"/>
            <w:color w:val="auto"/>
            <w:sz w:val="20"/>
            <w:rPrChange w:id="1482" w:author="Tiago M Dias" w:date="2016-06-18T13:04:00Z">
              <w:rPr/>
            </w:rPrChange>
          </w:rPr>
          <w:instrText xml:space="preserve"> SEQ Figura \* ARABIC </w:instrText>
        </w:r>
      </w:ins>
      <w:r w:rsidRPr="00FE2B69">
        <w:rPr>
          <w:b w:val="0"/>
          <w:color w:val="auto"/>
          <w:sz w:val="20"/>
          <w:rPrChange w:id="1483" w:author="Tiago M Dias" w:date="2016-06-18T13:04:00Z">
            <w:rPr/>
          </w:rPrChange>
        </w:rPr>
        <w:fldChar w:fldCharType="separate"/>
      </w:r>
      <w:ins w:id="1484" w:author="Tiago M Dias" w:date="2016-06-18T13:04:00Z">
        <w:r w:rsidRPr="00FE2B69">
          <w:rPr>
            <w:b w:val="0"/>
            <w:noProof/>
            <w:color w:val="auto"/>
            <w:sz w:val="20"/>
            <w:rPrChange w:id="1485" w:author="Tiago M Dias" w:date="2016-06-18T13:04:00Z">
              <w:rPr>
                <w:noProof/>
              </w:rPr>
            </w:rPrChange>
          </w:rPr>
          <w:t>2</w:t>
        </w:r>
        <w:r w:rsidRPr="00FE2B69">
          <w:rPr>
            <w:b w:val="0"/>
            <w:color w:val="auto"/>
            <w:sz w:val="20"/>
            <w:rPrChange w:id="1486" w:author="Tiago M Dias" w:date="2016-06-18T13:04:00Z">
              <w:rPr/>
            </w:rPrChange>
          </w:rPr>
          <w:fldChar w:fldCharType="end"/>
        </w:r>
        <w:bookmarkEnd w:id="1477"/>
        <w:r w:rsidRPr="00FE2B69">
          <w:rPr>
            <w:b w:val="0"/>
            <w:color w:val="auto"/>
            <w:sz w:val="20"/>
            <w:rPrChange w:id="1487" w:author="Tiago M Dias" w:date="2016-06-18T13:04:00Z">
              <w:rPr/>
            </w:rPrChange>
          </w:rPr>
          <w:t xml:space="preserve"> – </w:t>
        </w:r>
        <w:r w:rsidRPr="00032511">
          <w:rPr>
            <w:b w:val="0"/>
            <w:i/>
            <w:color w:val="auto"/>
            <w:sz w:val="20"/>
            <w:rPrChange w:id="1488" w:author="Tiago M Dias" w:date="2016-06-18T13:07:00Z">
              <w:rPr/>
            </w:rPrChange>
          </w:rPr>
          <w:t>Flags</w:t>
        </w:r>
        <w:r w:rsidRPr="00FE2B69">
          <w:rPr>
            <w:b w:val="0"/>
            <w:color w:val="auto"/>
            <w:sz w:val="20"/>
            <w:rPrChange w:id="1489" w:author="Tiago M Dias" w:date="2016-06-18T13:04:00Z">
              <w:rPr/>
            </w:rPrChange>
          </w:rPr>
          <w:t xml:space="preserve"> do registo PSW</w:t>
        </w:r>
        <w:r w:rsidRPr="00FE2B69">
          <w:rPr>
            <w:b w:val="0"/>
            <w:noProof/>
            <w:color w:val="auto"/>
            <w:sz w:val="20"/>
            <w:rPrChange w:id="1490" w:author="Tiago M Dias" w:date="2016-06-18T13:04:00Z">
              <w:rPr>
                <w:noProof/>
              </w:rPr>
            </w:rPrChange>
          </w:rPr>
          <w:t>.</w:t>
        </w:r>
      </w:ins>
      <w:bookmarkEnd w:id="1478"/>
    </w:p>
    <w:p w14:paraId="1205CF03" w14:textId="2469E2EF" w:rsidR="00FE2B69" w:rsidRPr="00FE2B69" w:rsidDel="00FE2B69" w:rsidRDefault="00730F1A" w:rsidP="00FE2B69">
      <w:pPr>
        <w:pStyle w:val="Legenda"/>
        <w:jc w:val="center"/>
        <w:rPr>
          <w:del w:id="1491" w:author="Tiago M Dias" w:date="2016-06-18T13:04:00Z"/>
          <w:b w:val="0"/>
          <w:color w:val="auto"/>
          <w:sz w:val="20"/>
        </w:rPr>
      </w:pPr>
      <w:del w:id="1492" w:author="Tiago M Dias" w:date="2016-06-18T13:04:00Z">
        <w:r w:rsidDel="00FE2B69">
          <w:rPr>
            <w:b w:val="0"/>
            <w:color w:val="auto"/>
            <w:sz w:val="20"/>
          </w:rPr>
          <w:delText xml:space="preserve">Figura </w:delText>
        </w:r>
        <w:r w:rsidDel="00FE2B69">
          <w:rPr>
            <w:b w:val="0"/>
            <w:sz w:val="20"/>
          </w:rPr>
          <w:fldChar w:fldCharType="begin"/>
        </w:r>
        <w:r w:rsidDel="00FE2B69">
          <w:rPr>
            <w:b w:val="0"/>
            <w:color w:val="auto"/>
            <w:sz w:val="20"/>
          </w:rPr>
          <w:delInstrText xml:space="preserve"> SEQ Figura \* ARABIC </w:delInstrText>
        </w:r>
        <w:r w:rsidDel="00FE2B69">
          <w:rPr>
            <w:b w:val="0"/>
            <w:sz w:val="20"/>
          </w:rPr>
          <w:fldChar w:fldCharType="separate"/>
        </w:r>
        <w:r w:rsidDel="00FE2B69">
          <w:rPr>
            <w:b w:val="0"/>
            <w:noProof/>
            <w:color w:val="auto"/>
            <w:sz w:val="20"/>
          </w:rPr>
          <w:delText>2</w:delText>
        </w:r>
        <w:r w:rsidDel="00FE2B69">
          <w:rPr>
            <w:b w:val="0"/>
            <w:sz w:val="20"/>
          </w:rPr>
          <w:fldChar w:fldCharType="end"/>
        </w:r>
        <w:r w:rsidDel="00FE2B69">
          <w:rPr>
            <w:b w:val="0"/>
            <w:color w:val="auto"/>
            <w:sz w:val="20"/>
          </w:rPr>
          <w:delText xml:space="preserve"> – </w:delText>
        </w:r>
        <w:r w:rsidRPr="00885633" w:rsidDel="00FE2B69">
          <w:rPr>
            <w:b w:val="0"/>
            <w:i/>
            <w:color w:val="auto"/>
            <w:sz w:val="20"/>
          </w:rPr>
          <w:delText>Flags</w:delText>
        </w:r>
        <w:r w:rsidDel="00FE2B69">
          <w:rPr>
            <w:b w:val="0"/>
            <w:color w:val="auto"/>
            <w:sz w:val="20"/>
          </w:rPr>
          <w:delText xml:space="preserve"> do registo PSW</w:delText>
        </w:r>
      </w:del>
    </w:p>
    <w:p w14:paraId="272DE004" w14:textId="601201A2" w:rsidR="00730F1A" w:rsidRDefault="00116F9E" w:rsidP="00730F1A">
      <w:pPr>
        <w:pStyle w:val="Cabealho3"/>
        <w:numPr>
          <w:ilvl w:val="2"/>
          <w:numId w:val="24"/>
        </w:numPr>
        <w:rPr>
          <w:ins w:id="1493" w:author="Tiago M Dias" w:date="2016-06-18T11:46:00Z"/>
        </w:rPr>
      </w:pPr>
      <w:bookmarkStart w:id="1494" w:name="_Toc455222712"/>
      <w:ins w:id="1495" w:author="Tiago M Dias" w:date="2016-06-18T11:42:00Z">
        <w:r>
          <w:t>Conjunto de i</w:t>
        </w:r>
      </w:ins>
      <w:del w:id="1496" w:author="Tiago M Dias" w:date="2016-06-18T11:42:00Z">
        <w:r w:rsidR="00730F1A" w:rsidDel="00116F9E">
          <w:delText>I</w:delText>
        </w:r>
      </w:del>
      <w:r w:rsidR="00730F1A">
        <w:t>nstruções</w:t>
      </w:r>
      <w:bookmarkEnd w:id="1494"/>
    </w:p>
    <w:p w14:paraId="5EF1E040" w14:textId="77777777" w:rsidR="00116F9E" w:rsidRDefault="00116F9E">
      <w:pPr>
        <w:rPr>
          <w:ins w:id="1497" w:author="Tiago M Dias" w:date="2016-06-18T11:46:00Z"/>
        </w:rPr>
        <w:pPrChange w:id="1498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17CEE28A" w14:textId="77777777" w:rsidR="00116F9E" w:rsidRDefault="00116F9E" w:rsidP="00116F9E">
      <w:pPr>
        <w:rPr>
          <w:ins w:id="1499" w:author="Tiago M Dias" w:date="2016-06-18T11:47:00Z"/>
        </w:rPr>
      </w:pPr>
      <w:ins w:id="1500" w:author="Tiago M Dias" w:date="2016-06-18T11:46:00Z">
        <w:r>
          <w:t>As seguintes tabelas, mostram a sintaxe das instruções que o processador PDS16 suporta, estando elas divididas em secções como cinco secções: Load, Store, Aritmétrica, Lógica e Jump.</w:t>
        </w:r>
      </w:ins>
    </w:p>
    <w:p w14:paraId="5AE02AEE" w14:textId="77777777" w:rsidR="00116F9E" w:rsidRDefault="00116F9E" w:rsidP="00116F9E">
      <w:pPr>
        <w:rPr>
          <w:ins w:id="1501" w:author="Tiago M Dias" w:date="2016-06-18T11:46:00Z"/>
        </w:rPr>
      </w:pPr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502" w:author="Tiago M Dias" w:date="2016-06-18T11:47:00Z">
          <w:tblPr>
            <w:tblStyle w:val="TabeladeGrelha5Escura-Destaque110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2529"/>
        <w:gridCol w:w="2268"/>
        <w:gridCol w:w="2977"/>
        <w:tblGridChange w:id="1503">
          <w:tblGrid>
            <w:gridCol w:w="1435"/>
            <w:gridCol w:w="2529"/>
            <w:gridCol w:w="2268"/>
            <w:gridCol w:w="2977"/>
          </w:tblGrid>
        </w:tblGridChange>
      </w:tblGrid>
      <w:tr w:rsidR="00116F9E" w14:paraId="68361939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  <w:ins w:id="1504" w:author="Tiago M Dias" w:date="2016-06-18T11:46:00Z"/>
          <w:trPrChange w:id="150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tcPrChange w:id="1506" w:author="Tiago M Dias" w:date="2016-06-18T11:47:00Z">
              <w:tcPr>
                <w:tcW w:w="3964" w:type="dxa"/>
                <w:gridSpan w:val="2"/>
              </w:tcPr>
            </w:tcPrChange>
          </w:tcPr>
          <w:p w14:paraId="76D58EA3" w14:textId="77777777" w:rsidR="00116F9E" w:rsidRDefault="00116F9E">
            <w:pPr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07" w:author="Tiago M Dias" w:date="2016-06-18T11:46:00Z"/>
                <w:rFonts w:cs="Times New Roman"/>
                <w:sz w:val="16"/>
                <w:szCs w:val="16"/>
              </w:rPr>
              <w:pPrChange w:id="1508" w:author="Tiago M Dias" w:date="2016-06-18T11:52:00Z">
                <w:pPr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09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Operação</w:t>
              </w:r>
            </w:ins>
          </w:p>
        </w:tc>
        <w:tc>
          <w:tcPr>
            <w:tcW w:w="2268" w:type="dxa"/>
            <w:tcPrChange w:id="1510" w:author="Tiago M Dias" w:date="2016-06-18T11:47:00Z">
              <w:tcPr>
                <w:tcW w:w="2268" w:type="dxa"/>
              </w:tcPr>
            </w:tcPrChange>
          </w:tcPr>
          <w:p w14:paraId="79CE007E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11" w:author="Tiago M Dias" w:date="2016-06-18T11:46:00Z"/>
                <w:rFonts w:cs="Times New Roman"/>
                <w:sz w:val="16"/>
                <w:szCs w:val="16"/>
              </w:rPr>
              <w:pPrChange w:id="1512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13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Assembly</w:t>
              </w:r>
            </w:ins>
          </w:p>
        </w:tc>
        <w:tc>
          <w:tcPr>
            <w:tcW w:w="2977" w:type="dxa"/>
            <w:tcPrChange w:id="1514" w:author="Tiago M Dias" w:date="2016-06-18T11:47:00Z">
              <w:tcPr>
                <w:tcW w:w="2977" w:type="dxa"/>
              </w:tcPr>
            </w:tcPrChange>
          </w:tcPr>
          <w:p w14:paraId="6EF5D696" w14:textId="77777777" w:rsidR="00116F9E" w:rsidRDefault="00116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15" w:author="Tiago M Dias" w:date="2016-06-18T11:46:00Z"/>
                <w:rFonts w:cs="Times New Roman"/>
                <w:sz w:val="16"/>
                <w:szCs w:val="16"/>
              </w:rPr>
              <w:pPrChange w:id="1516" w:author="Tiago M Dias" w:date="2016-06-18T11:52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17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Acção</w:t>
              </w:r>
            </w:ins>
          </w:p>
        </w:tc>
      </w:tr>
      <w:tr w:rsidR="00116F9E" w14:paraId="23083C7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18" w:author="Tiago M Dias" w:date="2016-06-18T11:46:00Z"/>
          <w:trPrChange w:id="151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20" w:author="Tiago M Dias" w:date="2016-06-18T11:47:00Z">
              <w:tcPr>
                <w:tcW w:w="1435" w:type="dxa"/>
                <w:vMerge w:val="restart"/>
              </w:tcPr>
            </w:tcPrChange>
          </w:tcPr>
          <w:p w14:paraId="7E728CB9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21" w:author="Tiago M Dias" w:date="2016-06-18T11:46:00Z"/>
                <w:rFonts w:cs="Times New Roman"/>
                <w:sz w:val="16"/>
                <w:szCs w:val="16"/>
              </w:rPr>
            </w:pPr>
            <w:ins w:id="1522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</w:rPr>
                <w:t>Load</w:t>
              </w:r>
            </w:ins>
          </w:p>
        </w:tc>
        <w:tc>
          <w:tcPr>
            <w:tcW w:w="2529" w:type="dxa"/>
            <w:tcPrChange w:id="1523" w:author="Tiago M Dias" w:date="2016-06-18T11:47:00Z">
              <w:tcPr>
                <w:tcW w:w="2529" w:type="dxa"/>
              </w:tcPr>
            </w:tcPrChange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low half word</w:t>
              </w:r>
            </w:ins>
          </w:p>
        </w:tc>
        <w:tc>
          <w:tcPr>
            <w:tcW w:w="2268" w:type="dxa"/>
            <w:tcPrChange w:id="1526" w:author="Tiago M Dias" w:date="2016-06-18T11:47:00Z">
              <w:tcPr>
                <w:tcW w:w="2268" w:type="dxa"/>
              </w:tcPr>
            </w:tcPrChange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 rd,#immediate8</w:t>
              </w:r>
            </w:ins>
          </w:p>
        </w:tc>
        <w:tc>
          <w:tcPr>
            <w:tcW w:w="2977" w:type="dxa"/>
            <w:tcPrChange w:id="1529" w:author="Tiago M Dias" w:date="2016-06-18T11:47:00Z">
              <w:tcPr>
                <w:tcW w:w="2977" w:type="dxa"/>
              </w:tcPr>
            </w:tcPrChange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3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0x00 immediate8</w:t>
              </w:r>
            </w:ins>
          </w:p>
        </w:tc>
      </w:tr>
      <w:tr w:rsidR="00116F9E" w14:paraId="4DFF47BD" w14:textId="77777777" w:rsidTr="00116F9E">
        <w:trPr>
          <w:trHeight w:val="20"/>
          <w:jc w:val="center"/>
          <w:ins w:id="1532" w:author="Tiago M Dias" w:date="2016-06-18T11:46:00Z"/>
          <w:trPrChange w:id="153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34" w:author="Tiago M Dias" w:date="2016-06-18T11:47:00Z">
              <w:tcPr>
                <w:tcW w:w="1435" w:type="dxa"/>
                <w:vMerge/>
              </w:tcPr>
            </w:tcPrChange>
          </w:tcPr>
          <w:p w14:paraId="0E0433AB" w14:textId="77777777" w:rsidR="00116F9E" w:rsidRDefault="00116F9E" w:rsidP="003023EA">
            <w:pPr>
              <w:rPr>
                <w:ins w:id="153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36" w:author="Tiago M Dias" w:date="2016-06-18T11:47:00Z">
              <w:tcPr>
                <w:tcW w:w="2529" w:type="dxa"/>
              </w:tcPr>
            </w:tcPrChange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Immediate into high word</w:t>
              </w:r>
            </w:ins>
          </w:p>
        </w:tc>
        <w:tc>
          <w:tcPr>
            <w:tcW w:w="2268" w:type="dxa"/>
            <w:tcPrChange w:id="1539" w:author="Tiago M Dias" w:date="2016-06-18T11:47:00Z">
              <w:tcPr>
                <w:tcW w:w="2268" w:type="dxa"/>
              </w:tcPr>
            </w:tcPrChange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ldih rd,#immediate8</w:t>
              </w:r>
            </w:ins>
          </w:p>
        </w:tc>
        <w:tc>
          <w:tcPr>
            <w:tcW w:w="2977" w:type="dxa"/>
            <w:tcPrChange w:id="1542" w:author="Tiago M Dias" w:date="2016-06-18T11:47:00Z">
              <w:tcPr>
                <w:tcW w:w="2977" w:type="dxa"/>
              </w:tcPr>
            </w:tcPrChange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4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0ximmediate8, LSB(rd)</w:t>
              </w:r>
            </w:ins>
          </w:p>
        </w:tc>
      </w:tr>
      <w:tr w:rsidR="00116F9E" w14:paraId="4B6AEB66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45" w:author="Tiago M Dias" w:date="2016-06-18T11:46:00Z"/>
          <w:trPrChange w:id="154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47" w:author="Tiago M Dias" w:date="2016-06-18T11:47:00Z">
              <w:tcPr>
                <w:tcW w:w="1435" w:type="dxa"/>
                <w:vMerge/>
              </w:tcPr>
            </w:tcPrChange>
          </w:tcPr>
          <w:p w14:paraId="55700AD4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4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49" w:author="Tiago M Dias" w:date="2016-06-18T11:47:00Z">
              <w:tcPr>
                <w:tcW w:w="2529" w:type="dxa"/>
              </w:tcPr>
            </w:tcPrChange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52" w:author="Tiago M Dias" w:date="2016-06-18T11:47:00Z">
              <w:tcPr>
                <w:tcW w:w="2268" w:type="dxa"/>
              </w:tcPr>
            </w:tcPrChange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rd,direct7</w:t>
              </w:r>
            </w:ins>
          </w:p>
        </w:tc>
        <w:tc>
          <w:tcPr>
            <w:tcW w:w="2977" w:type="dxa"/>
            <w:tcPrChange w:id="1555" w:author="Tiago M Dias" w:date="2016-06-18T11:47:00Z">
              <w:tcPr>
                <w:tcW w:w="2977" w:type="dxa"/>
              </w:tcPr>
            </w:tcPrChange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5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5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[direct7]</w:t>
              </w:r>
            </w:ins>
          </w:p>
        </w:tc>
      </w:tr>
      <w:tr w:rsidR="00116F9E" w14:paraId="46C240D5" w14:textId="77777777" w:rsidTr="00116F9E">
        <w:trPr>
          <w:trHeight w:val="20"/>
          <w:jc w:val="center"/>
          <w:ins w:id="1558" w:author="Tiago M Dias" w:date="2016-06-18T11:46:00Z"/>
          <w:trPrChange w:id="155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60" w:author="Tiago M Dias" w:date="2016-06-18T11:47:00Z">
              <w:tcPr>
                <w:tcW w:w="1435" w:type="dxa"/>
                <w:vMerge/>
              </w:tcPr>
            </w:tcPrChange>
          </w:tcPr>
          <w:p w14:paraId="5FD5845D" w14:textId="77777777" w:rsidR="00116F9E" w:rsidRDefault="00116F9E" w:rsidP="003023EA">
            <w:pPr>
              <w:rPr>
                <w:ins w:id="156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62" w:author="Tiago M Dias" w:date="2016-06-18T11:47:00Z">
              <w:tcPr>
                <w:tcW w:w="2529" w:type="dxa"/>
              </w:tcPr>
            </w:tcPrChange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6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565" w:author="Tiago M Dias" w:date="2016-06-18T11:47:00Z">
              <w:tcPr>
                <w:tcW w:w="2268" w:type="dxa"/>
              </w:tcPr>
            </w:tcPrChange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6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rd,[rbx,#idx3]</w:t>
              </w:r>
            </w:ins>
          </w:p>
        </w:tc>
        <w:tc>
          <w:tcPr>
            <w:tcW w:w="2977" w:type="dxa"/>
            <w:tcPrChange w:id="1568" w:author="Tiago M Dias" w:date="2016-06-18T11:47:00Z">
              <w:tcPr>
                <w:tcW w:w="2977" w:type="dxa"/>
              </w:tcPr>
            </w:tcPrChange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[rbx+idx3]</w:t>
              </w:r>
            </w:ins>
          </w:p>
        </w:tc>
      </w:tr>
      <w:tr w:rsidR="00116F9E" w14:paraId="5B6B152E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71" w:author="Tiago M Dias" w:date="2016-06-18T11:46:00Z"/>
          <w:trPrChange w:id="157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573" w:author="Tiago M Dias" w:date="2016-06-18T11:47:00Z">
              <w:tcPr>
                <w:tcW w:w="1435" w:type="dxa"/>
                <w:vMerge/>
              </w:tcPr>
            </w:tcPrChange>
          </w:tcPr>
          <w:p w14:paraId="253E01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7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575" w:author="Tiago M Dias" w:date="2016-06-18T11:47:00Z">
              <w:tcPr>
                <w:tcW w:w="2529" w:type="dxa"/>
              </w:tcPr>
            </w:tcPrChange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7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578" w:author="Tiago M Dias" w:date="2016-06-18T11:47:00Z">
              <w:tcPr>
                <w:tcW w:w="2268" w:type="dxa"/>
              </w:tcPr>
            </w:tcPrChange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8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ld{b} rd,[rbx,rix]</w:t>
              </w:r>
            </w:ins>
          </w:p>
        </w:tc>
        <w:tc>
          <w:tcPr>
            <w:tcW w:w="2977" w:type="dxa"/>
            <w:tcPrChange w:id="1581" w:author="Tiago M Dias" w:date="2016-06-18T11:47:00Z">
              <w:tcPr>
                <w:tcW w:w="2977" w:type="dxa"/>
              </w:tcPr>
            </w:tcPrChange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 = [rbx+rix]</w:t>
              </w:r>
            </w:ins>
          </w:p>
        </w:tc>
      </w:tr>
      <w:tr w:rsidR="00116F9E" w14:paraId="2220FC1B" w14:textId="77777777" w:rsidTr="00116F9E">
        <w:trPr>
          <w:trHeight w:val="20"/>
          <w:jc w:val="center"/>
          <w:ins w:id="1584" w:author="Tiago M Dias" w:date="2016-06-18T11:46:00Z"/>
          <w:trPrChange w:id="158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586" w:author="Tiago M Dias" w:date="2016-06-18T11:47:00Z">
              <w:tcPr>
                <w:tcW w:w="1435" w:type="dxa"/>
                <w:vMerge w:val="restart"/>
              </w:tcPr>
            </w:tcPrChange>
          </w:tcPr>
          <w:p w14:paraId="361869F7" w14:textId="77777777" w:rsidR="00116F9E" w:rsidRDefault="00116F9E" w:rsidP="003023EA">
            <w:pPr>
              <w:rPr>
                <w:ins w:id="15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88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Store</w:t>
              </w:r>
            </w:ins>
          </w:p>
        </w:tc>
        <w:tc>
          <w:tcPr>
            <w:tcW w:w="2529" w:type="dxa"/>
            <w:tcPrChange w:id="1589" w:author="Tiago M Dias" w:date="2016-06-18T11:47:00Z">
              <w:tcPr>
                <w:tcW w:w="2529" w:type="dxa"/>
              </w:tcPr>
            </w:tcPrChange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Direct</w:t>
              </w:r>
            </w:ins>
          </w:p>
        </w:tc>
        <w:tc>
          <w:tcPr>
            <w:tcW w:w="2268" w:type="dxa"/>
            <w:tcPrChange w:id="1592" w:author="Tiago M Dias" w:date="2016-06-18T11:47:00Z">
              <w:tcPr>
                <w:tcW w:w="2268" w:type="dxa"/>
              </w:tcPr>
            </w:tcPrChange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rs,direct7</w:t>
              </w:r>
            </w:ins>
          </w:p>
        </w:tc>
        <w:tc>
          <w:tcPr>
            <w:tcW w:w="2977" w:type="dxa"/>
            <w:tcPrChange w:id="1595" w:author="Tiago M Dias" w:date="2016-06-18T11:47:00Z">
              <w:tcPr>
                <w:tcW w:w="2977" w:type="dxa"/>
              </w:tcPr>
            </w:tcPrChange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59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[direct7] = rs</w:t>
              </w:r>
            </w:ins>
          </w:p>
        </w:tc>
      </w:tr>
      <w:tr w:rsidR="00116F9E" w14:paraId="32E7BA9B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598" w:author="Tiago M Dias" w:date="2016-06-18T11:46:00Z"/>
          <w:trPrChange w:id="159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00" w:author="Tiago M Dias" w:date="2016-06-18T11:47:00Z">
              <w:tcPr>
                <w:tcW w:w="1435" w:type="dxa"/>
                <w:vMerge/>
              </w:tcPr>
            </w:tcPrChange>
          </w:tcPr>
          <w:p w14:paraId="66744A88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0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02" w:author="Tiago M Dias" w:date="2016-06-18T11:47:00Z">
              <w:tcPr>
                <w:tcW w:w="2529" w:type="dxa"/>
              </w:tcPr>
            </w:tcPrChange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Indexed</w:t>
              </w:r>
            </w:ins>
          </w:p>
        </w:tc>
        <w:tc>
          <w:tcPr>
            <w:tcW w:w="2268" w:type="dxa"/>
            <w:tcPrChange w:id="1605" w:author="Tiago M Dias" w:date="2016-06-18T11:47:00Z">
              <w:tcPr>
                <w:tcW w:w="2268" w:type="dxa"/>
              </w:tcPr>
            </w:tcPrChange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0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rs,[rbx,#idx3]</w:t>
              </w:r>
            </w:ins>
          </w:p>
        </w:tc>
        <w:tc>
          <w:tcPr>
            <w:tcW w:w="2977" w:type="dxa"/>
            <w:tcPrChange w:id="1608" w:author="Tiago M Dias" w:date="2016-06-18T11:47:00Z">
              <w:tcPr>
                <w:tcW w:w="2977" w:type="dxa"/>
              </w:tcPr>
            </w:tcPrChange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[rbx+idx3] = rs</w:t>
              </w:r>
            </w:ins>
          </w:p>
        </w:tc>
      </w:tr>
      <w:tr w:rsidR="00116F9E" w14:paraId="3D2DDC75" w14:textId="77777777" w:rsidTr="00116F9E">
        <w:trPr>
          <w:trHeight w:val="20"/>
          <w:jc w:val="center"/>
          <w:ins w:id="1611" w:author="Tiago M Dias" w:date="2016-06-18T11:46:00Z"/>
          <w:trPrChange w:id="161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13" w:author="Tiago M Dias" w:date="2016-06-18T11:47:00Z">
              <w:tcPr>
                <w:tcW w:w="1435" w:type="dxa"/>
                <w:vMerge/>
              </w:tcPr>
            </w:tcPrChange>
          </w:tcPr>
          <w:p w14:paraId="7EEEA685" w14:textId="77777777" w:rsidR="00116F9E" w:rsidRDefault="00116F9E" w:rsidP="003023EA">
            <w:pPr>
              <w:rPr>
                <w:ins w:id="161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15" w:author="Tiago M Dias" w:date="2016-06-18T11:47:00Z">
              <w:tcPr>
                <w:tcW w:w="2529" w:type="dxa"/>
              </w:tcPr>
            </w:tcPrChange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Based indexed</w:t>
              </w:r>
            </w:ins>
          </w:p>
        </w:tc>
        <w:tc>
          <w:tcPr>
            <w:tcW w:w="2268" w:type="dxa"/>
            <w:tcPrChange w:id="1618" w:author="Tiago M Dias" w:date="2016-06-18T11:47:00Z">
              <w:tcPr>
                <w:tcW w:w="2268" w:type="dxa"/>
              </w:tcPr>
            </w:tcPrChange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st{b} rs,[rbx,rix]</w:t>
              </w:r>
            </w:ins>
          </w:p>
        </w:tc>
        <w:tc>
          <w:tcPr>
            <w:tcW w:w="2977" w:type="dxa"/>
            <w:tcPrChange w:id="1621" w:author="Tiago M Dias" w:date="2016-06-18T11:47:00Z">
              <w:tcPr>
                <w:tcW w:w="2977" w:type="dxa"/>
              </w:tcPr>
            </w:tcPrChange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[rbx+rix] = rs</w:t>
              </w:r>
            </w:ins>
          </w:p>
        </w:tc>
      </w:tr>
      <w:tr w:rsidR="00116F9E" w14:paraId="0FC8B08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24" w:author="Tiago M Dias" w:date="2016-06-18T11:46:00Z"/>
          <w:trPrChange w:id="162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626" w:author="Tiago M Dias" w:date="2016-06-18T11:47:00Z">
              <w:tcPr>
                <w:tcW w:w="1435" w:type="dxa"/>
                <w:vMerge w:val="restart"/>
              </w:tcPr>
            </w:tcPrChange>
          </w:tcPr>
          <w:p w14:paraId="236F4CE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28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Aritmétrica</w:t>
              </w:r>
            </w:ins>
          </w:p>
        </w:tc>
        <w:tc>
          <w:tcPr>
            <w:tcW w:w="2529" w:type="dxa"/>
            <w:tcPrChange w:id="1629" w:author="Tiago M Dias" w:date="2016-06-18T11:47:00Z">
              <w:tcPr>
                <w:tcW w:w="2529" w:type="dxa"/>
              </w:tcPr>
            </w:tcPrChange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 registers</w:t>
              </w:r>
            </w:ins>
          </w:p>
        </w:tc>
        <w:tc>
          <w:tcPr>
            <w:tcW w:w="2268" w:type="dxa"/>
            <w:tcPrChange w:id="1632" w:author="Tiago M Dias" w:date="2016-06-18T11:47:00Z">
              <w:tcPr>
                <w:tcW w:w="2268" w:type="dxa"/>
              </w:tcPr>
            </w:tcPrChange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rd,rm,rn</w:t>
              </w:r>
            </w:ins>
          </w:p>
        </w:tc>
        <w:tc>
          <w:tcPr>
            <w:tcW w:w="2977" w:type="dxa"/>
            <w:tcPrChange w:id="1635" w:author="Tiago M Dias" w:date="2016-06-18T11:47:00Z">
              <w:tcPr>
                <w:tcW w:w="2977" w:type="dxa"/>
              </w:tcPr>
            </w:tcPrChange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3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3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rd=rm+rn</w:t>
              </w:r>
            </w:ins>
          </w:p>
        </w:tc>
      </w:tr>
      <w:tr w:rsidR="00116F9E" w14:paraId="2073A89D" w14:textId="77777777" w:rsidTr="00116F9E">
        <w:trPr>
          <w:trHeight w:val="20"/>
          <w:jc w:val="center"/>
          <w:ins w:id="1638" w:author="Tiago M Dias" w:date="2016-06-18T11:46:00Z"/>
          <w:trPrChange w:id="163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40" w:author="Tiago M Dias" w:date="2016-06-18T11:47:00Z">
              <w:tcPr>
                <w:tcW w:w="1435" w:type="dxa"/>
                <w:vMerge/>
              </w:tcPr>
            </w:tcPrChange>
          </w:tcPr>
          <w:p w14:paraId="21292541" w14:textId="77777777" w:rsidR="00116F9E" w:rsidRDefault="00116F9E" w:rsidP="003023EA">
            <w:pPr>
              <w:rPr>
                <w:ins w:id="164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42" w:author="Tiago M Dias" w:date="2016-06-18T11:47:00Z">
              <w:tcPr>
                <w:tcW w:w="2529" w:type="dxa"/>
              </w:tcPr>
            </w:tcPrChange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4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CY flag</w:t>
              </w:r>
            </w:ins>
          </w:p>
        </w:tc>
        <w:tc>
          <w:tcPr>
            <w:tcW w:w="2268" w:type="dxa"/>
            <w:tcPrChange w:id="1645" w:author="Tiago M Dias" w:date="2016-06-18T11:47:00Z">
              <w:tcPr>
                <w:tcW w:w="2268" w:type="dxa"/>
              </w:tcPr>
            </w:tcPrChange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4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addc{f} rd,rm,rn</w:t>
              </w:r>
            </w:ins>
          </w:p>
        </w:tc>
        <w:tc>
          <w:tcPr>
            <w:tcW w:w="2977" w:type="dxa"/>
            <w:tcPrChange w:id="1648" w:author="Tiago M Dias" w:date="2016-06-18T11:47:00Z">
              <w:tcPr>
                <w:tcW w:w="2977" w:type="dxa"/>
              </w:tcPr>
            </w:tcPrChange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rd=rm+rn+cy</w:t>
              </w:r>
            </w:ins>
          </w:p>
        </w:tc>
      </w:tr>
      <w:tr w:rsidR="00116F9E" w14:paraId="6E2AF46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51" w:author="Tiago M Dias" w:date="2016-06-18T11:46:00Z"/>
          <w:trPrChange w:id="165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53" w:author="Tiago M Dias" w:date="2016-06-18T11:47:00Z">
              <w:tcPr>
                <w:tcW w:w="1435" w:type="dxa"/>
                <w:vMerge/>
              </w:tcPr>
            </w:tcPrChange>
          </w:tcPr>
          <w:p w14:paraId="101859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5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55" w:author="Tiago M Dias" w:date="2016-06-18T11:47:00Z">
              <w:tcPr>
                <w:tcW w:w="2529" w:type="dxa"/>
              </w:tcPr>
            </w:tcPrChange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5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658" w:author="Tiago M Dias" w:date="2016-06-18T11:47:00Z">
              <w:tcPr>
                <w:tcW w:w="2268" w:type="dxa"/>
              </w:tcPr>
            </w:tcPrChange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6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add{f} rd,rm,#const4</w:t>
              </w:r>
            </w:ins>
          </w:p>
        </w:tc>
        <w:tc>
          <w:tcPr>
            <w:tcW w:w="2977" w:type="dxa"/>
            <w:tcPrChange w:id="1661" w:author="Tiago M Dias" w:date="2016-06-18T11:47:00Z">
              <w:tcPr>
                <w:tcW w:w="2977" w:type="dxa"/>
              </w:tcPr>
            </w:tcPrChange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6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rd=rm+const4</w:t>
              </w:r>
            </w:ins>
          </w:p>
        </w:tc>
      </w:tr>
      <w:tr w:rsidR="00116F9E" w14:paraId="6F61FAC7" w14:textId="77777777" w:rsidTr="00116F9E">
        <w:trPr>
          <w:trHeight w:val="20"/>
          <w:jc w:val="center"/>
          <w:ins w:id="1664" w:author="Tiago M Dias" w:date="2016-06-18T11:46:00Z"/>
          <w:trPrChange w:id="166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66" w:author="Tiago M Dias" w:date="2016-06-18T11:47:00Z">
              <w:tcPr>
                <w:tcW w:w="1435" w:type="dxa"/>
                <w:vMerge/>
              </w:tcPr>
            </w:tcPrChange>
          </w:tcPr>
          <w:p w14:paraId="00EF0430" w14:textId="77777777" w:rsidR="00116F9E" w:rsidRDefault="00116F9E" w:rsidP="003023EA">
            <w:pPr>
              <w:rPr>
                <w:ins w:id="166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68" w:author="Tiago M Dias" w:date="2016-06-18T11:47:00Z">
              <w:tcPr>
                <w:tcW w:w="2529" w:type="dxa"/>
              </w:tcPr>
            </w:tcPrChange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671" w:author="Tiago M Dias" w:date="2016-06-18T11:47:00Z">
              <w:tcPr>
                <w:tcW w:w="2268" w:type="dxa"/>
              </w:tcPr>
            </w:tcPrChange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adc{f} rd,rm,#const4</w:t>
              </w:r>
            </w:ins>
          </w:p>
        </w:tc>
        <w:tc>
          <w:tcPr>
            <w:tcW w:w="2977" w:type="dxa"/>
            <w:tcPrChange w:id="1674" w:author="Tiago M Dias" w:date="2016-06-18T11:47:00Z">
              <w:tcPr>
                <w:tcW w:w="2977" w:type="dxa"/>
              </w:tcPr>
            </w:tcPrChange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7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rd=rm+const4+cy</w:t>
              </w:r>
            </w:ins>
          </w:p>
        </w:tc>
      </w:tr>
      <w:tr w:rsidR="00116F9E" w14:paraId="57DC952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677" w:author="Tiago M Dias" w:date="2016-06-18T11:46:00Z"/>
          <w:trPrChange w:id="167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79" w:author="Tiago M Dias" w:date="2016-06-18T11:47:00Z">
              <w:tcPr>
                <w:tcW w:w="1435" w:type="dxa"/>
                <w:vMerge/>
              </w:tcPr>
            </w:tcPrChange>
          </w:tcPr>
          <w:p w14:paraId="1CDE9703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8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81" w:author="Tiago M Dias" w:date="2016-06-18T11:47:00Z">
              <w:tcPr>
                <w:tcW w:w="2529" w:type="dxa"/>
              </w:tcPr>
            </w:tcPrChange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 registers</w:t>
              </w:r>
            </w:ins>
          </w:p>
        </w:tc>
        <w:tc>
          <w:tcPr>
            <w:tcW w:w="2268" w:type="dxa"/>
            <w:tcPrChange w:id="1684" w:author="Tiago M Dias" w:date="2016-06-18T11:47:00Z">
              <w:tcPr>
                <w:tcW w:w="2268" w:type="dxa"/>
              </w:tcPr>
            </w:tcPrChange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rd,rm,rn</w:t>
              </w:r>
            </w:ins>
          </w:p>
        </w:tc>
        <w:tc>
          <w:tcPr>
            <w:tcW w:w="2977" w:type="dxa"/>
            <w:tcPrChange w:id="1687" w:author="Tiago M Dias" w:date="2016-06-18T11:47:00Z">
              <w:tcPr>
                <w:tcW w:w="2977" w:type="dxa"/>
              </w:tcPr>
            </w:tcPrChange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8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rd=rm-rn</w:t>
              </w:r>
            </w:ins>
          </w:p>
        </w:tc>
      </w:tr>
      <w:tr w:rsidR="00116F9E" w14:paraId="12062EEA" w14:textId="77777777" w:rsidTr="00116F9E">
        <w:trPr>
          <w:trHeight w:val="20"/>
          <w:jc w:val="center"/>
          <w:ins w:id="1690" w:author="Tiago M Dias" w:date="2016-06-18T11:46:00Z"/>
          <w:trPrChange w:id="169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692" w:author="Tiago M Dias" w:date="2016-06-18T11:47:00Z">
              <w:tcPr>
                <w:tcW w:w="1435" w:type="dxa"/>
                <w:vMerge/>
              </w:tcPr>
            </w:tcPrChange>
          </w:tcPr>
          <w:p w14:paraId="44534ECA" w14:textId="77777777" w:rsidR="00116F9E" w:rsidRDefault="00116F9E" w:rsidP="003023EA">
            <w:pPr>
              <w:rPr>
                <w:ins w:id="169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694" w:author="Tiago M Dias" w:date="2016-06-18T11:47:00Z">
              <w:tcPr>
                <w:tcW w:w="2529" w:type="dxa"/>
              </w:tcPr>
            </w:tcPrChange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Registers with borrow</w:t>
              </w:r>
            </w:ins>
          </w:p>
        </w:tc>
        <w:tc>
          <w:tcPr>
            <w:tcW w:w="2268" w:type="dxa"/>
            <w:tcPrChange w:id="1697" w:author="Tiago M Dias" w:date="2016-06-18T11:47:00Z">
              <w:tcPr>
                <w:tcW w:w="2268" w:type="dxa"/>
              </w:tcPr>
            </w:tcPrChange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6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sbb{f] rd,rm,rn</w:t>
              </w:r>
            </w:ins>
          </w:p>
        </w:tc>
        <w:tc>
          <w:tcPr>
            <w:tcW w:w="2977" w:type="dxa"/>
            <w:tcPrChange w:id="1700" w:author="Tiago M Dias" w:date="2016-06-18T11:47:00Z">
              <w:tcPr>
                <w:tcW w:w="2977" w:type="dxa"/>
              </w:tcPr>
            </w:tcPrChange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0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rd=rm-rn-cy</w:t>
              </w:r>
            </w:ins>
          </w:p>
        </w:tc>
      </w:tr>
      <w:tr w:rsidR="00116F9E" w14:paraId="62D20E07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03" w:author="Tiago M Dias" w:date="2016-06-18T11:46:00Z"/>
          <w:trPrChange w:id="170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05" w:author="Tiago M Dias" w:date="2016-06-18T11:47:00Z">
              <w:tcPr>
                <w:tcW w:w="1435" w:type="dxa"/>
                <w:vMerge/>
              </w:tcPr>
            </w:tcPrChange>
          </w:tcPr>
          <w:p w14:paraId="1242874D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0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07" w:author="Tiago M Dias" w:date="2016-06-18T11:47:00Z">
              <w:tcPr>
                <w:tcW w:w="2529" w:type="dxa"/>
              </w:tcPr>
            </w:tcPrChange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</w:t>
              </w:r>
            </w:ins>
          </w:p>
        </w:tc>
        <w:tc>
          <w:tcPr>
            <w:tcW w:w="2268" w:type="dxa"/>
            <w:tcPrChange w:id="1710" w:author="Tiago M Dias" w:date="2016-06-18T11:47:00Z">
              <w:tcPr>
                <w:tcW w:w="2268" w:type="dxa"/>
              </w:tcPr>
            </w:tcPrChange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sub{f} rd,rm,#const4</w:t>
              </w:r>
            </w:ins>
          </w:p>
        </w:tc>
        <w:tc>
          <w:tcPr>
            <w:tcW w:w="2977" w:type="dxa"/>
            <w:tcPrChange w:id="1713" w:author="Tiago M Dias" w:date="2016-06-18T11:47:00Z">
              <w:tcPr>
                <w:tcW w:w="2977" w:type="dxa"/>
              </w:tcPr>
            </w:tcPrChange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1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1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rd=rm-const4</w:t>
              </w:r>
            </w:ins>
          </w:p>
        </w:tc>
      </w:tr>
      <w:tr w:rsidR="00116F9E" w14:paraId="41735885" w14:textId="77777777" w:rsidTr="00116F9E">
        <w:trPr>
          <w:trHeight w:val="20"/>
          <w:jc w:val="center"/>
          <w:ins w:id="1716" w:author="Tiago M Dias" w:date="2016-06-18T11:46:00Z"/>
          <w:trPrChange w:id="171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18" w:author="Tiago M Dias" w:date="2016-06-18T11:47:00Z">
              <w:tcPr>
                <w:tcW w:w="1435" w:type="dxa"/>
                <w:vMerge/>
              </w:tcPr>
            </w:tcPrChange>
          </w:tcPr>
          <w:p w14:paraId="2F711ACE" w14:textId="77777777" w:rsidR="00116F9E" w:rsidRDefault="00116F9E" w:rsidP="003023EA">
            <w:pPr>
              <w:rPr>
                <w:ins w:id="171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20" w:author="Tiago M Dias" w:date="2016-06-18T11:47:00Z">
              <w:tcPr>
                <w:tcW w:w="2529" w:type="dxa"/>
              </w:tcPr>
            </w:tcPrChange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Constant with CY flag</w:t>
              </w:r>
            </w:ins>
          </w:p>
        </w:tc>
        <w:tc>
          <w:tcPr>
            <w:tcW w:w="2268" w:type="dxa"/>
            <w:tcPrChange w:id="1723" w:author="Tiago M Dias" w:date="2016-06-18T11:47:00Z">
              <w:tcPr>
                <w:tcW w:w="2268" w:type="dxa"/>
              </w:tcPr>
            </w:tcPrChange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sbb{f} rd,rm,#const4</w:t>
              </w:r>
            </w:ins>
          </w:p>
        </w:tc>
        <w:tc>
          <w:tcPr>
            <w:tcW w:w="2977" w:type="dxa"/>
            <w:tcPrChange w:id="1726" w:author="Tiago M Dias" w:date="2016-06-18T11:47:00Z">
              <w:tcPr>
                <w:tcW w:w="2977" w:type="dxa"/>
              </w:tcPr>
            </w:tcPrChange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2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rd=rm-const4-cy</w:t>
              </w:r>
            </w:ins>
          </w:p>
        </w:tc>
      </w:tr>
      <w:tr w:rsidR="00116F9E" w14:paraId="422945B1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29" w:author="Tiago M Dias" w:date="2016-06-18T11:46:00Z"/>
          <w:trPrChange w:id="173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731" w:author="Tiago M Dias" w:date="2016-06-18T11:47:00Z">
              <w:tcPr>
                <w:tcW w:w="1435" w:type="dxa"/>
                <w:vMerge w:val="restart"/>
              </w:tcPr>
            </w:tcPrChange>
          </w:tcPr>
          <w:p w14:paraId="0117AFC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3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Lógica</w:t>
              </w:r>
            </w:ins>
          </w:p>
        </w:tc>
        <w:tc>
          <w:tcPr>
            <w:tcW w:w="2529" w:type="dxa"/>
            <w:tcPrChange w:id="1734" w:author="Tiago M Dias" w:date="2016-06-18T11:47:00Z">
              <w:tcPr>
                <w:tcW w:w="2529" w:type="dxa"/>
              </w:tcPr>
            </w:tcPrChange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AND registers</w:t>
              </w:r>
            </w:ins>
          </w:p>
        </w:tc>
        <w:tc>
          <w:tcPr>
            <w:tcW w:w="2268" w:type="dxa"/>
            <w:tcPrChange w:id="1737" w:author="Tiago M Dias" w:date="2016-06-18T11:47:00Z">
              <w:tcPr>
                <w:tcW w:w="2268" w:type="dxa"/>
              </w:tcPr>
            </w:tcPrChange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3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3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anl{f} rd,rm,rn</w:t>
              </w:r>
            </w:ins>
          </w:p>
        </w:tc>
        <w:tc>
          <w:tcPr>
            <w:tcW w:w="2977" w:type="dxa"/>
            <w:tcPrChange w:id="1740" w:author="Tiago M Dias" w:date="2016-06-18T11:47:00Z">
              <w:tcPr>
                <w:tcW w:w="2977" w:type="dxa"/>
              </w:tcPr>
            </w:tcPrChange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4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4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&amp; rn</w:t>
              </w:r>
            </w:ins>
          </w:p>
        </w:tc>
      </w:tr>
      <w:tr w:rsidR="00116F9E" w14:paraId="3BC09F7D" w14:textId="77777777" w:rsidTr="00116F9E">
        <w:trPr>
          <w:trHeight w:val="20"/>
          <w:jc w:val="center"/>
          <w:ins w:id="1743" w:author="Tiago M Dias" w:date="2016-06-18T11:46:00Z"/>
          <w:trPrChange w:id="174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45" w:author="Tiago M Dias" w:date="2016-06-18T11:47:00Z">
              <w:tcPr>
                <w:tcW w:w="1435" w:type="dxa"/>
                <w:vMerge/>
              </w:tcPr>
            </w:tcPrChange>
          </w:tcPr>
          <w:p w14:paraId="44637BC8" w14:textId="77777777" w:rsidR="00116F9E" w:rsidRDefault="00116F9E" w:rsidP="003023EA">
            <w:pPr>
              <w:rPr>
                <w:ins w:id="174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47" w:author="Tiago M Dias" w:date="2016-06-18T11:47:00Z">
              <w:tcPr>
                <w:tcW w:w="2529" w:type="dxa"/>
              </w:tcPr>
            </w:tcPrChange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 registers</w:t>
              </w:r>
            </w:ins>
          </w:p>
        </w:tc>
        <w:tc>
          <w:tcPr>
            <w:tcW w:w="2268" w:type="dxa"/>
            <w:tcPrChange w:id="1750" w:author="Tiago M Dias" w:date="2016-06-18T11:47:00Z">
              <w:tcPr>
                <w:tcW w:w="2268" w:type="dxa"/>
              </w:tcPr>
            </w:tcPrChange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5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orl{f} rd,rm,rn</w:t>
              </w:r>
            </w:ins>
          </w:p>
        </w:tc>
        <w:tc>
          <w:tcPr>
            <w:tcW w:w="2977" w:type="dxa"/>
            <w:tcPrChange w:id="1753" w:author="Tiago M Dias" w:date="2016-06-18T11:47:00Z">
              <w:tcPr>
                <w:tcW w:w="2977" w:type="dxa"/>
              </w:tcPr>
            </w:tcPrChange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5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| rn</w:t>
              </w:r>
            </w:ins>
          </w:p>
        </w:tc>
      </w:tr>
      <w:tr w:rsidR="00116F9E" w14:paraId="3D515EC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56" w:author="Tiago M Dias" w:date="2016-06-18T11:46:00Z"/>
          <w:trPrChange w:id="175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58" w:author="Tiago M Dias" w:date="2016-06-18T11:47:00Z">
              <w:tcPr>
                <w:tcW w:w="1435" w:type="dxa"/>
                <w:vMerge/>
              </w:tcPr>
            </w:tcPrChange>
          </w:tcPr>
          <w:p w14:paraId="67B3400C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5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60" w:author="Tiago M Dias" w:date="2016-06-18T11:47:00Z">
              <w:tcPr>
                <w:tcW w:w="2529" w:type="dxa"/>
              </w:tcPr>
            </w:tcPrChange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XOR registers</w:t>
              </w:r>
            </w:ins>
          </w:p>
        </w:tc>
        <w:tc>
          <w:tcPr>
            <w:tcW w:w="2268" w:type="dxa"/>
            <w:tcPrChange w:id="1763" w:author="Tiago M Dias" w:date="2016-06-18T11:47:00Z">
              <w:tcPr>
                <w:tcW w:w="2268" w:type="dxa"/>
              </w:tcPr>
            </w:tcPrChange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xrl{f} rd,rm,rn</w:t>
              </w:r>
            </w:ins>
          </w:p>
        </w:tc>
        <w:tc>
          <w:tcPr>
            <w:tcW w:w="2977" w:type="dxa"/>
            <w:tcPrChange w:id="1766" w:author="Tiago M Dias" w:date="2016-06-18T11:47:00Z">
              <w:tcPr>
                <w:tcW w:w="2977" w:type="dxa"/>
              </w:tcPr>
            </w:tcPrChange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6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6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rd=rm ^ rn</w:t>
              </w:r>
            </w:ins>
          </w:p>
        </w:tc>
      </w:tr>
      <w:tr w:rsidR="00116F9E" w14:paraId="49836E5E" w14:textId="77777777" w:rsidTr="00116F9E">
        <w:trPr>
          <w:trHeight w:val="20"/>
          <w:jc w:val="center"/>
          <w:ins w:id="1769" w:author="Tiago M Dias" w:date="2016-06-18T11:46:00Z"/>
          <w:trPrChange w:id="177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71" w:author="Tiago M Dias" w:date="2016-06-18T11:47:00Z">
              <w:tcPr>
                <w:tcW w:w="1435" w:type="dxa"/>
                <w:vMerge/>
              </w:tcPr>
            </w:tcPrChange>
          </w:tcPr>
          <w:p w14:paraId="75AD3D79" w14:textId="77777777" w:rsidR="00116F9E" w:rsidRDefault="00116F9E" w:rsidP="003023EA">
            <w:pPr>
              <w:rPr>
                <w:ins w:id="1772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73" w:author="Tiago M Dias" w:date="2016-06-18T11:47:00Z">
              <w:tcPr>
                <w:tcW w:w="2529" w:type="dxa"/>
              </w:tcPr>
            </w:tcPrChange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7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 registers</w:t>
              </w:r>
            </w:ins>
          </w:p>
        </w:tc>
        <w:tc>
          <w:tcPr>
            <w:tcW w:w="2268" w:type="dxa"/>
            <w:tcPrChange w:id="1776" w:author="Tiago M Dias" w:date="2016-06-18T11:47:00Z">
              <w:tcPr>
                <w:tcW w:w="2268" w:type="dxa"/>
              </w:tcPr>
            </w:tcPrChange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7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not{f} rd,rm</w:t>
              </w:r>
            </w:ins>
          </w:p>
        </w:tc>
        <w:tc>
          <w:tcPr>
            <w:tcW w:w="2977" w:type="dxa"/>
            <w:tcPrChange w:id="1779" w:author="Tiago M Dias" w:date="2016-06-18T11:47:00Z">
              <w:tcPr>
                <w:tcW w:w="2977" w:type="dxa"/>
              </w:tcPr>
            </w:tcPrChange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8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rd=~rs</w:t>
              </w:r>
            </w:ins>
          </w:p>
        </w:tc>
      </w:tr>
      <w:tr w:rsidR="00116F9E" w14:paraId="2447702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782" w:author="Tiago M Dias" w:date="2016-06-18T11:46:00Z"/>
          <w:trPrChange w:id="178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84" w:author="Tiago M Dias" w:date="2016-06-18T11:47:00Z">
              <w:tcPr>
                <w:tcW w:w="1435" w:type="dxa"/>
                <w:vMerge/>
              </w:tcPr>
            </w:tcPrChange>
          </w:tcPr>
          <w:p w14:paraId="522DF01A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785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86" w:author="Tiago M Dias" w:date="2016-06-18T11:47:00Z">
              <w:tcPr>
                <w:tcW w:w="2529" w:type="dxa"/>
              </w:tcPr>
            </w:tcPrChange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8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8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left register</w:t>
              </w:r>
            </w:ins>
          </w:p>
        </w:tc>
        <w:tc>
          <w:tcPr>
            <w:tcW w:w="2268" w:type="dxa"/>
            <w:tcPrChange w:id="1789" w:author="Tiago M Dias" w:date="2016-06-18T11:47:00Z">
              <w:tcPr>
                <w:tcW w:w="2268" w:type="dxa"/>
              </w:tcPr>
            </w:tcPrChange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9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shl rd,rm,#cont4,sin</w:t>
              </w:r>
            </w:ins>
          </w:p>
        </w:tc>
        <w:tc>
          <w:tcPr>
            <w:tcW w:w="2977" w:type="dxa"/>
            <w:tcPrChange w:id="1792" w:author="Tiago M Dias" w:date="2016-06-18T11:47:00Z">
              <w:tcPr>
                <w:tcW w:w="2977" w:type="dxa"/>
              </w:tcPr>
            </w:tcPrChange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79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79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rd=(rm,sin)&lt;&lt;const4</w:t>
              </w:r>
            </w:ins>
          </w:p>
        </w:tc>
      </w:tr>
      <w:tr w:rsidR="00116F9E" w14:paraId="7BA7A789" w14:textId="77777777" w:rsidTr="00116F9E">
        <w:trPr>
          <w:trHeight w:val="20"/>
          <w:jc w:val="center"/>
          <w:ins w:id="1795" w:author="Tiago M Dias" w:date="2016-06-18T11:46:00Z"/>
          <w:trPrChange w:id="1796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797" w:author="Tiago M Dias" w:date="2016-06-18T11:47:00Z">
              <w:tcPr>
                <w:tcW w:w="1435" w:type="dxa"/>
                <w:vMerge/>
              </w:tcPr>
            </w:tcPrChange>
          </w:tcPr>
          <w:p w14:paraId="63A5D48A" w14:textId="77777777" w:rsidR="00116F9E" w:rsidRDefault="00116F9E" w:rsidP="003023EA">
            <w:pPr>
              <w:rPr>
                <w:ins w:id="1798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799" w:author="Tiago M Dias" w:date="2016-06-18T11:47:00Z">
              <w:tcPr>
                <w:tcW w:w="2529" w:type="dxa"/>
              </w:tcPr>
            </w:tcPrChange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0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1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Shift right register</w:t>
              </w:r>
            </w:ins>
          </w:p>
        </w:tc>
        <w:tc>
          <w:tcPr>
            <w:tcW w:w="2268" w:type="dxa"/>
            <w:tcPrChange w:id="1802" w:author="Tiago M Dias" w:date="2016-06-18T11:47:00Z">
              <w:tcPr>
                <w:tcW w:w="2268" w:type="dxa"/>
              </w:tcPr>
            </w:tcPrChange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shr rd,rm,#cont4,sin</w:t>
              </w:r>
            </w:ins>
          </w:p>
        </w:tc>
        <w:tc>
          <w:tcPr>
            <w:tcW w:w="2977" w:type="dxa"/>
            <w:tcPrChange w:id="1805" w:author="Tiago M Dias" w:date="2016-06-18T11:47:00Z">
              <w:tcPr>
                <w:tcW w:w="2977" w:type="dxa"/>
              </w:tcPr>
            </w:tcPrChange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0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rd=(rm,sin)&gt;&gt;const4</w:t>
              </w:r>
            </w:ins>
          </w:p>
        </w:tc>
      </w:tr>
      <w:tr w:rsidR="00116F9E" w14:paraId="53806E6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08" w:author="Tiago M Dias" w:date="2016-06-18T11:46:00Z"/>
          <w:trPrChange w:id="1809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10" w:author="Tiago M Dias" w:date="2016-06-18T11:47:00Z">
              <w:tcPr>
                <w:tcW w:w="1435" w:type="dxa"/>
                <w:vMerge/>
              </w:tcPr>
            </w:tcPrChange>
          </w:tcPr>
          <w:p w14:paraId="69D3236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1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12" w:author="Tiago M Dias" w:date="2016-06-18T11:47:00Z">
              <w:tcPr>
                <w:tcW w:w="2529" w:type="dxa"/>
              </w:tcPr>
            </w:tcPrChange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4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least significant bit</w:t>
              </w:r>
            </w:ins>
          </w:p>
        </w:tc>
        <w:tc>
          <w:tcPr>
            <w:tcW w:w="2268" w:type="dxa"/>
            <w:tcPrChange w:id="1815" w:author="Tiago M Dias" w:date="2016-06-18T11:47:00Z">
              <w:tcPr>
                <w:tcW w:w="2268" w:type="dxa"/>
              </w:tcPr>
            </w:tcPrChange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1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rrl rd,rm,#cont4</w:t>
              </w:r>
            </w:ins>
          </w:p>
        </w:tc>
        <w:tc>
          <w:tcPr>
            <w:tcW w:w="2977" w:type="dxa"/>
            <w:tcPrChange w:id="1818" w:author="Tiago M Dias" w:date="2016-06-18T11:47:00Z">
              <w:tcPr>
                <w:tcW w:w="2977" w:type="dxa"/>
              </w:tcPr>
            </w:tcPrChange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1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rd=(rm,l)&gt;&gt;const4</w:t>
              </w:r>
            </w:ins>
          </w:p>
        </w:tc>
      </w:tr>
      <w:tr w:rsidR="00116F9E" w14:paraId="14739F63" w14:textId="77777777" w:rsidTr="00116F9E">
        <w:trPr>
          <w:trHeight w:val="20"/>
          <w:jc w:val="center"/>
          <w:ins w:id="1821" w:author="Tiago M Dias" w:date="2016-06-18T11:46:00Z"/>
          <w:trPrChange w:id="1822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23" w:author="Tiago M Dias" w:date="2016-06-18T11:47:00Z">
              <w:tcPr>
                <w:tcW w:w="1435" w:type="dxa"/>
                <w:vMerge/>
              </w:tcPr>
            </w:tcPrChange>
          </w:tcPr>
          <w:p w14:paraId="01197C5C" w14:textId="77777777" w:rsidR="00116F9E" w:rsidRDefault="00116F9E" w:rsidP="003023EA">
            <w:pPr>
              <w:rPr>
                <w:ins w:id="1824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25" w:author="Tiago M Dias" w:date="2016-06-18T11:47:00Z">
              <w:tcPr>
                <w:tcW w:w="2529" w:type="dxa"/>
              </w:tcPr>
            </w:tcPrChange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6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27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Rotate right must significant bit</w:t>
              </w:r>
            </w:ins>
          </w:p>
        </w:tc>
        <w:tc>
          <w:tcPr>
            <w:tcW w:w="2268" w:type="dxa"/>
            <w:tcPrChange w:id="1828" w:author="Tiago M Dias" w:date="2016-06-18T11:47:00Z">
              <w:tcPr>
                <w:tcW w:w="2268" w:type="dxa"/>
              </w:tcPr>
            </w:tcPrChange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3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rrm rd,rm,#cont4</w:t>
              </w:r>
            </w:ins>
          </w:p>
        </w:tc>
        <w:tc>
          <w:tcPr>
            <w:tcW w:w="2977" w:type="dxa"/>
            <w:tcPrChange w:id="1831" w:author="Tiago M Dias" w:date="2016-06-18T11:47:00Z">
              <w:tcPr>
                <w:tcW w:w="2977" w:type="dxa"/>
              </w:tcPr>
            </w:tcPrChange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3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rd=(rm,m)&gt;&gt;const4</w:t>
              </w:r>
            </w:ins>
          </w:p>
        </w:tc>
      </w:tr>
      <w:tr w:rsidR="00116F9E" w14:paraId="50CD7B7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34" w:author="Tiago M Dias" w:date="2016-06-18T11:46:00Z"/>
          <w:trPrChange w:id="183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36" w:author="Tiago M Dias" w:date="2016-06-18T11:47:00Z">
              <w:tcPr>
                <w:tcW w:w="1435" w:type="dxa"/>
                <w:vMerge/>
              </w:tcPr>
            </w:tcPrChange>
          </w:tcPr>
          <w:p w14:paraId="32B65270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3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38" w:author="Tiago M Dias" w:date="2016-06-18T11:47:00Z">
              <w:tcPr>
                <w:tcW w:w="2529" w:type="dxa"/>
              </w:tcPr>
            </w:tcPrChange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3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0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 with carry right</w:t>
              </w:r>
            </w:ins>
          </w:p>
        </w:tc>
        <w:tc>
          <w:tcPr>
            <w:tcW w:w="2268" w:type="dxa"/>
            <w:tcPrChange w:id="1841" w:author="Tiago M Dias" w:date="2016-06-18T11:47:00Z">
              <w:tcPr>
                <w:tcW w:w="2268" w:type="dxa"/>
              </w:tcPr>
            </w:tcPrChange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rcr rd,rm</w:t>
              </w:r>
            </w:ins>
          </w:p>
        </w:tc>
        <w:tc>
          <w:tcPr>
            <w:tcW w:w="2977" w:type="dxa"/>
            <w:tcPrChange w:id="1844" w:author="Tiago M Dias" w:date="2016-06-18T11:47:00Z">
              <w:tcPr>
                <w:tcW w:w="2977" w:type="dxa"/>
              </w:tcPr>
            </w:tcPrChange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rd=(rm,cy,r)</w:t>
              </w:r>
            </w:ins>
          </w:p>
        </w:tc>
      </w:tr>
      <w:tr w:rsidR="00116F9E" w14:paraId="1818EFA6" w14:textId="77777777" w:rsidTr="00116F9E">
        <w:trPr>
          <w:trHeight w:val="20"/>
          <w:jc w:val="center"/>
          <w:ins w:id="1847" w:author="Tiago M Dias" w:date="2016-06-18T11:46:00Z"/>
          <w:trPrChange w:id="184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49" w:author="Tiago M Dias" w:date="2016-06-18T11:47:00Z">
              <w:tcPr>
                <w:tcW w:w="1435" w:type="dxa"/>
                <w:vMerge/>
              </w:tcPr>
            </w:tcPrChange>
          </w:tcPr>
          <w:p w14:paraId="76069E21" w14:textId="77777777" w:rsidR="00116F9E" w:rsidRDefault="00116F9E" w:rsidP="003023EA">
            <w:pPr>
              <w:rPr>
                <w:ins w:id="185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51" w:author="Tiago M Dias" w:date="2016-06-18T11:47:00Z">
              <w:tcPr>
                <w:tcW w:w="2529" w:type="dxa"/>
              </w:tcPr>
            </w:tcPrChange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3" w:author="Tiago M Dias" w:date="2016-06-18T11:46:00Z">
              <w:r>
                <w:rPr>
                  <w:rFonts w:cs="Times New Roman"/>
                  <w:sz w:val="16"/>
                  <w:szCs w:val="16"/>
                </w:rPr>
                <w:t>Rotate with carry left</w:t>
              </w:r>
            </w:ins>
          </w:p>
        </w:tc>
        <w:tc>
          <w:tcPr>
            <w:tcW w:w="2268" w:type="dxa"/>
            <w:tcPrChange w:id="1854" w:author="Tiago M Dias" w:date="2016-06-18T11:47:00Z">
              <w:tcPr>
                <w:tcW w:w="2268" w:type="dxa"/>
              </w:tcPr>
            </w:tcPrChange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rcl rd,rm</w:t>
              </w:r>
            </w:ins>
          </w:p>
        </w:tc>
        <w:tc>
          <w:tcPr>
            <w:tcW w:w="2977" w:type="dxa"/>
            <w:tcPrChange w:id="1857" w:author="Tiago M Dias" w:date="2016-06-18T11:47:00Z">
              <w:tcPr>
                <w:tcW w:w="2977" w:type="dxa"/>
              </w:tcPr>
            </w:tcPrChange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rd=(rm,cy,l)</w:t>
              </w:r>
            </w:ins>
          </w:p>
        </w:tc>
      </w:tr>
      <w:tr w:rsidR="00116F9E" w:rsidRPr="00424CD2" w14:paraId="2F1B7958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60" w:author="Tiago M Dias" w:date="2016-06-18T11:46:00Z"/>
          <w:trPrChange w:id="186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  <w:tcPrChange w:id="1862" w:author="Tiago M Dias" w:date="2016-06-18T11:47:00Z">
              <w:tcPr>
                <w:tcW w:w="1435" w:type="dxa"/>
                <w:vMerge w:val="restart"/>
              </w:tcPr>
            </w:tcPrChange>
          </w:tcPr>
          <w:p w14:paraId="0FAE72C6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63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64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Jump</w:t>
              </w:r>
            </w:ins>
          </w:p>
        </w:tc>
        <w:tc>
          <w:tcPr>
            <w:tcW w:w="2529" w:type="dxa"/>
            <w:tcPrChange w:id="1865" w:author="Tiago M Dias" w:date="2016-06-18T11:47:00Z">
              <w:tcPr>
                <w:tcW w:w="2529" w:type="dxa"/>
              </w:tcPr>
            </w:tcPrChange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6" w:author="Tiago M Dias" w:date="2016-06-18T11:46:00Z"/>
                <w:rFonts w:cs="Times New Roman"/>
                <w:sz w:val="16"/>
                <w:szCs w:val="16"/>
              </w:rPr>
            </w:pPr>
            <w:ins w:id="1867" w:author="Tiago M Dias" w:date="2016-06-18T11:46:00Z">
              <w:r>
                <w:rPr>
                  <w:rFonts w:cs="Times New Roman"/>
                  <w:sz w:val="16"/>
                  <w:szCs w:val="16"/>
                </w:rPr>
                <w:t>If zero</w:t>
              </w:r>
            </w:ins>
          </w:p>
        </w:tc>
        <w:tc>
          <w:tcPr>
            <w:tcW w:w="2268" w:type="dxa"/>
            <w:tcPrChange w:id="1868" w:author="Tiago M Dias" w:date="2016-06-18T11:47:00Z">
              <w:tcPr>
                <w:tcW w:w="2268" w:type="dxa"/>
              </w:tcPr>
            </w:tcPrChange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69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0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71" w:author="Tiago M Dias" w:date="2016-06-18T11:47:00Z">
              <w:tcPr>
                <w:tcW w:w="2977" w:type="dxa"/>
              </w:tcPr>
            </w:tcPrChange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7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7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If(Z) PC=rbx+(offset8&lt;&lt;1)</w:t>
              </w:r>
            </w:ins>
          </w:p>
        </w:tc>
      </w:tr>
      <w:tr w:rsidR="00116F9E" w:rsidRPr="00424CD2" w14:paraId="5512E73D" w14:textId="77777777" w:rsidTr="00116F9E">
        <w:trPr>
          <w:trHeight w:val="20"/>
          <w:jc w:val="center"/>
          <w:ins w:id="1874" w:author="Tiago M Dias" w:date="2016-06-18T11:46:00Z"/>
          <w:trPrChange w:id="1875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76" w:author="Tiago M Dias" w:date="2016-06-18T11:47:00Z">
              <w:tcPr>
                <w:tcW w:w="1435" w:type="dxa"/>
                <w:vMerge/>
              </w:tcPr>
            </w:tcPrChange>
          </w:tcPr>
          <w:p w14:paraId="4C0AF358" w14:textId="77777777" w:rsidR="00116F9E" w:rsidRDefault="00116F9E" w:rsidP="003023EA">
            <w:pPr>
              <w:rPr>
                <w:ins w:id="1877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78" w:author="Tiago M Dias" w:date="2016-06-18T11:47:00Z">
              <w:tcPr>
                <w:tcW w:w="2529" w:type="dxa"/>
              </w:tcPr>
            </w:tcPrChange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9" w:author="Tiago M Dias" w:date="2016-06-18T11:46:00Z"/>
                <w:rFonts w:cs="Times New Roman"/>
                <w:sz w:val="16"/>
                <w:szCs w:val="16"/>
              </w:rPr>
            </w:pPr>
            <w:ins w:id="1880" w:author="Tiago M Dias" w:date="2016-06-18T11:46:00Z">
              <w:r>
                <w:rPr>
                  <w:rFonts w:cs="Times New Roman"/>
                  <w:sz w:val="16"/>
                  <w:szCs w:val="16"/>
                </w:rPr>
                <w:t>If not zero</w:t>
              </w:r>
            </w:ins>
          </w:p>
        </w:tc>
        <w:tc>
          <w:tcPr>
            <w:tcW w:w="2268" w:type="dxa"/>
            <w:tcPrChange w:id="1881" w:author="Tiago M Dias" w:date="2016-06-18T11:47:00Z">
              <w:tcPr>
                <w:tcW w:w="2268" w:type="dxa"/>
              </w:tcPr>
            </w:tcPrChange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3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84" w:author="Tiago M Dias" w:date="2016-06-18T11:47:00Z">
              <w:tcPr>
                <w:tcW w:w="2977" w:type="dxa"/>
              </w:tcPr>
            </w:tcPrChange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8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If(!Z) PC=rbx+(offset8&lt;&lt;1)</w:t>
              </w:r>
            </w:ins>
          </w:p>
        </w:tc>
      </w:tr>
      <w:tr w:rsidR="00116F9E" w:rsidRPr="00424CD2" w14:paraId="0D8F730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887" w:author="Tiago M Dias" w:date="2016-06-18T11:46:00Z"/>
          <w:trPrChange w:id="1888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889" w:author="Tiago M Dias" w:date="2016-06-18T11:47:00Z">
              <w:tcPr>
                <w:tcW w:w="1435" w:type="dxa"/>
                <w:vMerge/>
              </w:tcPr>
            </w:tcPrChange>
          </w:tcPr>
          <w:p w14:paraId="513DE1F5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890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891" w:author="Tiago M Dias" w:date="2016-06-18T11:47:00Z">
              <w:tcPr>
                <w:tcW w:w="2529" w:type="dxa"/>
              </w:tcPr>
            </w:tcPrChange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2" w:author="Tiago M Dias" w:date="2016-06-18T11:46:00Z"/>
                <w:rFonts w:cs="Times New Roman"/>
                <w:sz w:val="16"/>
                <w:szCs w:val="16"/>
              </w:rPr>
            </w:pPr>
            <w:ins w:id="1893" w:author="Tiago M Dias" w:date="2016-06-18T11:46:00Z">
              <w:r>
                <w:rPr>
                  <w:rFonts w:cs="Times New Roman"/>
                  <w:sz w:val="16"/>
                  <w:szCs w:val="16"/>
                </w:rPr>
                <w:t>If carry</w:t>
              </w:r>
            </w:ins>
          </w:p>
        </w:tc>
        <w:tc>
          <w:tcPr>
            <w:tcW w:w="2268" w:type="dxa"/>
            <w:tcPrChange w:id="1894" w:author="Tiago M Dias" w:date="2016-06-18T11:47:00Z">
              <w:tcPr>
                <w:tcW w:w="2268" w:type="dxa"/>
              </w:tcPr>
            </w:tcPrChange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9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897" w:author="Tiago M Dias" w:date="2016-06-18T11:47:00Z">
              <w:tcPr>
                <w:tcW w:w="2977" w:type="dxa"/>
              </w:tcPr>
            </w:tcPrChange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9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89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If(CY) PC=rbx+(offset8&lt;&lt;1)</w:t>
              </w:r>
            </w:ins>
          </w:p>
        </w:tc>
      </w:tr>
      <w:tr w:rsidR="00116F9E" w:rsidRPr="00424CD2" w14:paraId="33FC04FD" w14:textId="77777777" w:rsidTr="00116F9E">
        <w:trPr>
          <w:trHeight w:val="20"/>
          <w:jc w:val="center"/>
          <w:ins w:id="1900" w:author="Tiago M Dias" w:date="2016-06-18T11:46:00Z"/>
          <w:trPrChange w:id="1901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02" w:author="Tiago M Dias" w:date="2016-06-18T11:47:00Z">
              <w:tcPr>
                <w:tcW w:w="1435" w:type="dxa"/>
                <w:vMerge/>
              </w:tcPr>
            </w:tcPrChange>
          </w:tcPr>
          <w:p w14:paraId="533C18CC" w14:textId="77777777" w:rsidR="00116F9E" w:rsidRDefault="00116F9E" w:rsidP="003023EA">
            <w:pPr>
              <w:rPr>
                <w:ins w:id="1903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04" w:author="Tiago M Dias" w:date="2016-06-18T11:47:00Z">
              <w:tcPr>
                <w:tcW w:w="2529" w:type="dxa"/>
              </w:tcPr>
            </w:tcPrChange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5" w:author="Tiago M Dias" w:date="2016-06-18T11:46:00Z"/>
                <w:rFonts w:cs="Times New Roman"/>
                <w:sz w:val="16"/>
                <w:szCs w:val="16"/>
              </w:rPr>
            </w:pPr>
            <w:ins w:id="1906" w:author="Tiago M Dias" w:date="2016-06-18T11:46:00Z">
              <w:r>
                <w:rPr>
                  <w:rFonts w:cs="Times New Roman"/>
                  <w:sz w:val="16"/>
                  <w:szCs w:val="16"/>
                </w:rPr>
                <w:t>If not carry</w:t>
              </w:r>
            </w:ins>
          </w:p>
        </w:tc>
        <w:tc>
          <w:tcPr>
            <w:tcW w:w="2268" w:type="dxa"/>
            <w:tcPrChange w:id="1907" w:author="Tiago M Dias" w:date="2016-06-18T11:47:00Z">
              <w:tcPr>
                <w:tcW w:w="2268" w:type="dxa"/>
              </w:tcPr>
            </w:tcPrChange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0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10" w:author="Tiago M Dias" w:date="2016-06-18T11:47:00Z">
              <w:tcPr>
                <w:tcW w:w="2977" w:type="dxa"/>
              </w:tcPr>
            </w:tcPrChange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1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If(!CY) PC=rbx+(offset8&lt;&lt;1)</w:t>
              </w:r>
            </w:ins>
          </w:p>
        </w:tc>
      </w:tr>
      <w:tr w:rsidR="00116F9E" w14:paraId="64D24AC9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913" w:author="Tiago M Dias" w:date="2016-06-18T11:46:00Z"/>
          <w:trPrChange w:id="1914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15" w:author="Tiago M Dias" w:date="2016-06-18T11:47:00Z">
              <w:tcPr>
                <w:tcW w:w="1435" w:type="dxa"/>
                <w:vMerge/>
              </w:tcPr>
            </w:tcPrChange>
          </w:tcPr>
          <w:p w14:paraId="66582D42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16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17" w:author="Tiago M Dias" w:date="2016-06-18T11:47:00Z">
              <w:tcPr>
                <w:tcW w:w="2529" w:type="dxa"/>
              </w:tcPr>
            </w:tcPrChange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1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1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</w:t>
              </w:r>
            </w:ins>
          </w:p>
        </w:tc>
        <w:tc>
          <w:tcPr>
            <w:tcW w:w="2268" w:type="dxa"/>
            <w:tcPrChange w:id="1920" w:author="Tiago M Dias" w:date="2016-06-18T11:47:00Z">
              <w:tcPr>
                <w:tcW w:w="2268" w:type="dxa"/>
              </w:tcPr>
            </w:tcPrChange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2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23" w:author="Tiago M Dias" w:date="2016-06-18T11:47:00Z">
              <w:tcPr>
                <w:tcW w:w="2977" w:type="dxa"/>
              </w:tcPr>
            </w:tcPrChange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2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2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PC=rbx+(offset8&lt;&lt;1)</w:t>
              </w:r>
            </w:ins>
          </w:p>
        </w:tc>
      </w:tr>
      <w:tr w:rsidR="00116F9E" w14:paraId="4FA104A1" w14:textId="77777777" w:rsidTr="00116F9E">
        <w:trPr>
          <w:trHeight w:val="20"/>
          <w:jc w:val="center"/>
          <w:ins w:id="1926" w:author="Tiago M Dias" w:date="2016-06-18T11:46:00Z"/>
          <w:trPrChange w:id="1927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  <w:tcPrChange w:id="1928" w:author="Tiago M Dias" w:date="2016-06-18T11:47:00Z">
              <w:tcPr>
                <w:tcW w:w="1435" w:type="dxa"/>
                <w:vMerge/>
              </w:tcPr>
            </w:tcPrChange>
          </w:tcPr>
          <w:p w14:paraId="728BFADA" w14:textId="77777777" w:rsidR="00116F9E" w:rsidRDefault="00116F9E" w:rsidP="003023EA">
            <w:pPr>
              <w:rPr>
                <w:ins w:id="1929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  <w:tcPrChange w:id="1930" w:author="Tiago M Dias" w:date="2016-06-18T11:47:00Z">
              <w:tcPr>
                <w:tcW w:w="2529" w:type="dxa"/>
              </w:tcPr>
            </w:tcPrChange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3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Unconditional and link</w:t>
              </w:r>
            </w:ins>
          </w:p>
        </w:tc>
        <w:tc>
          <w:tcPr>
            <w:tcW w:w="2268" w:type="dxa"/>
            <w:tcPrChange w:id="1933" w:author="Tiago M Dias" w:date="2016-06-18T11:47:00Z">
              <w:tcPr>
                <w:tcW w:w="2268" w:type="dxa"/>
              </w:tcPr>
            </w:tcPrChange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4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35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rbx,#offset8</w:t>
              </w:r>
            </w:ins>
          </w:p>
        </w:tc>
        <w:tc>
          <w:tcPr>
            <w:tcW w:w="2977" w:type="dxa"/>
            <w:tcPrChange w:id="1936" w:author="Tiago M Dias" w:date="2016-06-18T11:47:00Z">
              <w:tcPr>
                <w:tcW w:w="2977" w:type="dxa"/>
              </w:tcPr>
            </w:tcPrChange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7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38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R5=PC; PC=rbx+(offset8&lt;&lt;1)</w:t>
              </w:r>
            </w:ins>
          </w:p>
        </w:tc>
      </w:tr>
      <w:tr w:rsidR="00116F9E" w14:paraId="44914E2D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  <w:ins w:id="1939" w:author="Tiago M Dias" w:date="2016-06-18T11:46:00Z"/>
          <w:trPrChange w:id="1940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941" w:author="Tiago M Dias" w:date="2016-06-18T11:47:00Z">
              <w:tcPr>
                <w:tcW w:w="1435" w:type="dxa"/>
              </w:tcPr>
            </w:tcPrChange>
          </w:tcPr>
          <w:p w14:paraId="6F3B75D1" w14:textId="77777777" w:rsidR="00116F9E" w:rsidRDefault="00116F9E" w:rsidP="003023EA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42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3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No Op</w:t>
              </w:r>
            </w:ins>
          </w:p>
        </w:tc>
        <w:tc>
          <w:tcPr>
            <w:tcW w:w="2529" w:type="dxa"/>
            <w:tcPrChange w:id="1944" w:author="Tiago M Dias" w:date="2016-06-18T11:47:00Z">
              <w:tcPr>
                <w:tcW w:w="2529" w:type="dxa"/>
              </w:tcPr>
            </w:tcPrChange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 operation</w:t>
              </w:r>
            </w:ins>
          </w:p>
        </w:tc>
        <w:tc>
          <w:tcPr>
            <w:tcW w:w="2268" w:type="dxa"/>
            <w:tcPrChange w:id="1947" w:author="Tiago M Dias" w:date="2016-06-18T11:47:00Z">
              <w:tcPr>
                <w:tcW w:w="2268" w:type="dxa"/>
              </w:tcPr>
            </w:tcPrChange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48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4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nop</w:t>
              </w:r>
            </w:ins>
          </w:p>
        </w:tc>
        <w:tc>
          <w:tcPr>
            <w:tcW w:w="2977" w:type="dxa"/>
            <w:tcPrChange w:id="1950" w:author="Tiago M Dias" w:date="2016-06-18T11:47:00Z">
              <w:tcPr>
                <w:tcW w:w="2977" w:type="dxa"/>
              </w:tcPr>
            </w:tcPrChange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51" w:author="Tiago M Dias" w:date="2016-06-18T11:46:00Z"/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116F9E">
        <w:trPr>
          <w:trHeight w:val="20"/>
          <w:jc w:val="center"/>
          <w:ins w:id="1952" w:author="Tiago M Dias" w:date="2016-06-18T11:46:00Z"/>
          <w:trPrChange w:id="1953" w:author="Tiago M Dias" w:date="2016-06-18T11:47:00Z">
            <w:trPr>
              <w:trHeight w:val="2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PrChange w:id="1954" w:author="Tiago M Dias" w:date="2016-06-18T11:47:00Z">
              <w:tcPr>
                <w:tcW w:w="1435" w:type="dxa"/>
              </w:tcPr>
            </w:tcPrChange>
          </w:tcPr>
          <w:p w14:paraId="1570EB6B" w14:textId="77777777" w:rsidR="00116F9E" w:rsidRDefault="00116F9E" w:rsidP="003023EA">
            <w:pPr>
              <w:rPr>
                <w:ins w:id="1955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56" w:author="Tiago M Dias" w:date="2016-06-18T11:46:00Z">
              <w:r>
                <w:rPr>
                  <w:rFonts w:cs="Times New Roman"/>
                  <w:color w:val="auto"/>
                  <w:sz w:val="16"/>
                  <w:szCs w:val="16"/>
                  <w:lang w:val="en-US"/>
                </w:rPr>
                <w:t>Software interrupt</w:t>
              </w:r>
            </w:ins>
          </w:p>
        </w:tc>
        <w:tc>
          <w:tcPr>
            <w:tcW w:w="2529" w:type="dxa"/>
            <w:tcPrChange w:id="1957" w:author="Tiago M Dias" w:date="2016-06-18T11:47:00Z">
              <w:tcPr>
                <w:tcW w:w="2529" w:type="dxa"/>
              </w:tcPr>
            </w:tcPrChange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8" w:author="Tiago M Dias" w:date="2016-06-18T11:46:00Z"/>
                <w:rFonts w:cs="Times New Roman"/>
                <w:sz w:val="16"/>
                <w:szCs w:val="16"/>
              </w:rPr>
            </w:pPr>
            <w:ins w:id="1959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Int</w:t>
              </w:r>
              <w:r>
                <w:rPr>
                  <w:rFonts w:cs="Times New Roman"/>
                  <w:sz w:val="16"/>
                  <w:szCs w:val="16"/>
                </w:rPr>
                <w:t>errupt return</w:t>
              </w:r>
            </w:ins>
          </w:p>
        </w:tc>
        <w:tc>
          <w:tcPr>
            <w:tcW w:w="2268" w:type="dxa"/>
            <w:tcPrChange w:id="1960" w:author="Tiago M Dias" w:date="2016-06-18T11:47:00Z">
              <w:tcPr>
                <w:tcW w:w="2268" w:type="dxa"/>
              </w:tcPr>
            </w:tcPrChange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1" w:author="Tiago M Dias" w:date="2016-06-18T11:46:00Z"/>
                <w:rFonts w:cs="Times New Roman"/>
                <w:sz w:val="16"/>
                <w:szCs w:val="16"/>
                <w:lang w:val="en-US"/>
              </w:rPr>
            </w:pPr>
            <w:ins w:id="1962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iret</w:t>
              </w:r>
            </w:ins>
          </w:p>
        </w:tc>
        <w:tc>
          <w:tcPr>
            <w:tcW w:w="2977" w:type="dxa"/>
            <w:tcPrChange w:id="1963" w:author="Tiago M Dias" w:date="2016-06-18T11:47:00Z">
              <w:tcPr>
                <w:tcW w:w="2977" w:type="dxa"/>
              </w:tcPr>
            </w:tcPrChange>
          </w:tcPr>
          <w:p w14:paraId="12FFCB0A" w14:textId="77777777" w:rsidR="00116F9E" w:rsidRDefault="00116F9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4" w:author="Tiago M Dias" w:date="2016-06-18T11:46:00Z"/>
                <w:rFonts w:cs="Times New Roman"/>
                <w:sz w:val="16"/>
                <w:szCs w:val="16"/>
                <w:lang w:val="en-US"/>
              </w:rPr>
              <w:pPrChange w:id="1965" w:author="Tiago M Dias" w:date="2016-06-18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66" w:author="Tiago M Dias" w:date="2016-06-18T11:46:00Z">
              <w:r>
                <w:rPr>
                  <w:rFonts w:cs="Times New Roman"/>
                  <w:sz w:val="16"/>
                  <w:szCs w:val="16"/>
                  <w:lang w:val="en-US"/>
                </w:rPr>
                <w:t>PSW=r0i; PC=r5i</w:t>
              </w:r>
            </w:ins>
          </w:p>
        </w:tc>
      </w:tr>
    </w:tbl>
    <w:p w14:paraId="22F955FB" w14:textId="7AFFC20B" w:rsidR="00116F9E" w:rsidRPr="0053431A" w:rsidRDefault="00116F9E">
      <w:pPr>
        <w:pStyle w:val="Legenda"/>
        <w:jc w:val="center"/>
        <w:rPr>
          <w:ins w:id="1967" w:author="Tiago M Dias" w:date="2016-06-18T11:48:00Z"/>
          <w:sz w:val="20"/>
          <w:szCs w:val="20"/>
          <w:rPrChange w:id="1968" w:author="Tiago M Dias" w:date="2016-06-18T11:50:00Z">
            <w:rPr>
              <w:ins w:id="1969" w:author="Tiago M Dias" w:date="2016-06-18T11:48:00Z"/>
            </w:rPr>
          </w:rPrChange>
        </w:rPr>
        <w:pPrChange w:id="1970" w:author="Tiago M Dias" w:date="2016-06-18T11:50:00Z">
          <w:pPr/>
        </w:pPrChange>
      </w:pPr>
      <w:bookmarkStart w:id="1971" w:name="_Ref455173800"/>
      <w:bookmarkStart w:id="1972" w:name="_Toc455222749"/>
      <w:ins w:id="1973" w:author="Tiago M Dias" w:date="2016-06-18T11:49:00Z">
        <w:r w:rsidRPr="0053431A">
          <w:rPr>
            <w:b w:val="0"/>
            <w:color w:val="auto"/>
            <w:sz w:val="20"/>
            <w:szCs w:val="20"/>
            <w:rPrChange w:id="1974" w:author="Tiago M Dias" w:date="2016-06-18T11:50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szCs w:val="20"/>
            <w:rPrChange w:id="1975" w:author="Tiago M Dias" w:date="2016-06-18T11:50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szCs w:val="20"/>
            <w:rPrChange w:id="1976" w:author="Tiago M Dias" w:date="2016-06-18T11:50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szCs w:val="20"/>
          <w:rPrChange w:id="1977" w:author="Tiago M Dias" w:date="2016-06-18T11:50:00Z">
            <w:rPr/>
          </w:rPrChange>
        </w:rPr>
        <w:fldChar w:fldCharType="separate"/>
      </w:r>
      <w:ins w:id="1978" w:author="Tiago M Dias" w:date="2016-06-18T11:49:00Z">
        <w:r w:rsidRPr="0053431A">
          <w:rPr>
            <w:b w:val="0"/>
            <w:color w:val="auto"/>
            <w:sz w:val="20"/>
            <w:szCs w:val="20"/>
            <w:rPrChange w:id="1979" w:author="Tiago M Dias" w:date="2016-06-18T11:50:00Z">
              <w:rPr>
                <w:noProof/>
              </w:rPr>
            </w:rPrChange>
          </w:rPr>
          <w:t>1</w:t>
        </w:r>
        <w:r w:rsidRPr="0053431A">
          <w:rPr>
            <w:b w:val="0"/>
            <w:color w:val="auto"/>
            <w:sz w:val="20"/>
            <w:szCs w:val="20"/>
            <w:rPrChange w:id="1980" w:author="Tiago M Dias" w:date="2016-06-18T11:50:00Z">
              <w:rPr/>
            </w:rPrChange>
          </w:rPr>
          <w:fldChar w:fldCharType="end"/>
        </w:r>
        <w:bookmarkEnd w:id="1971"/>
        <w:r w:rsidR="009A0DC3" w:rsidRPr="009A0DC3">
          <w:rPr>
            <w:b w:val="0"/>
            <w:color w:val="auto"/>
            <w:sz w:val="20"/>
            <w:szCs w:val="20"/>
          </w:rPr>
          <w:t xml:space="preserve"> - Sintaxe das </w:t>
        </w:r>
      </w:ins>
      <w:ins w:id="1981" w:author="Tiago M Dias" w:date="2016-06-18T12:00:00Z">
        <w:r w:rsidR="009A0DC3">
          <w:rPr>
            <w:b w:val="0"/>
            <w:color w:val="auto"/>
            <w:sz w:val="20"/>
            <w:szCs w:val="20"/>
          </w:rPr>
          <w:t>i</w:t>
        </w:r>
      </w:ins>
      <w:ins w:id="1982" w:author="Tiago M Dias" w:date="2016-06-18T11:49:00Z">
        <w:r w:rsidRPr="0053431A">
          <w:rPr>
            <w:b w:val="0"/>
            <w:color w:val="auto"/>
            <w:sz w:val="20"/>
            <w:szCs w:val="20"/>
            <w:rPrChange w:id="1983" w:author="Tiago M Dias" w:date="2016-06-18T11:50:00Z">
              <w:rPr/>
            </w:rPrChange>
          </w:rPr>
          <w:t>nstruções PDS16</w:t>
        </w:r>
      </w:ins>
      <w:ins w:id="1984" w:author="Tiago M Dias" w:date="2016-06-18T12:00:00Z">
        <w:r w:rsidR="009A0DC3">
          <w:rPr>
            <w:b w:val="0"/>
            <w:color w:val="auto"/>
            <w:sz w:val="20"/>
            <w:szCs w:val="20"/>
          </w:rPr>
          <w:t>.</w:t>
        </w:r>
      </w:ins>
      <w:bookmarkEnd w:id="1972"/>
    </w:p>
    <w:tbl>
      <w:tblPr>
        <w:tblStyle w:val="TabeladeGrelha5Escura-Destaque110"/>
        <w:tblW w:w="9209" w:type="dxa"/>
        <w:jc w:val="center"/>
        <w:tblLook w:val="04A0" w:firstRow="1" w:lastRow="0" w:firstColumn="1" w:lastColumn="0" w:noHBand="0" w:noVBand="1"/>
        <w:tblPrChange w:id="1985" w:author="Tiago M Dias" w:date="2016-06-18T11:49:00Z">
          <w:tblPr>
            <w:tblStyle w:val="TabeladeGrelha5Escura-Destaque110"/>
            <w:tblpPr w:leftFromText="141" w:rightFromText="141" w:vertAnchor="page" w:horzAnchor="margin" w:tblpY="10188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1294"/>
        <w:gridCol w:w="7915"/>
        <w:tblGridChange w:id="1986">
          <w:tblGrid>
            <w:gridCol w:w="1294"/>
            <w:gridCol w:w="7915"/>
          </w:tblGrid>
        </w:tblGridChange>
      </w:tblGrid>
      <w:tr w:rsidR="00116F9E" w14:paraId="7218EC23" w14:textId="77777777" w:rsidTr="0011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ins w:id="1987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88" w:author="Tiago M Dias" w:date="2016-06-18T11:49:00Z">
              <w:tcPr>
                <w:tcW w:w="1294" w:type="dxa"/>
              </w:tcPr>
            </w:tcPrChange>
          </w:tcPr>
          <w:p w14:paraId="4960B5CB" w14:textId="77777777" w:rsidR="00116F9E" w:rsidRDefault="00116F9E" w:rsidP="00116F9E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989" w:author="Tiago M Dias" w:date="2016-06-18T11:48:00Z"/>
                <w:rFonts w:cs="Times New Roman"/>
                <w:sz w:val="16"/>
                <w:szCs w:val="16"/>
              </w:rPr>
            </w:pPr>
            <w:ins w:id="1990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Palavras-chave</w:t>
              </w:r>
            </w:ins>
          </w:p>
        </w:tc>
        <w:tc>
          <w:tcPr>
            <w:tcW w:w="7915" w:type="dxa"/>
            <w:tcPrChange w:id="1991" w:author="Tiago M Dias" w:date="2016-06-18T11:49:00Z">
              <w:tcPr>
                <w:tcW w:w="7915" w:type="dxa"/>
              </w:tcPr>
            </w:tcPrChange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92" w:author="Tiago M Dias" w:date="2016-06-18T11:48:00Z"/>
                <w:rFonts w:cs="Times New Roman"/>
                <w:sz w:val="16"/>
                <w:szCs w:val="16"/>
              </w:rPr>
            </w:pPr>
            <w:ins w:id="199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Descrição</w:t>
              </w:r>
            </w:ins>
          </w:p>
        </w:tc>
      </w:tr>
      <w:tr w:rsidR="00116F9E" w14:paraId="258618D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1994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1995" w:author="Tiago M Dias" w:date="2016-06-18T11:49:00Z">
              <w:tcPr>
                <w:tcW w:w="1294" w:type="dxa"/>
              </w:tcPr>
            </w:tcPrChange>
          </w:tcPr>
          <w:p w14:paraId="4127F7D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996" w:author="Tiago M Dias" w:date="2016-06-18T11:48:00Z"/>
                <w:rFonts w:cs="Times New Roman"/>
                <w:sz w:val="16"/>
                <w:szCs w:val="16"/>
              </w:rPr>
            </w:pPr>
            <w:ins w:id="199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rd</w:t>
              </w:r>
            </w:ins>
          </w:p>
        </w:tc>
        <w:tc>
          <w:tcPr>
            <w:tcW w:w="7915" w:type="dxa"/>
            <w:tcPrChange w:id="1998" w:author="Tiago M Dias" w:date="2016-06-18T11:49:00Z">
              <w:tcPr>
                <w:tcW w:w="7915" w:type="dxa"/>
              </w:tcPr>
            </w:tcPrChange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999" w:author="Tiago M Dias" w:date="2016-06-18T11:48:00Z"/>
                <w:rFonts w:cs="Times New Roman"/>
                <w:sz w:val="16"/>
                <w:szCs w:val="16"/>
              </w:rPr>
            </w:pPr>
            <w:ins w:id="2000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destino</w:t>
              </w:r>
            </w:ins>
          </w:p>
        </w:tc>
      </w:tr>
      <w:tr w:rsidR="00116F9E" w14:paraId="29FD1D67" w14:textId="77777777" w:rsidTr="00116F9E">
        <w:trPr>
          <w:jc w:val="center"/>
          <w:ins w:id="2001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2" w:author="Tiago M Dias" w:date="2016-06-18T11:49:00Z">
              <w:tcPr>
                <w:tcW w:w="1294" w:type="dxa"/>
              </w:tcPr>
            </w:tcPrChange>
          </w:tcPr>
          <w:p w14:paraId="2474E1E1" w14:textId="77777777" w:rsidR="00116F9E" w:rsidRDefault="00116F9E" w:rsidP="00116F9E">
            <w:pPr>
              <w:rPr>
                <w:ins w:id="2003" w:author="Tiago M Dias" w:date="2016-06-18T11:48:00Z"/>
                <w:rFonts w:cs="Times New Roman"/>
                <w:sz w:val="16"/>
                <w:szCs w:val="16"/>
              </w:rPr>
            </w:pPr>
            <w:ins w:id="2004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rs</w:t>
              </w:r>
            </w:ins>
          </w:p>
        </w:tc>
        <w:tc>
          <w:tcPr>
            <w:tcW w:w="7915" w:type="dxa"/>
            <w:tcPrChange w:id="2005" w:author="Tiago M Dias" w:date="2016-06-18T11:49:00Z">
              <w:tcPr>
                <w:tcW w:w="7915" w:type="dxa"/>
              </w:tcPr>
            </w:tcPrChange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6" w:author="Tiago M Dias" w:date="2016-06-18T11:48:00Z"/>
                <w:rFonts w:cs="Times New Roman"/>
                <w:sz w:val="16"/>
                <w:szCs w:val="16"/>
              </w:rPr>
            </w:pPr>
            <w:ins w:id="2007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fonte</w:t>
              </w:r>
            </w:ins>
          </w:p>
        </w:tc>
      </w:tr>
      <w:tr w:rsidR="00116F9E" w14:paraId="6DB80C9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ins w:id="2008" w:author="Tiago M Dias" w:date="2016-06-18T11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09" w:author="Tiago M Dias" w:date="2016-06-18T11:49:00Z">
              <w:tcPr>
                <w:tcW w:w="1294" w:type="dxa"/>
              </w:tcPr>
            </w:tcPrChange>
          </w:tcPr>
          <w:p w14:paraId="6E5DB2DC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10" w:author="Tiago M Dias" w:date="2016-06-18T11:48:00Z"/>
                <w:rFonts w:cs="Times New Roman"/>
                <w:sz w:val="16"/>
                <w:szCs w:val="16"/>
              </w:rPr>
            </w:pPr>
            <w:ins w:id="201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rbx</w:t>
              </w:r>
            </w:ins>
          </w:p>
        </w:tc>
        <w:tc>
          <w:tcPr>
            <w:tcW w:w="7915" w:type="dxa"/>
            <w:tcPrChange w:id="2012" w:author="Tiago M Dias" w:date="2016-06-18T11:49:00Z">
              <w:tcPr>
                <w:tcW w:w="7915" w:type="dxa"/>
              </w:tcPr>
            </w:tcPrChange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13" w:author="Tiago M Dias" w:date="2016-06-18T11:48:00Z"/>
                <w:rFonts w:cs="Times New Roman"/>
                <w:sz w:val="16"/>
                <w:szCs w:val="16"/>
              </w:rPr>
            </w:pPr>
            <w:ins w:id="2014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1F68E283" w14:textId="77777777" w:rsidTr="00116F9E">
        <w:trPr>
          <w:trHeight w:val="64"/>
          <w:jc w:val="center"/>
          <w:ins w:id="2015" w:author="Tiago M Dias" w:date="2016-06-18T11:48:00Z"/>
          <w:trPrChange w:id="201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17" w:author="Tiago M Dias" w:date="2016-06-18T11:49:00Z">
              <w:tcPr>
                <w:tcW w:w="1294" w:type="dxa"/>
              </w:tcPr>
            </w:tcPrChange>
          </w:tcPr>
          <w:p w14:paraId="48C781CD" w14:textId="77777777" w:rsidR="00116F9E" w:rsidRDefault="00116F9E" w:rsidP="00116F9E">
            <w:pPr>
              <w:rPr>
                <w:ins w:id="2018" w:author="Tiago M Dias" w:date="2016-06-18T11:48:00Z"/>
                <w:rFonts w:cs="Times New Roman"/>
                <w:sz w:val="16"/>
                <w:szCs w:val="16"/>
              </w:rPr>
            </w:pPr>
            <w:ins w:id="201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rix</w:t>
              </w:r>
            </w:ins>
          </w:p>
        </w:tc>
        <w:tc>
          <w:tcPr>
            <w:tcW w:w="7915" w:type="dxa"/>
            <w:tcPrChange w:id="2020" w:author="Tiago M Dias" w:date="2016-06-18T11:49:00Z">
              <w:tcPr>
                <w:tcW w:w="7915" w:type="dxa"/>
              </w:tcPr>
            </w:tcPrChange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1" w:author="Tiago M Dias" w:date="2016-06-18T11:48:00Z"/>
                <w:rFonts w:cs="Times New Roman"/>
                <w:sz w:val="16"/>
                <w:szCs w:val="16"/>
              </w:rPr>
            </w:pPr>
            <w:ins w:id="2022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de indexação que é multiplicado por dois se o acesso é a uma word.</w:t>
              </w:r>
            </w:ins>
          </w:p>
        </w:tc>
      </w:tr>
      <w:tr w:rsidR="00116F9E" w14:paraId="326E52CC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23" w:author="Tiago M Dias" w:date="2016-06-18T11:48:00Z"/>
          <w:trPrChange w:id="202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25" w:author="Tiago M Dias" w:date="2016-06-18T11:49:00Z">
              <w:tcPr>
                <w:tcW w:w="1294" w:type="dxa"/>
              </w:tcPr>
            </w:tcPrChange>
          </w:tcPr>
          <w:p w14:paraId="15C6875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26" w:author="Tiago M Dias" w:date="2016-06-18T11:48:00Z"/>
                <w:rFonts w:cs="Times New Roman"/>
                <w:sz w:val="16"/>
                <w:szCs w:val="16"/>
              </w:rPr>
            </w:pPr>
            <w:ins w:id="202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Rm/rn</w:t>
              </w:r>
            </w:ins>
          </w:p>
        </w:tc>
        <w:tc>
          <w:tcPr>
            <w:tcW w:w="7915" w:type="dxa"/>
            <w:tcPrChange w:id="2028" w:author="Tiago M Dias" w:date="2016-06-18T11:49:00Z">
              <w:tcPr>
                <w:tcW w:w="7915" w:type="dxa"/>
              </w:tcPr>
            </w:tcPrChange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29" w:author="Tiago M Dias" w:date="2016-06-18T11:48:00Z"/>
                <w:rFonts w:cs="Times New Roman"/>
                <w:sz w:val="16"/>
                <w:szCs w:val="16"/>
              </w:rPr>
            </w:pPr>
            <w:ins w:id="2030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Registos que contêm os operando</w:t>
              </w:r>
            </w:ins>
          </w:p>
        </w:tc>
      </w:tr>
      <w:tr w:rsidR="00116F9E" w14:paraId="1DE25B53" w14:textId="77777777" w:rsidTr="00116F9E">
        <w:trPr>
          <w:trHeight w:val="64"/>
          <w:jc w:val="center"/>
          <w:ins w:id="2031" w:author="Tiago M Dias" w:date="2016-06-18T11:48:00Z"/>
          <w:trPrChange w:id="203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33" w:author="Tiago M Dias" w:date="2016-06-18T11:49:00Z">
              <w:tcPr>
                <w:tcW w:w="1294" w:type="dxa"/>
              </w:tcPr>
            </w:tcPrChange>
          </w:tcPr>
          <w:p w14:paraId="4D6B30B4" w14:textId="77777777" w:rsidR="00116F9E" w:rsidRDefault="00116F9E" w:rsidP="00116F9E">
            <w:pPr>
              <w:rPr>
                <w:ins w:id="2034" w:author="Tiago M Dias" w:date="2016-06-18T11:48:00Z"/>
                <w:rFonts w:cs="Times New Roman"/>
                <w:sz w:val="16"/>
                <w:szCs w:val="16"/>
              </w:rPr>
            </w:pPr>
            <w:ins w:id="203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immediate8</w:t>
              </w:r>
            </w:ins>
          </w:p>
        </w:tc>
        <w:tc>
          <w:tcPr>
            <w:tcW w:w="7915" w:type="dxa"/>
            <w:tcPrChange w:id="2036" w:author="Tiago M Dias" w:date="2016-06-18T11:49:00Z">
              <w:tcPr>
                <w:tcW w:w="7915" w:type="dxa"/>
              </w:tcPr>
            </w:tcPrChange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7" w:author="Tiago M Dias" w:date="2016-06-18T11:48:00Z"/>
                <w:rFonts w:cs="Times New Roman"/>
                <w:sz w:val="16"/>
                <w:szCs w:val="16"/>
              </w:rPr>
            </w:pPr>
            <w:ins w:id="2038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sem sinal</w:t>
              </w:r>
            </w:ins>
          </w:p>
        </w:tc>
      </w:tr>
      <w:tr w:rsidR="00116F9E" w14:paraId="576F0F84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39" w:author="Tiago M Dias" w:date="2016-06-18T11:48:00Z"/>
          <w:trPrChange w:id="204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41" w:author="Tiago M Dias" w:date="2016-06-18T11:49:00Z">
              <w:tcPr>
                <w:tcW w:w="1294" w:type="dxa"/>
              </w:tcPr>
            </w:tcPrChange>
          </w:tcPr>
          <w:p w14:paraId="0FD63328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42" w:author="Tiago M Dias" w:date="2016-06-18T11:48:00Z"/>
                <w:rFonts w:cs="Times New Roman"/>
                <w:sz w:val="16"/>
                <w:szCs w:val="16"/>
              </w:rPr>
            </w:pPr>
            <w:ins w:id="204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direct7</w:t>
              </w:r>
            </w:ins>
          </w:p>
        </w:tc>
        <w:tc>
          <w:tcPr>
            <w:tcW w:w="7915" w:type="dxa"/>
            <w:tcPrChange w:id="2044" w:author="Tiago M Dias" w:date="2016-06-18T11:49:00Z">
              <w:tcPr>
                <w:tcW w:w="7915" w:type="dxa"/>
              </w:tcPr>
            </w:tcPrChange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45" w:author="Tiago M Dias" w:date="2016-06-18T11:48:00Z"/>
                <w:rFonts w:cs="Times New Roman"/>
                <w:sz w:val="16"/>
                <w:szCs w:val="16"/>
              </w:rPr>
            </w:pPr>
            <w:ins w:id="2046" w:author="Tiago M Dias" w:date="2016-06-18T11:48:00Z">
              <w:r>
                <w:rPr>
                  <w:rFonts w:cs="Times New Roman"/>
                  <w:sz w:val="16"/>
                  <w:szCs w:val="16"/>
                </w:rPr>
                <w:t>7 bits sem sinal e que corresponde aos endereços dos primeiros 128 bytes ou 64 words.</w:t>
              </w:r>
            </w:ins>
          </w:p>
        </w:tc>
      </w:tr>
      <w:tr w:rsidR="00116F9E" w14:paraId="1910E467" w14:textId="77777777" w:rsidTr="00116F9E">
        <w:trPr>
          <w:trHeight w:val="64"/>
          <w:jc w:val="center"/>
          <w:ins w:id="2047" w:author="Tiago M Dias" w:date="2016-06-18T11:48:00Z"/>
          <w:trPrChange w:id="204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49" w:author="Tiago M Dias" w:date="2016-06-18T11:49:00Z">
              <w:tcPr>
                <w:tcW w:w="1294" w:type="dxa"/>
              </w:tcPr>
            </w:tcPrChange>
          </w:tcPr>
          <w:p w14:paraId="5AB3322A" w14:textId="77777777" w:rsidR="00116F9E" w:rsidRDefault="00116F9E" w:rsidP="00116F9E">
            <w:pPr>
              <w:rPr>
                <w:ins w:id="2050" w:author="Tiago M Dias" w:date="2016-06-18T11:48:00Z"/>
                <w:rFonts w:cs="Times New Roman"/>
                <w:sz w:val="16"/>
                <w:szCs w:val="16"/>
              </w:rPr>
            </w:pPr>
            <w:ins w:id="205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idx3</w:t>
              </w:r>
            </w:ins>
          </w:p>
        </w:tc>
        <w:tc>
          <w:tcPr>
            <w:tcW w:w="7915" w:type="dxa"/>
            <w:tcPrChange w:id="2052" w:author="Tiago M Dias" w:date="2016-06-18T11:49:00Z">
              <w:tcPr>
                <w:tcW w:w="7915" w:type="dxa"/>
              </w:tcPr>
            </w:tcPrChange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3" w:author="Tiago M Dias" w:date="2016-06-18T11:48:00Z"/>
                <w:rFonts w:cs="Times New Roman"/>
                <w:sz w:val="16"/>
                <w:szCs w:val="16"/>
              </w:rPr>
            </w:pPr>
            <w:ins w:id="2054" w:author="Tiago M Dias" w:date="2016-06-18T11:48:00Z">
              <w:r>
                <w:rPr>
                  <w:rFonts w:cs="Times New Roman"/>
                  <w:sz w:val="16"/>
                  <w:szCs w:val="16"/>
                </w:rPr>
                <w:t>índice de 3 bits sem sinal a somar ao registo base RBX</w:t>
              </w:r>
            </w:ins>
          </w:p>
        </w:tc>
      </w:tr>
      <w:tr w:rsidR="00116F9E" w14:paraId="61FBBC43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55" w:author="Tiago M Dias" w:date="2016-06-18T11:48:00Z"/>
          <w:trPrChange w:id="2056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57" w:author="Tiago M Dias" w:date="2016-06-18T11:49:00Z">
              <w:tcPr>
                <w:tcW w:w="1294" w:type="dxa"/>
              </w:tcPr>
            </w:tcPrChange>
          </w:tcPr>
          <w:p w14:paraId="38170B0D" w14:textId="77777777" w:rsidR="00116F9E" w:rsidRDefault="00116F9E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58" w:author="Tiago M Dias" w:date="2016-06-18T11:48:00Z"/>
                <w:rFonts w:cs="Times New Roman"/>
                <w:sz w:val="16"/>
                <w:szCs w:val="16"/>
              </w:rPr>
            </w:pPr>
            <w:ins w:id="2059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#const4</w:t>
              </w:r>
            </w:ins>
          </w:p>
        </w:tc>
        <w:tc>
          <w:tcPr>
            <w:tcW w:w="7915" w:type="dxa"/>
            <w:tcPrChange w:id="2060" w:author="Tiago M Dias" w:date="2016-06-18T11:49:00Z">
              <w:tcPr>
                <w:tcW w:w="7915" w:type="dxa"/>
              </w:tcPr>
            </w:tcPrChange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61" w:author="Tiago M Dias" w:date="2016-06-18T11:48:00Z"/>
                <w:rFonts w:cs="Times New Roman"/>
                <w:sz w:val="16"/>
                <w:szCs w:val="16"/>
              </w:rPr>
            </w:pPr>
            <w:ins w:id="2062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4 bits sem sinal</w:t>
              </w:r>
            </w:ins>
          </w:p>
        </w:tc>
      </w:tr>
      <w:tr w:rsidR="00116F9E" w14:paraId="300900D8" w14:textId="77777777" w:rsidTr="00116F9E">
        <w:trPr>
          <w:trHeight w:val="64"/>
          <w:jc w:val="center"/>
          <w:ins w:id="2063" w:author="Tiago M Dias" w:date="2016-06-18T11:48:00Z"/>
          <w:trPrChange w:id="2064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65" w:author="Tiago M Dias" w:date="2016-06-18T11:49:00Z">
              <w:tcPr>
                <w:tcW w:w="1294" w:type="dxa"/>
              </w:tcPr>
            </w:tcPrChange>
          </w:tcPr>
          <w:p w14:paraId="11723C9F" w14:textId="77777777" w:rsidR="00116F9E" w:rsidRDefault="00116F9E" w:rsidP="00116F9E">
            <w:pPr>
              <w:rPr>
                <w:ins w:id="2066" w:author="Tiago M Dias" w:date="2016-06-18T11:48:00Z"/>
                <w:rFonts w:cs="Times New Roman"/>
                <w:sz w:val="16"/>
                <w:szCs w:val="16"/>
              </w:rPr>
            </w:pPr>
            <w:ins w:id="2067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offset8</w:t>
              </w:r>
            </w:ins>
          </w:p>
        </w:tc>
        <w:tc>
          <w:tcPr>
            <w:tcW w:w="7915" w:type="dxa"/>
            <w:tcPrChange w:id="2068" w:author="Tiago M Dias" w:date="2016-06-18T11:49:00Z">
              <w:tcPr>
                <w:tcW w:w="7915" w:type="dxa"/>
              </w:tcPr>
            </w:tcPrChange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9" w:author="Tiago M Dias" w:date="2016-06-18T11:48:00Z"/>
                <w:rFonts w:cs="Times New Roman"/>
                <w:sz w:val="16"/>
                <w:szCs w:val="16"/>
              </w:rPr>
            </w:pPr>
            <w:ins w:id="2070" w:author="Tiago M Dias" w:date="2016-06-18T11:48:00Z">
              <w:r>
                <w:rPr>
                  <w:rFonts w:cs="Times New Roman"/>
                  <w:sz w:val="16"/>
                  <w:szCs w:val="16"/>
                </w:rPr>
                <w:t>Constante de 8 bits com sinal [</w:t>
              </w:r>
              <w:r>
                <w:rPr>
                  <w:rFonts w:ascii="Cambria Math" w:hAnsi="Cambria Math" w:cs="Cambria Math"/>
                  <w:sz w:val="16"/>
                  <w:szCs w:val="16"/>
                </w:rPr>
                <w:t>‐</w:t>
              </w:r>
              <w:r>
                <w:rPr>
                  <w:rFonts w:cs="Times New Roman"/>
                  <w:sz w:val="16"/>
                  <w:szCs w:val="16"/>
                </w:rPr>
                <w:t xml:space="preserve">128..+127] 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words</w:t>
              </w:r>
            </w:ins>
          </w:p>
        </w:tc>
      </w:tr>
      <w:tr w:rsidR="00116F9E" w14:paraId="3F07BA0F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71" w:author="Tiago M Dias" w:date="2016-06-18T11:48:00Z"/>
          <w:trPrChange w:id="2072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73" w:author="Tiago M Dias" w:date="2016-06-18T11:49:00Z">
              <w:tcPr>
                <w:tcW w:w="1294" w:type="dxa"/>
              </w:tcPr>
            </w:tcPrChange>
          </w:tcPr>
          <w:p w14:paraId="64721E28" w14:textId="73884179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74" w:author="Tiago M Dias" w:date="2016-06-18T11:48:00Z"/>
                <w:rFonts w:cs="Times New Roman"/>
                <w:sz w:val="16"/>
                <w:szCs w:val="16"/>
              </w:rPr>
            </w:pPr>
            <w:ins w:id="2075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R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bx</w:t>
              </w:r>
            </w:ins>
          </w:p>
        </w:tc>
        <w:tc>
          <w:tcPr>
            <w:tcW w:w="7915" w:type="dxa"/>
            <w:tcPrChange w:id="2076" w:author="Tiago M Dias" w:date="2016-06-18T11:49:00Z">
              <w:tcPr>
                <w:tcW w:w="7915" w:type="dxa"/>
              </w:tcPr>
            </w:tcPrChange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77" w:author="Tiago M Dias" w:date="2016-06-18T11:48:00Z"/>
                <w:rFonts w:cs="Times New Roman"/>
                <w:sz w:val="16"/>
                <w:szCs w:val="16"/>
              </w:rPr>
            </w:pPr>
            <w:ins w:id="2078" w:author="Tiago M Dias" w:date="2016-06-18T11:48:00Z">
              <w:r>
                <w:rPr>
                  <w:rFonts w:cs="Times New Roman"/>
                  <w:sz w:val="16"/>
                  <w:szCs w:val="16"/>
                </w:rPr>
                <w:t>Registo base</w:t>
              </w:r>
            </w:ins>
          </w:p>
        </w:tc>
      </w:tr>
      <w:tr w:rsidR="00116F9E" w14:paraId="5DBCE3CB" w14:textId="77777777" w:rsidTr="00116F9E">
        <w:trPr>
          <w:trHeight w:val="64"/>
          <w:jc w:val="center"/>
          <w:ins w:id="2079" w:author="Tiago M Dias" w:date="2016-06-18T11:48:00Z"/>
          <w:trPrChange w:id="2080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81" w:author="Tiago M Dias" w:date="2016-06-18T11:49:00Z">
              <w:tcPr>
                <w:tcW w:w="1294" w:type="dxa"/>
              </w:tcPr>
            </w:tcPrChange>
          </w:tcPr>
          <w:p w14:paraId="2679B661" w14:textId="24854F00" w:rsidR="00116F9E" w:rsidRDefault="000E05B2" w:rsidP="00116F9E">
            <w:pPr>
              <w:rPr>
                <w:ins w:id="2082" w:author="Tiago M Dias" w:date="2016-06-18T11:48:00Z"/>
                <w:rFonts w:cs="Times New Roman"/>
                <w:sz w:val="16"/>
                <w:szCs w:val="16"/>
              </w:rPr>
            </w:pPr>
            <w:ins w:id="2083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F</w:t>
              </w:r>
            </w:ins>
          </w:p>
        </w:tc>
        <w:tc>
          <w:tcPr>
            <w:tcW w:w="7915" w:type="dxa"/>
            <w:tcPrChange w:id="2084" w:author="Tiago M Dias" w:date="2016-06-18T11:49:00Z">
              <w:tcPr>
                <w:tcW w:w="7915" w:type="dxa"/>
              </w:tcPr>
            </w:tcPrChange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5" w:author="Tiago M Dias" w:date="2016-06-18T11:48:00Z"/>
                <w:rFonts w:cs="Times New Roman"/>
                <w:sz w:val="16"/>
                <w:szCs w:val="16"/>
              </w:rPr>
            </w:pPr>
            <w:ins w:id="2086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flags</w:t>
              </w:r>
              <w:r>
                <w:rPr>
                  <w:rFonts w:cs="Times New Roman"/>
                  <w:sz w:val="16"/>
                  <w:szCs w:val="16"/>
                </w:rPr>
                <w:t>) colocado à direita da mnemónica indica que o registo PSW não é atualizado</w:t>
              </w:r>
            </w:ins>
          </w:p>
        </w:tc>
      </w:tr>
      <w:tr w:rsidR="00116F9E" w14:paraId="67348EAA" w14:textId="77777777" w:rsidTr="0011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  <w:ins w:id="2087" w:author="Tiago M Dias" w:date="2016-06-18T11:48:00Z"/>
          <w:trPrChange w:id="2088" w:author="Tiago M Dias" w:date="2016-06-18T11:49:00Z">
            <w:trPr>
              <w:trHeight w:val="64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PrChange w:id="2089" w:author="Tiago M Dias" w:date="2016-06-18T11:49:00Z">
              <w:tcPr>
                <w:tcW w:w="1294" w:type="dxa"/>
              </w:tcPr>
            </w:tcPrChange>
          </w:tcPr>
          <w:p w14:paraId="327BC20E" w14:textId="6626D964" w:rsidR="00116F9E" w:rsidRDefault="000E05B2" w:rsidP="00116F9E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2090" w:author="Tiago M Dias" w:date="2016-06-18T11:48:00Z"/>
                <w:rFonts w:cs="Times New Roman"/>
                <w:sz w:val="16"/>
                <w:szCs w:val="16"/>
              </w:rPr>
            </w:pPr>
            <w:ins w:id="2091" w:author="Tiago M Dias" w:date="2016-06-18T11:48:00Z">
              <w:r>
                <w:rPr>
                  <w:rFonts w:cs="Times New Roman"/>
                  <w:color w:val="auto"/>
                  <w:sz w:val="16"/>
                  <w:szCs w:val="16"/>
                </w:rPr>
                <w:t>S</w:t>
              </w:r>
              <w:r w:rsidR="00116F9E">
                <w:rPr>
                  <w:rFonts w:cs="Times New Roman"/>
                  <w:color w:val="auto"/>
                  <w:sz w:val="16"/>
                  <w:szCs w:val="16"/>
                </w:rPr>
                <w:t>in</w:t>
              </w:r>
            </w:ins>
          </w:p>
        </w:tc>
        <w:tc>
          <w:tcPr>
            <w:tcW w:w="7915" w:type="dxa"/>
            <w:tcPrChange w:id="2092" w:author="Tiago M Dias" w:date="2016-06-18T11:49:00Z">
              <w:tcPr>
                <w:tcW w:w="7915" w:type="dxa"/>
              </w:tcPr>
            </w:tcPrChange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93" w:author="Tiago M Dias" w:date="2016-06-18T11:48:00Z"/>
                <w:rFonts w:cs="Times New Roman"/>
                <w:sz w:val="16"/>
                <w:szCs w:val="16"/>
              </w:rPr>
            </w:pPr>
            <w:ins w:id="2094" w:author="Tiago M Dias" w:date="2016-06-18T11:48:00Z">
              <w:r>
                <w:rPr>
                  <w:rFonts w:cs="Times New Roman"/>
                  <w:sz w:val="16"/>
                  <w:szCs w:val="16"/>
                </w:rPr>
                <w:t>(</w:t>
              </w:r>
              <w:r>
                <w:rPr>
                  <w:rFonts w:cs="Times New Roman"/>
                  <w:i/>
                  <w:iCs/>
                  <w:sz w:val="16"/>
                  <w:szCs w:val="16"/>
                </w:rPr>
                <w:t>serial in</w:t>
              </w:r>
              <w:r>
                <w:rPr>
                  <w:rFonts w:cs="Times New Roman"/>
                  <w:sz w:val="16"/>
                  <w:szCs w:val="16"/>
                </w:rPr>
                <w:t>) valor lógico do bit a ser inserido à esquerda ou à direita.</w:t>
              </w:r>
            </w:ins>
          </w:p>
        </w:tc>
      </w:tr>
    </w:tbl>
    <w:p w14:paraId="5D41AD7A" w14:textId="0C39A04D" w:rsidR="00116F9E" w:rsidRPr="0053431A" w:rsidRDefault="0053431A">
      <w:pPr>
        <w:pStyle w:val="Legenda"/>
        <w:jc w:val="center"/>
        <w:rPr>
          <w:ins w:id="2095" w:author="Tiago M Dias" w:date="2016-06-18T11:46:00Z"/>
          <w:sz w:val="20"/>
          <w:rPrChange w:id="2096" w:author="Tiago M Dias" w:date="2016-06-18T11:51:00Z">
            <w:rPr>
              <w:ins w:id="2097" w:author="Tiago M Dias" w:date="2016-06-18T11:46:00Z"/>
            </w:rPr>
          </w:rPrChange>
        </w:rPr>
        <w:pPrChange w:id="2098" w:author="Tiago M Dias" w:date="2016-06-18T11:51:00Z">
          <w:pPr/>
        </w:pPrChange>
      </w:pPr>
      <w:bookmarkStart w:id="2099" w:name="_Toc455222750"/>
      <w:ins w:id="2100" w:author="Tiago M Dias" w:date="2016-06-18T11:50:00Z">
        <w:r w:rsidRPr="0053431A">
          <w:rPr>
            <w:b w:val="0"/>
            <w:color w:val="auto"/>
            <w:sz w:val="20"/>
            <w:rPrChange w:id="2101" w:author="Tiago M Dias" w:date="2016-06-18T11:51:00Z">
              <w:rPr/>
            </w:rPrChange>
          </w:rPr>
          <w:t xml:space="preserve">Tabela </w:t>
        </w:r>
        <w:r w:rsidRPr="0053431A">
          <w:rPr>
            <w:b w:val="0"/>
            <w:color w:val="auto"/>
            <w:sz w:val="20"/>
            <w:rPrChange w:id="2102" w:author="Tiago M Dias" w:date="2016-06-18T11:51:00Z">
              <w:rPr/>
            </w:rPrChange>
          </w:rPr>
          <w:fldChar w:fldCharType="begin"/>
        </w:r>
        <w:r w:rsidRPr="0053431A">
          <w:rPr>
            <w:b w:val="0"/>
            <w:color w:val="auto"/>
            <w:sz w:val="20"/>
            <w:rPrChange w:id="2103" w:author="Tiago M Dias" w:date="2016-06-18T11:51:00Z">
              <w:rPr/>
            </w:rPrChange>
          </w:rPr>
          <w:instrText xml:space="preserve"> SEQ Tabela \* ARABIC </w:instrText>
        </w:r>
      </w:ins>
      <w:r w:rsidRPr="0053431A">
        <w:rPr>
          <w:b w:val="0"/>
          <w:color w:val="auto"/>
          <w:sz w:val="20"/>
          <w:rPrChange w:id="2104" w:author="Tiago M Dias" w:date="2016-06-18T11:51:00Z">
            <w:rPr/>
          </w:rPrChange>
        </w:rPr>
        <w:fldChar w:fldCharType="separate"/>
      </w:r>
      <w:ins w:id="2105" w:author="Tiago M Dias" w:date="2016-06-18T11:50:00Z">
        <w:r w:rsidRPr="0053431A">
          <w:rPr>
            <w:b w:val="0"/>
            <w:noProof/>
            <w:color w:val="auto"/>
            <w:sz w:val="20"/>
            <w:rPrChange w:id="2106" w:author="Tiago M Dias" w:date="2016-06-18T11:51:00Z">
              <w:rPr>
                <w:noProof/>
              </w:rPr>
            </w:rPrChange>
          </w:rPr>
          <w:t>2</w:t>
        </w:r>
        <w:r w:rsidRPr="0053431A">
          <w:rPr>
            <w:b w:val="0"/>
            <w:color w:val="auto"/>
            <w:sz w:val="20"/>
            <w:rPrChange w:id="2107" w:author="Tiago M Dias" w:date="2016-06-18T11:51:00Z">
              <w:rPr/>
            </w:rPrChange>
          </w:rPr>
          <w:fldChar w:fldCharType="end"/>
        </w:r>
        <w:r w:rsidRPr="0053431A">
          <w:rPr>
            <w:b w:val="0"/>
            <w:color w:val="auto"/>
            <w:sz w:val="20"/>
            <w:rPrChange w:id="2108" w:author="Tiago M Dias" w:date="2016-06-18T11:51:00Z">
              <w:rPr/>
            </w:rPrChange>
          </w:rPr>
          <w:t xml:space="preserve"> - </w:t>
        </w:r>
        <w:r w:rsidR="009A0DC3" w:rsidRPr="009A0DC3">
          <w:rPr>
            <w:b w:val="0"/>
            <w:color w:val="auto"/>
            <w:sz w:val="20"/>
          </w:rPr>
          <w:t xml:space="preserve">Palavras-chave da </w:t>
        </w:r>
      </w:ins>
      <w:ins w:id="2109" w:author="Tiago M Dias" w:date="2016-06-18T12:00:00Z">
        <w:r w:rsidR="009A0DC3">
          <w:rPr>
            <w:b w:val="0"/>
            <w:color w:val="auto"/>
            <w:sz w:val="20"/>
          </w:rPr>
          <w:t>s</w:t>
        </w:r>
      </w:ins>
      <w:ins w:id="2110" w:author="Tiago M Dias" w:date="2016-06-18T11:50:00Z">
        <w:r w:rsidRPr="0053431A">
          <w:rPr>
            <w:b w:val="0"/>
            <w:color w:val="auto"/>
            <w:sz w:val="20"/>
            <w:rPrChange w:id="2111" w:author="Tiago M Dias" w:date="2016-06-18T11:51:00Z">
              <w:rPr/>
            </w:rPrChange>
          </w:rPr>
          <w:t>intaxe PDS16.</w:t>
        </w:r>
      </w:ins>
      <w:bookmarkEnd w:id="2099"/>
    </w:p>
    <w:p w14:paraId="054C8F39" w14:textId="6DE27851" w:rsidR="00116F9E" w:rsidRPr="00116F9E" w:rsidDel="0053431A" w:rsidRDefault="00116F9E">
      <w:pPr>
        <w:rPr>
          <w:del w:id="2112" w:author="Tiago M Dias" w:date="2016-06-18T11:50:00Z"/>
        </w:rPr>
        <w:pPrChange w:id="2113" w:author="Tiago M Dias" w:date="2016-06-18T11:46:00Z">
          <w:pPr>
            <w:pStyle w:val="Cabealho3"/>
            <w:numPr>
              <w:ilvl w:val="2"/>
              <w:numId w:val="24"/>
            </w:numPr>
            <w:ind w:left="1080" w:hanging="720"/>
          </w:pPr>
        </w:pPrChange>
      </w:pPr>
    </w:p>
    <w:p w14:paraId="25F7CE6C" w14:textId="198CDA0D" w:rsidR="00730F1A" w:rsidDel="00D5597B" w:rsidRDefault="00730F1A" w:rsidP="00730F1A">
      <w:pPr>
        <w:pStyle w:val="Cabealho3"/>
        <w:numPr>
          <w:ilvl w:val="3"/>
          <w:numId w:val="24"/>
        </w:numPr>
        <w:rPr>
          <w:del w:id="2114" w:author="Tiago M Dias" w:date="2016-06-18T13:14:00Z"/>
        </w:rPr>
      </w:pPr>
      <w:bookmarkStart w:id="2115" w:name="_Toc450425044"/>
      <w:bookmarkStart w:id="2116" w:name="_Toc450425122"/>
      <w:bookmarkEnd w:id="2115"/>
      <w:bookmarkEnd w:id="2116"/>
      <w:del w:id="2117" w:author="Tiago M Dias" w:date="2016-06-18T13:14:00Z">
        <w:r w:rsidDel="00D5597B">
          <w:delText xml:space="preserve"> </w:delText>
        </w:r>
        <w:bookmarkStart w:id="2118" w:name="_Toc455222713"/>
        <w:r w:rsidDel="00D5597B">
          <w:delText>Acesso a memória de dados</w:delText>
        </w:r>
        <w:bookmarkEnd w:id="2118"/>
      </w:del>
    </w:p>
    <w:p w14:paraId="2EB6DE53" w14:textId="58B345EC" w:rsidR="00730F1A" w:rsidDel="00D5597B" w:rsidRDefault="00730F1A" w:rsidP="00730F1A">
      <w:pPr>
        <w:rPr>
          <w:del w:id="2119" w:author="Tiago M Dias" w:date="2016-06-18T13:14:00Z"/>
          <w:rFonts w:cs="Times New Roman"/>
        </w:rPr>
      </w:pPr>
      <w:del w:id="2120" w:author="Tiago M Dias" w:date="2016-06-18T13:14:00Z">
        <w:r w:rsidDel="00D5597B">
          <w:rPr>
            <w:rFonts w:cs="Times New Roman"/>
          </w:rPr>
          <w:tab/>
          <w:delText xml:space="preserve">As instruções de acesso a memória são as responsáveis pela leitura e escrita na memória, </w:delText>
        </w:r>
        <w:r w:rsidDel="00D5597B">
          <w:rPr>
            <w:rFonts w:cs="Times New Roman"/>
            <w:i/>
          </w:rPr>
          <w:delText>load</w:delText>
        </w:r>
        <w:r w:rsidDel="00D5597B">
          <w:rPr>
            <w:rFonts w:cs="Times New Roman"/>
          </w:rPr>
          <w:delText xml:space="preserve"> e </w:delText>
        </w:r>
        <w:r w:rsidDel="00D5597B">
          <w:rPr>
            <w:rFonts w:cs="Times New Roman"/>
            <w:i/>
          </w:rPr>
          <w:delText>store</w:delText>
        </w:r>
        <w:r w:rsidDel="00D5597B">
          <w:rPr>
            <w:rFonts w:cs="Times New Roman"/>
          </w:rPr>
          <w:delText xml:space="preserve"> respetivamente, sendo que no assembly de PDS16 se traduzem nas instruções “</w:delText>
        </w:r>
        <w:r w:rsidDel="00D5597B">
          <w:rPr>
            <w:rFonts w:ascii="Courier New" w:hAnsi="Courier New" w:cs="Courier New"/>
          </w:rPr>
          <w:delText>ld</w:delText>
        </w:r>
        <w:r w:rsidDel="00D5597B">
          <w:rPr>
            <w:rFonts w:cs="Times New Roman"/>
          </w:rPr>
          <w:delText>” e “</w:delText>
        </w:r>
        <w:r w:rsidDel="00D5597B">
          <w:rPr>
            <w:rFonts w:ascii="Courier New" w:hAnsi="Courier New" w:cs="Courier New"/>
          </w:rPr>
          <w:delText>st</w:delText>
        </w:r>
        <w:r w:rsidDel="00D5597B">
          <w:rPr>
            <w:rFonts w:cs="Times New Roman"/>
          </w:rPr>
          <w:delText>” e todas as suas derivadas.</w:delText>
        </w:r>
      </w:del>
    </w:p>
    <w:p w14:paraId="387BEEDE" w14:textId="1E3818EE" w:rsidR="00730F1A" w:rsidDel="00D5597B" w:rsidRDefault="00730F1A" w:rsidP="00730F1A">
      <w:pPr>
        <w:rPr>
          <w:del w:id="2121" w:author="Tiago M Dias" w:date="2016-06-18T13:14:00Z"/>
          <w:rFonts w:cs="Times New Roman"/>
        </w:rPr>
      </w:pPr>
      <w:del w:id="2122" w:author="Tiago M Dias" w:date="2016-06-18T13:14:00Z">
        <w:r w:rsidDel="00D5597B">
          <w:rPr>
            <w:rFonts w:cs="Times New Roman"/>
          </w:rPr>
          <w:tab/>
          <w:delText>Nestas instruções de transferência de dados entre o banco de registos e a memória, caso se pretenda o acesso ao byte e não à palavra, deverá acrescentar-se o caracter “b” à direita da mnemónica.</w:delText>
        </w:r>
      </w:del>
    </w:p>
    <w:p w14:paraId="058796E4" w14:textId="69211E7A" w:rsidR="00730F1A" w:rsidDel="00D5597B" w:rsidRDefault="00730F1A" w:rsidP="00730F1A">
      <w:pPr>
        <w:rPr>
          <w:del w:id="2123" w:author="Tiago M Dias" w:date="2016-06-18T13:14:00Z"/>
          <w:rFonts w:cs="Times New Roman"/>
        </w:rPr>
      </w:pPr>
      <w:del w:id="2124" w:author="Tiago M Dias" w:date="2016-06-18T13:14:00Z">
        <w:r w:rsidDel="00D5597B">
          <w:rPr>
            <w:rFonts w:cs="Times New Roman"/>
          </w:rPr>
          <w:tab/>
          <w:delText>O acesso à memória pode ser feito usando duas formas de endereçamento distintas:</w:delText>
        </w:r>
      </w:del>
    </w:p>
    <w:p w14:paraId="3DB44CF2" w14:textId="369B1B1E" w:rsidR="00730F1A" w:rsidDel="00D5597B" w:rsidRDefault="00730F1A" w:rsidP="00730F1A">
      <w:pPr>
        <w:pStyle w:val="PargrafodaLista"/>
        <w:numPr>
          <w:ilvl w:val="0"/>
          <w:numId w:val="28"/>
        </w:numPr>
        <w:ind w:left="1656"/>
        <w:rPr>
          <w:del w:id="2125" w:author="Tiago M Dias" w:date="2016-06-18T13:14:00Z"/>
          <w:rFonts w:cs="Times New Roman"/>
        </w:rPr>
      </w:pPr>
      <w:del w:id="2126" w:author="Tiago M Dias" w:date="2016-06-18T13:14:00Z">
        <w:r w:rsidDel="00D5597B">
          <w:rPr>
            <w:rFonts w:cs="Times New Roman"/>
          </w:rPr>
          <w:delText>Direto;</w:delText>
        </w:r>
      </w:del>
    </w:p>
    <w:p w14:paraId="48F8A885" w14:textId="776C1DD8" w:rsidR="00730F1A" w:rsidDel="00D5597B" w:rsidRDefault="00730F1A" w:rsidP="00730F1A">
      <w:pPr>
        <w:pStyle w:val="PargrafodaLista"/>
        <w:numPr>
          <w:ilvl w:val="0"/>
          <w:numId w:val="28"/>
        </w:numPr>
        <w:spacing w:after="160"/>
        <w:ind w:left="1656"/>
        <w:rPr>
          <w:del w:id="2127" w:author="Tiago M Dias" w:date="2016-06-18T13:14:00Z"/>
          <w:rFonts w:cs="Times New Roman"/>
        </w:rPr>
      </w:pPr>
      <w:del w:id="2128" w:author="Tiago M Dias" w:date="2016-06-18T13:14:00Z">
        <w:r w:rsidDel="00D5597B">
          <w:rPr>
            <w:rFonts w:cs="Times New Roman"/>
          </w:rPr>
          <w:delText>Baseado e indexado, em que o índice pode ser definido por uma constante ou pelo valor de um registo.</w:delText>
        </w:r>
      </w:del>
    </w:p>
    <w:p w14:paraId="0665D089" w14:textId="6DCAAFB3" w:rsidR="00730F1A" w:rsidDel="00D5597B" w:rsidRDefault="00730F1A" w:rsidP="00730F1A">
      <w:pPr>
        <w:rPr>
          <w:del w:id="2129" w:author="Tiago M Dias" w:date="2016-06-18T13:14:00Z"/>
          <w:rFonts w:cs="Times New Roman"/>
        </w:rPr>
      </w:pPr>
      <w:del w:id="2130" w:author="Tiago M Dias" w:date="2016-06-18T13:14:00Z">
        <w:r w:rsidDel="00D5597B">
          <w:rPr>
            <w:rFonts w:cs="Times New Roman"/>
          </w:rPr>
          <w:tab/>
          <w:delText>O acesso direto trata-se de instruções que acedem exatamente à posição de memória indicada no seu operando:</w:delText>
        </w:r>
      </w:del>
    </w:p>
    <w:p w14:paraId="0AFDBF8F" w14:textId="13C34F88" w:rsidR="00730F1A" w:rsidDel="00D5597B" w:rsidRDefault="00730F1A" w:rsidP="00730F1A">
      <w:pPr>
        <w:jc w:val="center"/>
        <w:rPr>
          <w:del w:id="2131" w:author="Tiago M Dias" w:date="2016-06-18T13:14:00Z"/>
          <w:rFonts w:ascii="Courier New" w:hAnsi="Courier New" w:cs="Courier New"/>
        </w:rPr>
      </w:pPr>
      <w:del w:id="2132" w:author="Tiago M Dias" w:date="2016-06-18T13:14:00Z">
        <w:r w:rsidDel="00D5597B">
          <w:rPr>
            <w:rFonts w:ascii="Courier New" w:hAnsi="Courier New" w:cs="Courier New"/>
          </w:rPr>
          <w:delText>ld rx, label_name</w:delText>
        </w:r>
      </w:del>
    </w:p>
    <w:p w14:paraId="43AA95BC" w14:textId="009B20EC" w:rsidR="00730F1A" w:rsidDel="00D5597B" w:rsidRDefault="00730F1A" w:rsidP="00730F1A">
      <w:pPr>
        <w:rPr>
          <w:del w:id="2133" w:author="Tiago M Dias" w:date="2016-06-18T13:14:00Z"/>
          <w:rFonts w:cs="Times New Roman"/>
        </w:rPr>
      </w:pPr>
      <w:del w:id="2134" w:author="Tiago M Dias" w:date="2016-06-18T13:14:00Z">
        <w:r w:rsidDel="00D5597B">
          <w:rPr>
            <w:rFonts w:cs="Times New Roman"/>
          </w:rPr>
          <w:tab/>
          <w:delText>Esta instrução coloca no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 o conteúdo da posição de memória indicado pelo símbolo “</w:delText>
        </w:r>
        <w:r w:rsidDel="00D5597B">
          <w:rPr>
            <w:rFonts w:ascii="Courier New" w:hAnsi="Courier New" w:cs="Courier New"/>
          </w:rPr>
          <w:delText>label_name</w:delText>
        </w:r>
        <w:r w:rsidRPr="00BB4810" w:rsidDel="00D5597B">
          <w:rPr>
            <w:rFonts w:cs="Times New Roman"/>
          </w:rPr>
          <w:delText>”</w:delText>
        </w:r>
        <w:r w:rsidDel="00D5597B">
          <w:rPr>
            <w:rFonts w:cs="Times New Roman"/>
          </w:rPr>
          <w:delText>. Neste caso o acesso é direto pois não são efetuados quaisquer cálculos para definir a posição de memória requerida.</w:delText>
        </w:r>
      </w:del>
    </w:p>
    <w:p w14:paraId="023F1D66" w14:textId="0012840F" w:rsidR="00730F1A" w:rsidDel="00D5597B" w:rsidRDefault="00730F1A" w:rsidP="00730F1A">
      <w:pPr>
        <w:rPr>
          <w:del w:id="2135" w:author="Tiago M Dias" w:date="2016-06-18T13:14:00Z"/>
          <w:rFonts w:cs="Times New Roman"/>
        </w:rPr>
      </w:pPr>
      <w:del w:id="2136" w:author="Tiago M Dias" w:date="2016-06-18T13:14:00Z">
        <w:r w:rsidDel="00D5597B">
          <w:rPr>
            <w:rFonts w:cs="Times New Roman"/>
          </w:rPr>
          <w:tab/>
          <w:delText>Por outro lado no que respeita ao acesso baseado e indexado, já são efetuados cálculos de modo a obter-se o endereço pretendido, uma vez que se tem um índice (constante) que deverá ser somado ao endereço base:</w:delText>
        </w:r>
      </w:del>
    </w:p>
    <w:p w14:paraId="4A578C33" w14:textId="6160EC51" w:rsidR="00730F1A" w:rsidDel="00D5597B" w:rsidRDefault="00730F1A" w:rsidP="00730F1A">
      <w:pPr>
        <w:jc w:val="center"/>
        <w:rPr>
          <w:del w:id="2137" w:author="Tiago M Dias" w:date="2016-06-18T13:14:00Z"/>
          <w:rFonts w:ascii="Courier New" w:hAnsi="Courier New" w:cs="Courier New"/>
        </w:rPr>
      </w:pPr>
      <w:del w:id="2138" w:author="Tiago M Dias" w:date="2016-06-18T13:14:00Z">
        <w:r w:rsidDel="00D5597B">
          <w:rPr>
            <w:rFonts w:ascii="Courier New" w:hAnsi="Courier New" w:cs="Courier New"/>
          </w:rPr>
          <w:delText>ldb rx, [ry, #const]</w:delText>
        </w:r>
      </w:del>
    </w:p>
    <w:p w14:paraId="1BAA5893" w14:textId="28C960B1" w:rsidR="00730F1A" w:rsidDel="00D5597B" w:rsidRDefault="00730F1A" w:rsidP="00730F1A">
      <w:pPr>
        <w:rPr>
          <w:del w:id="2139" w:author="Tiago M Dias" w:date="2016-06-18T13:14:00Z"/>
          <w:rFonts w:cs="Times New Roman"/>
        </w:rPr>
      </w:pPr>
      <w:del w:id="2140" w:author="Tiago M Dias" w:date="2016-06-18T13:14:00Z">
        <w:r w:rsidDel="00D5597B">
          <w:rPr>
            <w:rFonts w:cs="Times New Roman"/>
          </w:rPr>
          <w:tab/>
          <w:delText>Neste caso o registo “</w:delText>
        </w:r>
        <w:r w:rsidDel="00D5597B">
          <w:rPr>
            <w:rFonts w:ascii="Courier New" w:hAnsi="Courier New" w:cs="Courier New"/>
          </w:rPr>
          <w:delText>ry</w:delText>
        </w:r>
        <w:r w:rsidDel="00D5597B">
          <w:rPr>
            <w:rFonts w:cs="Times New Roman"/>
          </w:rPr>
          <w:delText xml:space="preserve">” deverá ter o endereço base, ao qual ainda será adicionado o valor </w:delText>
        </w:r>
        <w:r w:rsidDel="00D5597B">
          <w:rPr>
            <w:rFonts w:ascii="Courier New" w:hAnsi="Courier New" w:cs="Courier New"/>
          </w:rPr>
          <w:delText xml:space="preserve">const </w:delText>
        </w:r>
        <w:r w:rsidDel="00D5597B">
          <w:rPr>
            <w:rFonts w:cs="Times New Roman"/>
          </w:rPr>
          <w:delText>(no caso de acesso a palavra 2*</w:delText>
        </w:r>
        <w:r w:rsidDel="00D5597B">
          <w:rPr>
            <w:rFonts w:ascii="Courier New" w:hAnsi="Courier New" w:cs="Courier New"/>
          </w:rPr>
          <w:delText>const</w:delText>
        </w:r>
        <w:r w:rsidDel="00D5597B">
          <w:rPr>
            <w:rFonts w:cs="Times New Roman"/>
          </w:rPr>
          <w:delText>) para se obter o endereço de memória de onde se obterá o valor que será transferido para o registo “</w:delText>
        </w:r>
        <w:r w:rsidDel="00D5597B">
          <w:rPr>
            <w:rFonts w:ascii="Courier New" w:hAnsi="Courier New" w:cs="Courier New"/>
          </w:rPr>
          <w:delText>rx</w:delText>
        </w:r>
        <w:r w:rsidDel="00D5597B">
          <w:rPr>
            <w:rFonts w:cs="Times New Roman"/>
          </w:rPr>
          <w:delText>”.</w:delText>
        </w:r>
      </w:del>
    </w:p>
    <w:p w14:paraId="7114B3ED" w14:textId="508F37F9" w:rsidR="00730F1A" w:rsidDel="00D5597B" w:rsidRDefault="00730F1A" w:rsidP="00730F1A">
      <w:pPr>
        <w:rPr>
          <w:del w:id="2141" w:author="Tiago M Dias" w:date="2016-06-18T13:14:00Z"/>
          <w:rFonts w:cs="Times New Roman"/>
        </w:rPr>
      </w:pPr>
      <w:del w:id="2142" w:author="Tiago M Dias" w:date="2016-06-18T13:14:00Z">
        <w:r w:rsidDel="00D5597B">
          <w:rPr>
            <w:rFonts w:cs="Times New Roman"/>
          </w:rPr>
          <w:tab/>
          <w:delText>O acesso baseado indexado também permite a definição do valor do índice recorrendo a um dos registos do processador, sendo que neste caso o endereço de memória a aceder é dado pelo resultado da soma entre dois registos:</w:delText>
        </w:r>
      </w:del>
    </w:p>
    <w:p w14:paraId="4247719A" w14:textId="216324D9" w:rsidR="00730F1A" w:rsidDel="00D5597B" w:rsidRDefault="00730F1A" w:rsidP="00730F1A">
      <w:pPr>
        <w:jc w:val="center"/>
        <w:rPr>
          <w:del w:id="2143" w:author="Tiago M Dias" w:date="2016-06-18T13:14:00Z"/>
          <w:rFonts w:ascii="Courier New" w:hAnsi="Courier New" w:cs="Courier New"/>
        </w:rPr>
      </w:pPr>
      <w:del w:id="2144" w:author="Tiago M Dias" w:date="2016-06-18T13:14:00Z">
        <w:r w:rsidDel="00D5597B">
          <w:rPr>
            <w:rFonts w:ascii="Courier New" w:hAnsi="Courier New" w:cs="Courier New"/>
          </w:rPr>
          <w:delText>ldb rx, [ry, rz]</w:delText>
        </w:r>
      </w:del>
    </w:p>
    <w:p w14:paraId="49DDE701" w14:textId="7389670E" w:rsidR="00730F1A" w:rsidRDefault="00730F1A">
      <w:pPr>
        <w:pStyle w:val="Cabealho3"/>
        <w:ind w:left="810"/>
        <w:pPrChange w:id="2145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146" w:author="Tiago M Dias" w:date="2016-06-18T13:14:00Z">
        <w:r w:rsidDel="00D5597B">
          <w:delText xml:space="preserve"> </w:delText>
        </w:r>
      </w:del>
      <w:bookmarkStart w:id="2147" w:name="_Toc455222714"/>
      <w:r>
        <w:t xml:space="preserve">Processamento de </w:t>
      </w:r>
      <w:ins w:id="2148" w:author="Tiago M Dias" w:date="2016-06-18T13:14:00Z">
        <w:r w:rsidR="00D5597B">
          <w:t>d</w:t>
        </w:r>
      </w:ins>
      <w:del w:id="2149" w:author="Tiago M Dias" w:date="2016-06-18T13:14:00Z">
        <w:r w:rsidDel="00D5597B">
          <w:delText>D</w:delText>
        </w:r>
      </w:del>
      <w:r>
        <w:t>ados</w:t>
      </w:r>
      <w:bookmarkEnd w:id="2147"/>
    </w:p>
    <w:p w14:paraId="60F3E4D5" w14:textId="073A7C4B" w:rsidR="00730F1A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Estas instruções têm como objetivo o processamento dos dados através </w:t>
      </w:r>
      <w:ins w:id="2150" w:author="Tiago M Dias" w:date="2016-07-01T15:55:00Z">
        <w:r w:rsidR="003023EA">
          <w:rPr>
            <w:rFonts w:cs="Times New Roman"/>
          </w:rPr>
          <w:t xml:space="preserve">da realização </w:t>
        </w:r>
      </w:ins>
      <w:r>
        <w:rPr>
          <w:rFonts w:cs="Times New Roman"/>
        </w:rPr>
        <w:t xml:space="preserve">de operações aritméticas ou lógicas. Com exceção da instrução </w:t>
      </w:r>
      <w:r>
        <w:rPr>
          <w:rFonts w:ascii="Courier New" w:hAnsi="Courier New" w:cs="Courier New"/>
        </w:rPr>
        <w:t>NOT</w:t>
      </w:r>
      <w:r>
        <w:rPr>
          <w:rFonts w:cs="Times New Roman"/>
        </w:rPr>
        <w:t xml:space="preserve">, que apenas tem um operando fonte, todas as outras instruções têm dois operandos fonte. Regra geral, </w:t>
      </w:r>
      <w:del w:id="2151" w:author="Tiago M Dias" w:date="2016-07-01T15:55:00Z">
        <w:r w:rsidDel="003023EA">
          <w:rPr>
            <w:rFonts w:cs="Times New Roman"/>
          </w:rPr>
          <w:delText xml:space="preserve">estes </w:delText>
        </w:r>
      </w:del>
      <w:ins w:id="2152" w:author="Tiago M Dias" w:date="2016-07-01T15:55:00Z">
        <w:r w:rsidR="003023EA">
          <w:rPr>
            <w:rFonts w:cs="Times New Roman"/>
          </w:rPr>
          <w:t xml:space="preserve">esses </w:t>
        </w:r>
      </w:ins>
      <w:r>
        <w:rPr>
          <w:rFonts w:cs="Times New Roman"/>
        </w:rPr>
        <w:t>parâmetros correspondem a um dos 8 registos do processador. Contudo, em algumas instruções (</w:t>
      </w:r>
      <w:ins w:id="2153" w:author="Tiago M Dias" w:date="2016-07-01T15:56:00Z">
        <w:r w:rsidR="003023EA">
          <w:rPr>
            <w:rFonts w:cs="Times New Roman"/>
          </w:rPr>
          <w:t xml:space="preserve">i.e. </w:t>
        </w:r>
      </w:ins>
      <w:r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</w:t>
      </w:r>
      <w:ins w:id="2154" w:author="Tiago M Dias" w:date="2016-07-01T15:56:00Z">
        <w:r w:rsidR="003023EA">
          <w:rPr>
            <w:rFonts w:cs="Times New Roman"/>
          </w:rPr>
          <w:t>,</w:t>
        </w:r>
      </w:ins>
      <w:r>
        <w:rPr>
          <w:rFonts w:cs="Times New Roman"/>
        </w:rPr>
        <w:t xml:space="preserve"> codificável em código binário natural com 4 bits. O resultado das operações realizadas </w:t>
      </w:r>
      <w:ins w:id="2155" w:author="Tiago M Dias" w:date="2016-07-01T15:56:00Z">
        <w:r w:rsidR="003023EA">
          <w:rPr>
            <w:rFonts w:cs="Times New Roman"/>
          </w:rPr>
          <w:t>tem</w:t>
        </w:r>
      </w:ins>
      <w:del w:id="2156" w:author="Tiago M Dias" w:date="2016-07-01T15:56:00Z">
        <w:r w:rsidDel="003023EA">
          <w:rPr>
            <w:rFonts w:cs="Times New Roman"/>
          </w:rPr>
          <w:delText>é</w:delText>
        </w:r>
      </w:del>
      <w:r>
        <w:rPr>
          <w:rFonts w:cs="Times New Roman"/>
        </w:rPr>
        <w:t xml:space="preserve"> sempre </w:t>
      </w:r>
      <w:ins w:id="2157" w:author="Tiago M Dias" w:date="2016-07-01T15:57:00Z">
        <w:r w:rsidR="003023EA">
          <w:rPr>
            <w:rFonts w:cs="Times New Roman"/>
          </w:rPr>
          <w:t xml:space="preserve">como destino </w:t>
        </w:r>
      </w:ins>
      <w:r>
        <w:rPr>
          <w:rFonts w:cs="Times New Roman"/>
        </w:rPr>
        <w:t xml:space="preserve">um dos registos do banco de registos do processador. </w:t>
      </w:r>
    </w:p>
    <w:p w14:paraId="079EA68F" w14:textId="48BF71DD" w:rsidR="00730F1A" w:rsidDel="007A2A54" w:rsidRDefault="00730F1A" w:rsidP="00730F1A">
      <w:pPr>
        <w:rPr>
          <w:del w:id="2158" w:author="Tiago M Dias" w:date="2016-07-01T16:08:00Z"/>
          <w:rFonts w:cs="Times New Roman"/>
        </w:rPr>
      </w:pPr>
      <w:r>
        <w:rPr>
          <w:rFonts w:cs="Times New Roman"/>
        </w:rPr>
        <w:tab/>
        <w:t xml:space="preserve">Por definição, todas </w:t>
      </w:r>
      <w:del w:id="2159" w:author="Tiago M Dias" w:date="2016-07-01T15:57:00Z">
        <w:r w:rsidDel="003023EA">
          <w:rPr>
            <w:rFonts w:cs="Times New Roman"/>
          </w:rPr>
          <w:delText>est</w:delText>
        </w:r>
      </w:del>
      <w:r>
        <w:rPr>
          <w:rFonts w:cs="Times New Roman"/>
        </w:rPr>
        <w:t xml:space="preserve">as instruções </w:t>
      </w:r>
      <w:ins w:id="2160" w:author="Tiago M Dias" w:date="2016-07-01T15:57:00Z">
        <w:r w:rsidR="003023EA">
          <w:rPr>
            <w:rFonts w:cs="Times New Roman"/>
          </w:rPr>
          <w:t xml:space="preserve">de processamento de dados também </w:t>
        </w:r>
      </w:ins>
      <w:r>
        <w:rPr>
          <w:rFonts w:cs="Times New Roman"/>
        </w:rPr>
        <w:t>afetam o registo de estado do processador (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</w:t>
      </w:r>
      <w:ins w:id="2161" w:author="Tiago M Dias" w:date="2016-07-01T15:57:00Z">
        <w:r w:rsidR="003023EA">
          <w:rPr>
            <w:rFonts w:cs="Times New Roman"/>
          </w:rPr>
          <w:t xml:space="preserve">dos bits relativos </w:t>
        </w:r>
      </w:ins>
      <w:del w:id="2162" w:author="Tiago M Dias" w:date="2016-07-01T15:57:00Z">
        <w:r w:rsidDel="003023EA">
          <w:rPr>
            <w:rFonts w:cs="Times New Roman"/>
          </w:rPr>
          <w:delText xml:space="preserve">das </w:delText>
        </w:r>
        <w:r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relativas </w:delText>
        </w:r>
      </w:del>
      <w:r>
        <w:rPr>
          <w:rFonts w:cs="Times New Roman"/>
        </w:rPr>
        <w:t>aos indicadores relacionais e de excesso de domínio produzidos pela Unidade Lógica e Aritmética (ALU)</w:t>
      </w:r>
      <w:ins w:id="2163" w:author="Tiago M Dias" w:date="2016-07-01T15:57:00Z">
        <w:r w:rsidR="003023EA">
          <w:rPr>
            <w:rFonts w:cs="Times New Roman"/>
          </w:rPr>
          <w:t xml:space="preserve"> (ver </w:t>
        </w:r>
      </w:ins>
      <w:ins w:id="2164" w:author="Tiago M Dias" w:date="2016-07-01T22:22:00Z">
        <w:r w:rsidR="00A3298B">
          <w:rPr>
            <w:rFonts w:cs="Times New Roman"/>
          </w:rPr>
          <w:fldChar w:fldCharType="begin"/>
        </w:r>
        <w:r w:rsidR="00A3298B">
          <w:rPr>
            <w:rFonts w:cs="Times New Roman"/>
          </w:rPr>
          <w:instrText xml:space="preserve"> REF _Ref455173800 \h </w:instrText>
        </w:r>
      </w:ins>
      <w:r w:rsidR="00A3298B">
        <w:rPr>
          <w:rFonts w:cs="Times New Roman"/>
        </w:rPr>
      </w:r>
      <w:r w:rsidR="00A3298B">
        <w:rPr>
          <w:rFonts w:cs="Times New Roman"/>
        </w:rPr>
        <w:fldChar w:fldCharType="separate"/>
      </w:r>
      <w:ins w:id="2165" w:author="Tiago M Dias" w:date="2016-07-01T22:22:00Z">
        <w:r w:rsidR="00A3298B" w:rsidRPr="0053431A">
          <w:rPr>
            <w:bCs/>
            <w:sz w:val="20"/>
            <w:szCs w:val="20"/>
            <w:rPrChange w:id="2166" w:author="Tiago M Dias" w:date="2016-06-18T11:50:00Z">
              <w:rPr>
                <w:b/>
                <w:bCs/>
              </w:rPr>
            </w:rPrChange>
          </w:rPr>
          <w:t>Tabela 1</w:t>
        </w:r>
        <w:r w:rsidR="00A3298B">
          <w:rPr>
            <w:rFonts w:cs="Times New Roman"/>
          </w:rPr>
          <w:fldChar w:fldCharType="end"/>
        </w:r>
      </w:ins>
      <w:ins w:id="2167" w:author="Tiago M Dias" w:date="2016-07-01T15:57:00Z">
        <w:r w:rsidR="003023EA">
          <w:rPr>
            <w:rFonts w:cs="Times New Roman"/>
          </w:rPr>
          <w:t>)</w:t>
        </w:r>
      </w:ins>
      <w:r>
        <w:rPr>
          <w:rFonts w:cs="Times New Roman"/>
        </w:rPr>
        <w:t xml:space="preserve">. </w:t>
      </w:r>
      <w:del w:id="2168" w:author="Tiago M Dias" w:date="2016-07-01T23:23:00Z">
        <w:r w:rsidDel="000E05B2">
          <w:rPr>
            <w:rFonts w:cs="Times New Roman"/>
          </w:rPr>
          <w:delText>Contudo</w:delText>
        </w:r>
      </w:del>
      <w:ins w:id="2169" w:author="Tiago M Dias" w:date="2016-07-01T23:23:00Z">
        <w:r w:rsidR="000E05B2">
          <w:rPr>
            <w:rFonts w:cs="Times New Roman"/>
          </w:rPr>
          <w:t>Não obstante</w:t>
        </w:r>
      </w:ins>
      <w:r>
        <w:rPr>
          <w:rFonts w:cs="Times New Roman"/>
        </w:rPr>
        <w:t xml:space="preserve">, para algumas destas instruções, pode adicionar-se o </w:t>
      </w:r>
      <w:del w:id="2170" w:author="Tiago M Dias" w:date="2016-07-01T15:58:00Z">
        <w:r w:rsidDel="003023EA">
          <w:rPr>
            <w:rFonts w:cs="Times New Roman"/>
          </w:rPr>
          <w:delText xml:space="preserve">caracter </w:delText>
        </w:r>
      </w:del>
      <w:ins w:id="2171" w:author="Tiago M Dias" w:date="2016-07-01T15:58:00Z">
        <w:r w:rsidR="003023EA">
          <w:rPr>
            <w:rFonts w:cs="Times New Roman"/>
          </w:rPr>
          <w:t xml:space="preserve">sufixo </w:t>
        </w:r>
      </w:ins>
      <w:r>
        <w:rPr>
          <w:rFonts w:cs="Times New Roman"/>
        </w:rPr>
        <w:t>“</w:t>
      </w:r>
      <w:r w:rsidRPr="000E05B2">
        <w:rPr>
          <w:rFonts w:ascii="Courier New" w:hAnsi="Courier New" w:cs="Courier New"/>
          <w:rPrChange w:id="2172" w:author="Tiago M Dias" w:date="2016-07-01T23:23:00Z">
            <w:rPr>
              <w:rFonts w:cs="Times New Roman"/>
            </w:rPr>
          </w:rPrChange>
        </w:rPr>
        <w:t>f</w:t>
      </w:r>
      <w:r>
        <w:rPr>
          <w:rFonts w:cs="Times New Roman"/>
        </w:rPr>
        <w:t xml:space="preserve">” </w:t>
      </w:r>
      <w:del w:id="2173" w:author="Tiago M Dias" w:date="2016-07-01T15:58:00Z">
        <w:r w:rsidDel="003023EA">
          <w:rPr>
            <w:rFonts w:cs="Times New Roman"/>
          </w:rPr>
          <w:delText>depois da</w:delText>
        </w:r>
      </w:del>
      <w:ins w:id="2174" w:author="Tiago M Dias" w:date="2016-07-01T15:58:00Z">
        <w:r w:rsidR="003023EA">
          <w:rPr>
            <w:rFonts w:cs="Times New Roman"/>
          </w:rPr>
          <w:t>à</w:t>
        </w:r>
      </w:ins>
      <w:r>
        <w:rPr>
          <w:rFonts w:cs="Times New Roman"/>
        </w:rPr>
        <w:t xml:space="preserve"> mnemónica </w:t>
      </w:r>
      <w:ins w:id="2175" w:author="Tiago M Dias" w:date="2016-07-01T15:58:00Z">
        <w:r w:rsidR="003023EA">
          <w:rPr>
            <w:rFonts w:cs="Times New Roman"/>
          </w:rPr>
          <w:t xml:space="preserve">da instrução </w:t>
        </w:r>
      </w:ins>
      <w:r>
        <w:rPr>
          <w:rFonts w:cs="Times New Roman"/>
        </w:rPr>
        <w:t xml:space="preserve">para indicar que o registo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não deverá ser afetado</w:t>
      </w:r>
      <w:ins w:id="2176" w:author="Tiago M Dias" w:date="2016-07-01T15:58:00Z">
        <w:r w:rsidR="003023EA">
          <w:rPr>
            <w:rFonts w:cs="Times New Roman"/>
          </w:rPr>
          <w:t xml:space="preserve"> na sequência da sua execução</w:t>
        </w:r>
      </w:ins>
      <w:r>
        <w:rPr>
          <w:rFonts w:cs="Times New Roman"/>
        </w:rPr>
        <w:t>. Nesta</w:t>
      </w:r>
      <w:ins w:id="2177" w:author="Tiago M Dias" w:date="2016-07-01T15:58:00Z">
        <w:r w:rsidR="003023EA">
          <w:rPr>
            <w:rFonts w:cs="Times New Roman"/>
          </w:rPr>
          <w:t>s</w:t>
        </w:r>
      </w:ins>
      <w:r>
        <w:rPr>
          <w:rFonts w:cs="Times New Roman"/>
        </w:rPr>
        <w:t xml:space="preserve"> </w:t>
      </w:r>
      <w:del w:id="2178" w:author="Tiago M Dias" w:date="2016-07-01T15:58:00Z">
        <w:r w:rsidDel="003023EA">
          <w:rPr>
            <w:rFonts w:cs="Times New Roman"/>
          </w:rPr>
          <w:delText>situação</w:delText>
        </w:r>
      </w:del>
      <w:ins w:id="2179" w:author="Tiago M Dias" w:date="2016-07-01T15:58:00Z">
        <w:r w:rsidR="003023EA">
          <w:rPr>
            <w:rFonts w:cs="Times New Roman"/>
          </w:rPr>
          <w:t>situações</w:t>
        </w:r>
      </w:ins>
      <w:r>
        <w:rPr>
          <w:rFonts w:cs="Times New Roman"/>
        </w:rPr>
        <w:t xml:space="preserve">, caso o registo destino da operação seja o registo </w:t>
      </w:r>
      <w:r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>
        <w:rPr>
          <w:rFonts w:ascii="Courier New" w:hAnsi="Courier New" w:cs="Courier New"/>
        </w:rPr>
        <w:t>PSW</w:t>
      </w:r>
      <w:r>
        <w:rPr>
          <w:rFonts w:cs="Times New Roman"/>
        </w:rPr>
        <w:t>), este registo é afetado com o resultado da operação realizada.</w:t>
      </w:r>
    </w:p>
    <w:p w14:paraId="6C6873FE" w14:textId="1DB67F46" w:rsidR="00730F1A" w:rsidDel="003023EA" w:rsidRDefault="00730F1A" w:rsidP="003023EA">
      <w:pPr>
        <w:rPr>
          <w:del w:id="2180" w:author="Tiago M Dias" w:date="2016-07-01T15:59:00Z"/>
          <w:rFonts w:cs="Times New Roman"/>
        </w:rPr>
      </w:pPr>
      <w:del w:id="2181" w:author="Tiago M Dias" w:date="2016-07-01T16:08:00Z">
        <w:r w:rsidDel="007A2A54">
          <w:rPr>
            <w:rFonts w:cs="Times New Roman"/>
          </w:rPr>
          <w:tab/>
        </w:r>
      </w:del>
      <w:del w:id="2182" w:author="Tiago M Dias" w:date="2016-07-01T15:59:00Z">
        <w:r w:rsidDel="003023EA">
          <w:rPr>
            <w:rFonts w:cs="Times New Roman"/>
          </w:rPr>
          <w:delText>Exemplo de operação envolvendo 2 registos como operandos fonte:</w:delText>
        </w:r>
      </w:del>
    </w:p>
    <w:p w14:paraId="7E36D261" w14:textId="37B6FB33" w:rsidR="00730F1A" w:rsidDel="003023EA" w:rsidRDefault="00730F1A">
      <w:pPr>
        <w:rPr>
          <w:del w:id="2183" w:author="Tiago M Dias" w:date="2016-07-01T15:59:00Z"/>
          <w:rFonts w:ascii="Courier New" w:hAnsi="Courier New" w:cs="Courier New"/>
        </w:rPr>
        <w:pPrChange w:id="2184" w:author="Tiago M Dias" w:date="2016-07-01T15:59:00Z">
          <w:pPr>
            <w:jc w:val="center"/>
          </w:pPr>
        </w:pPrChange>
      </w:pPr>
      <w:del w:id="2185" w:author="Tiago M Dias" w:date="2016-07-01T15:59:00Z">
        <w:r w:rsidDel="003023EA">
          <w:rPr>
            <w:rFonts w:ascii="Courier New" w:hAnsi="Courier New" w:cs="Courier New"/>
          </w:rPr>
          <w:delText>add rx, ry, rz</w:delText>
        </w:r>
      </w:del>
    </w:p>
    <w:p w14:paraId="1831BDDD" w14:textId="4CAD527D" w:rsidR="00730F1A" w:rsidDel="003023EA" w:rsidRDefault="00730F1A" w:rsidP="003023EA">
      <w:pPr>
        <w:rPr>
          <w:del w:id="2186" w:author="Tiago M Dias" w:date="2016-07-01T15:59:00Z"/>
          <w:rFonts w:cs="Times New Roman"/>
        </w:rPr>
      </w:pPr>
      <w:del w:id="2187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“</w:delText>
        </w:r>
        <w:r w:rsidDel="003023EA">
          <w:rPr>
            <w:rFonts w:ascii="Courier New" w:hAnsi="Courier New" w:cs="Courier New"/>
          </w:rPr>
          <w:delText>rz</w:delText>
        </w:r>
        <w:r w:rsidDel="003023EA">
          <w:rPr>
            <w:rFonts w:cs="Times New Roman"/>
          </w:rPr>
          <w:delText xml:space="preserve">”,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474D8D0B" w14:textId="265EBDA9" w:rsidR="00730F1A" w:rsidDel="003023EA" w:rsidRDefault="00730F1A" w:rsidP="007A2A54">
      <w:pPr>
        <w:rPr>
          <w:del w:id="2188" w:author="Tiago M Dias" w:date="2016-07-01T15:59:00Z"/>
          <w:rFonts w:cs="Times New Roman"/>
        </w:rPr>
      </w:pPr>
      <w:del w:id="2189" w:author="Tiago M Dias" w:date="2016-07-01T15:59:00Z">
        <w:r w:rsidDel="003023EA">
          <w:rPr>
            <w:rFonts w:cs="Times New Roman"/>
          </w:rPr>
          <w:tab/>
          <w:delText>Exemplo de operação envolvendo um registo e uma constante como operandos fonte:</w:delText>
        </w:r>
      </w:del>
    </w:p>
    <w:p w14:paraId="0528BCF6" w14:textId="367999E3" w:rsidR="00730F1A" w:rsidDel="003023EA" w:rsidRDefault="00730F1A">
      <w:pPr>
        <w:rPr>
          <w:del w:id="2190" w:author="Tiago M Dias" w:date="2016-07-01T15:59:00Z"/>
          <w:rFonts w:ascii="Courier New" w:hAnsi="Courier New" w:cs="Courier New"/>
        </w:rPr>
        <w:pPrChange w:id="2191" w:author="Tiago M Dias" w:date="2016-07-01T15:59:00Z">
          <w:pPr>
            <w:jc w:val="center"/>
          </w:pPr>
        </w:pPrChange>
      </w:pPr>
      <w:del w:id="2192" w:author="Tiago M Dias" w:date="2016-07-01T15:59:00Z">
        <w:r w:rsidDel="003023EA">
          <w:rPr>
            <w:rFonts w:ascii="Courier New" w:hAnsi="Courier New" w:cs="Courier New"/>
          </w:rPr>
          <w:delText>add rx, ry, #const</w:delText>
        </w:r>
      </w:del>
    </w:p>
    <w:p w14:paraId="06E5D44E" w14:textId="5A82BD01" w:rsidR="00730F1A" w:rsidRDefault="00730F1A" w:rsidP="003023EA">
      <w:pPr>
        <w:rPr>
          <w:rFonts w:cs="Times New Roman"/>
        </w:rPr>
      </w:pPr>
      <w:del w:id="2193" w:author="Tiago M Dias" w:date="2016-07-01T15:59:00Z">
        <w:r w:rsidDel="003023EA">
          <w:rPr>
            <w:rFonts w:cs="Times New Roman"/>
          </w:rPr>
          <w:tab/>
          <w:delText>Esta instrução guarda em “</w:delText>
        </w:r>
        <w:r w:rsidDel="003023EA">
          <w:rPr>
            <w:rFonts w:ascii="Courier New" w:hAnsi="Courier New" w:cs="Courier New"/>
          </w:rPr>
          <w:delText>rx</w:delText>
        </w:r>
        <w:r w:rsidDel="003023EA">
          <w:rPr>
            <w:rFonts w:cs="Times New Roman"/>
          </w:rPr>
          <w:delText>” o resultado da soma entre os registos “</w:delText>
        </w:r>
        <w:r w:rsidDel="003023EA">
          <w:rPr>
            <w:rFonts w:ascii="Courier New" w:hAnsi="Courier New" w:cs="Courier New"/>
          </w:rPr>
          <w:delText>ry</w:delText>
        </w:r>
        <w:r w:rsidDel="003023EA">
          <w:rPr>
            <w:rFonts w:cs="Times New Roman"/>
          </w:rPr>
          <w:delText>” e a constante “</w:delText>
        </w:r>
        <w:r w:rsidDel="003023EA">
          <w:rPr>
            <w:rFonts w:ascii="Courier New" w:hAnsi="Courier New" w:cs="Courier New"/>
          </w:rPr>
          <w:delText>const</w:delText>
        </w:r>
        <w:r w:rsidDel="003023EA">
          <w:rPr>
            <w:rFonts w:cs="Times New Roman"/>
          </w:rPr>
          <w:delText xml:space="preserve">”, codificável em código binário natural com 4 bits, modificando o registo PSW com o resultado das </w:delText>
        </w:r>
        <w:r w:rsidRPr="00334D15" w:rsidDel="003023EA">
          <w:rPr>
            <w:rFonts w:cs="Times New Roman"/>
            <w:i/>
          </w:rPr>
          <w:delText>flags</w:delText>
        </w:r>
        <w:r w:rsidDel="003023EA">
          <w:rPr>
            <w:rFonts w:cs="Times New Roman"/>
          </w:rPr>
          <w:delText xml:space="preserve"> da operação.</w:delText>
        </w:r>
      </w:del>
    </w:p>
    <w:p w14:paraId="60605D4C" w14:textId="71A900F7" w:rsidR="003A1B49" w:rsidRDefault="00730F1A" w:rsidP="00730F1A">
      <w:pPr>
        <w:rPr>
          <w:rFonts w:cs="Times New Roman"/>
        </w:rPr>
      </w:pPr>
      <w:r>
        <w:rPr>
          <w:rFonts w:cs="Times New Roman"/>
        </w:rPr>
        <w:tab/>
        <w:t xml:space="preserve">Para além das instruções </w:t>
      </w:r>
      <w:del w:id="2194" w:author="Tiago M Dias" w:date="2016-07-01T15:59:00Z">
        <w:r w:rsidDel="003023EA">
          <w:rPr>
            <w:rFonts w:cs="Times New Roman"/>
          </w:rPr>
          <w:delText xml:space="preserve">acima </w:delText>
        </w:r>
      </w:del>
      <w:ins w:id="2195" w:author="Tiago M Dias" w:date="2016-07-01T15:59:00Z">
        <w:r w:rsidR="003023EA">
          <w:rPr>
            <w:rFonts w:cs="Times New Roman"/>
          </w:rPr>
          <w:t xml:space="preserve">já </w:t>
        </w:r>
      </w:ins>
      <w:r>
        <w:rPr>
          <w:rFonts w:cs="Times New Roman"/>
        </w:rPr>
        <w:t xml:space="preserve">mencionadas, existem duas </w:t>
      </w:r>
      <w:del w:id="2196" w:author="Tiago M Dias" w:date="2016-07-01T16:08:00Z">
        <w:r w:rsidDel="007A2A54">
          <w:rPr>
            <w:rFonts w:cs="Times New Roman"/>
          </w:rPr>
          <w:delText xml:space="preserve">instruções </w:delText>
        </w:r>
      </w:del>
      <w:ins w:id="2197" w:author="Tiago M Dias" w:date="2016-07-01T16:08:00Z">
        <w:r w:rsidR="007A2A54">
          <w:rPr>
            <w:rFonts w:cs="Times New Roman"/>
          </w:rPr>
          <w:t xml:space="preserve">outras </w:t>
        </w:r>
      </w:ins>
      <w:ins w:id="2198" w:author="Tiago M Dias" w:date="2016-07-01T16:02:00Z">
        <w:r w:rsidR="003023EA">
          <w:rPr>
            <w:rFonts w:cs="Times New Roman"/>
          </w:rPr>
          <w:t xml:space="preserve">para fazer o carregamento de constantes </w:t>
        </w:r>
      </w:ins>
      <w:ins w:id="2199" w:author="Tiago M Dias" w:date="2016-07-01T16:08:00Z">
        <w:r w:rsidR="007A2A54">
          <w:rPr>
            <w:rFonts w:cs="Times New Roman"/>
          </w:rPr>
          <w:t>n</w:t>
        </w:r>
      </w:ins>
      <w:ins w:id="2200" w:author="Tiago M Dias" w:date="2016-07-01T16:02:00Z">
        <w:r w:rsidR="003023EA">
          <w:rPr>
            <w:rFonts w:cs="Times New Roman"/>
          </w:rPr>
          <w:t>os registos do processador</w:t>
        </w:r>
      </w:ins>
      <w:ins w:id="2201" w:author="Tiago M Dias" w:date="2016-07-01T16:03:00Z">
        <w:r w:rsidR="003023EA">
          <w:rPr>
            <w:rFonts w:cs="Times New Roman"/>
          </w:rPr>
          <w:t xml:space="preserve">, i.e. </w:t>
        </w:r>
        <w:r w:rsidR="003023EA" w:rsidRPr="003023EA">
          <w:rPr>
            <w:rFonts w:ascii="Courier New" w:hAnsi="Courier New" w:cs="Courier New"/>
            <w:rPrChange w:id="2202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r w:rsidR="003023EA">
          <w:rPr>
            <w:rFonts w:cs="Times New Roman"/>
          </w:rPr>
          <w:t xml:space="preserve"> </w:t>
        </w:r>
      </w:ins>
      <w:del w:id="2203" w:author="Tiago M Dias" w:date="2016-07-01T16:03:00Z">
        <w:r w:rsidDel="003023EA">
          <w:rPr>
            <w:rFonts w:cs="Times New Roman"/>
          </w:rPr>
          <w:delText>qu</w:delText>
        </w:r>
      </w:del>
      <w:r>
        <w:rPr>
          <w:rFonts w:cs="Times New Roman"/>
        </w:rPr>
        <w:t xml:space="preserve">e </w:t>
      </w:r>
      <w:ins w:id="2204" w:author="Tiago M Dias" w:date="2016-07-01T16:03:00Z">
        <w:r w:rsidR="003023EA" w:rsidRPr="003023EA">
          <w:rPr>
            <w:rFonts w:ascii="Courier New" w:hAnsi="Courier New" w:cs="Courier New"/>
            <w:rPrChange w:id="2205" w:author="Tiago M Dias" w:date="2016-07-01T16:03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r w:rsidR="003023EA">
          <w:rPr>
            <w:rFonts w:cs="Times New Roman"/>
          </w:rPr>
          <w:t>.</w:t>
        </w:r>
      </w:ins>
      <w:ins w:id="2206" w:author="Tiago M Dias" w:date="2016-07-01T16:07:00Z">
        <w:r w:rsidR="007A2A54">
          <w:rPr>
            <w:rFonts w:cs="Times New Roman"/>
          </w:rPr>
          <w:t xml:space="preserve"> </w:t>
        </w:r>
      </w:ins>
      <w:ins w:id="2207" w:author="Tiago M Dias" w:date="2016-07-01T16:03:00Z">
        <w:r w:rsidR="003023EA">
          <w:rPr>
            <w:rFonts w:cs="Times New Roman"/>
          </w:rPr>
          <w:t xml:space="preserve">A instrução </w:t>
        </w:r>
      </w:ins>
      <w:ins w:id="2208" w:author="Tiago M Dias" w:date="2016-07-01T16:08:00Z">
        <w:r w:rsidR="007A2A54">
          <w:rPr>
            <w:rFonts w:ascii="Courier New" w:hAnsi="Courier New" w:cs="Courier New"/>
          </w:rPr>
          <w:t>ldi</w:t>
        </w:r>
      </w:ins>
      <w:ins w:id="2209" w:author="Tiago M Dias" w:date="2016-07-01T16:03:00Z">
        <w:r w:rsidR="003023EA">
          <w:rPr>
            <w:rFonts w:cs="Times New Roman"/>
          </w:rPr>
          <w:t xml:space="preserve"> </w:t>
        </w:r>
      </w:ins>
      <w:r>
        <w:rPr>
          <w:rFonts w:cs="Times New Roman"/>
        </w:rPr>
        <w:t>permite</w:t>
      </w:r>
      <w:del w:id="2210" w:author="Tiago M Dias" w:date="2016-07-01T16:04:00Z">
        <w:r w:rsidDel="003023EA">
          <w:rPr>
            <w:rFonts w:cs="Times New Roman"/>
          </w:rPr>
          <w:delText>m</w:delText>
        </w:r>
      </w:del>
      <w:r>
        <w:rPr>
          <w:rFonts w:cs="Times New Roman"/>
        </w:rPr>
        <w:t xml:space="preserve"> </w:t>
      </w:r>
      <w:del w:id="2211" w:author="Tiago M Dias" w:date="2016-07-01T16:04:00Z">
        <w:r w:rsidDel="003023EA">
          <w:rPr>
            <w:rFonts w:cs="Times New Roman"/>
          </w:rPr>
          <w:delText xml:space="preserve">iniciar a parte baixa (bits 0 a 7) ou a parte alta (bits 8 a 15) de </w:delText>
        </w:r>
      </w:del>
      <w:ins w:id="2212" w:author="Tiago M Dias" w:date="2016-07-01T16:04:00Z">
        <w:r w:rsidR="000E05B2">
          <w:rPr>
            <w:rFonts w:cs="Times New Roman"/>
          </w:rPr>
          <w:t>carregar</w:t>
        </w:r>
      </w:ins>
      <w:ins w:id="2213" w:author="Tiago M Dias" w:date="2016-07-01T23:24:00Z">
        <w:r w:rsidR="000E05B2">
          <w:rPr>
            <w:rFonts w:cs="Times New Roman"/>
          </w:rPr>
          <w:t xml:space="preserve"> </w:t>
        </w:r>
      </w:ins>
      <w:del w:id="2214" w:author="Tiago M Dias" w:date="2016-07-01T23:23:00Z">
        <w:r w:rsidDel="000E05B2">
          <w:rPr>
            <w:rFonts w:cs="Times New Roman"/>
          </w:rPr>
          <w:delText xml:space="preserve">um registo </w:delText>
        </w:r>
      </w:del>
      <w:del w:id="2215" w:author="Tiago M Dias" w:date="2016-07-01T16:04:00Z">
        <w:r w:rsidDel="003023EA">
          <w:rPr>
            <w:rFonts w:cs="Times New Roman"/>
          </w:rPr>
          <w:delText xml:space="preserve">com </w:delText>
        </w:r>
      </w:del>
      <w:r>
        <w:rPr>
          <w:rFonts w:cs="Times New Roman"/>
        </w:rPr>
        <w:t>uma constante</w:t>
      </w:r>
      <w:ins w:id="2216" w:author="Tiago M Dias" w:date="2016-07-01T23:24:00Z">
        <w:r w:rsidR="000E05B2">
          <w:rPr>
            <w:rFonts w:cs="Times New Roman"/>
          </w:rPr>
          <w:t>,</w:t>
        </w:r>
      </w:ins>
      <w:del w:id="2217" w:author="Tiago M Dias" w:date="2016-07-01T16:04:00Z">
        <w:r w:rsidDel="003023EA">
          <w:rPr>
            <w:rFonts w:cs="Times New Roman"/>
          </w:rPr>
          <w:delText>,</w:delText>
        </w:r>
      </w:del>
      <w:r>
        <w:rPr>
          <w:rFonts w:cs="Times New Roman"/>
        </w:rPr>
        <w:t xml:space="preserve"> codificada em código binário natural com 8 bits</w:t>
      </w:r>
      <w:ins w:id="2218" w:author="Tiago M Dias" w:date="2016-07-01T23:24:00Z">
        <w:r w:rsidR="000E05B2">
          <w:rPr>
            <w:rFonts w:cs="Times New Roman"/>
          </w:rPr>
          <w:t>, num registo</w:t>
        </w:r>
      </w:ins>
      <w:r>
        <w:rPr>
          <w:rFonts w:cs="Times New Roman"/>
        </w:rPr>
        <w:t>.</w:t>
      </w:r>
      <w:ins w:id="2219" w:author="Tiago M Dias" w:date="2016-07-01T16:04:00Z">
        <w:r w:rsidR="003023EA">
          <w:rPr>
            <w:rFonts w:cs="Times New Roman"/>
          </w:rPr>
          <w:t xml:space="preserve"> Por sua vez, a instruç</w:t>
        </w:r>
      </w:ins>
      <w:ins w:id="2220" w:author="Tiago M Dias" w:date="2016-07-01T16:05:00Z">
        <w:r w:rsidR="003023EA">
          <w:rPr>
            <w:rFonts w:cs="Times New Roman"/>
          </w:rPr>
          <w:t xml:space="preserve">ão </w:t>
        </w:r>
      </w:ins>
      <w:ins w:id="2221" w:author="Tiago M Dias" w:date="2016-07-01T16:08:00Z">
        <w:r w:rsidR="007A2A54" w:rsidRPr="00C55138">
          <w:rPr>
            <w:rFonts w:ascii="Courier New" w:hAnsi="Courier New" w:cs="Courier New"/>
          </w:rPr>
          <w:t>ldih</w:t>
        </w:r>
      </w:ins>
      <w:ins w:id="2222" w:author="Tiago M Dias" w:date="2016-07-01T16:05:00Z">
        <w:r w:rsidR="003023EA">
          <w:rPr>
            <w:rFonts w:cs="Times New Roman"/>
          </w:rPr>
          <w:t xml:space="preserve"> suporta o carregamento </w:t>
        </w:r>
      </w:ins>
      <w:ins w:id="2223" w:author="Tiago M Dias" w:date="2016-07-01T16:09:00Z">
        <w:r w:rsidR="007A2A54">
          <w:rPr>
            <w:rFonts w:cs="Times New Roman"/>
          </w:rPr>
          <w:t xml:space="preserve">de </w:t>
        </w:r>
      </w:ins>
      <w:ins w:id="2224" w:author="Tiago M Dias" w:date="2016-07-01T16:05:00Z">
        <w:r w:rsidR="007A2A54">
          <w:rPr>
            <w:rFonts w:cs="Times New Roman"/>
          </w:rPr>
          <w:t xml:space="preserve">constantes codificadas em código binário </w:t>
        </w:r>
      </w:ins>
      <w:ins w:id="2225" w:author="Tiago M Dias" w:date="2016-07-01T16:06:00Z">
        <w:r w:rsidR="007A2A54">
          <w:rPr>
            <w:rFonts w:cs="Times New Roman"/>
          </w:rPr>
          <w:t>(</w:t>
        </w:r>
      </w:ins>
      <w:ins w:id="2226" w:author="Tiago M Dias" w:date="2016-07-01T16:05:00Z">
        <w:r w:rsidR="007A2A54">
          <w:rPr>
            <w:rFonts w:cs="Times New Roman"/>
          </w:rPr>
          <w:t>natural</w:t>
        </w:r>
      </w:ins>
      <w:ins w:id="2227" w:author="Tiago M Dias" w:date="2016-07-01T16:06:00Z">
        <w:r w:rsidR="007A2A54">
          <w:rPr>
            <w:rFonts w:cs="Times New Roman"/>
          </w:rPr>
          <w:t xml:space="preserve"> e dos complementos)</w:t>
        </w:r>
      </w:ins>
      <w:ins w:id="2228" w:author="Tiago M Dias" w:date="2016-07-01T16:05:00Z">
        <w:r w:rsidR="007A2A54">
          <w:rPr>
            <w:rFonts w:cs="Times New Roman"/>
          </w:rPr>
          <w:t xml:space="preserve"> com </w:t>
        </w:r>
      </w:ins>
      <w:ins w:id="2229" w:author="Tiago M Dias" w:date="2016-07-01T16:06:00Z">
        <w:r w:rsidR="007A2A54">
          <w:rPr>
            <w:rFonts w:cs="Times New Roman"/>
          </w:rPr>
          <w:t>16</w:t>
        </w:r>
      </w:ins>
      <w:ins w:id="2230" w:author="Tiago M Dias" w:date="2016-07-01T16:05:00Z">
        <w:r w:rsidR="007A2A54">
          <w:rPr>
            <w:rFonts w:cs="Times New Roman"/>
          </w:rPr>
          <w:t xml:space="preserve"> bits</w:t>
        </w:r>
      </w:ins>
      <w:ins w:id="2231" w:author="Tiago M Dias" w:date="2016-07-01T16:09:00Z">
        <w:r w:rsidR="007A2A54">
          <w:rPr>
            <w:rFonts w:cs="Times New Roman"/>
          </w:rPr>
          <w:t xml:space="preserve"> nos registos do processador</w:t>
        </w:r>
      </w:ins>
      <w:ins w:id="2232" w:author="Tiago M Dias" w:date="2016-07-01T16:06:00Z">
        <w:r w:rsidR="007A2A54">
          <w:rPr>
            <w:rFonts w:cs="Times New Roman"/>
          </w:rPr>
          <w:t xml:space="preserve">. Para tal, esta instrução apenas </w:t>
        </w:r>
      </w:ins>
      <w:ins w:id="2233" w:author="Tiago M Dias" w:date="2016-07-01T16:09:00Z">
        <w:r w:rsidR="007A2A54">
          <w:rPr>
            <w:rFonts w:cs="Times New Roman"/>
          </w:rPr>
          <w:lastRenderedPageBreak/>
          <w:t>afeta</w:t>
        </w:r>
      </w:ins>
      <w:ins w:id="2234" w:author="Tiago M Dias" w:date="2016-07-01T16:06:00Z">
        <w:r w:rsidR="007A2A54">
          <w:rPr>
            <w:rFonts w:cs="Times New Roman"/>
          </w:rPr>
          <w:t xml:space="preserve"> a parte alta (bits 8 a 15) do registo alvo</w:t>
        </w:r>
      </w:ins>
      <w:ins w:id="2235" w:author="Tiago M Dias" w:date="2016-07-01T16:07:00Z">
        <w:r w:rsidR="007A2A54">
          <w:rPr>
            <w:rFonts w:cs="Times New Roman"/>
          </w:rPr>
          <w:t>, mantendo inalterad</w:t>
        </w:r>
      </w:ins>
      <w:ins w:id="2236" w:author="Tiago M Dias" w:date="2016-07-01T16:09:00Z">
        <w:r w:rsidR="007A2A54">
          <w:rPr>
            <w:rFonts w:cs="Times New Roman"/>
          </w:rPr>
          <w:t>o</w:t>
        </w:r>
      </w:ins>
      <w:ins w:id="2237" w:author="Tiago M Dias" w:date="2016-07-01T16:07:00Z">
        <w:r w:rsidR="007A2A54">
          <w:rPr>
            <w:rFonts w:cs="Times New Roman"/>
          </w:rPr>
          <w:t xml:space="preserve"> o valor da parte baixa (bits 0 a 7) desse registo.</w:t>
        </w:r>
      </w:ins>
      <w:ins w:id="2238" w:author="Tiago M Dias" w:date="2016-07-01T22:47:00Z">
        <w:r w:rsidR="003A1B49">
          <w:rPr>
            <w:rFonts w:cs="Times New Roman"/>
          </w:rPr>
          <w:t xml:space="preserve"> Para ilustrar esta operaç</w:t>
        </w:r>
      </w:ins>
      <w:ins w:id="2239" w:author="Tiago M Dias" w:date="2016-07-01T22:48:00Z">
        <w:r w:rsidR="003A1B49">
          <w:rPr>
            <w:rFonts w:cs="Times New Roman"/>
          </w:rPr>
          <w:t xml:space="preserve">ão, </w:t>
        </w:r>
      </w:ins>
      <w:ins w:id="2240" w:author="Tiago M Dias" w:date="2016-07-01T22:47:00Z">
        <w:r w:rsidR="003A1B49">
          <w:rPr>
            <w:rFonts w:cs="Times New Roman"/>
          </w:rPr>
          <w:t xml:space="preserve">apresenta-se </w:t>
        </w:r>
      </w:ins>
      <w:ins w:id="2241" w:author="Tiago M Dias" w:date="2016-07-01T22:48:00Z">
        <w:r w:rsidR="003A1B49">
          <w:rPr>
            <w:rFonts w:cs="Times New Roman"/>
          </w:rPr>
          <w:t xml:space="preserve">de seguida </w:t>
        </w:r>
      </w:ins>
      <w:ins w:id="2242" w:author="Tiago M Dias" w:date="2016-07-01T22:47:00Z">
        <w:r w:rsidR="003A1B49">
          <w:rPr>
            <w:rFonts w:cs="Times New Roman"/>
          </w:rPr>
          <w:t xml:space="preserve">um troço de código </w:t>
        </w:r>
        <w:r w:rsidR="003A1B49" w:rsidRPr="003A1B49">
          <w:rPr>
            <w:rFonts w:cs="Times New Roman"/>
            <w:i/>
            <w:rPrChange w:id="2243" w:author="Tiago M Dias" w:date="2016-07-01T22:48:00Z">
              <w:rPr>
                <w:rFonts w:cs="Times New Roman"/>
              </w:rPr>
            </w:rPrChange>
          </w:rPr>
          <w:t>assembly</w:t>
        </w:r>
        <w:r w:rsidR="003A1B49">
          <w:rPr>
            <w:rFonts w:cs="Times New Roman"/>
          </w:rPr>
          <w:t xml:space="preserve"> que carrega a constante </w:t>
        </w:r>
      </w:ins>
      <w:ins w:id="2244" w:author="Tiago M Dias" w:date="2016-07-01T22:49:00Z">
        <w:r w:rsidR="003A1B49">
          <w:rPr>
            <w:rFonts w:cs="Times New Roman"/>
          </w:rPr>
          <w:t>-1</w:t>
        </w:r>
      </w:ins>
      <w:ins w:id="2245" w:author="Tiago M Dias" w:date="2016-07-01T22:47:00Z">
        <w:r w:rsidR="003A1B49">
          <w:rPr>
            <w:rFonts w:cs="Times New Roman"/>
          </w:rPr>
          <w:t xml:space="preserve"> para o registo </w:t>
        </w:r>
      </w:ins>
      <w:ins w:id="2246" w:author="Tiago M Dias" w:date="2016-07-01T22:49:00Z">
        <w:r w:rsidR="003A1B49">
          <w:rPr>
            <w:rFonts w:ascii="Courier New" w:hAnsi="Courier New" w:cs="Courier New"/>
          </w:rPr>
          <w:t>R</w:t>
        </w:r>
        <w:r w:rsidR="003A1B49" w:rsidRPr="00C55138">
          <w:rPr>
            <w:rFonts w:ascii="Courier New" w:hAnsi="Courier New" w:cs="Courier New"/>
          </w:rPr>
          <w:t>0</w:t>
        </w:r>
      </w:ins>
      <w:ins w:id="2247" w:author="Tiago M Dias" w:date="2016-07-01T22:47:00Z">
        <w:r w:rsidR="003A1B49">
          <w:rPr>
            <w:rFonts w:cs="Times New Roman"/>
          </w:rPr>
          <w:t xml:space="preserve"> do PDS16</w:t>
        </w:r>
      </w:ins>
      <w:ins w:id="2248" w:author="Tiago M Dias" w:date="2016-07-01T22:48:00Z">
        <w:r w:rsidR="003A1B49">
          <w:rPr>
            <w:rFonts w:cs="Times New Roman"/>
          </w:rPr>
          <w:t>:</w:t>
        </w:r>
      </w:ins>
    </w:p>
    <w:p w14:paraId="562742EE" w14:textId="656F1037" w:rsidR="00730F1A" w:rsidRPr="003A1B49" w:rsidRDefault="00730F1A" w:rsidP="00730F1A">
      <w:pPr>
        <w:jc w:val="center"/>
        <w:rPr>
          <w:rFonts w:ascii="Courier New" w:hAnsi="Courier New" w:cs="Courier New"/>
          <w:rPrChange w:id="2249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250" w:author="Tiago M Dias" w:date="2016-07-01T22:49:00Z">
        <w:r w:rsidRPr="003A1B49" w:rsidDel="003A1B49">
          <w:rPr>
            <w:rFonts w:ascii="Courier New" w:hAnsi="Courier New" w:cs="Courier New"/>
            <w:rPrChange w:id="2251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 </w:delText>
        </w:r>
      </w:del>
      <w:ins w:id="2252" w:author="Tiago M Dias" w:date="2016-07-01T22:49:00Z">
        <w:r w:rsidR="003A1B49" w:rsidRPr="003A1B49">
          <w:rPr>
            <w:rFonts w:ascii="Courier New" w:hAnsi="Courier New" w:cs="Courier New"/>
            <w:rPrChange w:id="2253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</w:t>
        </w:r>
        <w:r w:rsidR="003A1B49">
          <w:rPr>
            <w:rFonts w:ascii="Courier New" w:hAnsi="Courier New" w:cs="Courier New"/>
          </w:rPr>
          <w:t>  </w:t>
        </w:r>
      </w:ins>
      <w:del w:id="2254" w:author="Tiago M Dias" w:date="2016-07-01T22:48:00Z">
        <w:r w:rsidRPr="003A1B49" w:rsidDel="003A1B49">
          <w:rPr>
            <w:rFonts w:ascii="Courier New" w:hAnsi="Courier New" w:cs="Courier New"/>
            <w:rPrChange w:id="225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rx</w:delText>
        </w:r>
      </w:del>
      <w:ins w:id="2256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257" w:author="Tiago M Dias" w:date="2016-07-01T22:48:00Z">
        <w:r w:rsidR="003A1B49" w:rsidRPr="003A1B49">
          <w:rPr>
            <w:rFonts w:ascii="Courier New" w:hAnsi="Courier New" w:cs="Courier New"/>
            <w:rPrChange w:id="2258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259" w:author="Tiago M Dias" w:date="2016-07-01T22:49:00Z">
        <w:r w:rsidRPr="003A1B49" w:rsidDel="003A1B49">
          <w:rPr>
            <w:rFonts w:ascii="Courier New" w:hAnsi="Courier New" w:cs="Courier New"/>
            <w:rPrChange w:id="2260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ins w:id="2261" w:author="Tiago M Dias" w:date="2016-07-01T22:49:00Z">
        <w:r w:rsidR="003A1B49" w:rsidRPr="003A1B49">
          <w:rPr>
            <w:rFonts w:ascii="Courier New" w:hAnsi="Courier New" w:cs="Courier New"/>
            <w:rPrChange w:id="2262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263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64" w:author="Tiago M Dias" w:date="2016-07-01T22:49:00Z">
        <w:r w:rsidRPr="003A1B49" w:rsidDel="003A1B49">
          <w:rPr>
            <w:rFonts w:ascii="Courier New" w:hAnsi="Courier New" w:cs="Courier New"/>
            <w:rPrChange w:id="2265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66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3B3F94B4" w14:textId="57E688D9" w:rsidR="00730F1A" w:rsidRPr="003A1B49" w:rsidRDefault="00730F1A" w:rsidP="00730F1A">
      <w:pPr>
        <w:jc w:val="center"/>
        <w:rPr>
          <w:rFonts w:ascii="Courier New" w:hAnsi="Courier New" w:cs="Courier New"/>
          <w:rPrChange w:id="2267" w:author="Tiago M Dias" w:date="2016-07-01T22:49:00Z">
            <w:rPr>
              <w:rFonts w:ascii="Courier New" w:hAnsi="Courier New" w:cs="Courier New"/>
              <w:lang w:val="en-US"/>
            </w:rPr>
          </w:rPrChange>
        </w:rPr>
      </w:pPr>
      <w:del w:id="2268" w:author="Tiago M Dias" w:date="2016-07-01T22:49:00Z">
        <w:r w:rsidRPr="003A1B49" w:rsidDel="003A1B49">
          <w:rPr>
            <w:rFonts w:ascii="Courier New" w:hAnsi="Courier New" w:cs="Courier New"/>
            <w:rPrChange w:id="2269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ldih </w:delText>
        </w:r>
      </w:del>
      <w:ins w:id="2270" w:author="Tiago M Dias" w:date="2016-07-01T22:49:00Z">
        <w:r w:rsidR="003A1B49" w:rsidRPr="003A1B49">
          <w:rPr>
            <w:rFonts w:ascii="Courier New" w:hAnsi="Courier New" w:cs="Courier New"/>
            <w:rPrChange w:id="2271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ldih</w:t>
        </w:r>
        <w:r w:rsidR="003A1B49">
          <w:rPr>
            <w:rFonts w:ascii="Courier New" w:hAnsi="Courier New" w:cs="Courier New"/>
          </w:rPr>
          <w:t> </w:t>
        </w:r>
      </w:ins>
      <w:del w:id="2272" w:author="Tiago M Dias" w:date="2016-07-01T22:48:00Z">
        <w:r w:rsidRPr="003A1B49" w:rsidDel="003A1B49">
          <w:rPr>
            <w:rFonts w:ascii="Courier New" w:hAnsi="Courier New" w:cs="Courier New"/>
            <w:rPrChange w:id="2273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ry</w:delText>
        </w:r>
      </w:del>
      <w:ins w:id="2274" w:author="Tiago M Dias" w:date="2016-07-01T22:49:00Z">
        <w:r w:rsidR="003A1B49">
          <w:rPr>
            <w:rFonts w:ascii="Courier New" w:hAnsi="Courier New" w:cs="Courier New"/>
          </w:rPr>
          <w:t>R</w:t>
        </w:r>
      </w:ins>
      <w:ins w:id="2275" w:author="Tiago M Dias" w:date="2016-07-01T22:48:00Z">
        <w:r w:rsidR="003A1B49" w:rsidRPr="003A1B49">
          <w:rPr>
            <w:rFonts w:ascii="Courier New" w:hAnsi="Courier New" w:cs="Courier New"/>
            <w:rPrChange w:id="2276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0</w:t>
        </w:r>
      </w:ins>
      <w:del w:id="2277" w:author="Tiago M Dias" w:date="2016-07-01T22:49:00Z">
        <w:r w:rsidRPr="003A1B49" w:rsidDel="003A1B49">
          <w:rPr>
            <w:rFonts w:ascii="Courier New" w:hAnsi="Courier New" w:cs="Courier New"/>
            <w:rPrChange w:id="2278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 xml:space="preserve">, </w:delText>
        </w:r>
      </w:del>
      <w:ins w:id="2279" w:author="Tiago M Dias" w:date="2016-07-01T22:49:00Z">
        <w:r w:rsidR="003A1B49" w:rsidRPr="003A1B49">
          <w:rPr>
            <w:rFonts w:ascii="Courier New" w:hAnsi="Courier New" w:cs="Courier New"/>
            <w:rPrChange w:id="2280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t>,</w:t>
        </w:r>
        <w:r w:rsidR="003A1B49">
          <w:rPr>
            <w:rFonts w:ascii="Courier New" w:hAnsi="Courier New" w:cs="Courier New"/>
          </w:rPr>
          <w:t> </w:t>
        </w:r>
      </w:ins>
      <w:r w:rsidRPr="003A1B49">
        <w:rPr>
          <w:rFonts w:ascii="Courier New" w:hAnsi="Courier New" w:cs="Courier New"/>
          <w:rPrChange w:id="2281" w:author="Tiago M Dias" w:date="2016-07-01T22:49:00Z">
            <w:rPr>
              <w:rFonts w:ascii="Courier New" w:hAnsi="Courier New" w:cs="Courier New"/>
              <w:lang w:val="en-US"/>
            </w:rPr>
          </w:rPrChange>
        </w:rPr>
        <w:t>#</w:t>
      </w:r>
      <w:del w:id="2282" w:author="Tiago M Dias" w:date="2016-07-01T22:49:00Z">
        <w:r w:rsidRPr="003A1B49" w:rsidDel="003A1B49">
          <w:rPr>
            <w:rFonts w:ascii="Courier New" w:hAnsi="Courier New" w:cs="Courier New"/>
            <w:rPrChange w:id="2283" w:author="Tiago M Dias" w:date="2016-07-01T22:49:00Z">
              <w:rPr>
                <w:rFonts w:ascii="Courier New" w:hAnsi="Courier New" w:cs="Courier New"/>
                <w:lang w:val="en-US"/>
              </w:rPr>
            </w:rPrChange>
          </w:rPr>
          <w:delText>const</w:delText>
        </w:r>
      </w:del>
      <w:ins w:id="2284" w:author="Tiago M Dias" w:date="2016-07-01T22:49:00Z">
        <w:r w:rsidR="003A1B49">
          <w:rPr>
            <w:rFonts w:ascii="Courier New" w:hAnsi="Courier New" w:cs="Courier New"/>
          </w:rPr>
          <w:t>0xFF</w:t>
        </w:r>
      </w:ins>
    </w:p>
    <w:p w14:paraId="11389AFB" w14:textId="706B4C85" w:rsidR="00730F1A" w:rsidDel="007A2A54" w:rsidRDefault="00730F1A" w:rsidP="00730F1A">
      <w:pPr>
        <w:rPr>
          <w:del w:id="2285" w:author="Tiago M Dias" w:date="2016-07-01T16:09:00Z"/>
          <w:rFonts w:cs="Times New Roman"/>
        </w:rPr>
      </w:pPr>
      <w:del w:id="2286" w:author="Tiago M Dias" w:date="2016-07-01T16:09:00Z">
        <w:r w:rsidDel="007A2A54">
          <w:rPr>
            <w:rFonts w:cs="Times New Roman"/>
            <w:lang w:val="en-US"/>
          </w:rPr>
          <w:tab/>
        </w:r>
        <w:r w:rsidDel="007A2A54">
          <w:rPr>
            <w:rFonts w:cs="Times New Roman"/>
          </w:rPr>
          <w:delText xml:space="preserve">De notar que a constante </w:delText>
        </w:r>
        <w:r w:rsidDel="007A2A54">
          <w:rPr>
            <w:rFonts w:ascii="Courier New" w:hAnsi="Courier New" w:cs="Courier New"/>
          </w:rPr>
          <w:delText>ldi</w:delText>
        </w:r>
        <w:r w:rsidDel="007A2A54">
          <w:rPr>
            <w:rFonts w:cs="Times New Roman"/>
          </w:rPr>
          <w:delText xml:space="preserve"> inicia os bits da parte alta do registo com o valor 0, ao passo que a instrução </w:delText>
        </w:r>
        <w:r w:rsidDel="007A2A54">
          <w:rPr>
            <w:rFonts w:ascii="Courier New" w:hAnsi="Courier New" w:cs="Courier New"/>
          </w:rPr>
          <w:delText>ldih</w:delText>
        </w:r>
        <w:r w:rsidDel="007A2A54">
          <w:rPr>
            <w:rFonts w:cs="Times New Roman"/>
          </w:rPr>
          <w:delText xml:space="preserve"> não altera a parte baixa do registo aquando do carregamento da constante para a sua parte alta.</w:delText>
        </w:r>
      </w:del>
    </w:p>
    <w:p w14:paraId="4F3FBD28" w14:textId="77777777" w:rsidR="00D5597B" w:rsidRDefault="00D5597B">
      <w:pPr>
        <w:pStyle w:val="Cabealho3"/>
        <w:ind w:left="810"/>
        <w:rPr>
          <w:ins w:id="2287" w:author="Tiago M Dias" w:date="2016-06-18T13:15:00Z"/>
        </w:rPr>
        <w:pPrChange w:id="2288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bookmarkStart w:id="2289" w:name="_Toc455222715"/>
      <w:ins w:id="2290" w:author="Tiago M Dias" w:date="2016-06-18T13:15:00Z">
        <w:r>
          <w:t>Transferência de dados</w:t>
        </w:r>
        <w:bookmarkEnd w:id="2289"/>
      </w:ins>
    </w:p>
    <w:p w14:paraId="5B4899DF" w14:textId="77777777" w:rsidR="00D5597B" w:rsidRDefault="00D5597B" w:rsidP="00D5597B">
      <w:pPr>
        <w:rPr>
          <w:ins w:id="2291" w:author="Tiago M Dias" w:date="2016-06-18T13:15:00Z"/>
          <w:rFonts w:cs="Times New Roman"/>
        </w:rPr>
      </w:pPr>
      <w:commentRangeStart w:id="2292"/>
      <w:ins w:id="2293" w:author="Tiago M Dias" w:date="2016-06-18T13:15:00Z">
        <w:r>
          <w:rPr>
            <w:rFonts w:cs="Times New Roman"/>
          </w:rPr>
          <w:tab/>
          <w:t xml:space="preserve">As instruções de acesso a memória são as responsáveis pela leitura e escrita na memória, </w:t>
        </w:r>
        <w:r>
          <w:rPr>
            <w:rFonts w:cs="Times New Roman"/>
            <w:i/>
          </w:rPr>
          <w:t>load</w:t>
        </w:r>
        <w:r>
          <w:rPr>
            <w:rFonts w:cs="Times New Roman"/>
          </w:rPr>
          <w:t xml:space="preserve"> e </w:t>
        </w:r>
        <w:r>
          <w:rPr>
            <w:rFonts w:cs="Times New Roman"/>
            <w:i/>
          </w:rPr>
          <w:t>store</w:t>
        </w:r>
        <w:r>
          <w:rPr>
            <w:rFonts w:cs="Times New Roman"/>
          </w:rPr>
          <w:t xml:space="preserve"> respetivamente, sendo que no assembly de PDS16 se traduzem nas instruções “</w:t>
        </w:r>
        <w:r>
          <w:rPr>
            <w:rFonts w:ascii="Courier New" w:hAnsi="Courier New" w:cs="Courier New"/>
          </w:rPr>
          <w:t>ld</w:t>
        </w:r>
        <w:r>
          <w:rPr>
            <w:rFonts w:cs="Times New Roman"/>
          </w:rPr>
          <w:t>” e “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>” e todas as suas derivadas.</w:t>
        </w:r>
      </w:ins>
      <w:commentRangeEnd w:id="2292"/>
      <w:ins w:id="2294" w:author="Tiago M Dias" w:date="2016-07-01T21:58:00Z">
        <w:r w:rsidR="00E5244A">
          <w:rPr>
            <w:rStyle w:val="Refdecomentrio"/>
          </w:rPr>
          <w:commentReference w:id="2292"/>
        </w:r>
      </w:ins>
    </w:p>
    <w:p w14:paraId="0B43E0E6" w14:textId="36A7DC66" w:rsidR="00D5597B" w:rsidRDefault="00D5597B" w:rsidP="00D5597B">
      <w:pPr>
        <w:rPr>
          <w:ins w:id="2295" w:author="Tiago M Dias" w:date="2016-06-18T13:15:00Z"/>
          <w:rFonts w:cs="Times New Roman"/>
        </w:rPr>
      </w:pPr>
      <w:ins w:id="2296" w:author="Tiago M Dias" w:date="2016-06-18T13:15:00Z">
        <w:r>
          <w:rPr>
            <w:rFonts w:cs="Times New Roman"/>
          </w:rPr>
          <w:tab/>
          <w:t xml:space="preserve">Nestas instruções, caso se pretenda o acesso ao byte </w:t>
        </w:r>
      </w:ins>
      <w:ins w:id="2297" w:author="Tiago M Dias" w:date="2016-07-01T21:56:00Z">
        <w:r w:rsidR="00E5244A">
          <w:rPr>
            <w:rFonts w:cs="Times New Roman"/>
          </w:rPr>
          <w:t xml:space="preserve">ao invés da </w:t>
        </w:r>
      </w:ins>
      <w:ins w:id="2298" w:author="Tiago M Dias" w:date="2016-06-18T13:15:00Z">
        <w:r>
          <w:rPr>
            <w:rFonts w:cs="Times New Roman"/>
          </w:rPr>
          <w:t xml:space="preserve">palavra, deverá acrescentar-se o </w:t>
        </w:r>
      </w:ins>
      <w:ins w:id="2299" w:author="Tiago M Dias" w:date="2016-07-01T17:55:00Z">
        <w:r w:rsidR="00EF52C5">
          <w:rPr>
            <w:rFonts w:cs="Times New Roman"/>
          </w:rPr>
          <w:t>sufixo</w:t>
        </w:r>
      </w:ins>
      <w:ins w:id="2300" w:author="Tiago M Dias" w:date="2016-06-18T13:15:00Z">
        <w:r>
          <w:rPr>
            <w:rFonts w:cs="Times New Roman"/>
          </w:rPr>
          <w:t xml:space="preserve"> “b” à mnemónica</w:t>
        </w:r>
      </w:ins>
      <w:ins w:id="2301" w:author="Tiago M Dias" w:date="2016-07-01T17:55:00Z">
        <w:r w:rsidR="00EF52C5">
          <w:rPr>
            <w:rFonts w:cs="Times New Roman"/>
          </w:rPr>
          <w:t xml:space="preserve"> da instrução</w:t>
        </w:r>
      </w:ins>
      <w:ins w:id="2302" w:author="Tiago M Dias" w:date="2016-07-01T21:56:00Z">
        <w:r w:rsidR="00E5244A">
          <w:rPr>
            <w:rFonts w:cs="Times New Roman"/>
          </w:rPr>
          <w:t xml:space="preserve"> (ver</w:t>
        </w:r>
      </w:ins>
      <w:ins w:id="2303" w:author="Tiago M Dias" w:date="2016-07-01T22:01:00Z">
        <w:r w:rsidR="00E5244A">
          <w:rPr>
            <w:rFonts w:cs="Times New Roman"/>
          </w:rPr>
          <w:t xml:space="preserve"> </w:t>
        </w:r>
        <w:r w:rsidR="00E5244A">
          <w:rPr>
            <w:rFonts w:cs="Times New Roman"/>
          </w:rPr>
          <w:fldChar w:fldCharType="begin"/>
        </w:r>
        <w:r w:rsidR="00E5244A">
          <w:rPr>
            <w:rFonts w:cs="Times New Roman"/>
          </w:rPr>
          <w:instrText xml:space="preserve"> REF _Ref455173800 \h </w:instrText>
        </w:r>
      </w:ins>
      <w:r w:rsidR="00E5244A">
        <w:rPr>
          <w:rFonts w:cs="Times New Roman"/>
        </w:rPr>
      </w:r>
      <w:r w:rsidR="00E5244A">
        <w:rPr>
          <w:rFonts w:cs="Times New Roman"/>
        </w:rPr>
        <w:fldChar w:fldCharType="separate"/>
      </w:r>
      <w:ins w:id="2304" w:author="Tiago M Dias" w:date="2016-07-01T22:01:00Z">
        <w:r w:rsidR="00E5244A" w:rsidRPr="0053431A">
          <w:rPr>
            <w:bCs/>
            <w:sz w:val="20"/>
            <w:szCs w:val="20"/>
            <w:rPrChange w:id="2305" w:author="Tiago M Dias" w:date="2016-06-18T11:50:00Z">
              <w:rPr>
                <w:b/>
                <w:bCs/>
              </w:rPr>
            </w:rPrChange>
          </w:rPr>
          <w:t>Tabela 1</w:t>
        </w:r>
        <w:r w:rsidR="00E5244A">
          <w:rPr>
            <w:rFonts w:cs="Times New Roman"/>
          </w:rPr>
          <w:fldChar w:fldCharType="end"/>
        </w:r>
      </w:ins>
      <w:ins w:id="2306" w:author="Tiago M Dias" w:date="2016-07-01T21:56:00Z">
        <w:r w:rsidR="00E5244A">
          <w:rPr>
            <w:rFonts w:cs="Times New Roman"/>
          </w:rPr>
          <w:t>)</w:t>
        </w:r>
      </w:ins>
      <w:ins w:id="2307" w:author="Tiago M Dias" w:date="2016-06-18T13:15:00Z">
        <w:r>
          <w:rPr>
            <w:rFonts w:cs="Times New Roman"/>
          </w:rPr>
          <w:t>.</w:t>
        </w:r>
      </w:ins>
    </w:p>
    <w:p w14:paraId="461785B6" w14:textId="1F766F76" w:rsidR="00D5597B" w:rsidRDefault="00D5597B" w:rsidP="00D5597B">
      <w:pPr>
        <w:rPr>
          <w:ins w:id="2308" w:author="Tiago M Dias" w:date="2016-06-18T13:15:00Z"/>
          <w:rFonts w:cs="Times New Roman"/>
        </w:rPr>
      </w:pPr>
      <w:ins w:id="2309" w:author="Tiago M Dias" w:date="2016-06-18T13:15:00Z">
        <w:r>
          <w:rPr>
            <w:rFonts w:cs="Times New Roman"/>
          </w:rPr>
          <w:tab/>
        </w:r>
      </w:ins>
      <w:ins w:id="2310" w:author="Tiago M Dias" w:date="2016-07-01T17:56:00Z">
        <w:r w:rsidR="00EF52C5">
          <w:rPr>
            <w:rFonts w:cs="Times New Roman"/>
          </w:rPr>
          <w:t xml:space="preserve">As </w:t>
        </w:r>
      </w:ins>
      <w:ins w:id="2311" w:author="Tiago M Dias" w:date="2016-07-01T21:57:00Z">
        <w:r w:rsidR="00E5244A">
          <w:rPr>
            <w:rFonts w:cs="Times New Roman"/>
          </w:rPr>
          <w:t xml:space="preserve">operações de </w:t>
        </w:r>
      </w:ins>
      <w:ins w:id="2312" w:author="Tiago M Dias" w:date="2016-07-01T17:56:00Z">
        <w:r w:rsidR="00EF52C5">
          <w:rPr>
            <w:rFonts w:cs="Times New Roman"/>
          </w:rPr>
          <w:t>transfer</w:t>
        </w:r>
        <w:r w:rsidR="00E5244A">
          <w:rPr>
            <w:rFonts w:cs="Times New Roman"/>
          </w:rPr>
          <w:t>ência</w:t>
        </w:r>
        <w:r w:rsidR="00EF52C5">
          <w:rPr>
            <w:rFonts w:cs="Times New Roman"/>
          </w:rPr>
          <w:t xml:space="preserve"> de dados </w:t>
        </w:r>
      </w:ins>
      <w:ins w:id="2313" w:author="Tiago M Dias" w:date="2016-07-01T21:57:00Z">
        <w:r w:rsidR="00E5244A">
          <w:rPr>
            <w:rFonts w:cs="Times New Roman"/>
          </w:rPr>
          <w:t xml:space="preserve">entre o subsistema de memória e o banco de registos do PDS16 </w:t>
        </w:r>
      </w:ins>
      <w:ins w:id="2314" w:author="Tiago M Dias" w:date="2016-07-01T17:56:00Z">
        <w:r w:rsidR="00EF52C5">
          <w:rPr>
            <w:rFonts w:cs="Times New Roman"/>
          </w:rPr>
          <w:t xml:space="preserve">podem ser realizadas </w:t>
        </w:r>
      </w:ins>
      <w:ins w:id="2315" w:author="Tiago M Dias" w:date="2016-06-18T13:15:00Z">
        <w:r>
          <w:rPr>
            <w:rFonts w:cs="Times New Roman"/>
          </w:rPr>
          <w:t xml:space="preserve">usando </w:t>
        </w:r>
      </w:ins>
      <w:ins w:id="2316" w:author="Tiago M Dias" w:date="2016-07-01T17:56:00Z">
        <w:r w:rsidR="00EF52C5">
          <w:rPr>
            <w:rFonts w:cs="Times New Roman"/>
          </w:rPr>
          <w:t xml:space="preserve">dois modos </w:t>
        </w:r>
      </w:ins>
      <w:ins w:id="2317" w:author="Tiago M Dias" w:date="2016-06-18T13:15:00Z">
        <w:r w:rsidR="00EF52C5">
          <w:rPr>
            <w:rFonts w:cs="Times New Roman"/>
          </w:rPr>
          <w:t>de endereçamento distint</w:t>
        </w:r>
      </w:ins>
      <w:ins w:id="2318" w:author="Tiago M Dias" w:date="2016-07-01T17:56:00Z">
        <w:r w:rsidR="00EF52C5">
          <w:rPr>
            <w:rFonts w:cs="Times New Roman"/>
          </w:rPr>
          <w:t>o</w:t>
        </w:r>
      </w:ins>
      <w:ins w:id="2319" w:author="Tiago M Dias" w:date="2016-06-18T13:15:00Z">
        <w:r>
          <w:rPr>
            <w:rFonts w:cs="Times New Roman"/>
          </w:rPr>
          <w:t>s:</w:t>
        </w:r>
      </w:ins>
      <w:ins w:id="2320" w:author="Tiago M Dias" w:date="2016-07-01T17:56:00Z">
        <w:r w:rsidR="00EF52C5">
          <w:rPr>
            <w:rFonts w:cs="Times New Roman"/>
          </w:rPr>
          <w:t xml:space="preserve"> o direto ou o baseado indexado.</w:t>
        </w:r>
      </w:ins>
    </w:p>
    <w:p w14:paraId="26AEF45D" w14:textId="5272AC09" w:rsidR="00D5597B" w:rsidRDefault="00D5597B" w:rsidP="00D5597B">
      <w:pPr>
        <w:rPr>
          <w:ins w:id="2321" w:author="Tiago M Dias" w:date="2016-06-18T13:15:00Z"/>
          <w:rFonts w:cs="Times New Roman"/>
        </w:rPr>
      </w:pPr>
      <w:ins w:id="2322" w:author="Tiago M Dias" w:date="2016-06-18T13:15:00Z">
        <w:r>
          <w:rPr>
            <w:rFonts w:cs="Times New Roman"/>
          </w:rPr>
          <w:tab/>
        </w:r>
      </w:ins>
      <w:ins w:id="2323" w:author="Tiago M Dias" w:date="2016-07-01T17:57:00Z">
        <w:r w:rsidR="00EF52C5">
          <w:rPr>
            <w:rFonts w:cs="Times New Roman"/>
          </w:rPr>
          <w:t>No modo de endereçamento</w:t>
        </w:r>
      </w:ins>
      <w:ins w:id="2324" w:author="Tiago M Dias" w:date="2016-06-18T13:15:00Z">
        <w:r>
          <w:rPr>
            <w:rFonts w:cs="Times New Roman"/>
          </w:rPr>
          <w:t xml:space="preserve"> direto</w:t>
        </w:r>
      </w:ins>
      <w:ins w:id="2325" w:author="Tiago M Dias" w:date="2016-07-01T17:57:00Z">
        <w:r w:rsidR="00EF52C5">
          <w:rPr>
            <w:rFonts w:cs="Times New Roman"/>
          </w:rPr>
          <w:t xml:space="preserve">, a posição de memória a aceder </w:t>
        </w:r>
      </w:ins>
      <w:ins w:id="2326" w:author="Tiago M Dias" w:date="2016-07-01T22:01:00Z">
        <w:r w:rsidR="00E5244A">
          <w:rPr>
            <w:rFonts w:cs="Times New Roman"/>
          </w:rPr>
          <w:t xml:space="preserve">para realizar </w:t>
        </w:r>
      </w:ins>
      <w:ins w:id="2327" w:author="Tiago M Dias" w:date="2016-07-01T22:11:00Z">
        <w:r w:rsidR="00A77295">
          <w:rPr>
            <w:rFonts w:cs="Times New Roman"/>
          </w:rPr>
          <w:t>um</w:t>
        </w:r>
      </w:ins>
      <w:ins w:id="2328" w:author="Tiago M Dias" w:date="2016-07-01T22:01:00Z">
        <w:r w:rsidR="00E5244A">
          <w:rPr>
            <w:rFonts w:cs="Times New Roman"/>
          </w:rPr>
          <w:t xml:space="preserve">a operação </w:t>
        </w:r>
      </w:ins>
      <w:ins w:id="2329" w:author="Tiago M Dias" w:date="2016-07-01T22:11:00Z">
        <w:r w:rsidR="00A77295">
          <w:rPr>
            <w:rFonts w:cs="Times New Roman"/>
          </w:rPr>
          <w:t xml:space="preserve">de leitura ou de escrita de dados </w:t>
        </w:r>
      </w:ins>
      <w:ins w:id="2330" w:author="Tiago M Dias" w:date="2016-07-01T22:12:00Z">
        <w:r w:rsidR="00A77295">
          <w:rPr>
            <w:rFonts w:cs="Times New Roman"/>
          </w:rPr>
          <w:t>é</w:t>
        </w:r>
      </w:ins>
      <w:ins w:id="2331" w:author="Tiago M Dias" w:date="2016-07-01T17:57:00Z">
        <w:r w:rsidR="00EF52C5">
          <w:rPr>
            <w:rFonts w:cs="Times New Roman"/>
          </w:rPr>
          <w:t xml:space="preserve"> </w:t>
        </w:r>
        <w:r w:rsidR="00A77295">
          <w:rPr>
            <w:rFonts w:cs="Times New Roman"/>
          </w:rPr>
          <w:t>especificad</w:t>
        </w:r>
      </w:ins>
      <w:ins w:id="2332" w:author="Tiago M Dias" w:date="2016-07-01T22:12:00Z">
        <w:r w:rsidR="00A77295">
          <w:rPr>
            <w:rFonts w:cs="Times New Roman"/>
          </w:rPr>
          <w:t>a</w:t>
        </w:r>
      </w:ins>
      <w:ins w:id="2333" w:author="Tiago M Dias" w:date="2016-07-01T17:57:00Z">
        <w:r w:rsidR="00EF52C5">
          <w:rPr>
            <w:rFonts w:cs="Times New Roman"/>
          </w:rPr>
          <w:t xml:space="preserve"> </w:t>
        </w:r>
      </w:ins>
      <w:ins w:id="2334" w:author="Tiago M Dias" w:date="2016-07-01T22:01:00Z">
        <w:r w:rsidR="00E5244A">
          <w:rPr>
            <w:rFonts w:cs="Times New Roman"/>
          </w:rPr>
          <w:t xml:space="preserve">usando </w:t>
        </w:r>
      </w:ins>
      <w:ins w:id="2335" w:author="Tiago M Dias" w:date="2016-07-01T22:27:00Z">
        <w:r w:rsidR="002258B5">
          <w:rPr>
            <w:rFonts w:cs="Times New Roman"/>
          </w:rPr>
          <w:t xml:space="preserve">apenas </w:t>
        </w:r>
      </w:ins>
      <w:ins w:id="2336" w:author="Tiago M Dias" w:date="2016-07-01T17:57:00Z">
        <w:r w:rsidR="00EF52C5">
          <w:rPr>
            <w:rFonts w:cs="Times New Roman"/>
          </w:rPr>
          <w:t>uma constante,</w:t>
        </w:r>
      </w:ins>
      <w:ins w:id="2337" w:author="Tiago M Dias" w:date="2016-07-01T17:58:00Z">
        <w:r w:rsidR="00EF52C5">
          <w:rPr>
            <w:rFonts w:cs="Times New Roman"/>
          </w:rPr>
          <w:t xml:space="preserve"> </w:t>
        </w:r>
      </w:ins>
      <w:ins w:id="2338" w:author="Tiago M Dias" w:date="2016-07-01T17:57:00Z">
        <w:r w:rsidR="00EF52C5">
          <w:rPr>
            <w:rFonts w:cs="Times New Roman"/>
          </w:rPr>
          <w:t xml:space="preserve">codificada </w:t>
        </w:r>
      </w:ins>
      <w:ins w:id="2339" w:author="Tiago M Dias" w:date="2016-07-01T22:12:00Z">
        <w:r w:rsidR="00A77295">
          <w:rPr>
            <w:rFonts w:cs="Times New Roman"/>
          </w:rPr>
          <w:t xml:space="preserve">na própria instrução </w:t>
        </w:r>
      </w:ins>
      <w:ins w:id="2340" w:author="Tiago M Dias" w:date="2016-07-01T17:57:00Z">
        <w:r w:rsidR="00EF52C5">
          <w:rPr>
            <w:rFonts w:cs="Times New Roman"/>
          </w:rPr>
          <w:t>em código binário</w:t>
        </w:r>
      </w:ins>
      <w:ins w:id="2341" w:author="Tiago M Dias" w:date="2016-07-01T17:58:00Z">
        <w:r w:rsidR="00EF52C5">
          <w:rPr>
            <w:rFonts w:cs="Times New Roman"/>
          </w:rPr>
          <w:t xml:space="preserve"> </w:t>
        </w:r>
      </w:ins>
      <w:ins w:id="2342" w:author="Tiago M Dias" w:date="2016-07-01T17:57:00Z">
        <w:r w:rsidR="00EF52C5">
          <w:rPr>
            <w:rFonts w:cs="Times New Roman"/>
          </w:rPr>
          <w:t>natural com 7 bits</w:t>
        </w:r>
      </w:ins>
      <w:ins w:id="2343" w:author="Tiago M Dias" w:date="2016-07-01T17:58:00Z">
        <w:r w:rsidR="00EF52C5">
          <w:rPr>
            <w:rFonts w:cs="Times New Roman"/>
          </w:rPr>
          <w:t>.</w:t>
        </w:r>
      </w:ins>
      <w:ins w:id="2344" w:author="Tiago M Dias" w:date="2016-07-01T18:03:00Z">
        <w:r w:rsidR="00EF52C5">
          <w:rPr>
            <w:rFonts w:cs="Times New Roman"/>
          </w:rPr>
          <w:t xml:space="preserve"> </w:t>
        </w:r>
      </w:ins>
      <w:ins w:id="2345" w:author="Tiago M Dias" w:date="2016-07-01T17:58:00Z">
        <w:r w:rsidR="00EF52C5">
          <w:rPr>
            <w:rFonts w:cs="Times New Roman"/>
          </w:rPr>
          <w:t xml:space="preserve">Para </w:t>
        </w:r>
      </w:ins>
      <w:ins w:id="2346" w:author="Tiago M Dias" w:date="2016-07-01T17:59:00Z">
        <w:r w:rsidR="00EF52C5">
          <w:rPr>
            <w:rFonts w:cs="Times New Roman"/>
          </w:rPr>
          <w:t xml:space="preserve">aumentar a eficiência da codificação, o valor desta constante </w:t>
        </w:r>
      </w:ins>
      <w:ins w:id="2347" w:author="Tiago M Dias" w:date="2016-07-01T18:00:00Z">
        <w:r w:rsidR="00EF52C5">
          <w:rPr>
            <w:rFonts w:cs="Times New Roman"/>
          </w:rPr>
          <w:t xml:space="preserve">é determinado tendo </w:t>
        </w:r>
      </w:ins>
      <w:ins w:id="2348" w:author="Tiago M Dias" w:date="2016-07-01T17:59:00Z">
        <w:r w:rsidR="00EF52C5">
          <w:rPr>
            <w:rFonts w:cs="Times New Roman"/>
          </w:rPr>
          <w:t xml:space="preserve">em conta o tipo de dados que </w:t>
        </w:r>
      </w:ins>
      <w:ins w:id="2349" w:author="Tiago M Dias" w:date="2016-07-01T18:00:00Z">
        <w:r w:rsidR="00EF52C5">
          <w:rPr>
            <w:rFonts w:cs="Times New Roman"/>
          </w:rPr>
          <w:t xml:space="preserve">a instrução </w:t>
        </w:r>
      </w:ins>
      <w:ins w:id="2350" w:author="Tiago M Dias" w:date="2016-07-01T17:59:00Z">
        <w:r w:rsidR="00EF52C5">
          <w:rPr>
            <w:rFonts w:cs="Times New Roman"/>
          </w:rPr>
          <w:t xml:space="preserve">manipula, </w:t>
        </w:r>
      </w:ins>
      <w:ins w:id="2351" w:author="Tiago M Dias" w:date="2016-07-01T22:03:00Z">
        <w:r w:rsidR="00E5244A">
          <w:rPr>
            <w:rFonts w:cs="Times New Roman"/>
          </w:rPr>
          <w:t xml:space="preserve">i.e. </w:t>
        </w:r>
      </w:ins>
      <w:ins w:id="2352" w:author="Tiago M Dias" w:date="2016-07-01T22:04:00Z">
        <w:r w:rsidR="00E5244A">
          <w:rPr>
            <w:rFonts w:cs="Times New Roman"/>
          </w:rPr>
          <w:t xml:space="preserve">uma palavra ou um byte. </w:t>
        </w:r>
      </w:ins>
      <w:ins w:id="2353" w:author="Tiago M Dias" w:date="2016-07-01T22:08:00Z">
        <w:r w:rsidR="00A77295">
          <w:rPr>
            <w:rFonts w:cs="Times New Roman"/>
          </w:rPr>
          <w:t xml:space="preserve">Logo, para </w:t>
        </w:r>
      </w:ins>
      <w:ins w:id="2354" w:author="Tiago M Dias" w:date="2016-07-01T22:07:00Z">
        <w:r w:rsidR="00A77295">
          <w:rPr>
            <w:rFonts w:cs="Times New Roman"/>
          </w:rPr>
          <w:t xml:space="preserve">as instruções </w:t>
        </w:r>
      </w:ins>
      <w:ins w:id="2355" w:author="Tiago M Dias" w:date="2016-07-01T22:11:00Z">
        <w:r w:rsidR="00A77295">
          <w:rPr>
            <w:rFonts w:ascii="Courier New" w:hAnsi="Courier New" w:cs="Courier New"/>
          </w:rPr>
          <w:t>ld</w:t>
        </w:r>
        <w:r w:rsidR="00A77295">
          <w:rPr>
            <w:rFonts w:cs="Times New Roman"/>
          </w:rPr>
          <w:t xml:space="preserve"> </w:t>
        </w:r>
      </w:ins>
      <w:ins w:id="2356" w:author="Tiago M Dias" w:date="2016-07-01T22:07:00Z">
        <w:r w:rsidR="00A77295">
          <w:rPr>
            <w:rFonts w:cs="Times New Roman"/>
          </w:rPr>
          <w:t xml:space="preserve">e </w:t>
        </w:r>
      </w:ins>
      <w:ins w:id="2357" w:author="Tiago M Dias" w:date="2016-07-01T22:11:00Z">
        <w:r w:rsidR="00A77295">
          <w:rPr>
            <w:rFonts w:ascii="Courier New" w:hAnsi="Courier New" w:cs="Courier New"/>
          </w:rPr>
          <w:t>st</w:t>
        </w:r>
      </w:ins>
      <w:ins w:id="2358" w:author="Tiago M Dias" w:date="2016-07-01T22:07:00Z">
        <w:r w:rsidR="00A77295">
          <w:rPr>
            <w:rFonts w:cs="Times New Roman"/>
          </w:rPr>
          <w:t xml:space="preserve"> </w:t>
        </w:r>
      </w:ins>
      <w:ins w:id="2359" w:author="Tiago M Dias" w:date="2016-07-01T22:08:00Z">
        <w:r w:rsidR="00A77295">
          <w:rPr>
            <w:rFonts w:cs="Times New Roman"/>
          </w:rPr>
          <w:t>a consta</w:t>
        </w:r>
      </w:ins>
      <w:ins w:id="2360" w:author="Tiago M Dias" w:date="2016-07-01T22:14:00Z">
        <w:r w:rsidR="00227B4A">
          <w:rPr>
            <w:rFonts w:cs="Times New Roman"/>
          </w:rPr>
          <w:t>n</w:t>
        </w:r>
      </w:ins>
      <w:ins w:id="2361" w:author="Tiago M Dias" w:date="2016-07-01T22:08:00Z">
        <w:r w:rsidR="00A77295">
          <w:rPr>
            <w:rFonts w:cs="Times New Roman"/>
          </w:rPr>
          <w:t xml:space="preserve">te permite acesso </w:t>
        </w:r>
      </w:ins>
      <w:ins w:id="2362" w:author="Tiago M Dias" w:date="2016-07-01T22:09:00Z">
        <w:r w:rsidR="00A77295">
          <w:rPr>
            <w:rFonts w:cs="Times New Roman"/>
          </w:rPr>
          <w:t xml:space="preserve">direto </w:t>
        </w:r>
      </w:ins>
      <w:ins w:id="2363" w:author="Tiago M Dias" w:date="2016-07-01T22:08:00Z">
        <w:r w:rsidR="00A77295">
          <w:rPr>
            <w:rFonts w:cs="Times New Roman"/>
          </w:rPr>
          <w:t xml:space="preserve">às primeiras 128 palavras </w:t>
        </w:r>
      </w:ins>
      <w:ins w:id="2364" w:author="Tiago M Dias" w:date="2016-07-01T22:09:00Z">
        <w:r w:rsidR="00A77295">
          <w:rPr>
            <w:rFonts w:cs="Times New Roman"/>
          </w:rPr>
          <w:t>do espaço de memória do PDS16</w:t>
        </w:r>
      </w:ins>
      <w:ins w:id="2365" w:author="Tiago M Dias" w:date="2016-07-01T22:10:00Z">
        <w:r w:rsidR="00A77295">
          <w:rPr>
            <w:rFonts w:cs="Times New Roman"/>
          </w:rPr>
          <w:t xml:space="preserve"> (endereços </w:t>
        </w:r>
        <w:r w:rsidR="00A77295" w:rsidRPr="00A77295">
          <w:rPr>
            <w:rFonts w:ascii="Courier New" w:hAnsi="Courier New" w:cs="Courier New"/>
            <w:rPrChange w:id="2366" w:author="Tiago M Dias" w:date="2016-07-01T22:13:00Z">
              <w:rPr>
                <w:rFonts w:cs="Times New Roman"/>
              </w:rPr>
            </w:rPrChange>
          </w:rPr>
          <w:t>0x0</w:t>
        </w:r>
      </w:ins>
      <w:ins w:id="2367" w:author="Tiago M Dias" w:date="2016-07-01T22:13:00Z">
        <w:r w:rsidR="00A77295">
          <w:rPr>
            <w:rFonts w:cs="Times New Roman"/>
          </w:rPr>
          <w:t xml:space="preserve"> </w:t>
        </w:r>
      </w:ins>
      <w:ins w:id="2368" w:author="Tiago M Dias" w:date="2016-07-01T22:10:00Z">
        <w:r w:rsidR="00A77295">
          <w:rPr>
            <w:rFonts w:cs="Times New Roman"/>
          </w:rPr>
          <w:t xml:space="preserve">a </w:t>
        </w:r>
        <w:r w:rsidR="00A77295" w:rsidRPr="00A77295">
          <w:rPr>
            <w:rFonts w:ascii="Courier New" w:hAnsi="Courier New" w:cs="Courier New"/>
            <w:rPrChange w:id="2369" w:author="Tiago M Dias" w:date="2016-07-01T22:13:00Z">
              <w:rPr>
                <w:rFonts w:cs="Times New Roman"/>
              </w:rPr>
            </w:rPrChange>
          </w:rPr>
          <w:t>0xFE</w:t>
        </w:r>
        <w:r w:rsidR="00A77295">
          <w:rPr>
            <w:rFonts w:cs="Times New Roman"/>
          </w:rPr>
          <w:t>)</w:t>
        </w:r>
      </w:ins>
      <w:ins w:id="2370" w:author="Tiago M Dias" w:date="2016-07-01T22:09:00Z">
        <w:r w:rsidR="00A77295">
          <w:rPr>
            <w:rFonts w:cs="Times New Roman"/>
          </w:rPr>
          <w:t xml:space="preserve">, </w:t>
        </w:r>
      </w:ins>
      <w:ins w:id="2371" w:author="Tiago M Dias" w:date="2016-07-01T22:10:00Z">
        <w:r w:rsidR="00A77295">
          <w:rPr>
            <w:rFonts w:cs="Times New Roman"/>
          </w:rPr>
          <w:t xml:space="preserve">enquanto </w:t>
        </w:r>
      </w:ins>
      <w:ins w:id="2372" w:author="Tiago M Dias" w:date="2016-07-01T22:12:00Z">
        <w:r w:rsidR="00A77295">
          <w:rPr>
            <w:rFonts w:cs="Times New Roman"/>
          </w:rPr>
          <w:t>n</w:t>
        </w:r>
      </w:ins>
      <w:ins w:id="2373" w:author="Tiago M Dias" w:date="2016-07-01T22:10:00Z">
        <w:r w:rsidR="00A77295">
          <w:rPr>
            <w:rFonts w:cs="Times New Roman"/>
          </w:rPr>
          <w:t xml:space="preserve">as instruções </w:t>
        </w:r>
      </w:ins>
      <w:ins w:id="2374" w:author="Tiago M Dias" w:date="2016-07-01T22:11:00Z">
        <w:r w:rsidR="00A77295">
          <w:rPr>
            <w:rFonts w:ascii="Courier New" w:hAnsi="Courier New" w:cs="Courier New"/>
          </w:rPr>
          <w:t>ldb</w:t>
        </w:r>
        <w:r w:rsidR="00A77295">
          <w:rPr>
            <w:rFonts w:cs="Times New Roman"/>
          </w:rPr>
          <w:t xml:space="preserve"> e </w:t>
        </w:r>
        <w:r w:rsidR="00A77295">
          <w:rPr>
            <w:rFonts w:ascii="Courier New" w:hAnsi="Courier New" w:cs="Courier New"/>
          </w:rPr>
          <w:t>stb</w:t>
        </w:r>
      </w:ins>
      <w:ins w:id="2375" w:author="Tiago M Dias" w:date="2016-07-01T22:10:00Z">
        <w:r w:rsidR="00A77295">
          <w:rPr>
            <w:rFonts w:cs="Times New Roman"/>
          </w:rPr>
          <w:t xml:space="preserve"> </w:t>
        </w:r>
      </w:ins>
      <w:ins w:id="2376" w:author="Tiago M Dias" w:date="2016-07-01T22:13:00Z">
        <w:r w:rsidR="00A77295">
          <w:rPr>
            <w:rFonts w:cs="Times New Roman"/>
          </w:rPr>
          <w:t>assegura</w:t>
        </w:r>
      </w:ins>
      <w:ins w:id="2377" w:author="Tiago M Dias" w:date="2016-07-01T22:10:00Z">
        <w:r w:rsidR="00A77295">
          <w:rPr>
            <w:rFonts w:cs="Times New Roman"/>
          </w:rPr>
          <w:t xml:space="preserve"> acesso direto apenas aos primeiros 128 bytes (endereços </w:t>
        </w:r>
        <w:r w:rsidR="00A77295" w:rsidRPr="00A77295">
          <w:rPr>
            <w:rFonts w:ascii="Courier New" w:hAnsi="Courier New" w:cs="Courier New"/>
            <w:rPrChange w:id="2378" w:author="Tiago M Dias" w:date="2016-07-01T22:13:00Z">
              <w:rPr>
                <w:rFonts w:cs="Times New Roman"/>
              </w:rPr>
            </w:rPrChange>
          </w:rPr>
          <w:t>0x0</w:t>
        </w:r>
        <w:r w:rsidR="00A77295">
          <w:rPr>
            <w:rFonts w:cs="Times New Roman"/>
          </w:rPr>
          <w:t xml:space="preserve"> </w:t>
        </w:r>
      </w:ins>
      <w:ins w:id="2379" w:author="Tiago M Dias" w:date="2016-07-01T22:13:00Z">
        <w:r w:rsidR="00A77295">
          <w:rPr>
            <w:rFonts w:cs="Times New Roman"/>
          </w:rPr>
          <w:t xml:space="preserve">a </w:t>
        </w:r>
      </w:ins>
      <w:ins w:id="2380" w:author="Tiago M Dias" w:date="2016-07-01T22:10:00Z">
        <w:r w:rsidR="00A77295" w:rsidRPr="00A77295">
          <w:rPr>
            <w:rFonts w:ascii="Courier New" w:hAnsi="Courier New" w:cs="Courier New"/>
            <w:rPrChange w:id="2381" w:author="Tiago M Dias" w:date="2016-07-01T22:13:00Z">
              <w:rPr>
                <w:rFonts w:cs="Times New Roman"/>
              </w:rPr>
            </w:rPrChange>
          </w:rPr>
          <w:t>0x7F</w:t>
        </w:r>
        <w:r w:rsidR="00A77295">
          <w:rPr>
            <w:rFonts w:cs="Times New Roman"/>
          </w:rPr>
          <w:t>)</w:t>
        </w:r>
      </w:ins>
      <w:ins w:id="2382" w:author="Tiago M Dias" w:date="2016-07-01T22:14:00Z">
        <w:r w:rsidR="00227B4A">
          <w:rPr>
            <w:rFonts w:cs="Times New Roman"/>
          </w:rPr>
          <w:t xml:space="preserve">. </w:t>
        </w:r>
      </w:ins>
      <w:ins w:id="2383" w:author="Tiago M Dias" w:date="2016-07-01T22:16:00Z">
        <w:r w:rsidR="00227B4A">
          <w:rPr>
            <w:rFonts w:cs="Times New Roman"/>
          </w:rPr>
          <w:t xml:space="preserve">Isto é conseguido ao nível da micro arquitetura do </w:t>
        </w:r>
      </w:ins>
      <w:ins w:id="2384" w:author="Tiago M Dias" w:date="2016-07-01T23:25:00Z">
        <w:r w:rsidR="009B1403">
          <w:rPr>
            <w:rFonts w:cs="Times New Roman"/>
          </w:rPr>
          <w:t>processador</w:t>
        </w:r>
      </w:ins>
      <w:ins w:id="2385" w:author="Tiago M Dias" w:date="2016-07-01T22:16:00Z">
        <w:r w:rsidR="00227B4A">
          <w:rPr>
            <w:rFonts w:cs="Times New Roman"/>
          </w:rPr>
          <w:t>, onde</w:t>
        </w:r>
      </w:ins>
      <w:ins w:id="2386" w:author="Tiago M Dias" w:date="2016-07-01T22:17:00Z">
        <w:r w:rsidR="00113324">
          <w:rPr>
            <w:rFonts w:cs="Times New Roman"/>
          </w:rPr>
          <w:t xml:space="preserve">, </w:t>
        </w:r>
      </w:ins>
      <w:ins w:id="2387" w:author="Tiago M Dias" w:date="2016-07-01T22:18:00Z">
        <w:r w:rsidR="00113324">
          <w:rPr>
            <w:rFonts w:cs="Times New Roman"/>
          </w:rPr>
          <w:t>para as</w:t>
        </w:r>
      </w:ins>
      <w:ins w:id="2388" w:author="Tiago M Dias" w:date="2016-07-01T23:25:00Z">
        <w:r w:rsidR="009B1403">
          <w:rPr>
            <w:rFonts w:cs="Times New Roman"/>
          </w:rPr>
          <w:t xml:space="preserve"> instruções</w:t>
        </w:r>
      </w:ins>
      <w:ins w:id="2389" w:author="Tiago M Dias" w:date="2016-07-01T22:18:00Z">
        <w:r w:rsidR="00113324">
          <w:rPr>
            <w:rFonts w:cs="Times New Roman"/>
          </w:rPr>
          <w:t xml:space="preserve"> </w:t>
        </w:r>
        <w:r w:rsidR="00113324">
          <w:rPr>
            <w:rFonts w:ascii="Courier New" w:hAnsi="Courier New" w:cs="Courier New"/>
          </w:rPr>
          <w:t>ld</w:t>
        </w:r>
        <w:r w:rsidR="00113324">
          <w:rPr>
            <w:rFonts w:cs="Times New Roman"/>
          </w:rPr>
          <w:t xml:space="preserve"> e </w:t>
        </w:r>
        <w:r w:rsidR="00113324">
          <w:rPr>
            <w:rFonts w:ascii="Courier New" w:hAnsi="Courier New" w:cs="Courier New"/>
          </w:rPr>
          <w:t>st</w:t>
        </w:r>
        <w:r w:rsidR="00113324">
          <w:rPr>
            <w:rFonts w:cs="Times New Roman"/>
          </w:rPr>
          <w:t xml:space="preserve">, </w:t>
        </w:r>
      </w:ins>
      <w:ins w:id="2390" w:author="Tiago M Dias" w:date="2016-07-01T22:14:00Z">
        <w:r w:rsidR="00227B4A">
          <w:rPr>
            <w:rFonts w:cs="Times New Roman"/>
          </w:rPr>
          <w:t>o valor da consta</w:t>
        </w:r>
      </w:ins>
      <w:ins w:id="2391" w:author="Tiago M Dias" w:date="2016-07-01T22:15:00Z">
        <w:r w:rsidR="00227B4A">
          <w:rPr>
            <w:rFonts w:cs="Times New Roman"/>
          </w:rPr>
          <w:t>n</w:t>
        </w:r>
      </w:ins>
      <w:ins w:id="2392" w:author="Tiago M Dias" w:date="2016-07-01T22:14:00Z">
        <w:r w:rsidR="00227B4A">
          <w:rPr>
            <w:rFonts w:cs="Times New Roman"/>
          </w:rPr>
          <w:t xml:space="preserve">te </w:t>
        </w:r>
      </w:ins>
      <w:ins w:id="2393" w:author="Tiago M Dias" w:date="2016-07-01T22:15:00Z">
        <w:r w:rsidR="00227B4A">
          <w:rPr>
            <w:rFonts w:cs="Times New Roman"/>
          </w:rPr>
          <w:t xml:space="preserve">é multiplicado por 2 </w:t>
        </w:r>
      </w:ins>
      <w:ins w:id="2394" w:author="Tiago M Dias" w:date="2016-07-01T22:17:00Z">
        <w:r w:rsidR="00227B4A">
          <w:rPr>
            <w:rFonts w:cs="Times New Roman"/>
          </w:rPr>
          <w:t>antes de ser colocado no barramento de endereço</w:t>
        </w:r>
      </w:ins>
      <w:ins w:id="2395" w:author="Tiago M Dias" w:date="2016-07-01T22:15:00Z">
        <w:r w:rsidR="00227B4A">
          <w:rPr>
            <w:rFonts w:cs="Times New Roman"/>
          </w:rPr>
          <w:t>.</w:t>
        </w:r>
      </w:ins>
    </w:p>
    <w:p w14:paraId="65713568" w14:textId="3B76F6DE" w:rsidR="002258B5" w:rsidRDefault="00D5597B" w:rsidP="00D5597B">
      <w:pPr>
        <w:rPr>
          <w:ins w:id="2396" w:author="Tiago M Dias" w:date="2016-07-01T22:41:00Z"/>
          <w:rFonts w:cs="Times New Roman"/>
        </w:rPr>
      </w:pPr>
      <w:ins w:id="2397" w:author="Tiago M Dias" w:date="2016-06-18T13:15:00Z">
        <w:r>
          <w:rPr>
            <w:rFonts w:cs="Times New Roman"/>
          </w:rPr>
          <w:tab/>
          <w:t>Por outro lado</w:t>
        </w:r>
      </w:ins>
      <w:ins w:id="2398" w:author="Tiago M Dias" w:date="2016-07-01T22:27:00Z">
        <w:r w:rsidR="002258B5">
          <w:rPr>
            <w:rFonts w:cs="Times New Roman"/>
          </w:rPr>
          <w:t>,</w:t>
        </w:r>
      </w:ins>
      <w:ins w:id="2399" w:author="Tiago M Dias" w:date="2016-06-18T13:15:00Z">
        <w:r>
          <w:rPr>
            <w:rFonts w:cs="Times New Roman"/>
          </w:rPr>
          <w:t xml:space="preserve"> </w:t>
        </w:r>
      </w:ins>
      <w:ins w:id="2400" w:author="Tiago M Dias" w:date="2016-07-01T22:27:00Z">
        <w:r w:rsidR="002258B5">
          <w:rPr>
            <w:rFonts w:cs="Times New Roman"/>
          </w:rPr>
          <w:t xml:space="preserve">o endereço da posição de memória a aceder </w:t>
        </w:r>
      </w:ins>
      <w:ins w:id="2401" w:author="Tiago M Dias" w:date="2016-07-01T22:40:00Z">
        <w:r w:rsidR="004D4F0C">
          <w:rPr>
            <w:rFonts w:cs="Times New Roman"/>
          </w:rPr>
          <w:t xml:space="preserve">no modo de endereçamento baseado indexado </w:t>
        </w:r>
      </w:ins>
      <w:ins w:id="2402" w:author="Tiago M Dias" w:date="2016-07-01T22:28:00Z">
        <w:r w:rsidR="002258B5">
          <w:rPr>
            <w:rFonts w:cs="Times New Roman"/>
          </w:rPr>
          <w:t xml:space="preserve">é definido à custa de dois parâmetros: um </w:t>
        </w:r>
      </w:ins>
      <w:ins w:id="2403" w:author="Tiago M Dias" w:date="2016-07-01T23:26:00Z">
        <w:r w:rsidR="00CF32C4">
          <w:rPr>
            <w:rFonts w:cs="Times New Roman"/>
          </w:rPr>
          <w:t xml:space="preserve">valor </w:t>
        </w:r>
      </w:ins>
      <w:ins w:id="2404" w:author="Tiago M Dias" w:date="2016-07-01T22:28:00Z">
        <w:r w:rsidR="002258B5">
          <w:rPr>
            <w:rFonts w:cs="Times New Roman"/>
          </w:rPr>
          <w:t>base e um ín</w:t>
        </w:r>
      </w:ins>
      <w:ins w:id="2405" w:author="Tiago M Dias" w:date="2016-07-01T22:29:00Z">
        <w:r w:rsidR="002258B5">
          <w:rPr>
            <w:rFonts w:cs="Times New Roman"/>
          </w:rPr>
          <w:t>d</w:t>
        </w:r>
      </w:ins>
      <w:ins w:id="2406" w:author="Tiago M Dias" w:date="2016-07-01T22:28:00Z">
        <w:r w:rsidR="002258B5">
          <w:rPr>
            <w:rFonts w:cs="Times New Roman"/>
          </w:rPr>
          <w:t>ic</w:t>
        </w:r>
      </w:ins>
      <w:ins w:id="2407" w:author="Tiago M Dias" w:date="2016-07-01T22:29:00Z">
        <w:r w:rsidR="002258B5">
          <w:rPr>
            <w:rFonts w:cs="Times New Roman"/>
          </w:rPr>
          <w:t xml:space="preserve">e. </w:t>
        </w:r>
      </w:ins>
      <w:ins w:id="2408" w:author="Tiago M Dias" w:date="2016-07-01T22:30:00Z">
        <w:r w:rsidR="002258B5">
          <w:rPr>
            <w:rFonts w:cs="Times New Roman"/>
          </w:rPr>
          <w:t>Independentemente da instrução considerada, o valor d</w:t>
        </w:r>
      </w:ins>
      <w:ins w:id="2409" w:author="Tiago M Dias" w:date="2016-07-01T22:33:00Z">
        <w:r w:rsidR="002258B5">
          <w:rPr>
            <w:rFonts w:cs="Times New Roman"/>
          </w:rPr>
          <w:t xml:space="preserve">a </w:t>
        </w:r>
      </w:ins>
      <w:ins w:id="2410" w:author="Tiago M Dias" w:date="2016-07-01T22:30:00Z">
        <w:r w:rsidR="002258B5">
          <w:rPr>
            <w:rFonts w:cs="Times New Roman"/>
          </w:rPr>
          <w:t>base é sempre obtido d</w:t>
        </w:r>
      </w:ins>
      <w:ins w:id="2411" w:author="Tiago M Dias" w:date="2016-07-01T22:31:00Z">
        <w:r w:rsidR="002258B5">
          <w:rPr>
            <w:rFonts w:cs="Times New Roman"/>
          </w:rPr>
          <w:t xml:space="preserve">o banco de registos do PDS16, enquanto o valor do índice pode ser </w:t>
        </w:r>
      </w:ins>
      <w:ins w:id="2412" w:author="Tiago M Dias" w:date="2016-07-01T22:32:00Z">
        <w:r w:rsidR="002258B5">
          <w:rPr>
            <w:rFonts w:cs="Times New Roman"/>
          </w:rPr>
          <w:t xml:space="preserve">obtido também de um </w:t>
        </w:r>
      </w:ins>
      <w:ins w:id="2413" w:author="Tiago M Dias" w:date="2016-07-01T23:26:00Z">
        <w:r w:rsidR="00CF32C4">
          <w:rPr>
            <w:rFonts w:cs="Times New Roman"/>
          </w:rPr>
          <w:t xml:space="preserve">desses </w:t>
        </w:r>
      </w:ins>
      <w:ins w:id="2414" w:author="Tiago M Dias" w:date="2016-07-01T22:32:00Z">
        <w:r w:rsidR="002258B5">
          <w:rPr>
            <w:rFonts w:cs="Times New Roman"/>
          </w:rPr>
          <w:t>registo</w:t>
        </w:r>
      </w:ins>
      <w:ins w:id="2415" w:author="Tiago M Dias" w:date="2016-07-01T23:26:00Z">
        <w:r w:rsidR="00CF32C4">
          <w:rPr>
            <w:rFonts w:cs="Times New Roman"/>
          </w:rPr>
          <w:t>s</w:t>
        </w:r>
      </w:ins>
      <w:ins w:id="2416" w:author="Tiago M Dias" w:date="2016-07-01T22:32:00Z">
        <w:r w:rsidR="002258B5">
          <w:rPr>
            <w:rFonts w:cs="Times New Roman"/>
          </w:rPr>
          <w:t xml:space="preserve"> ou </w:t>
        </w:r>
      </w:ins>
      <w:ins w:id="2417" w:author="Tiago M Dias" w:date="2016-07-01T22:31:00Z">
        <w:r w:rsidR="002258B5">
          <w:rPr>
            <w:rFonts w:cs="Times New Roman"/>
          </w:rPr>
          <w:t>definido usando uma constante</w:t>
        </w:r>
      </w:ins>
      <w:ins w:id="2418" w:author="Tiago M Dias" w:date="2016-07-01T22:32:00Z">
        <w:r w:rsidR="002258B5">
          <w:rPr>
            <w:rFonts w:cs="Times New Roman"/>
          </w:rPr>
          <w:t xml:space="preserve"> </w:t>
        </w:r>
      </w:ins>
      <w:ins w:id="2419" w:author="Tiago M Dias" w:date="2016-07-01T22:40:00Z">
        <w:r w:rsidR="004D4F0C">
          <w:rPr>
            <w:rFonts w:cs="Times New Roman"/>
          </w:rPr>
          <w:t xml:space="preserve">codificada em código binário natural com 3 bits </w:t>
        </w:r>
      </w:ins>
      <w:ins w:id="2420" w:author="Tiago M Dias" w:date="2016-07-01T22:32:00Z">
        <w:r w:rsidR="002258B5">
          <w:rPr>
            <w:rFonts w:cs="Times New Roman"/>
          </w:rPr>
          <w:t xml:space="preserve">(ver </w:t>
        </w:r>
        <w:r w:rsidR="002258B5">
          <w:rPr>
            <w:rFonts w:cs="Times New Roman"/>
          </w:rPr>
          <w:fldChar w:fldCharType="begin"/>
        </w:r>
        <w:r w:rsidR="002258B5">
          <w:rPr>
            <w:rFonts w:cs="Times New Roman"/>
          </w:rPr>
          <w:instrText xml:space="preserve"> REF _Ref455173800 \h </w:instrText>
        </w:r>
      </w:ins>
      <w:r w:rsidR="002258B5">
        <w:rPr>
          <w:rFonts w:cs="Times New Roman"/>
        </w:rPr>
      </w:r>
      <w:ins w:id="2421" w:author="Tiago M Dias" w:date="2016-07-01T22:32:00Z">
        <w:r w:rsidR="002258B5">
          <w:rPr>
            <w:rFonts w:cs="Times New Roman"/>
          </w:rPr>
          <w:fldChar w:fldCharType="separate"/>
        </w:r>
        <w:r w:rsidR="002258B5" w:rsidRPr="00C55138">
          <w:rPr>
            <w:bCs/>
            <w:sz w:val="20"/>
            <w:szCs w:val="20"/>
          </w:rPr>
          <w:t>Tabela 1</w:t>
        </w:r>
        <w:r w:rsidR="002258B5">
          <w:rPr>
            <w:rFonts w:cs="Times New Roman"/>
          </w:rPr>
          <w:fldChar w:fldCharType="end"/>
        </w:r>
        <w:r w:rsidR="002258B5">
          <w:rPr>
            <w:rFonts w:cs="Times New Roman"/>
          </w:rPr>
          <w:t>).</w:t>
        </w:r>
      </w:ins>
    </w:p>
    <w:p w14:paraId="1718E4DA" w14:textId="7CA8DF9D" w:rsidR="004D4F0C" w:rsidRDefault="004D4F0C" w:rsidP="004D4F0C">
      <w:pPr>
        <w:rPr>
          <w:ins w:id="2422" w:author="Tiago M Dias" w:date="2016-07-01T22:41:00Z"/>
          <w:rFonts w:cs="Times New Roman"/>
        </w:rPr>
      </w:pPr>
      <w:ins w:id="2423" w:author="Tiago M Dias" w:date="2016-07-01T22:42:00Z">
        <w:r>
          <w:rPr>
            <w:rFonts w:cs="Times New Roman"/>
          </w:rPr>
          <w:t xml:space="preserve">Pelas razões anteriormente apresentadas, </w:t>
        </w:r>
      </w:ins>
      <w:ins w:id="2424" w:author="Tiago M Dias" w:date="2016-07-01T23:27:00Z">
        <w:r w:rsidR="00CF32C4">
          <w:rPr>
            <w:rFonts w:cs="Times New Roman"/>
          </w:rPr>
          <w:t>aquando d</w:t>
        </w:r>
      </w:ins>
      <w:ins w:id="2425" w:author="Tiago M Dias" w:date="2016-07-01T22:43:00Z">
        <w:r>
          <w:rPr>
            <w:rFonts w:cs="Times New Roman"/>
          </w:rPr>
          <w:t xml:space="preserve">a execução das instruções </w:t>
        </w:r>
        <w:r>
          <w:rPr>
            <w:rFonts w:ascii="Courier New" w:hAnsi="Courier New" w:cs="Courier New"/>
          </w:rPr>
          <w:t>ld</w:t>
        </w:r>
        <w:r>
          <w:rPr>
            <w:rFonts w:cs="Times New Roman"/>
          </w:rPr>
          <w:t xml:space="preserve"> e </w:t>
        </w:r>
        <w:r>
          <w:rPr>
            <w:rFonts w:ascii="Courier New" w:hAnsi="Courier New" w:cs="Courier New"/>
          </w:rPr>
          <w:t>st</w:t>
        </w:r>
        <w:r>
          <w:rPr>
            <w:rFonts w:cs="Times New Roman"/>
          </w:rPr>
          <w:t xml:space="preserve"> </w:t>
        </w:r>
      </w:ins>
      <w:ins w:id="2426" w:author="Tiago M Dias" w:date="2016-07-01T22:42:00Z">
        <w:r>
          <w:rPr>
            <w:rFonts w:cs="Times New Roman"/>
          </w:rPr>
          <w:t xml:space="preserve">o valor do </w:t>
        </w:r>
      </w:ins>
      <w:ins w:id="2427" w:author="Tiago M Dias" w:date="2016-07-01T22:43:00Z">
        <w:r>
          <w:rPr>
            <w:rFonts w:cs="Times New Roman"/>
          </w:rPr>
          <w:t>índice</w:t>
        </w:r>
      </w:ins>
      <w:ins w:id="2428" w:author="Tiago M Dias" w:date="2016-07-01T22:42:00Z">
        <w:r>
          <w:rPr>
            <w:rFonts w:cs="Times New Roman"/>
          </w:rPr>
          <w:t xml:space="preserve"> </w:t>
        </w:r>
      </w:ins>
      <w:ins w:id="2429" w:author="Tiago M Dias" w:date="2016-07-01T22:43:00Z">
        <w:r>
          <w:rPr>
            <w:rFonts w:cs="Times New Roman"/>
          </w:rPr>
          <w:t xml:space="preserve">é </w:t>
        </w:r>
      </w:ins>
      <w:ins w:id="2430" w:author="Tiago M Dias" w:date="2016-07-01T22:45:00Z">
        <w:r w:rsidR="00BD5574">
          <w:rPr>
            <w:rFonts w:cs="Times New Roman"/>
          </w:rPr>
          <w:t xml:space="preserve">automaticamente </w:t>
        </w:r>
      </w:ins>
      <w:ins w:id="2431" w:author="Tiago M Dias" w:date="2016-07-01T22:43:00Z">
        <w:r>
          <w:rPr>
            <w:rFonts w:cs="Times New Roman"/>
          </w:rPr>
          <w:t xml:space="preserve">multiplicado por 2 </w:t>
        </w:r>
      </w:ins>
      <w:ins w:id="2432" w:author="Tiago M Dias" w:date="2016-07-01T22:44:00Z">
        <w:r>
          <w:rPr>
            <w:rFonts w:cs="Times New Roman"/>
          </w:rPr>
          <w:t xml:space="preserve">na micro arquitetura </w:t>
        </w:r>
      </w:ins>
      <w:ins w:id="2433" w:author="Tiago M Dias" w:date="2016-07-01T22:43:00Z">
        <w:r>
          <w:rPr>
            <w:rFonts w:cs="Times New Roman"/>
          </w:rPr>
          <w:t>antes de ser colocado no barramento de endereço do processador.</w:t>
        </w:r>
      </w:ins>
    </w:p>
    <w:p w14:paraId="439E3DA4" w14:textId="5E148D12" w:rsidR="00730F1A" w:rsidRDefault="00730F1A">
      <w:pPr>
        <w:pStyle w:val="Cabealho3"/>
        <w:ind w:left="810"/>
        <w:pPrChange w:id="2434" w:author="Tiago M Dias" w:date="2016-07-01T23:22:00Z">
          <w:pPr>
            <w:pStyle w:val="Cabealho3"/>
            <w:numPr>
              <w:ilvl w:val="3"/>
              <w:numId w:val="24"/>
            </w:numPr>
            <w:ind w:left="1530" w:hanging="720"/>
          </w:pPr>
        </w:pPrChange>
      </w:pPr>
      <w:del w:id="2435" w:author="Tiago M Dias" w:date="2016-07-01T22:44:00Z">
        <w:r w:rsidDel="004D4F0C">
          <w:lastRenderedPageBreak/>
          <w:delText xml:space="preserve"> </w:delText>
        </w:r>
      </w:del>
      <w:bookmarkStart w:id="2436" w:name="_Toc455222716"/>
      <w:r>
        <w:t>Controlo d</w:t>
      </w:r>
      <w:ins w:id="2437" w:author="Tiago M Dias" w:date="2016-06-18T13:14:00Z">
        <w:r w:rsidR="00D5597B">
          <w:t>o</w:t>
        </w:r>
      </w:ins>
      <w:del w:id="2438" w:author="Tiago M Dias" w:date="2016-06-18T13:14:00Z">
        <w:r w:rsidDel="00D5597B">
          <w:delText>e</w:delText>
        </w:r>
      </w:del>
      <w:r>
        <w:t xml:space="preserve"> </w:t>
      </w:r>
      <w:del w:id="2439" w:author="Tiago M Dias" w:date="2016-06-18T13:14:00Z">
        <w:r w:rsidDel="00D5597B">
          <w:delText>F</w:delText>
        </w:r>
      </w:del>
      <w:ins w:id="2440" w:author="Tiago M Dias" w:date="2016-06-18T13:14:00Z">
        <w:r w:rsidR="00D5597B">
          <w:t>f</w:t>
        </w:r>
      </w:ins>
      <w:r>
        <w:t xml:space="preserve">luxo de </w:t>
      </w:r>
      <w:del w:id="2441" w:author="Tiago M Dias" w:date="2016-06-18T13:14:00Z">
        <w:r w:rsidDel="00D5597B">
          <w:delText>E</w:delText>
        </w:r>
      </w:del>
      <w:ins w:id="2442" w:author="Tiago M Dias" w:date="2016-06-18T13:14:00Z">
        <w:r w:rsidR="00D5597B">
          <w:t>e</w:t>
        </w:r>
      </w:ins>
      <w:r>
        <w:t>xecução</w:t>
      </w:r>
      <w:bookmarkEnd w:id="2436"/>
    </w:p>
    <w:p w14:paraId="5BBFFEDB" w14:textId="0A7002DC" w:rsidR="00092BDC" w:rsidRDefault="00730F1A" w:rsidP="00730F1A">
      <w:pPr>
        <w:rPr>
          <w:ins w:id="2443" w:author="Tiago M Dias" w:date="2016-07-01T22:51:00Z"/>
          <w:rFonts w:cs="Times New Roman"/>
        </w:rPr>
      </w:pPr>
      <w:r>
        <w:rPr>
          <w:rFonts w:cs="Times New Roman"/>
        </w:rPr>
        <w:tab/>
      </w:r>
      <w:ins w:id="2444" w:author="Tiago M Dias" w:date="2016-07-01T22:51:00Z">
        <w:r w:rsidR="00092BDC">
          <w:rPr>
            <w:rFonts w:cs="Times New Roman"/>
          </w:rPr>
          <w:t>Para controlar o fluxo de execução dos programas, a arquitetura PD</w:t>
        </w:r>
      </w:ins>
      <w:ins w:id="2445" w:author="Tiago M Dias" w:date="2016-07-01T22:52:00Z">
        <w:r w:rsidR="00092BDC">
          <w:rPr>
            <w:rFonts w:cs="Times New Roman"/>
          </w:rPr>
          <w:t>S</w:t>
        </w:r>
      </w:ins>
      <w:ins w:id="2446" w:author="Tiago M Dias" w:date="2016-07-01T22:51:00Z">
        <w:r w:rsidR="00092BDC">
          <w:rPr>
            <w:rFonts w:cs="Times New Roman"/>
          </w:rPr>
          <w:t>16 disponibi</w:t>
        </w:r>
      </w:ins>
      <w:ins w:id="2447" w:author="Tiago M Dias" w:date="2016-07-01T22:52:00Z">
        <w:r w:rsidR="00092BDC">
          <w:rPr>
            <w:rFonts w:cs="Times New Roman"/>
          </w:rPr>
          <w:t>l</w:t>
        </w:r>
      </w:ins>
      <w:ins w:id="2448" w:author="Tiago M Dias" w:date="2016-07-01T22:51:00Z">
        <w:r w:rsidR="00092BDC">
          <w:rPr>
            <w:rFonts w:cs="Times New Roman"/>
          </w:rPr>
          <w:t xml:space="preserve">iza </w:t>
        </w:r>
      </w:ins>
      <w:ins w:id="2449" w:author="Tiago M Dias" w:date="2016-07-01T22:52:00Z">
        <w:r w:rsidR="00092BDC">
          <w:rPr>
            <w:rFonts w:cs="Times New Roman"/>
          </w:rPr>
          <w:t xml:space="preserve">ao programador </w:t>
        </w:r>
      </w:ins>
      <w:ins w:id="2450" w:author="Tiago M Dias" w:date="2016-07-01T22:51:00Z">
        <w:r w:rsidR="00092BDC">
          <w:rPr>
            <w:rFonts w:cs="Times New Roman"/>
          </w:rPr>
          <w:t xml:space="preserve">1 instrução de </w:t>
        </w:r>
      </w:ins>
      <w:ins w:id="2451" w:author="Tiago M Dias" w:date="2016-07-01T22:52:00Z">
        <w:r w:rsidR="00092BDC">
          <w:rPr>
            <w:rFonts w:cs="Times New Roman"/>
          </w:rPr>
          <w:t>salto incondicional e 4 instruções de salto condicional, as quais ava</w:t>
        </w:r>
      </w:ins>
      <w:ins w:id="2452" w:author="Tiago M Dias" w:date="2016-07-01T22:53:00Z">
        <w:r w:rsidR="00092BDC">
          <w:rPr>
            <w:rFonts w:cs="Times New Roman"/>
          </w:rPr>
          <w:t>l</w:t>
        </w:r>
      </w:ins>
      <w:ins w:id="2453" w:author="Tiago M Dias" w:date="2016-07-01T22:52:00Z">
        <w:r w:rsidR="00092BDC">
          <w:rPr>
            <w:rFonts w:cs="Times New Roman"/>
          </w:rPr>
          <w:t xml:space="preserve">iam o valor das </w:t>
        </w:r>
        <w:r w:rsidR="00092BDC" w:rsidRPr="00092BDC">
          <w:rPr>
            <w:rFonts w:cs="Times New Roman"/>
            <w:i/>
            <w:rPrChange w:id="2454" w:author="Tiago M Dias" w:date="2016-07-01T22:53:00Z">
              <w:rPr>
                <w:rFonts w:cs="Times New Roman"/>
              </w:rPr>
            </w:rPrChange>
          </w:rPr>
          <w:t>flags</w:t>
        </w:r>
        <w:r w:rsidR="00092BDC">
          <w:rPr>
            <w:rFonts w:cs="Times New Roman"/>
          </w:rPr>
          <w:t xml:space="preserve"> </w:t>
        </w:r>
        <w:r w:rsidR="00092BDC" w:rsidRPr="00092BDC">
          <w:rPr>
            <w:rFonts w:cs="Times New Roman"/>
            <w:i/>
            <w:rPrChange w:id="2455" w:author="Tiago M Dias" w:date="2016-07-01T22:53:00Z">
              <w:rPr>
                <w:rFonts w:cs="Times New Roman"/>
              </w:rPr>
            </w:rPrChange>
          </w:rPr>
          <w:t>Z</w:t>
        </w:r>
      </w:ins>
      <w:ins w:id="2456" w:author="Tiago M Dias" w:date="2016-07-01T22:53:00Z">
        <w:r w:rsidR="00092BDC" w:rsidRPr="00092BDC">
          <w:rPr>
            <w:rFonts w:cs="Times New Roman"/>
            <w:i/>
            <w:rPrChange w:id="2457" w:author="Tiago M Dias" w:date="2016-07-01T22:53:00Z">
              <w:rPr>
                <w:rFonts w:cs="Times New Roman"/>
              </w:rPr>
            </w:rPrChange>
          </w:rPr>
          <w:t>ero</w:t>
        </w:r>
      </w:ins>
      <w:ins w:id="2458" w:author="Tiago M Dias" w:date="2016-07-01T22:52:00Z">
        <w:r w:rsidR="00092BDC">
          <w:rPr>
            <w:rFonts w:cs="Times New Roman"/>
          </w:rPr>
          <w:t xml:space="preserve"> e </w:t>
        </w:r>
        <w:r w:rsidR="00092BDC" w:rsidRPr="00092BDC">
          <w:rPr>
            <w:rFonts w:cs="Times New Roman"/>
            <w:i/>
            <w:rPrChange w:id="2459" w:author="Tiago M Dias" w:date="2016-07-01T22:53:00Z">
              <w:rPr>
                <w:rFonts w:cs="Times New Roman"/>
              </w:rPr>
            </w:rPrChange>
          </w:rPr>
          <w:t>C</w:t>
        </w:r>
      </w:ins>
      <w:ins w:id="2460" w:author="Tiago M Dias" w:date="2016-07-01T22:53:00Z">
        <w:r w:rsidR="00092BDC" w:rsidRPr="00092BDC">
          <w:rPr>
            <w:rFonts w:cs="Times New Roman"/>
            <w:i/>
            <w:rPrChange w:id="2461" w:author="Tiago M Dias" w:date="2016-07-01T22:53:00Z">
              <w:rPr>
                <w:rFonts w:cs="Times New Roman"/>
              </w:rPr>
            </w:rPrChange>
          </w:rPr>
          <w:t>arry</w:t>
        </w:r>
        <w:r w:rsidR="00092BDC">
          <w:rPr>
            <w:rFonts w:cs="Times New Roman"/>
          </w:rPr>
          <w:t xml:space="preserve"> </w:t>
        </w:r>
      </w:ins>
      <w:ins w:id="2462" w:author="Tiago M Dias" w:date="2016-07-01T22:52:00Z">
        <w:r w:rsidR="00092BDC">
          <w:rPr>
            <w:rFonts w:cs="Times New Roman"/>
          </w:rPr>
          <w:t>nas formas direta e complementar</w:t>
        </w:r>
      </w:ins>
      <w:ins w:id="2463" w:author="Tiago M Dias" w:date="2016-07-01T22:53:00Z">
        <w:r w:rsidR="00092BDC">
          <w:rPr>
            <w:rFonts w:cs="Times New Roman"/>
          </w:rPr>
          <w:t xml:space="preserve"> (ver </w:t>
        </w:r>
        <w:r w:rsidR="00092BDC">
          <w:rPr>
            <w:rFonts w:cs="Times New Roman"/>
          </w:rPr>
          <w:fldChar w:fldCharType="begin"/>
        </w:r>
        <w:r w:rsidR="00092BDC">
          <w:rPr>
            <w:rFonts w:cs="Times New Roman"/>
          </w:rPr>
          <w:instrText xml:space="preserve"> REF _Ref455173800 \h </w:instrText>
        </w:r>
      </w:ins>
      <w:r w:rsidR="00092BDC">
        <w:rPr>
          <w:rFonts w:cs="Times New Roman"/>
        </w:rPr>
      </w:r>
      <w:ins w:id="2464" w:author="Tiago M Dias" w:date="2016-07-01T22:53:00Z">
        <w:r w:rsidR="00092BDC">
          <w:rPr>
            <w:rFonts w:cs="Times New Roman"/>
          </w:rPr>
          <w:fldChar w:fldCharType="separate"/>
        </w:r>
        <w:r w:rsidR="00092BDC" w:rsidRPr="00C55138">
          <w:rPr>
            <w:bCs/>
            <w:sz w:val="20"/>
            <w:szCs w:val="20"/>
          </w:rPr>
          <w:t>Tabela 1</w:t>
        </w:r>
        <w:r w:rsidR="00092BDC">
          <w:rPr>
            <w:rFonts w:cs="Times New Roman"/>
          </w:rPr>
          <w:fldChar w:fldCharType="end"/>
        </w:r>
        <w:r w:rsidR="00092BDC">
          <w:rPr>
            <w:rFonts w:cs="Times New Roman"/>
          </w:rPr>
          <w:t>)</w:t>
        </w:r>
      </w:ins>
      <w:ins w:id="2465" w:author="Tiago M Dias" w:date="2016-07-01T22:52:00Z">
        <w:r w:rsidR="00092BDC">
          <w:rPr>
            <w:rFonts w:cs="Times New Roman"/>
          </w:rPr>
          <w:t>.</w:t>
        </w:r>
      </w:ins>
    </w:p>
    <w:p w14:paraId="28AF87BC" w14:textId="5804BEC9" w:rsidR="00730F1A" w:rsidRDefault="00730F1A">
      <w:pPr>
        <w:ind w:firstLine="706"/>
        <w:rPr>
          <w:rFonts w:cs="Times New Roman"/>
        </w:rPr>
        <w:pPrChange w:id="2466" w:author="Tiago M Dias" w:date="2016-07-01T22:53:00Z">
          <w:pPr/>
        </w:pPrChange>
      </w:pPr>
      <w:r>
        <w:rPr>
          <w:rFonts w:cs="Times New Roman"/>
        </w:rPr>
        <w:t xml:space="preserve">Independentemente da </w:t>
      </w:r>
      <w:del w:id="2467" w:author="Tiago M Dias" w:date="2016-07-01T22:50:00Z">
        <w:r w:rsidDel="00092BDC">
          <w:rPr>
            <w:rFonts w:cs="Times New Roman"/>
          </w:rPr>
          <w:delText xml:space="preserve">natureza da </w:delText>
        </w:r>
      </w:del>
      <w:r>
        <w:rPr>
          <w:rFonts w:cs="Times New Roman"/>
        </w:rPr>
        <w:t xml:space="preserve">instrução </w:t>
      </w:r>
      <w:del w:id="2468" w:author="Tiago M Dias" w:date="2016-07-01T22:53:00Z">
        <w:r w:rsidDel="00092BDC">
          <w:rPr>
            <w:rFonts w:cs="Times New Roman"/>
          </w:rPr>
          <w:delText xml:space="preserve">de salto </w:delText>
        </w:r>
      </w:del>
      <w:r>
        <w:rPr>
          <w:rFonts w:cs="Times New Roman"/>
        </w:rPr>
        <w:t xml:space="preserve">considerada, </w:t>
      </w:r>
      <w:del w:id="2469" w:author="Tiago M Dias" w:date="2016-07-01T22:53:00Z">
        <w:r w:rsidDel="00092BDC">
          <w:rPr>
            <w:rFonts w:cs="Times New Roman"/>
          </w:rPr>
          <w:delText xml:space="preserve">i.e. salto incondicional ou salto condicional, </w:delText>
        </w:r>
      </w:del>
      <w:r>
        <w:rPr>
          <w:rFonts w:cs="Times New Roman"/>
        </w:rPr>
        <w:t xml:space="preserve">o </w:t>
      </w:r>
      <w:del w:id="2470" w:author="Tiago M Dias" w:date="2016-07-01T22:50:00Z">
        <w:r w:rsidDel="00092BDC">
          <w:rPr>
            <w:rFonts w:cs="Times New Roman"/>
          </w:rPr>
          <w:delText xml:space="preserve">esquema </w:delText>
        </w:r>
      </w:del>
      <w:ins w:id="2471" w:author="Tiago M Dias" w:date="2016-07-01T22:50:00Z">
        <w:r w:rsidR="00092BDC">
          <w:rPr>
            <w:rFonts w:cs="Times New Roman"/>
          </w:rPr>
          <w:t xml:space="preserve">modo </w:t>
        </w:r>
      </w:ins>
      <w:r>
        <w:rPr>
          <w:rFonts w:cs="Times New Roman"/>
        </w:rPr>
        <w:t>de endereçamento subjacente é sempre o mesmo: endereçamento baseado</w:t>
      </w:r>
      <w:del w:id="2472" w:author="Tiago M Dias" w:date="2016-07-01T22:50:00Z">
        <w:r w:rsidDel="00092BDC">
          <w:rPr>
            <w:rFonts w:cs="Times New Roman"/>
          </w:rPr>
          <w:delText xml:space="preserve"> e</w:delText>
        </w:r>
      </w:del>
      <w:r>
        <w:rPr>
          <w:rFonts w:cs="Times New Roman"/>
        </w:rPr>
        <w:t xml:space="preserve"> indexado</w:t>
      </w:r>
      <w:ins w:id="2473" w:author="Tiago M Dias" w:date="2016-07-01T22:55:00Z">
        <w:r w:rsidR="00F162E3">
          <w:rPr>
            <w:rFonts w:cs="Times New Roman"/>
          </w:rPr>
          <w:t xml:space="preserve"> </w:t>
        </w:r>
      </w:ins>
      <w:ins w:id="2474" w:author="Tiago M Dias" w:date="2016-07-01T22:58:00Z">
        <w:r w:rsidR="00A03CC2">
          <w:rPr>
            <w:rFonts w:cs="Times New Roman"/>
          </w:rPr>
          <w:t>tomando</w:t>
        </w:r>
      </w:ins>
      <w:ins w:id="2475" w:author="Tiago M Dias" w:date="2016-07-01T23:28:00Z">
        <w:r w:rsidR="00CF32C4">
          <w:rPr>
            <w:rFonts w:cs="Times New Roman"/>
          </w:rPr>
          <w:t>,</w:t>
        </w:r>
      </w:ins>
      <w:ins w:id="2476" w:author="Tiago M Dias" w:date="2016-07-01T22:58:00Z">
        <w:r w:rsidR="00A03CC2">
          <w:rPr>
            <w:rFonts w:cs="Times New Roman"/>
          </w:rPr>
          <w:t xml:space="preserve"> </w:t>
        </w:r>
      </w:ins>
      <w:ins w:id="2477" w:author="Tiago M Dias" w:date="2016-07-01T23:28:00Z">
        <w:r w:rsidR="00CF32C4">
          <w:rPr>
            <w:rFonts w:cs="Times New Roman"/>
          </w:rPr>
          <w:t xml:space="preserve">implicitamente, o PC </w:t>
        </w:r>
      </w:ins>
      <w:ins w:id="2478" w:author="Tiago M Dias" w:date="2016-07-01T22:58:00Z">
        <w:r w:rsidR="00A03CC2">
          <w:rPr>
            <w:rFonts w:cs="Times New Roman"/>
          </w:rPr>
          <w:t xml:space="preserve">como </w:t>
        </w:r>
      </w:ins>
      <w:ins w:id="2479" w:author="Tiago M Dias" w:date="2016-07-01T22:55:00Z">
        <w:r w:rsidR="00F162E3">
          <w:rPr>
            <w:rFonts w:cs="Times New Roman"/>
          </w:rPr>
          <w:t xml:space="preserve">registo </w:t>
        </w:r>
        <w:r w:rsidR="00A03CC2">
          <w:rPr>
            <w:rFonts w:cs="Times New Roman"/>
          </w:rPr>
          <w:t>destino</w:t>
        </w:r>
        <w:r w:rsidR="00F162E3">
          <w:rPr>
            <w:rFonts w:cs="Times New Roman"/>
          </w:rPr>
          <w:t xml:space="preserve">. </w:t>
        </w:r>
      </w:ins>
      <w:ins w:id="2480" w:author="Tiago M Dias" w:date="2016-07-01T22:59:00Z">
        <w:r w:rsidR="00A03CC2">
          <w:rPr>
            <w:rFonts w:cs="Times New Roman"/>
          </w:rPr>
          <w:t xml:space="preserve">O valor da </w:t>
        </w:r>
      </w:ins>
      <w:ins w:id="2481" w:author="Tiago M Dias" w:date="2016-07-01T22:56:00Z">
        <w:r w:rsidR="00F162E3">
          <w:rPr>
            <w:rFonts w:cs="Times New Roman"/>
          </w:rPr>
          <w:t xml:space="preserve">base pode ser </w:t>
        </w:r>
      </w:ins>
      <w:ins w:id="2482" w:author="Tiago M Dias" w:date="2016-07-01T22:59:00Z">
        <w:r w:rsidR="00A03CC2">
          <w:rPr>
            <w:rFonts w:cs="Times New Roman"/>
          </w:rPr>
          <w:t xml:space="preserve">obtido de </w:t>
        </w:r>
      </w:ins>
      <w:ins w:id="2483" w:author="Tiago M Dias" w:date="2016-07-01T22:56:00Z">
        <w:r w:rsidR="00F162E3">
          <w:rPr>
            <w:rFonts w:cs="Times New Roman"/>
          </w:rPr>
          <w:t>qualquer um dos 8 registos do processador</w:t>
        </w:r>
      </w:ins>
      <w:r>
        <w:rPr>
          <w:rFonts w:cs="Times New Roman"/>
        </w:rPr>
        <w:t xml:space="preserve">, </w:t>
      </w:r>
      <w:ins w:id="2484" w:author="Tiago M Dias" w:date="2016-07-01T22:56:00Z">
        <w:r w:rsidR="00F162E3">
          <w:rPr>
            <w:rFonts w:cs="Times New Roman"/>
          </w:rPr>
          <w:t xml:space="preserve">enquanto o </w:t>
        </w:r>
      </w:ins>
      <w:ins w:id="2485" w:author="Tiago M Dias" w:date="2016-07-01T22:59:00Z">
        <w:r w:rsidR="00A03CC2">
          <w:rPr>
            <w:rFonts w:cs="Times New Roman"/>
          </w:rPr>
          <w:t xml:space="preserve">valor do </w:t>
        </w:r>
      </w:ins>
      <w:del w:id="2486" w:author="Tiago M Dias" w:date="2016-07-01T22:57:00Z">
        <w:r w:rsidDel="00F162E3">
          <w:rPr>
            <w:rFonts w:cs="Times New Roman"/>
          </w:rPr>
          <w:delText xml:space="preserve">conseguido à </w:delText>
        </w:r>
      </w:del>
      <w:ins w:id="2487" w:author="Tiago M Dias" w:date="2016-07-01T22:57:00Z">
        <w:r w:rsidR="00F162E3">
          <w:rPr>
            <w:rFonts w:cs="Times New Roman"/>
          </w:rPr>
          <w:t xml:space="preserve">índice consiste </w:t>
        </w:r>
      </w:ins>
      <w:del w:id="2488" w:author="Tiago M Dias" w:date="2016-07-01T22:57:00Z">
        <w:r w:rsidDel="00F162E3">
          <w:rPr>
            <w:rFonts w:cs="Times New Roman"/>
          </w:rPr>
          <w:delText xml:space="preserve">custa da soma de </w:delText>
        </w:r>
      </w:del>
      <w:ins w:id="2489" w:author="Tiago M Dias" w:date="2016-07-01T22:57:00Z">
        <w:r w:rsidR="00F162E3">
          <w:rPr>
            <w:rFonts w:cs="Times New Roman"/>
          </w:rPr>
          <w:t>n</w:t>
        </w:r>
      </w:ins>
      <w:r>
        <w:rPr>
          <w:rFonts w:cs="Times New Roman"/>
        </w:rPr>
        <w:t>uma constante</w:t>
      </w:r>
      <w:ins w:id="2490" w:author="Tiago M Dias" w:date="2016-07-01T22:59:00Z">
        <w:r w:rsidR="00A03CC2">
          <w:rPr>
            <w:rFonts w:cs="Times New Roman"/>
          </w:rPr>
          <w:t>,</w:t>
        </w:r>
      </w:ins>
      <w:del w:id="2491" w:author="Tiago M Dias" w:date="2016-07-01T22:54:00Z">
        <w:r w:rsidDel="00092BDC">
          <w:rPr>
            <w:rFonts w:cs="Times New Roman"/>
          </w:rPr>
          <w:delText xml:space="preserve"> </w:delText>
        </w:r>
      </w:del>
      <w:ins w:id="2492" w:author="Tiago M Dias" w:date="2016-07-01T22:54:00Z">
        <w:r w:rsidR="00092BDC">
          <w:rPr>
            <w:rFonts w:cs="Times New Roman"/>
          </w:rPr>
          <w:t xml:space="preserve"> codificada em código dos complementos com </w:t>
        </w:r>
      </w:ins>
      <w:del w:id="2493" w:author="Tiago M Dias" w:date="2016-07-01T22:54:00Z">
        <w:r w:rsidDel="00092BDC">
          <w:rPr>
            <w:rFonts w:cs="Times New Roman"/>
          </w:rPr>
          <w:delText xml:space="preserve">de </w:delText>
        </w:r>
      </w:del>
      <w:del w:id="2494" w:author="Tiago M Dias" w:date="2016-07-01T23:17:00Z">
        <w:r w:rsidDel="007B2C99">
          <w:rPr>
            <w:rFonts w:cs="Times New Roman"/>
          </w:rPr>
          <w:delText>8</w:delText>
        </w:r>
      </w:del>
      <w:ins w:id="2495" w:author="Tiago M Dias" w:date="2016-07-01T23:17:00Z">
        <w:r w:rsidR="007B2C99">
          <w:rPr>
            <w:rFonts w:cs="Times New Roman"/>
          </w:rPr>
          <w:t>7</w:t>
        </w:r>
      </w:ins>
      <w:r>
        <w:rPr>
          <w:rFonts w:cs="Times New Roman"/>
        </w:rPr>
        <w:t xml:space="preserve"> bits</w:t>
      </w:r>
      <w:ins w:id="2496" w:author="Tiago M Dias" w:date="2016-07-01T23:28:00Z">
        <w:r w:rsidR="00CF32C4">
          <w:rPr>
            <w:rStyle w:val="Refdenotaderodap"/>
            <w:rFonts w:cs="Times New Roman"/>
          </w:rPr>
          <w:footnoteReference w:id="2"/>
        </w:r>
      </w:ins>
      <w:del w:id="2499" w:author="Tiago M Dias" w:date="2016-07-01T22:57:00Z">
        <w:r w:rsidDel="00F162E3">
          <w:rPr>
            <w:rFonts w:cs="Times New Roman"/>
          </w:rPr>
          <w:delText xml:space="preserve"> a um</w:delText>
        </w:r>
      </w:del>
      <w:del w:id="2500" w:author="Tiago M Dias" w:date="2016-07-01T22:56:00Z">
        <w:r w:rsidDel="00F162E3">
          <w:rPr>
            <w:rFonts w:cs="Times New Roman"/>
          </w:rPr>
          <w:delText xml:space="preserve"> dos oito registos do processador</w:delText>
        </w:r>
      </w:del>
      <w:r>
        <w:rPr>
          <w:rFonts w:cs="Times New Roman"/>
        </w:rPr>
        <w:t>.</w:t>
      </w:r>
      <w:del w:id="2501" w:author="Tiago M Dias" w:date="2016-07-01T23:02:00Z">
        <w:r w:rsidDel="00A03CC2">
          <w:rPr>
            <w:rFonts w:cs="Times New Roman"/>
          </w:rPr>
          <w:delText xml:space="preserve"> Esta constante, codificada em código dos complementos, é previamente multiplicada por 2, uma vês que representa o número de instruções a saltar.</w:delText>
        </w:r>
      </w:del>
      <w:ins w:id="2502" w:author="Tiago M Dias" w:date="2016-07-01T23:13:00Z">
        <w:r w:rsidR="006848F2">
          <w:rPr>
            <w:rFonts w:cs="Times New Roman"/>
          </w:rPr>
          <w:t xml:space="preserve"> Para melhorar a eficiência da codificação, </w:t>
        </w:r>
      </w:ins>
      <w:ins w:id="2503" w:author="Tiago M Dias" w:date="2016-07-01T23:15:00Z">
        <w:r w:rsidR="006848F2">
          <w:rPr>
            <w:rFonts w:cs="Times New Roman"/>
          </w:rPr>
          <w:t>o índice</w:t>
        </w:r>
      </w:ins>
      <w:ins w:id="2504" w:author="Tiago M Dias" w:date="2016-07-01T23:13:00Z">
        <w:r w:rsidR="006848F2">
          <w:rPr>
            <w:rFonts w:cs="Times New Roman"/>
          </w:rPr>
          <w:t xml:space="preserve"> é multiplicad</w:t>
        </w:r>
      </w:ins>
      <w:ins w:id="2505" w:author="Tiago M Dias" w:date="2016-07-01T23:15:00Z">
        <w:r w:rsidR="006848F2">
          <w:rPr>
            <w:rFonts w:cs="Times New Roman"/>
          </w:rPr>
          <w:t>o</w:t>
        </w:r>
      </w:ins>
      <w:ins w:id="2506" w:author="Tiago M Dias" w:date="2016-07-01T23:13:00Z">
        <w:r w:rsidR="006848F2">
          <w:rPr>
            <w:rFonts w:cs="Times New Roman"/>
          </w:rPr>
          <w:t xml:space="preserve"> por 2 antes de ser </w:t>
        </w:r>
      </w:ins>
      <w:ins w:id="2507" w:author="Tiago M Dias" w:date="2016-07-01T23:15:00Z">
        <w:r w:rsidR="006848F2">
          <w:rPr>
            <w:rFonts w:cs="Times New Roman"/>
          </w:rPr>
          <w:t>somado</w:t>
        </w:r>
      </w:ins>
      <w:ins w:id="2508" w:author="Tiago M Dias" w:date="2016-07-01T23:13:00Z">
        <w:r w:rsidR="006848F2">
          <w:rPr>
            <w:rFonts w:cs="Times New Roman"/>
          </w:rPr>
          <w:t xml:space="preserve"> ao valor obtido do registo base, já que o resulta</w:t>
        </w:r>
      </w:ins>
      <w:ins w:id="2509" w:author="Tiago M Dias" w:date="2016-07-01T23:16:00Z">
        <w:r w:rsidR="00861B58">
          <w:rPr>
            <w:rFonts w:cs="Times New Roman"/>
          </w:rPr>
          <w:t>do</w:t>
        </w:r>
      </w:ins>
      <w:ins w:id="2510" w:author="Tiago M Dias" w:date="2016-07-01T23:13:00Z">
        <w:r w:rsidR="006848F2">
          <w:rPr>
            <w:rFonts w:cs="Times New Roman"/>
          </w:rPr>
          <w:t xml:space="preserve"> desta </w:t>
        </w:r>
      </w:ins>
      <w:ins w:id="2511" w:author="Tiago M Dias" w:date="2016-07-01T23:14:00Z">
        <w:r w:rsidR="006848F2">
          <w:rPr>
            <w:rFonts w:cs="Times New Roman"/>
          </w:rPr>
          <w:t>operação terá que corresponder sempre a um número par (note-se que as instruções são codificadas com 16 bits, ocupando 2 posições de memória consecutivas).</w:t>
        </w:r>
      </w:ins>
    </w:p>
    <w:p w14:paraId="70F6F1E3" w14:textId="0FF4CB5E" w:rsidR="00730F1A" w:rsidDel="00A03CC2" w:rsidRDefault="00730F1A" w:rsidP="00730F1A">
      <w:pPr>
        <w:rPr>
          <w:del w:id="2512" w:author="Tiago M Dias" w:date="2016-07-01T23:03:00Z"/>
          <w:rFonts w:cs="Times New Roman"/>
        </w:rPr>
      </w:pPr>
      <w:commentRangeStart w:id="2513"/>
      <w:del w:id="2514" w:author="Tiago M Dias" w:date="2016-07-01T23:03:00Z">
        <w:r w:rsidDel="00A03CC2">
          <w:rPr>
            <w:rFonts w:cs="Times New Roman"/>
          </w:rPr>
          <w:tab/>
          <w:delText>Exemplo de instrução de salto incondicional:</w:delText>
        </w:r>
      </w:del>
    </w:p>
    <w:p w14:paraId="4CAA9351" w14:textId="3D2A948A" w:rsidR="00730F1A" w:rsidDel="00A03CC2" w:rsidRDefault="00730F1A" w:rsidP="00730F1A">
      <w:pPr>
        <w:jc w:val="center"/>
        <w:rPr>
          <w:del w:id="2515" w:author="Tiago M Dias" w:date="2016-07-01T23:03:00Z"/>
          <w:rFonts w:ascii="Courier New" w:hAnsi="Courier New" w:cs="Courier New"/>
        </w:rPr>
      </w:pPr>
      <w:del w:id="2516" w:author="Tiago M Dias" w:date="2016-07-01T23:03:00Z">
        <w:r w:rsidDel="00A03CC2">
          <w:rPr>
            <w:rFonts w:ascii="Courier New" w:hAnsi="Courier New" w:cs="Courier New"/>
          </w:rPr>
          <w:delText>jmp LAB1</w:delText>
        </w:r>
      </w:del>
    </w:p>
    <w:p w14:paraId="46E25C06" w14:textId="50FD0B4F" w:rsidR="00730F1A" w:rsidDel="00A03CC2" w:rsidRDefault="00730F1A" w:rsidP="00730F1A">
      <w:pPr>
        <w:rPr>
          <w:del w:id="2517" w:author="Tiago M Dias" w:date="2016-07-01T23:03:00Z"/>
          <w:rFonts w:cs="Times New Roman"/>
        </w:rPr>
      </w:pPr>
      <w:del w:id="2518" w:author="Tiago M Dias" w:date="2016-07-01T23:03:00Z">
        <w:r w:rsidDel="00A03CC2">
          <w:rPr>
            <w:rFonts w:cs="Times New Roman"/>
          </w:rPr>
          <w:tab/>
          <w:delText>Este salto é calculado usando o “</w:delText>
        </w:r>
        <w:r w:rsidDel="00A03CC2">
          <w:rPr>
            <w:rFonts w:ascii="Courier New" w:hAnsi="Courier New" w:cs="Courier New"/>
          </w:rPr>
          <w:delText>PC</w:delText>
        </w:r>
        <w:r w:rsidDel="00A03CC2">
          <w:rPr>
            <w:rFonts w:cs="Times New Roman"/>
          </w:rPr>
          <w:delText>” como registo base (registo que contem a posição atual de execução) e um valor de constante que permita atingir o endereço de memória correspondente ao símbolo “</w:delText>
        </w:r>
        <w:r w:rsidDel="00A03CC2">
          <w:rPr>
            <w:rFonts w:ascii="Courier New" w:hAnsi="Courier New" w:cs="Courier New"/>
          </w:rPr>
          <w:delText>LAB1</w:delText>
        </w:r>
        <w:r w:rsidDel="00A03CC2">
          <w:rPr>
            <w:rFonts w:cs="Times New Roman"/>
          </w:rPr>
          <w:delText>”.</w:delText>
        </w:r>
        <w:commentRangeEnd w:id="2513"/>
        <w:r w:rsidR="00A03CC2" w:rsidDel="00A03CC2">
          <w:rPr>
            <w:rStyle w:val="Refdecomentrio"/>
          </w:rPr>
          <w:commentReference w:id="2513"/>
        </w:r>
      </w:del>
    </w:p>
    <w:p w14:paraId="74F12499" w14:textId="1A0133B9" w:rsidR="00730F1A" w:rsidDel="00A03CC2" w:rsidRDefault="00730F1A" w:rsidP="00730F1A">
      <w:pPr>
        <w:rPr>
          <w:del w:id="2519" w:author="Tiago M Dias" w:date="2016-07-01T23:03:00Z"/>
          <w:rFonts w:cs="Times New Roman"/>
        </w:rPr>
      </w:pPr>
      <w:del w:id="2520" w:author="Tiago M Dias" w:date="2016-07-01T23:03:00Z">
        <w:r w:rsidDel="00A03CC2">
          <w:rPr>
            <w:rFonts w:cs="Times New Roman"/>
          </w:rPr>
          <w:tab/>
          <w:delText>Exemplo de instrução salto condicional:</w:delText>
        </w:r>
      </w:del>
    </w:p>
    <w:p w14:paraId="6215FA4A" w14:textId="3B29F628" w:rsidR="00730F1A" w:rsidDel="00A03CC2" w:rsidRDefault="00730F1A" w:rsidP="00730F1A">
      <w:pPr>
        <w:jc w:val="center"/>
        <w:rPr>
          <w:del w:id="2521" w:author="Tiago M Dias" w:date="2016-07-01T23:03:00Z"/>
          <w:rFonts w:ascii="Courier New" w:hAnsi="Courier New" w:cs="Courier New"/>
        </w:rPr>
      </w:pPr>
      <w:del w:id="2522" w:author="Tiago M Dias" w:date="2016-07-01T23:03:00Z">
        <w:r w:rsidDel="00A03CC2">
          <w:rPr>
            <w:rFonts w:ascii="Courier New" w:hAnsi="Courier New" w:cs="Courier New"/>
          </w:rPr>
          <w:delText>jz rx,#const</w:delText>
        </w:r>
      </w:del>
    </w:p>
    <w:p w14:paraId="002FDAB4" w14:textId="37F43DB5" w:rsidR="00730F1A" w:rsidDel="00A03CC2" w:rsidRDefault="00730F1A" w:rsidP="00730F1A">
      <w:pPr>
        <w:rPr>
          <w:del w:id="2523" w:author="Tiago M Dias" w:date="2016-07-01T23:03:00Z"/>
          <w:rFonts w:cs="Times New Roman"/>
        </w:rPr>
      </w:pPr>
      <w:del w:id="2524" w:author="Tiago M Dias" w:date="2016-07-01T23:03:00Z">
        <w:r w:rsidDel="00A03CC2">
          <w:rPr>
            <w:rFonts w:cs="Times New Roman"/>
          </w:rPr>
          <w:tab/>
          <w:delText xml:space="preserve">Neste caso, o salto apenas irá ocorrer se a </w:delText>
        </w:r>
        <w:r w:rsidRPr="00907838" w:rsidDel="00A03CC2">
          <w:rPr>
            <w:rFonts w:cs="Times New Roman"/>
            <w:i/>
          </w:rPr>
          <w:delText>flag</w:delText>
        </w:r>
        <w:r w:rsidDel="00A03CC2">
          <w:rPr>
            <w:rFonts w:cs="Times New Roman"/>
          </w:rPr>
          <w:delText xml:space="preserve"> “</w:delText>
        </w:r>
        <w:r w:rsidDel="00A03CC2">
          <w:rPr>
            <w:rFonts w:ascii="Courier New" w:hAnsi="Courier New" w:cs="Courier New"/>
          </w:rPr>
          <w:delText>Z</w:delText>
        </w:r>
        <w:r w:rsidDel="00A03CC2">
          <w:rPr>
            <w:rFonts w:cs="Times New Roman"/>
          </w:rPr>
          <w:delText>” (zero) estiver ativa, ou seja tomar o valor lógico 1. Nessa situação, o salto será para a posição de memória dada pela soma do registo “</w:delText>
        </w:r>
        <w:r w:rsidDel="00A03CC2">
          <w:rPr>
            <w:rFonts w:ascii="Courier New" w:hAnsi="Courier New" w:cs="Courier New"/>
          </w:rPr>
          <w:delText>rx</w:delText>
        </w:r>
        <w:r w:rsidDel="00A03CC2">
          <w:rPr>
            <w:rFonts w:cs="Times New Roman"/>
          </w:rPr>
          <w:delText>” e a constante “#</w:delText>
        </w:r>
        <w:r w:rsidDel="00A03CC2">
          <w:rPr>
            <w:rFonts w:ascii="Courier New" w:hAnsi="Courier New" w:cs="Courier New"/>
          </w:rPr>
          <w:delText>const</w:delText>
        </w:r>
        <w:r w:rsidDel="00A03CC2">
          <w:rPr>
            <w:rFonts w:cs="Times New Roman"/>
          </w:rPr>
          <w:delText>”.</w:delText>
        </w:r>
      </w:del>
    </w:p>
    <w:p w14:paraId="46E5DB7F" w14:textId="3449D866" w:rsidR="00730F1A" w:rsidDel="00982E21" w:rsidRDefault="00730F1A" w:rsidP="00730F1A">
      <w:pPr>
        <w:rPr>
          <w:del w:id="2525" w:author="Tiago M Dias" w:date="2016-06-18T11:39:00Z"/>
          <w:rFonts w:cs="Times New Roman"/>
        </w:rPr>
      </w:pPr>
      <w:r>
        <w:rPr>
          <w:rFonts w:cs="Times New Roman"/>
        </w:rPr>
        <w:tab/>
      </w:r>
      <w:ins w:id="2526" w:author="Tiago M Dias" w:date="2016-07-01T23:17:00Z">
        <w:r w:rsidR="007B2C99">
          <w:rPr>
            <w:rFonts w:cs="Times New Roman"/>
          </w:rPr>
          <w:t>A arquitetura PDS16 t</w:t>
        </w:r>
      </w:ins>
      <w:ins w:id="2527" w:author="Tiago M Dias" w:date="2016-07-01T23:07:00Z">
        <w:r w:rsidR="00E30606">
          <w:rPr>
            <w:rFonts w:cs="Times New Roman"/>
          </w:rPr>
          <w:t xml:space="preserve">ambém </w:t>
        </w:r>
      </w:ins>
      <w:ins w:id="2528" w:author="Tiago M Dias" w:date="2016-07-01T23:17:00Z">
        <w:r w:rsidR="007B2C99">
          <w:rPr>
            <w:rFonts w:cs="Times New Roman"/>
          </w:rPr>
          <w:t xml:space="preserve">oferece </w:t>
        </w:r>
      </w:ins>
      <w:del w:id="2529" w:author="Tiago M Dias" w:date="2016-07-01T23:07:00Z">
        <w:r w:rsidDel="00E30606">
          <w:rPr>
            <w:rFonts w:cs="Times New Roman"/>
          </w:rPr>
          <w:delText>E</w:delText>
        </w:r>
      </w:del>
      <w:del w:id="2530" w:author="Tiago M Dias" w:date="2016-07-01T23:17:00Z">
        <w:r w:rsidDel="007B2C99">
          <w:rPr>
            <w:rFonts w:cs="Times New Roman"/>
          </w:rPr>
          <w:delText xml:space="preserve">xiste </w:delText>
        </w:r>
      </w:del>
      <w:del w:id="2531" w:author="Tiago M Dias" w:date="2016-07-01T23:04:00Z">
        <w:r w:rsidDel="00064825">
          <w:rPr>
            <w:rFonts w:cs="Times New Roman"/>
          </w:rPr>
          <w:delText xml:space="preserve">também </w:delText>
        </w:r>
      </w:del>
      <w:r>
        <w:rPr>
          <w:rFonts w:cs="Times New Roman"/>
        </w:rPr>
        <w:t>uma instrução de salto incondicional com ligação (</w:t>
      </w:r>
      <w:r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ins w:id="2532" w:author="Tiago M Dias" w:date="2016-07-01T23:07:00Z">
        <w:r w:rsidR="00E30606">
          <w:rPr>
            <w:rFonts w:cs="Times New Roman"/>
          </w:rPr>
          <w:t xml:space="preserve"> para </w:t>
        </w:r>
      </w:ins>
      <w:ins w:id="2533" w:author="Tiago M Dias" w:date="2016-07-01T23:18:00Z">
        <w:r w:rsidR="007B2C99">
          <w:rPr>
            <w:rFonts w:cs="Times New Roman"/>
          </w:rPr>
          <w:t xml:space="preserve">dar </w:t>
        </w:r>
      </w:ins>
      <w:ins w:id="2534" w:author="Tiago M Dias" w:date="2016-07-01T23:17:00Z">
        <w:r w:rsidR="007B2C99">
          <w:rPr>
            <w:rFonts w:cs="Times New Roman"/>
          </w:rPr>
          <w:t>suport</w:t>
        </w:r>
      </w:ins>
      <w:ins w:id="2535" w:author="Tiago M Dias" w:date="2016-07-01T23:18:00Z">
        <w:r w:rsidR="007B2C99">
          <w:rPr>
            <w:rFonts w:cs="Times New Roman"/>
          </w:rPr>
          <w:t>e</w:t>
        </w:r>
      </w:ins>
      <w:ins w:id="2536" w:author="Tiago M Dias" w:date="2016-07-01T23:17:00Z">
        <w:r w:rsidR="007B2C99">
          <w:rPr>
            <w:rFonts w:cs="Times New Roman"/>
          </w:rPr>
          <w:t xml:space="preserve"> </w:t>
        </w:r>
      </w:ins>
      <w:ins w:id="2537" w:author="Tiago M Dias" w:date="2016-07-01T23:18:00Z">
        <w:r w:rsidR="007B2C99">
          <w:rPr>
            <w:rFonts w:cs="Times New Roman"/>
          </w:rPr>
          <w:t>à implementação de rotinas</w:t>
        </w:r>
      </w:ins>
      <w:del w:id="2538" w:author="Tiago M Dias" w:date="2016-07-01T23:05:00Z">
        <w:r w:rsidDel="00E30606">
          <w:rPr>
            <w:rFonts w:cs="Times New Roman"/>
          </w:rPr>
          <w:delText>, cuja semântica</w:delText>
        </w:r>
      </w:del>
      <w:ins w:id="2539" w:author="Tiago M Dias" w:date="2016-07-01T23:05:00Z">
        <w:r w:rsidR="00E30606">
          <w:rPr>
            <w:rFonts w:cs="Times New Roman"/>
          </w:rPr>
          <w:t>. A sintaxe</w:t>
        </w:r>
      </w:ins>
      <w:r>
        <w:rPr>
          <w:rFonts w:cs="Times New Roman"/>
        </w:rPr>
        <w:t xml:space="preserve"> </w:t>
      </w:r>
      <w:ins w:id="2540" w:author="Tiago M Dias" w:date="2016-07-01T23:05:00Z">
        <w:r w:rsidR="00E30606">
          <w:rPr>
            <w:rFonts w:cs="Times New Roman"/>
          </w:rPr>
          <w:t xml:space="preserve">desta instrução </w:t>
        </w:r>
      </w:ins>
      <w:r>
        <w:rPr>
          <w:rFonts w:cs="Times New Roman"/>
        </w:rPr>
        <w:t>é idêntica à anteriormente descrita</w:t>
      </w:r>
      <w:ins w:id="2541" w:author="Tiago M Dias" w:date="2016-07-01T23:19:00Z">
        <w:r w:rsidR="007B2C99">
          <w:rPr>
            <w:rFonts w:cs="Times New Roman"/>
          </w:rPr>
          <w:t xml:space="preserve"> (ver </w:t>
        </w:r>
        <w:r w:rsidR="007B2C99">
          <w:rPr>
            <w:rFonts w:cs="Times New Roman"/>
          </w:rPr>
          <w:fldChar w:fldCharType="begin"/>
        </w:r>
        <w:r w:rsidR="007B2C99">
          <w:rPr>
            <w:rFonts w:cs="Times New Roman"/>
          </w:rPr>
          <w:instrText xml:space="preserve"> REF _Ref455173800 \h </w:instrText>
        </w:r>
      </w:ins>
      <w:r w:rsidR="007B2C99">
        <w:rPr>
          <w:rFonts w:cs="Times New Roman"/>
        </w:rPr>
      </w:r>
      <w:ins w:id="2542" w:author="Tiago M Dias" w:date="2016-07-01T23:19:00Z">
        <w:r w:rsidR="007B2C99">
          <w:rPr>
            <w:rFonts w:cs="Times New Roman"/>
          </w:rPr>
          <w:fldChar w:fldCharType="separate"/>
        </w:r>
        <w:r w:rsidR="007B2C99" w:rsidRPr="00C55138">
          <w:rPr>
            <w:bCs/>
            <w:sz w:val="20"/>
            <w:szCs w:val="20"/>
          </w:rPr>
          <w:t>Tabela 1</w:t>
        </w:r>
        <w:r w:rsidR="007B2C99">
          <w:rPr>
            <w:rFonts w:cs="Times New Roman"/>
          </w:rPr>
          <w:fldChar w:fldCharType="end"/>
        </w:r>
        <w:r w:rsidR="007B2C99">
          <w:rPr>
            <w:rFonts w:cs="Times New Roman"/>
          </w:rPr>
          <w:t>)</w:t>
        </w:r>
      </w:ins>
      <w:ins w:id="2543" w:author="Tiago M Dias" w:date="2016-07-01T23:05:00Z">
        <w:r w:rsidR="00E30606">
          <w:rPr>
            <w:rFonts w:cs="Times New Roman"/>
          </w:rPr>
          <w:t xml:space="preserve">, pelo que apenas se distingue da </w:t>
        </w:r>
      </w:ins>
      <w:ins w:id="2544" w:author="Tiago M Dias" w:date="2016-07-01T23:08:00Z">
        <w:r w:rsidR="00E30606">
          <w:rPr>
            <w:rFonts w:cs="Times New Roman"/>
          </w:rPr>
          <w:t xml:space="preserve">instrução </w:t>
        </w:r>
      </w:ins>
      <w:ins w:id="2545" w:author="Tiago M Dias" w:date="2016-07-01T23:06:00Z">
        <w:r w:rsidR="00E30606">
          <w:rPr>
            <w:rFonts w:ascii="Courier New" w:hAnsi="Courier New" w:cs="Courier New"/>
          </w:rPr>
          <w:t>JMP</w:t>
        </w:r>
        <w:r w:rsidR="00E30606">
          <w:rPr>
            <w:rFonts w:cs="Times New Roman"/>
          </w:rPr>
          <w:t xml:space="preserve"> </w:t>
        </w:r>
      </w:ins>
      <w:ins w:id="2546" w:author="Tiago M Dias" w:date="2016-07-01T23:05:00Z">
        <w:r w:rsidR="00E30606">
          <w:rPr>
            <w:rFonts w:cs="Times New Roman"/>
          </w:rPr>
          <w:t>pelo facto de</w:t>
        </w:r>
      </w:ins>
      <w:ins w:id="2547" w:author="Tiago M Dias" w:date="2016-07-01T23:08:00Z">
        <w:r w:rsidR="00E30606">
          <w:rPr>
            <w:rFonts w:cs="Times New Roman"/>
          </w:rPr>
          <w:t xml:space="preserve">, para além de atualizar o PC com o valor do endereço de memória correspondente ao salto, também atualizar o registo R5 (LR) com o valor atual do PC, </w:t>
        </w:r>
      </w:ins>
      <w:ins w:id="2548" w:author="Tiago M Dias" w:date="2016-07-01T23:11:00Z">
        <w:r w:rsidR="00E30606">
          <w:rPr>
            <w:rFonts w:cs="Times New Roman"/>
          </w:rPr>
          <w:t>isto é</w:t>
        </w:r>
      </w:ins>
      <w:ins w:id="2549" w:author="Tiago M Dias" w:date="2016-07-01T23:08:00Z">
        <w:r w:rsidR="00E30606">
          <w:rPr>
            <w:rFonts w:cs="Times New Roman"/>
          </w:rPr>
          <w:t>, o ende</w:t>
        </w:r>
      </w:ins>
      <w:ins w:id="2550" w:author="Tiago M Dias" w:date="2016-07-01T23:09:00Z">
        <w:r w:rsidR="00E30606">
          <w:rPr>
            <w:rFonts w:cs="Times New Roman"/>
          </w:rPr>
          <w:t>r</w:t>
        </w:r>
      </w:ins>
      <w:ins w:id="2551" w:author="Tiago M Dias" w:date="2016-07-01T23:08:00Z">
        <w:r w:rsidR="00E30606">
          <w:rPr>
            <w:rFonts w:cs="Times New Roman"/>
          </w:rPr>
          <w:t>eço d</w:t>
        </w:r>
      </w:ins>
      <w:ins w:id="2552" w:author="Tiago M Dias" w:date="2016-07-01T23:11:00Z">
        <w:r w:rsidR="00E30606">
          <w:rPr>
            <w:rFonts w:cs="Times New Roman"/>
          </w:rPr>
          <w:t>a posição de</w:t>
        </w:r>
      </w:ins>
      <w:ins w:id="2553" w:author="Tiago M Dias" w:date="2016-07-01T23:08:00Z">
        <w:r w:rsidR="00E30606">
          <w:rPr>
            <w:rFonts w:cs="Times New Roman"/>
          </w:rPr>
          <w:t xml:space="preserve"> mem</w:t>
        </w:r>
      </w:ins>
      <w:ins w:id="2554" w:author="Tiago M Dias" w:date="2016-07-01T23:09:00Z">
        <w:r w:rsidR="00E30606">
          <w:rPr>
            <w:rFonts w:cs="Times New Roman"/>
          </w:rPr>
          <w:t xml:space="preserve">ória </w:t>
        </w:r>
      </w:ins>
      <w:ins w:id="2555" w:author="Tiago M Dias" w:date="2016-07-01T23:10:00Z">
        <w:r w:rsidR="00E30606">
          <w:rPr>
            <w:rFonts w:cs="Times New Roman"/>
          </w:rPr>
          <w:t xml:space="preserve">subsequente </w:t>
        </w:r>
      </w:ins>
      <w:ins w:id="2556" w:author="Tiago M Dias" w:date="2016-07-01T23:11:00Z">
        <w:r w:rsidR="00E30606">
          <w:rPr>
            <w:rFonts w:cs="Times New Roman"/>
          </w:rPr>
          <w:t xml:space="preserve">à da instrução </w:t>
        </w:r>
        <w:r w:rsidR="00E30606">
          <w:rPr>
            <w:rFonts w:ascii="Courier New" w:hAnsi="Courier New" w:cs="Courier New"/>
          </w:rPr>
          <w:t>JMPL</w:t>
        </w:r>
        <w:r w:rsidR="00E30606">
          <w:rPr>
            <w:rFonts w:cs="Times New Roman"/>
          </w:rPr>
          <w:t>.</w:t>
        </w:r>
      </w:ins>
      <w:del w:id="2557" w:author="Tiago M Dias" w:date="2016-07-01T23:11:00Z">
        <w:r w:rsidDel="00E30606">
          <w:rPr>
            <w:rFonts w:cs="Times New Roman"/>
          </w:rPr>
          <w:delText>.</w:delText>
        </w:r>
      </w:del>
    </w:p>
    <w:p w14:paraId="7B226223" w14:textId="6CD0953B" w:rsidR="00730F1A" w:rsidRDefault="007B2C99" w:rsidP="00730F1A">
      <w:pPr>
        <w:rPr>
          <w:ins w:id="2558" w:author="Tiago M Dias" w:date="2016-06-18T11:38:00Z"/>
          <w:rFonts w:cs="Times New Roman"/>
        </w:rPr>
      </w:pPr>
      <w:ins w:id="2559" w:author="Tiago M Dias" w:date="2016-07-01T23:20:00Z">
        <w:r>
          <w:rPr>
            <w:rFonts w:cs="Times New Roman"/>
          </w:rPr>
          <w:t xml:space="preserve"> Estas duas operações acontecem em simultâneo, sendo portanto indivisíveis no tempo.</w:t>
        </w:r>
      </w:ins>
    </w:p>
    <w:p w14:paraId="30183A9B" w14:textId="77777777" w:rsidR="00982E21" w:rsidRDefault="00982E21">
      <w:pPr>
        <w:pStyle w:val="Cabealho2"/>
        <w:numPr>
          <w:ilvl w:val="1"/>
          <w:numId w:val="24"/>
        </w:numPr>
        <w:rPr>
          <w:ins w:id="2560" w:author="Tiago M Dias" w:date="2016-06-18T11:38:00Z"/>
        </w:rPr>
        <w:pPrChange w:id="2561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62" w:name="_Toc455222717"/>
      <w:ins w:id="2563" w:author="Tiago M Dias" w:date="2016-06-18T11:38:00Z">
        <w:r>
          <w:t>Subsistema de memória</w:t>
        </w:r>
        <w:bookmarkEnd w:id="2562"/>
      </w:ins>
    </w:p>
    <w:p w14:paraId="2C8D1271" w14:textId="77777777" w:rsidR="00982E21" w:rsidRDefault="00982E21" w:rsidP="00982E21">
      <w:pPr>
        <w:rPr>
          <w:ins w:id="2564" w:author="Tiago M Dias" w:date="2016-06-18T11:38:00Z"/>
        </w:rPr>
      </w:pPr>
      <w:ins w:id="2565" w:author="Tiago M Dias" w:date="2016-06-18T11:38:00Z">
        <w:r>
          <w:tab/>
        </w:r>
        <w:commentRangeStart w:id="2566"/>
        <w:r>
          <w:t xml:space="preserve">Como este processador segue a arquitetura de </w:t>
        </w:r>
        <w:r>
          <w:rPr>
            <w:rFonts w:cs="Times New Roman"/>
            <w:i/>
          </w:rPr>
          <w:t>Von-Neumann</w:t>
        </w:r>
        <w:r>
          <w:rPr>
            <w:rFonts w:cs="Times New Roman"/>
          </w:rPr>
          <w:t xml:space="preserve">, é usado apenas uma memória para código e dados de 32K*16. O </w:t>
        </w:r>
        <w:r>
          <w:rPr>
            <w:rFonts w:cs="Times New Roman"/>
            <w:i/>
          </w:rPr>
          <w:t>bus</w:t>
        </w:r>
        <w:r>
          <w:rPr>
            <w:rFonts w:cs="Times New Roman"/>
          </w:rPr>
          <w:t xml:space="preserve"> de dados é de 16 bits (</w:t>
        </w:r>
        <w:r>
          <w:rPr>
            <w:rFonts w:cs="Times New Roman"/>
            <w:i/>
          </w:rPr>
          <w:t>word</w:t>
        </w:r>
        <w:r>
          <w:rPr>
            <w:rFonts w:cs="Times New Roman"/>
          </w:rPr>
          <w:t>), mas o processador permite realizar leituras e escritas de 8 bits (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). No caso da leitura de oito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, são lidos sempre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da memória, mas é o processador que gere os </w:t>
        </w:r>
        <w:r>
          <w:rPr>
            <w:rFonts w:cs="Times New Roman"/>
            <w:i/>
          </w:rPr>
          <w:t>bytes</w:t>
        </w:r>
        <w:r>
          <w:rPr>
            <w:rFonts w:cs="Times New Roman"/>
          </w:rPr>
          <w:t xml:space="preserve"> a ler. Por exemplo para um endereço 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maior peso e para um endereço ímpar é selecionado o </w:t>
        </w:r>
        <w:r>
          <w:rPr>
            <w:rFonts w:cs="Times New Roman"/>
            <w:i/>
          </w:rPr>
          <w:t>byte</w:t>
        </w:r>
        <w:r>
          <w:rPr>
            <w:rFonts w:cs="Times New Roman"/>
          </w:rPr>
          <w:t xml:space="preserve"> de menor peso. Em relação ao programa em si, é necessário que as instruções estejam sempre alinhadas a 16 </w:t>
        </w:r>
        <w:r>
          <w:rPr>
            <w:rFonts w:cs="Times New Roman"/>
            <w:i/>
          </w:rPr>
          <w:t>bits</w:t>
        </w:r>
        <w:r>
          <w:rPr>
            <w:rFonts w:cs="Times New Roman"/>
          </w:rPr>
          <w:t xml:space="preserve"> ou seja em endereços pares.</w:t>
        </w:r>
      </w:ins>
      <w:commentRangeEnd w:id="2566"/>
      <w:ins w:id="2567" w:author="Tiago M Dias" w:date="2016-06-18T12:13:00Z">
        <w:r w:rsidR="00167FF5">
          <w:rPr>
            <w:rStyle w:val="Refdecomentrio"/>
          </w:rPr>
          <w:commentReference w:id="2566"/>
        </w:r>
      </w:ins>
    </w:p>
    <w:p w14:paraId="4F4F4310" w14:textId="7A9CC5B4" w:rsidR="00116F9E" w:rsidRDefault="00116F9E">
      <w:pPr>
        <w:pStyle w:val="Cabealho2"/>
        <w:numPr>
          <w:ilvl w:val="1"/>
          <w:numId w:val="24"/>
        </w:numPr>
        <w:rPr>
          <w:ins w:id="2568" w:author="Tiago M Dias" w:date="2016-06-18T12:11:00Z"/>
        </w:rPr>
        <w:pPrChange w:id="2569" w:author="Tiago M Dias" w:date="2016-06-18T11:41:00Z">
          <w:pPr>
            <w:pStyle w:val="Cabealho2"/>
            <w:numPr>
              <w:ilvl w:val="1"/>
              <w:numId w:val="33"/>
            </w:numPr>
            <w:ind w:left="750" w:hanging="390"/>
          </w:pPr>
        </w:pPrChange>
      </w:pPr>
      <w:bookmarkStart w:id="2570" w:name="_Toc455222718"/>
      <w:ins w:id="2571" w:author="Tiago M Dias" w:date="2016-06-18T11:41:00Z">
        <w:r>
          <w:t>Exceções</w:t>
        </w:r>
      </w:ins>
      <w:bookmarkEnd w:id="2570"/>
    </w:p>
    <w:p w14:paraId="7995A144" w14:textId="45F44B0B" w:rsidR="00116F9E" w:rsidRPr="00D5597B" w:rsidRDefault="00167FF5" w:rsidP="00730F1A">
      <w:pPr>
        <w:rPr>
          <w:ins w:id="2572" w:author="Tiago M Dias" w:date="2016-06-18T11:41:00Z"/>
        </w:rPr>
      </w:pPr>
      <w:commentRangeStart w:id="2573"/>
      <w:ins w:id="2574" w:author="Tiago M Dias" w:date="2016-06-18T12:11:00Z">
        <w:r>
          <w:t>Para além destas caraterísticas, o processador também tem um mecanismo de interrupção que consiste na verificação de um pino ao fim de cada execução de uma instrução, e caso este esteja ativo (</w:t>
        </w:r>
        <w:r>
          <w:rPr>
            <w:i/>
          </w:rPr>
          <w:t>active-low</w:t>
        </w:r>
        <w:r>
          <w:t>) é gerada uma chamada a uma rotina ISR (</w:t>
        </w:r>
        <w:r>
          <w:rPr>
            <w:i/>
          </w:rPr>
          <w:t>Interrupt Service Routine</w:t>
        </w:r>
        <w:r>
          <w:t xml:space="preserve">) que executará a ação pretendida por quem interrompeu. Mas um das dificuldades que essa interrupção trás depois de executar código ISR é voltar a colocar os registos nos estados </w:t>
        </w:r>
        <w:r>
          <w:lastRenderedPageBreak/>
          <w:t xml:space="preserve">originais e retornar o programa no estado inicial antes da interrupção (registo PC). Para que uma interrupção tenha sucesso é necessário que o estado de execução seja preservado, neste caso salvaguardar o valor corrente do registo PC no do registo </w:t>
        </w:r>
        <w:r>
          <w:rPr>
            <w:i/>
          </w:rPr>
          <w:t>Link</w:t>
        </w:r>
        <w:r>
          <w:t xml:space="preserve">. Em relação aos restantes registos ou fica pela responsabilidade da ISR usar uma estrutura de dados ou existe uma duplicação de vários registos do CPU e que são comutados no momento da interrupção, pois a arquitetura do PDS16 não suporta o uso de um </w:t>
        </w:r>
        <w:r>
          <w:rPr>
            <w:i/>
          </w:rPr>
          <w:t>Stack</w:t>
        </w:r>
        <w:r>
          <w:t>.</w:t>
        </w:r>
        <w:commentRangeEnd w:id="2573"/>
        <w:r>
          <w:rPr>
            <w:rStyle w:val="Refdecomentrio"/>
          </w:rPr>
          <w:commentReference w:id="2573"/>
        </w:r>
      </w:ins>
    </w:p>
    <w:p w14:paraId="701294CA" w14:textId="24C32CB2" w:rsidR="00116F9E" w:rsidDel="00D5597B" w:rsidRDefault="00116F9E" w:rsidP="00730F1A">
      <w:pPr>
        <w:rPr>
          <w:del w:id="2575" w:author="Tiago M Dias" w:date="2016-06-18T13:13:00Z"/>
          <w:rFonts w:cs="Times New Roman"/>
        </w:rPr>
        <w:sectPr w:rsidR="00116F9E" w:rsidDel="00D5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1BE07B" w14:textId="31A3E7B6" w:rsidR="00730F1A" w:rsidRDefault="00730F1A">
      <w:pPr>
        <w:pStyle w:val="Cabealho2"/>
        <w:numPr>
          <w:ilvl w:val="1"/>
          <w:numId w:val="24"/>
        </w:numPr>
        <w:pPrChange w:id="2576" w:author="Tiago M Dias" w:date="2016-06-18T11:41:00Z">
          <w:pPr>
            <w:pStyle w:val="Cabealho2"/>
            <w:numPr>
              <w:ilvl w:val="1"/>
              <w:numId w:val="31"/>
            </w:numPr>
            <w:ind w:left="750" w:hanging="390"/>
          </w:pPr>
        </w:pPrChange>
      </w:pPr>
      <w:bookmarkStart w:id="2577" w:name="_Toc455222719"/>
      <w:r>
        <w:t xml:space="preserve">Assemblador </w:t>
      </w:r>
      <w:ins w:id="2578" w:author="Tiago M Dias" w:date="2016-06-18T13:11:00Z">
        <w:r w:rsidR="00B3205B">
          <w:t>DASM</w:t>
        </w:r>
      </w:ins>
      <w:del w:id="2579" w:author="Tiago M Dias" w:date="2016-06-18T13:11:00Z">
        <w:r w:rsidDel="00B3205B">
          <w:delText>Dasm</w:delText>
        </w:r>
      </w:del>
      <w:bookmarkEnd w:id="2577"/>
    </w:p>
    <w:p w14:paraId="557FD3FB" w14:textId="77777777" w:rsidR="00730F1A" w:rsidRDefault="00730F1A" w:rsidP="00730F1A">
      <w:r>
        <w:tab/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77777777" w:rsidR="00730F1A" w:rsidRDefault="00730F1A" w:rsidP="00730F1A">
      <w:r>
        <w:tab/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77777777" w:rsidR="00730F1A" w:rsidRDefault="00730F1A" w:rsidP="00730F1A">
      <w:r>
        <w:tab/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E39ADFD" w14:textId="54FE3D7C" w:rsidR="00B3205B" w:rsidRDefault="00B3205B">
      <w:pPr>
        <w:pStyle w:val="Cabealho3"/>
        <w:numPr>
          <w:ilvl w:val="2"/>
          <w:numId w:val="24"/>
        </w:numPr>
        <w:rPr>
          <w:ins w:id="2580" w:author="Tiago M Dias" w:date="2016-06-18T13:10:00Z"/>
        </w:rPr>
        <w:pPrChange w:id="2581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582" w:name="_Toc455222720"/>
      <w:ins w:id="2583" w:author="Tiago M Dias" w:date="2016-06-18T13:10:00Z">
        <w:r>
          <w:t>Escrita de programas</w:t>
        </w:r>
        <w:bookmarkEnd w:id="2582"/>
      </w:ins>
    </w:p>
    <w:p w14:paraId="73E3610E" w14:textId="77777777" w:rsidR="00B3205B" w:rsidRDefault="00B3205B" w:rsidP="00B3205B">
      <w:pPr>
        <w:rPr>
          <w:ins w:id="2584" w:author="Tiago M Dias" w:date="2016-06-18T13:10:00Z"/>
          <w:rFonts w:cs="Times New Roman"/>
        </w:rPr>
      </w:pPr>
      <w:commentRangeStart w:id="2585"/>
      <w:ins w:id="2586" w:author="Tiago M Dias" w:date="2016-06-18T13:10:00Z">
        <w:r>
          <w:rPr>
            <w:rFonts w:cs="Times New Roman"/>
          </w:rPr>
          <w:t>Cada instrução pode ser dividida em 4 campos ordenados, seguindo a seguinte forma:</w:t>
        </w:r>
      </w:ins>
    </w:p>
    <w:p w14:paraId="750F40B5" w14:textId="77777777" w:rsidR="00B3205B" w:rsidRDefault="00B3205B" w:rsidP="00B3205B">
      <w:pPr>
        <w:jc w:val="center"/>
        <w:rPr>
          <w:ins w:id="2587" w:author="Tiago M Dias" w:date="2016-06-18T13:10:00Z"/>
          <w:rFonts w:cs="Times New Roman"/>
          <w:sz w:val="20"/>
          <w:szCs w:val="2"/>
        </w:rPr>
      </w:pPr>
      <w:ins w:id="2588" w:author="Tiago M Dias" w:date="2016-06-18T13:10:00Z">
        <w:r>
          <w:rPr>
            <w:rFonts w:cs="Times New Roman"/>
            <w:sz w:val="20"/>
            <w:szCs w:val="2"/>
          </w:rPr>
          <w:t>[Símbolo:] Instrução [Operando Destino][,Operando Fonte 1] [,Operando Fonte 2] [;comentário]</w:t>
        </w:r>
      </w:ins>
    </w:p>
    <w:p w14:paraId="65324BE0" w14:textId="77777777" w:rsidR="00B3205B" w:rsidRDefault="00B3205B" w:rsidP="00B3205B">
      <w:pPr>
        <w:pStyle w:val="PargrafodaLista"/>
        <w:numPr>
          <w:ilvl w:val="0"/>
          <w:numId w:val="25"/>
        </w:numPr>
        <w:rPr>
          <w:ins w:id="2589" w:author="Tiago M Dias" w:date="2016-06-18T13:10:00Z"/>
          <w:rFonts w:cs="Times New Roman"/>
        </w:rPr>
      </w:pPr>
      <w:ins w:id="2590" w:author="Tiago M Dias" w:date="2016-06-18T13:10:00Z">
        <w:r>
          <w:rPr>
            <w:rFonts w:cs="Times New Roman"/>
            <w:b/>
          </w:rPr>
          <w:t>Símbolo</w:t>
        </w:r>
        <w:r>
          <w:rPr>
            <w:rFonts w:cs="Times New Roman"/>
          </w:rPr>
          <w:t>: Serve para referir o nome de uma variável, uma constante ou um endereço da memória, sendo que se trata de uma palavra, única no documento, seguida de “:”</w:t>
        </w:r>
      </w:ins>
    </w:p>
    <w:p w14:paraId="5595AE69" w14:textId="77777777" w:rsidR="00B3205B" w:rsidRDefault="00B3205B" w:rsidP="00B3205B">
      <w:pPr>
        <w:pStyle w:val="Default"/>
        <w:numPr>
          <w:ilvl w:val="0"/>
          <w:numId w:val="19"/>
        </w:numPr>
        <w:spacing w:line="360" w:lineRule="auto"/>
        <w:rPr>
          <w:ins w:id="2591" w:author="Tiago M Dias" w:date="2016-06-18T13:10:00Z"/>
          <w:rFonts w:ascii="Times New Roman" w:hAnsi="Times New Roman" w:cs="Times New Roman"/>
          <w:sz w:val="22"/>
          <w:szCs w:val="22"/>
        </w:rPr>
      </w:pPr>
      <w:ins w:id="2592" w:author="Tiago M Dias" w:date="2016-06-18T13:10:00Z">
        <w:r>
          <w:rPr>
            <w:rFonts w:ascii="Times New Roman" w:hAnsi="Times New Roman" w:cs="Times New Roman"/>
            <w:b/>
            <w:sz w:val="22"/>
            <w:szCs w:val="22"/>
          </w:rPr>
          <w:t>Instrução:</w:t>
        </w:r>
        <w:r>
          <w:rPr>
            <w:rFonts w:ascii="Times New Roman" w:hAnsi="Times New Roman" w:cs="Times New Roman"/>
            <w:sz w:val="22"/>
            <w:szCs w:val="22"/>
          </w:rPr>
          <w:t xml:space="preserve"> Pode tratar-se de uma instrução PDS16 ou uma diretiva para o </w:t>
        </w:r>
        <w:r>
          <w:rPr>
            <w:rFonts w:ascii="Times New Roman" w:hAnsi="Times New Roman" w:cs="Times New Roman"/>
            <w:i/>
            <w:sz w:val="22"/>
            <w:szCs w:val="22"/>
          </w:rPr>
          <w:t>assembler</w:t>
        </w:r>
        <w:r>
          <w:rPr>
            <w:rFonts w:ascii="Times New Roman" w:hAnsi="Times New Roman" w:cs="Times New Roman"/>
            <w:sz w:val="22"/>
            <w:szCs w:val="22"/>
          </w:rPr>
          <w:t>.</w:t>
        </w:r>
      </w:ins>
    </w:p>
    <w:p w14:paraId="4D47F98D" w14:textId="77777777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593" w:author="Tiago M Dias" w:date="2016-06-18T13:10:00Z"/>
          <w:rPrChange w:id="2594" w:author="Tiago M Dias" w:date="2016-06-18T13:10:00Z">
            <w:rPr>
              <w:ins w:id="2595" w:author="Tiago M Dias" w:date="2016-06-18T13:10:00Z"/>
              <w:rFonts w:cs="Times New Roman"/>
              <w:sz w:val="22"/>
            </w:rPr>
          </w:rPrChange>
        </w:rPr>
        <w:pPrChange w:id="2596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597" w:author="Tiago M Dias" w:date="2016-06-18T13:10:00Z">
        <w:r w:rsidRPr="00B3205B">
          <w:rPr>
            <w:rFonts w:ascii="Times New Roman" w:hAnsi="Times New Roman" w:cs="Times New Roman"/>
            <w:b/>
            <w:sz w:val="22"/>
            <w:szCs w:val="22"/>
            <w:rPrChange w:id="2598" w:author="Tiago M Dias" w:date="2016-06-18T13:10:00Z">
              <w:rPr>
                <w:rFonts w:cs="Times New Roman"/>
                <w:b w:val="0"/>
                <w:sz w:val="22"/>
              </w:rPr>
            </w:rPrChange>
          </w:rPr>
          <w:t>Operando:</w:t>
        </w:r>
        <w:r w:rsidRPr="00B3205B">
          <w:rPr>
            <w:rFonts w:ascii="Times New Roman" w:hAnsi="Times New Roman" w:cs="Times New Roman"/>
            <w:sz w:val="22"/>
            <w:szCs w:val="22"/>
            <w:rPrChange w:id="2599" w:author="Tiago M Dias" w:date="2016-06-18T13:10:00Z">
              <w:rPr>
                <w:rFonts w:cs="Times New Roman"/>
                <w:sz w:val="22"/>
              </w:rPr>
            </w:rPrChange>
          </w:rPr>
          <w:t xml:space="preserve"> Tratam-se dos parâmetros da instrução em causa (caso a mesma possua algum), em que o seu tipo e número dependem da própria instrução.</w:t>
        </w:r>
      </w:ins>
    </w:p>
    <w:p w14:paraId="42390898" w14:textId="5D3D7E26" w:rsidR="00B3205B" w:rsidRPr="00B3205B" w:rsidRDefault="00B3205B">
      <w:pPr>
        <w:pStyle w:val="Default"/>
        <w:numPr>
          <w:ilvl w:val="0"/>
          <w:numId w:val="19"/>
        </w:numPr>
        <w:spacing w:line="360" w:lineRule="auto"/>
        <w:rPr>
          <w:ins w:id="2600" w:author="Tiago M Dias" w:date="2016-06-18T13:10:00Z"/>
          <w:rFonts w:cs="Times New Roman"/>
          <w:sz w:val="22"/>
          <w:rPrChange w:id="2601" w:author="Tiago M Dias" w:date="2016-06-18T13:11:00Z">
            <w:rPr>
              <w:ins w:id="2602" w:author="Tiago M Dias" w:date="2016-06-18T13:10:00Z"/>
            </w:rPr>
          </w:rPrChange>
        </w:rPr>
        <w:pPrChange w:id="2603" w:author="Tiago M Dias" w:date="2016-06-18T13:10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ins w:id="2604" w:author="Tiago M Dias" w:date="2016-06-18T13:10:00Z">
        <w:r w:rsidRPr="00B3205B">
          <w:rPr>
            <w:rFonts w:ascii="Times New Roman" w:hAnsi="Times New Roman" w:cs="Times New Roman"/>
            <w:b/>
            <w:sz w:val="22"/>
            <w:rPrChange w:id="2605" w:author="Tiago M Dias" w:date="2016-06-18T13:11:00Z">
              <w:rPr>
                <w:rFonts w:cs="Times New Roman"/>
                <w:b w:val="0"/>
              </w:rPr>
            </w:rPrChange>
          </w:rPr>
          <w:lastRenderedPageBreak/>
          <w:t xml:space="preserve">Comentário: </w:t>
        </w:r>
        <w:r w:rsidRPr="00B3205B">
          <w:rPr>
            <w:rFonts w:ascii="Times New Roman" w:hAnsi="Times New Roman" w:cs="Times New Roman"/>
            <w:sz w:val="22"/>
            <w:rPrChange w:id="2606" w:author="Tiago M Dias" w:date="2016-06-18T13:11:00Z">
              <w:rPr>
                <w:rFonts w:cs="Times New Roman"/>
              </w:rPr>
            </w:rPrChange>
          </w:rPr>
  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  </w:r>
      </w:ins>
      <w:commentRangeEnd w:id="2585"/>
      <w:ins w:id="2607" w:author="Tiago M Dias" w:date="2016-06-18T13:12:00Z">
        <w:r>
          <w:rPr>
            <w:rStyle w:val="Refdecomentrio"/>
            <w:rFonts w:ascii="Times New Roman" w:hAnsi="Times New Roman" w:cstheme="minorBidi"/>
            <w:color w:val="auto"/>
          </w:rPr>
          <w:commentReference w:id="2585"/>
        </w:r>
      </w:ins>
    </w:p>
    <w:p w14:paraId="52F255B6" w14:textId="77777777" w:rsidR="00730F1A" w:rsidRDefault="00730F1A">
      <w:pPr>
        <w:pStyle w:val="Cabealho3"/>
        <w:numPr>
          <w:ilvl w:val="2"/>
          <w:numId w:val="24"/>
        </w:numPr>
        <w:pPrChange w:id="2608" w:author="Tiago M Dias" w:date="2016-06-18T11:41:00Z">
          <w:pPr>
            <w:pStyle w:val="Cabealho3"/>
            <w:numPr>
              <w:ilvl w:val="2"/>
              <w:numId w:val="31"/>
            </w:numPr>
            <w:ind w:left="1080" w:hanging="720"/>
          </w:pPr>
        </w:pPrChange>
      </w:pPr>
      <w:bookmarkStart w:id="2609" w:name="_Toc455222721"/>
      <w:r>
        <w:t>Diretivas</w:t>
      </w:r>
      <w:bookmarkEnd w:id="2609"/>
    </w:p>
    <w:p w14:paraId="35CF1051" w14:textId="77777777" w:rsidR="00730F1A" w:rsidRDefault="00730F1A" w:rsidP="00730F1A">
      <w:r>
        <w:tab/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77777777" w:rsidR="00730F1A" w:rsidRDefault="00730F1A" w:rsidP="00730F1A">
      <w:r>
        <w:tab/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.BSS</w:t>
      </w:r>
      <w:r>
        <w:t>” – que aloja as variáveis globais sem valor inicial;</w:t>
      </w:r>
    </w:p>
    <w:p w14:paraId="37A3205D" w14:textId="77777777" w:rsidR="00730F1A" w:rsidRDefault="00730F1A" w:rsidP="00730F1A">
      <w:pPr>
        <w:pStyle w:val="PargrafodaLista"/>
        <w:numPr>
          <w:ilvl w:val="0"/>
          <w:numId w:val="17"/>
        </w:numPr>
      </w:pPr>
      <w:r>
        <w:t>“</w:t>
      </w:r>
      <w:r>
        <w:rPr>
          <w:rFonts w:ascii="Courier New" w:hAnsi="Courier New" w:cs="Courier New"/>
        </w:rPr>
        <w:t>.TEXT</w:t>
      </w:r>
      <w:r>
        <w:t>” – que aloja as instruções do programa;</w:t>
      </w:r>
    </w:p>
    <w:p w14:paraId="081D57A5" w14:textId="77777777" w:rsidR="00730F1A" w:rsidRDefault="00730F1A" w:rsidP="00730F1A">
      <w:r>
        <w:tab/>
        <w:t xml:space="preserve">Para além destas secções, permite ainda que o programador defina outras secções. Para tal, deve usar-se a diretiva </w:t>
      </w:r>
      <w:r>
        <w:rPr>
          <w:i/>
        </w:rPr>
        <w:t>.section</w:t>
      </w:r>
      <w:r>
        <w:t xml:space="preserve"> para definir uma expressão do tipo “</w:t>
      </w:r>
      <w:r>
        <w:rPr>
          <w:rFonts w:ascii="Courier New" w:hAnsi="Courier New" w:cs="Courier New"/>
        </w:rPr>
        <w:t>.SECTION section_name</w:t>
      </w:r>
      <w:r>
        <w:t xml:space="preserve">”, em que </w:t>
      </w:r>
      <w:r>
        <w:rPr>
          <w:rFonts w:ascii="Courier New" w:hAnsi="Courier New" w:cs="Courier New"/>
        </w:rPr>
        <w:t>section_name</w:t>
      </w:r>
      <w:r>
        <w:t xml:space="preserve"> corresponde ao nome da secção desejada.</w:t>
      </w:r>
    </w:p>
    <w:p w14:paraId="68B80FD5" w14:textId="77777777" w:rsidR="00730F1A" w:rsidRDefault="00730F1A" w:rsidP="00730F1A">
      <w:r>
        <w:tab/>
        <w:t xml:space="preserve">De notar que estas diretivas apenas definem o início de uma zona de memória contígua onde se podem localizar as instruções e os valores definidos para as variáveis . Para estabelecer o valor do endereço em que uma secção deverá ser localizada deve usar-se a diretoria </w:t>
      </w:r>
      <w:r>
        <w:rPr>
          <w:i/>
        </w:rPr>
        <w:t>.org</w:t>
      </w:r>
      <w:r>
        <w:t xml:space="preserve"> que define uma expressão do tipo: “</w:t>
      </w:r>
      <w:r>
        <w:rPr>
          <w:rFonts w:ascii="Courier New" w:hAnsi="Courier New" w:cs="Courier New"/>
        </w:rPr>
        <w:t>.ORG expression</w:t>
      </w:r>
      <w:r>
        <w:t>”, em que “</w:t>
      </w:r>
      <w:r>
        <w:rPr>
          <w:rFonts w:ascii="Courier New" w:hAnsi="Courier New" w:cs="Courier New"/>
        </w:rPr>
        <w:t>expression</w:t>
      </w:r>
      <w:r>
        <w:t>” deverá corresponder o valor de endereço pretendido.</w:t>
      </w:r>
    </w:p>
    <w:p w14:paraId="784455BD" w14:textId="77777777" w:rsidR="00730F1A" w:rsidRDefault="00730F1A" w:rsidP="00730F1A">
      <w:r>
        <w:tab/>
        <w:t xml:space="preserve">O assemblador DASM disponibiliza um outro conjunto de diretivas que permite reservar e definir o valor inicial de posições de memória. As diretivas </w:t>
      </w:r>
      <w:r>
        <w:rPr>
          <w:i/>
        </w:rPr>
        <w:t>.word</w:t>
      </w:r>
      <w:r>
        <w:t xml:space="preserve"> e </w:t>
      </w:r>
      <w:r>
        <w:rPr>
          <w:i/>
        </w:rPr>
        <w:t xml:space="preserve">.byte </w:t>
      </w:r>
      <w:r>
        <w:t xml:space="preserve">podem definir dois tipos de expressões: </w:t>
      </w:r>
    </w:p>
    <w:p w14:paraId="709A1B0F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“.WORD” – define uma/várias palavra/s em memória;</w:t>
      </w:r>
    </w:p>
    <w:p w14:paraId="630D01C3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“.BYTE” – define um/vários byte/s em memória;</w:t>
      </w:r>
    </w:p>
    <w:p w14:paraId="050984AA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“.ASCII”, “.ASCIIZ” – define uma string ascii não terminada por zero, e terminada por zero, respetivamente;</w:t>
      </w:r>
    </w:p>
    <w:p w14:paraId="593313AC" w14:textId="77777777" w:rsidR="00730F1A" w:rsidRDefault="00730F1A" w:rsidP="00730F1A">
      <w:pPr>
        <w:pStyle w:val="PargrafodaLista"/>
        <w:numPr>
          <w:ilvl w:val="0"/>
          <w:numId w:val="26"/>
        </w:numPr>
      </w:pPr>
      <w:r>
        <w:t>“.SPACE” – reserva espaço para um ou vários bytes, com possibilidade de serem inicialização com um valor definido pelo programador.</w:t>
      </w:r>
    </w:p>
    <w:p w14:paraId="178683E1" w14:textId="77777777" w:rsidR="00730F1A" w:rsidRDefault="00730F1A" w:rsidP="00730F1A">
      <w:pPr>
        <w:rPr>
          <w:rFonts w:cs="Times New Roman"/>
        </w:r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1E7E12C7" w14:textId="77777777" w:rsidR="00730F1A" w:rsidRDefault="00730F1A" w:rsidP="00730F1A">
      <w:pPr>
        <w:pStyle w:val="Cabealho1"/>
        <w:numPr>
          <w:ilvl w:val="0"/>
          <w:numId w:val="22"/>
        </w:numPr>
      </w:pPr>
      <w:bookmarkStart w:id="2610" w:name="_Toc455222722"/>
      <w:r>
        <w:lastRenderedPageBreak/>
        <w:t>Framework Xtext</w:t>
      </w:r>
      <w:bookmarkEnd w:id="2610"/>
    </w:p>
    <w:p w14:paraId="65A30D12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2611" w:name="_Toc455222723"/>
      <w:r>
        <w:t>Introdução</w:t>
      </w:r>
      <w:bookmarkEnd w:id="2611"/>
    </w:p>
    <w:p w14:paraId="3B394EE5" w14:textId="77777777" w:rsidR="00730F1A" w:rsidRDefault="00730F1A" w:rsidP="00730F1A">
      <w:r>
        <w:tab/>
        <w:t xml:space="preserve">Xtext é uma </w:t>
      </w:r>
      <w:r>
        <w:rPr>
          <w:i/>
        </w:rPr>
        <w:t>framework</w:t>
      </w:r>
      <w:r>
        <w:t xml:space="preserve"> para o desenvolvimento de linguagens de programação, as denominadas DSL (</w:t>
      </w:r>
      <w:r>
        <w:rPr>
          <w:i/>
        </w:rPr>
        <w:t>Domain-Specific Languages</w:t>
      </w:r>
      <w:r>
        <w:t xml:space="preserve">). Com o Xtext é possível definir uma linguagem com toda a sua gramática resultando uma infraestrutura que inclui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>
        <w:t xml:space="preserve">, compilador e também a possibilidade de ter um editor utilizando uma plataforma do 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[3]</w:t>
      </w:r>
      <w:r>
        <w:fldChar w:fldCharType="end"/>
      </w:r>
      <w:r>
        <w:t xml:space="preserve">, 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[4]</w:t>
      </w:r>
      <w:r>
        <w:fldChar w:fldCharType="end"/>
      </w:r>
      <w:r>
        <w:t xml:space="preserve"> ou browsers. </w:t>
      </w:r>
    </w:p>
    <w:p w14:paraId="20947B7D" w14:textId="77777777" w:rsidR="00730F1A" w:rsidRDefault="00730F1A" w:rsidP="00730F1A">
      <w:pPr>
        <w:autoSpaceDE w:val="0"/>
        <w:autoSpaceDN w:val="0"/>
        <w:adjustRightInd w:val="0"/>
        <w:spacing w:line="240" w:lineRule="auto"/>
      </w:pPr>
      <w:r>
        <w:tab/>
        <w:t xml:space="preserve">Decidimos utiliza-la para a realização de um </w:t>
      </w:r>
      <w:r>
        <w:rPr>
          <w:i/>
        </w:rPr>
        <w:t>plug-in</w:t>
      </w:r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“Implementing Domain-Specific Languages with Xtext</w:t>
      </w:r>
    </w:p>
    <w:p w14:paraId="7B522B25" w14:textId="77777777" w:rsidR="00730F1A" w:rsidRDefault="00730F1A" w:rsidP="00730F1A">
      <w:r>
        <w:t>and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5F22B5">
        <w:rPr>
          <w:noProof/>
        </w:rPr>
        <w:t xml:space="preserve"> </w:t>
      </w:r>
      <w:r w:rsidR="005F22B5" w:rsidRPr="005F22B5">
        <w:rPr>
          <w:noProof/>
        </w:rPr>
        <w:t>[11]</w:t>
      </w:r>
      <w:r>
        <w:fldChar w:fldCharType="end"/>
      </w:r>
      <w:r>
        <w:t>.</w:t>
      </w:r>
    </w:p>
    <w:p w14:paraId="1A4E2840" w14:textId="77777777" w:rsidR="00730F1A" w:rsidRDefault="00730F1A" w:rsidP="00730F1A">
      <w:pPr>
        <w:sectPr w:rsidR="00730F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Para o desenvolvimento de um </w:t>
      </w:r>
      <w:r>
        <w:rPr>
          <w:i/>
        </w:rPr>
        <w:t xml:space="preserve">plug-in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da </w:t>
      </w:r>
      <w:r>
        <w:rPr>
          <w:i/>
        </w:rPr>
        <w:t>framework</w:t>
      </w:r>
      <w:r>
        <w:t xml:space="preserve"> no IDE de desenvolvimento, neste caso o Eclipse, e a criação de um “</w:t>
      </w:r>
      <w:r>
        <w:rPr>
          <w:i/>
        </w:rPr>
        <w:t>Xtext Project</w:t>
      </w:r>
      <w:r>
        <w:t xml:space="preserve">”. </w:t>
      </w:r>
    </w:p>
    <w:p w14:paraId="436AD1D4" w14:textId="77777777" w:rsidR="007C5A53" w:rsidRDefault="007C5A53" w:rsidP="00730F1A">
      <w:pPr>
        <w:pStyle w:val="Cabealho2"/>
        <w:numPr>
          <w:ilvl w:val="1"/>
          <w:numId w:val="22"/>
        </w:numPr>
      </w:pPr>
      <w:bookmarkStart w:id="2612" w:name="_Toc455222724"/>
      <w:r w:rsidRPr="008B2EBD">
        <w:lastRenderedPageBreak/>
        <w:t>Arquitetura</w:t>
      </w:r>
      <w:bookmarkEnd w:id="2612"/>
    </w:p>
    <w:p w14:paraId="74007CCB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51C05C39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 xml:space="preserve">. Todos os aspetos da DSL implementados em Xtext podem ser implementados em Xtend em vez do Java pois é mais fácil de utilizar e permite escrever código mais legível. </w:t>
      </w:r>
      <w:r>
        <w:tab/>
      </w:r>
    </w:p>
    <w:p w14:paraId="5B9EE6E0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“.xtext”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7A0BF5FD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730F1A">
      <w:pPr>
        <w:pStyle w:val="Cabealho2"/>
        <w:numPr>
          <w:ilvl w:val="1"/>
          <w:numId w:val="22"/>
        </w:numPr>
      </w:pPr>
      <w:r>
        <w:lastRenderedPageBreak/>
        <w:t xml:space="preserve"> </w:t>
      </w:r>
      <w:bookmarkStart w:id="2613" w:name="_Toc455222725"/>
      <w:r>
        <w:t>Gramática</w:t>
      </w:r>
      <w:bookmarkEnd w:id="2613"/>
    </w:p>
    <w:p w14:paraId="7D6E0AD5" w14:textId="77777777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r w:rsidR="00685310" w:rsidRPr="00685310">
        <w:rPr>
          <w:i/>
        </w:rPr>
        <w:t>plug-in</w:t>
      </w:r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730F1A">
            <w:rPr>
              <w:noProof/>
            </w:rPr>
            <w:t xml:space="preserve"> </w:t>
          </w:r>
          <w:r w:rsidR="00730F1A" w:rsidRPr="00730F1A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730F1A" w:rsidRPr="00730F1A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386959AC" w:rsidR="0098516D" w:rsidRDefault="0026032C" w:rsidP="0098516D">
      <w:r>
        <w:tab/>
      </w:r>
      <w:r w:rsidR="0098516D"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614" w:name="_Ref453340329"/>
      <w:bookmarkStart w:id="2615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2614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2615"/>
    </w:p>
    <w:p w14:paraId="55BF7E97" w14:textId="77777777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r w:rsidRPr="0026032C">
        <w:rPr>
          <w:i/>
        </w:rPr>
        <w:t>OperationsWithThreeRegisters</w:t>
      </w:r>
      <w:r>
        <w:t xml:space="preserve"> depende de </w:t>
      </w:r>
      <w:r w:rsidRPr="0026032C">
        <w:rPr>
          <w:i/>
        </w:rPr>
        <w:t>Anl</w:t>
      </w:r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r w:rsidRPr="0026032C">
        <w:rPr>
          <w:i/>
        </w:rPr>
        <w:t>Instructions</w:t>
      </w:r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77777777" w:rsidR="0098516D" w:rsidRDefault="0098516D" w:rsidP="0098516D">
      <w:r>
        <w:tab/>
        <w:t xml:space="preserve">Essa dependência é tratada pelo Xtext gerando automaticamente classes em Java quando o </w:t>
      </w:r>
      <w:r w:rsidRPr="0026032C">
        <w:rPr>
          <w:i/>
        </w:rPr>
        <w:t>Modeling Workflow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2616" w:name="_Ref453341721"/>
      <w:bookmarkStart w:id="2617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2616"/>
      <w:r w:rsidRPr="00BE5F06">
        <w:rPr>
          <w:b w:val="0"/>
          <w:color w:val="auto"/>
          <w:sz w:val="20"/>
        </w:rPr>
        <w:t xml:space="preserve"> - Classes geradas pela framework</w:t>
      </w:r>
      <w:bookmarkEnd w:id="2617"/>
    </w:p>
    <w:p w14:paraId="5F441789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6D7A6B51" w:rsidR="0098516D" w:rsidRDefault="005F22B5" w:rsidP="0098516D">
      <w:r>
        <w:tab/>
      </w:r>
      <w:r w:rsidR="0098516D">
        <w:t>Esta geração automática não é feita ao acaso</w:t>
      </w:r>
      <w:r w:rsidR="00D97008">
        <w:t xml:space="preserve">, desta forma é possível ter em </w:t>
      </w:r>
      <w:r w:rsidR="00D97008">
        <w:rPr>
          <w:i/>
        </w:rPr>
        <w:t>runtime</w:t>
      </w:r>
      <w:r w:rsidR="00D97008">
        <w:t xml:space="preserve"> uma estrutura de toda a hierarquia da gramática, para que possa ser usada noutras funcionalidades</w:t>
      </w:r>
      <w:r w:rsidR="0098516D">
        <w:t xml:space="preserve">. </w:t>
      </w:r>
    </w:p>
    <w:p w14:paraId="24FED6A4" w14:textId="77777777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2618" w:name="_Toc455222726"/>
      <w:r>
        <w:lastRenderedPageBreak/>
        <w:t>Regras da gramática</w:t>
      </w:r>
      <w:bookmarkEnd w:id="2618"/>
    </w:p>
    <w:p w14:paraId="5F7D24BF" w14:textId="57BB61A6" w:rsidR="00D32AB5" w:rsidRPr="00783E46" w:rsidRDefault="00783E46" w:rsidP="00783E46">
      <w:r w:rsidRPr="00783E46">
        <w:tab/>
      </w:r>
      <w:r w:rsidR="00D33AFF" w:rsidRPr="00783E46">
        <w:rPr>
          <w:i/>
        </w:rPr>
        <w:t xml:space="preserve">Parser Rules </w:t>
      </w:r>
      <w:r w:rsidR="00D33AFF" w:rsidRPr="00783E46">
        <w:t>são regras que definem uma sequência de outras regras conjuga</w:t>
      </w:r>
      <w:r w:rsidR="00D97008">
        <w:t>das</w:t>
      </w:r>
      <w:r w:rsidR="00D33AFF" w:rsidRPr="00783E46">
        <w:t xml:space="preserve">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2619" w:name="_Ref449992373"/>
      <w:bookmarkStart w:id="2620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2619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2620"/>
    </w:p>
    <w:p w14:paraId="4EF1EE36" w14:textId="77777777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r w:rsidR="00D33AFF" w:rsidRPr="00D33AFF">
        <w:rPr>
          <w:rFonts w:cs="Times New Roman"/>
          <w:i/>
          <w:color w:val="000000"/>
        </w:rPr>
        <w:t>Statement</w:t>
      </w:r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="00D33AFF" w:rsidRPr="00D33AFF">
        <w:rPr>
          <w:rFonts w:cs="Times New Roman"/>
          <w:i/>
          <w:color w:val="000000"/>
        </w:rPr>
        <w:t>Label”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="00D33AFF" w:rsidRPr="00D33AFF">
        <w:rPr>
          <w:rFonts w:cs="Times New Roman"/>
          <w:i/>
          <w:color w:val="000000"/>
        </w:rPr>
        <w:t>labelName</w:t>
      </w:r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r w:rsidR="00D33AFF" w:rsidRPr="00D33AFF">
        <w:rPr>
          <w:rFonts w:cs="Times New Roman"/>
          <w:i/>
        </w:rPr>
        <w:t>Ret</w:t>
      </w:r>
      <w:r w:rsidR="00D33AFF" w:rsidRPr="00D33AFF">
        <w:rPr>
          <w:rFonts w:cs="Times New Roman"/>
        </w:rPr>
        <w:t>” e “</w:t>
      </w:r>
      <w:r w:rsidR="00D33AFF" w:rsidRPr="00D33AFF">
        <w:rPr>
          <w:rFonts w:cs="Times New Roman"/>
          <w:i/>
        </w:rPr>
        <w:t>Nop”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r w:rsidR="00D33AFF" w:rsidRPr="00D33AFF">
        <w:rPr>
          <w:rFonts w:cs="Times New Roman"/>
          <w:i/>
        </w:rPr>
        <w:t>Jump</w:t>
      </w:r>
      <w:r w:rsidR="00D33AFF" w:rsidRPr="00D33AFF">
        <w:rPr>
          <w:rFonts w:cs="Times New Roman"/>
        </w:rPr>
        <w:t>” que é mais complexa pode ser definida por uma destas palavras-chaves, seguida pela regra “</w:t>
      </w:r>
      <w:r w:rsidR="00D33AFF" w:rsidRPr="00D33AFF">
        <w:rPr>
          <w:rFonts w:cs="Times New Roman"/>
          <w:i/>
        </w:rPr>
        <w:t>OperationWithOffset</w:t>
      </w:r>
      <w:r w:rsidR="00D33AFF" w:rsidRPr="00D33AFF">
        <w:rPr>
          <w:rFonts w:cs="Times New Roman"/>
        </w:rPr>
        <w:t>”.</w:t>
      </w:r>
    </w:p>
    <w:p w14:paraId="324C7864" w14:textId="77777777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r w:rsidR="00D135D6">
        <w:rPr>
          <w:rFonts w:cs="Times New Roman"/>
          <w:i/>
          <w:color w:val="000000"/>
        </w:rPr>
        <w:t>token)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r w:rsidR="00D135D6">
        <w:rPr>
          <w:rFonts w:cs="Times New Roman"/>
          <w:i/>
          <w:color w:val="000000"/>
        </w:rPr>
        <w:t>token</w:t>
      </w:r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r w:rsidR="00D135D6">
        <w:rPr>
          <w:rFonts w:cs="Times New Roman"/>
          <w:i/>
          <w:color w:val="000000"/>
        </w:rPr>
        <w:t>lexer rule</w:t>
      </w:r>
      <w:r w:rsidR="00D135D6" w:rsidRPr="00791BDC">
        <w:rPr>
          <w:rFonts w:cs="Times New Roman"/>
          <w:color w:val="000000"/>
        </w:rPr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621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2621"/>
    </w:p>
    <w:p w14:paraId="2D4C76B6" w14:textId="7777777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6972F99C" w14:textId="77777777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r w:rsidR="00321424" w:rsidRPr="005856CB">
        <w:rPr>
          <w:rFonts w:cs="Times New Roman"/>
          <w:i/>
          <w:color w:val="000000"/>
        </w:rPr>
        <w:t>String</w:t>
      </w:r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r w:rsidR="006F390F" w:rsidRPr="005337A0">
        <w:rPr>
          <w:rFonts w:cs="Times New Roman"/>
          <w:i/>
          <w:color w:val="000000"/>
        </w:rPr>
        <w:t>String</w:t>
      </w:r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r w:rsidR="00321424">
        <w:rPr>
          <w:rFonts w:cs="Times New Roman"/>
          <w:i/>
          <w:color w:val="000000"/>
        </w:rPr>
        <w:t>bindIValueConverter</w:t>
      </w:r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r w:rsidR="00321424">
        <w:rPr>
          <w:rFonts w:cs="Times New Roman"/>
          <w:i/>
          <w:color w:val="000000"/>
        </w:rPr>
        <w:t>RunTimeModule</w:t>
      </w:r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622" w:name="_Ref453345065"/>
      <w:bookmarkStart w:id="2623" w:name="_Ref450518039"/>
      <w:bookmarkStart w:id="2624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2622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623"/>
      <w:bookmarkEnd w:id="2624"/>
    </w:p>
    <w:p w14:paraId="49786DB3" w14:textId="0B5BC660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r w:rsidR="006F390F" w:rsidRPr="00652EE3">
        <w:rPr>
          <w:rFonts w:cs="Times New Roman"/>
          <w:i/>
          <w:color w:val="000000"/>
        </w:rPr>
        <w:t>IValeuConverterService</w:t>
      </w:r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</w:t>
      </w:r>
      <w:r w:rsidR="00D97008">
        <w:rPr>
          <w:rFonts w:cs="Times New Roman"/>
          <w:color w:val="000000"/>
        </w:rPr>
        <w:t>a</w:t>
      </w:r>
      <w:r w:rsidR="00FB77D2">
        <w:rPr>
          <w:rFonts w:cs="Times New Roman"/>
          <w:color w:val="000000"/>
        </w:rPr>
        <w:t xml:space="preserve">s as regras em que se pretende converter o tipo de retorno, </w:t>
      </w:r>
      <w:r w:rsidR="00D97008">
        <w:rPr>
          <w:rFonts w:cs="Times New Roman"/>
          <w:color w:val="000000"/>
        </w:rPr>
        <w:t xml:space="preserve">e </w:t>
      </w:r>
      <w:r w:rsidR="00FB77D2">
        <w:rPr>
          <w:rFonts w:cs="Times New Roman"/>
          <w:color w:val="000000"/>
        </w:rPr>
        <w:t>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2625" w:name="_Ref453345732"/>
      <w:bookmarkStart w:id="2626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2625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2626"/>
    </w:p>
    <w:p w14:paraId="3346AC6B" w14:textId="5E376330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r w:rsidR="006F390F" w:rsidRPr="00652EE3">
        <w:rPr>
          <w:rFonts w:cs="Times New Roman"/>
          <w:i/>
          <w:color w:val="000000"/>
        </w:rPr>
        <w:t>@ValueConverter(rule=”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</w:t>
      </w:r>
      <w:r w:rsidR="00D97008">
        <w:rPr>
          <w:rFonts w:cs="Times New Roman"/>
          <w:color w:val="000000"/>
        </w:rPr>
        <w:t xml:space="preserve">(neste caso para </w:t>
      </w:r>
      <w:r w:rsidR="00D97008">
        <w:rPr>
          <w:rFonts w:cs="Times New Roman"/>
          <w:i/>
          <w:color w:val="000000"/>
        </w:rPr>
        <w:t>Integer</w:t>
      </w:r>
      <w:r w:rsidR="00D97008">
        <w:rPr>
          <w:rFonts w:cs="Times New Roman"/>
          <w:color w:val="000000"/>
        </w:rPr>
        <w:t xml:space="preserve">) </w:t>
      </w:r>
      <w:r w:rsidR="00EF774E">
        <w:rPr>
          <w:rFonts w:cs="Times New Roman"/>
          <w:color w:val="000000"/>
        </w:rPr>
        <w:t xml:space="preserve">para a regra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r w:rsidR="00EF774E" w:rsidRPr="00EF774E">
        <w:rPr>
          <w:rFonts w:cs="Times New Roman"/>
          <w:i/>
          <w:color w:val="000000"/>
        </w:rPr>
        <w:t>HEXValueConverter</w:t>
      </w:r>
      <w:r w:rsidR="00EF774E">
        <w:rPr>
          <w:rFonts w:cs="Times New Roman"/>
          <w:color w:val="000000"/>
        </w:rPr>
        <w:t xml:space="preserve">, que por sua vez terá de implementar a interface </w:t>
      </w:r>
      <w:r w:rsidR="00EF774E">
        <w:rPr>
          <w:rFonts w:cs="Times New Roman"/>
          <w:i/>
          <w:color w:val="000000"/>
        </w:rPr>
        <w:t>IValueConverter.</w:t>
      </w:r>
      <w:r w:rsidR="00EF774E">
        <w:rPr>
          <w:rFonts w:cs="Times New Roman"/>
          <w:color w:val="000000"/>
        </w:rPr>
        <w:t xml:space="preserve"> </w:t>
      </w:r>
    </w:p>
    <w:p w14:paraId="39514755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7E2A6623" w14:textId="77777777" w:rsidR="00EB137D" w:rsidRDefault="00EB137D" w:rsidP="00C82081">
      <w:pPr>
        <w:pStyle w:val="Cabealho3"/>
        <w:numPr>
          <w:ilvl w:val="2"/>
          <w:numId w:val="8"/>
        </w:numPr>
      </w:pPr>
      <w:bookmarkStart w:id="2627" w:name="_Toc455222727"/>
      <w:r>
        <w:t>Definição dos elementos do analisador de regras</w:t>
      </w:r>
      <w:bookmarkEnd w:id="2627"/>
    </w:p>
    <w:p w14:paraId="3B9D39E3" w14:textId="0A89517E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2628" w:name="_Ref449994176"/>
      <w:bookmarkStart w:id="2629" w:name="_Toc455222744"/>
      <w:r w:rsidRPr="003765C3">
        <w:rPr>
          <w:b w:val="0"/>
          <w:color w:val="auto"/>
          <w:sz w:val="20"/>
        </w:rPr>
        <w:lastRenderedPageBreak/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2628"/>
      <w:r w:rsidRPr="003765C3">
        <w:rPr>
          <w:b w:val="0"/>
          <w:color w:val="auto"/>
          <w:sz w:val="20"/>
        </w:rPr>
        <w:t xml:space="preserve"> - Exemplo de um validador</w:t>
      </w:r>
      <w:bookmarkEnd w:id="2629"/>
      <w:r w:rsidR="004723EA">
        <w:br w:type="page"/>
      </w:r>
    </w:p>
    <w:p w14:paraId="569A4007" w14:textId="77777777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2630" w:name="_Toc450308273"/>
      <w:bookmarkStart w:id="2631" w:name="_Toc450308551"/>
      <w:bookmarkStart w:id="2632" w:name="_Toc450308634"/>
      <w:bookmarkStart w:id="2633" w:name="_Toc450308860"/>
      <w:bookmarkStart w:id="2634" w:name="_Toc450314064"/>
      <w:bookmarkStart w:id="2635" w:name="_Toc450320370"/>
      <w:bookmarkStart w:id="2636" w:name="_Toc450399124"/>
      <w:bookmarkStart w:id="2637" w:name="_Toc450399976"/>
      <w:bookmarkStart w:id="2638" w:name="_Toc450424911"/>
      <w:bookmarkStart w:id="2639" w:name="_Toc450424979"/>
      <w:bookmarkStart w:id="2640" w:name="_Toc450425015"/>
      <w:bookmarkStart w:id="2641" w:name="_Toc450425063"/>
      <w:bookmarkStart w:id="2642" w:name="_Toc450425141"/>
      <w:bookmarkStart w:id="2643" w:name="_Toc455222728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r>
        <w:lastRenderedPageBreak/>
        <w:t>Integração com a plataforma Eclipse</w:t>
      </w:r>
      <w:bookmarkEnd w:id="2643"/>
    </w:p>
    <w:p w14:paraId="76972A93" w14:textId="77777777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r w:rsidRPr="00FC143A">
        <w:rPr>
          <w:rFonts w:cs="Times New Roman"/>
          <w:i/>
        </w:rPr>
        <w:t>plug-in</w:t>
      </w:r>
      <w:r>
        <w:rPr>
          <w:rFonts w:cs="Times New Roman"/>
        </w:rPr>
        <w:t>. Para fazer uso da mesma, esta pode ser instalada em várias plataformas suportadas, adicionando assim novas funcionalidades aos IDEs</w:t>
      </w:r>
      <w:r w:rsidR="00EF0E87">
        <w:rPr>
          <w:rFonts w:cs="Times New Roman"/>
        </w:rPr>
        <w:t>, neste caso o Eclipse.</w:t>
      </w:r>
    </w:p>
    <w:p w14:paraId="20494809" w14:textId="77777777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2644" w:name="_Toc455222729"/>
      <w:r>
        <w:t xml:space="preserve">Configuração do </w:t>
      </w:r>
      <w:r w:rsidRPr="007C5A53">
        <w:t>plug-in</w:t>
      </w:r>
      <w:bookmarkEnd w:id="2644"/>
    </w:p>
    <w:p w14:paraId="365D33D9" w14:textId="77777777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r w:rsidR="00D741D4" w:rsidRPr="00EF0E87">
        <w:rPr>
          <w:rFonts w:cs="Times New Roman"/>
          <w:i/>
        </w:rPr>
        <w:t>software</w:t>
      </w:r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92E1E6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r w:rsidR="00703C5A" w:rsidRPr="00703C5A">
        <w:rPr>
          <w:i/>
        </w:rPr>
        <w:t>plug-in</w:t>
      </w:r>
      <w:r w:rsidR="00703C5A">
        <w:t xml:space="preserve"> começ</w:t>
      </w:r>
      <w:r w:rsidR="000E4F5B">
        <w:t>á</w:t>
      </w:r>
      <w:r w:rsidR="00703C5A">
        <w:t xml:space="preserve">mos por criar um </w:t>
      </w:r>
      <w:r w:rsidR="000E4F5B">
        <w:rPr>
          <w:i/>
        </w:rPr>
        <w:t>F</w:t>
      </w:r>
      <w:r w:rsidR="00703C5A" w:rsidRPr="00703C5A">
        <w:rPr>
          <w:i/>
        </w:rPr>
        <w:t xml:space="preserve">eature </w:t>
      </w:r>
      <w:r w:rsidR="000E4F5B">
        <w:rPr>
          <w:i/>
        </w:rPr>
        <w:t>P</w:t>
      </w:r>
      <w:r w:rsidR="00703C5A" w:rsidRPr="00703C5A">
        <w:rPr>
          <w:i/>
        </w:rPr>
        <w:t>roject</w:t>
      </w:r>
      <w:r w:rsidR="00703C5A">
        <w:t xml:space="preserve"> onde fo</w:t>
      </w:r>
      <w:r w:rsidR="000E4F5B">
        <w:t xml:space="preserve">ram </w:t>
      </w:r>
      <w:r w:rsidR="00703C5A">
        <w:t>adicionado</w:t>
      </w:r>
      <w:r w:rsidR="000E4F5B">
        <w:t>s</w:t>
      </w:r>
      <w:r w:rsidR="00703C5A">
        <w:t xml:space="preserve">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3F280327" w14:textId="4594B9A1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r w:rsidR="000E4F5B">
        <w:rPr>
          <w:i/>
        </w:rPr>
        <w:t>U</w:t>
      </w:r>
      <w:r w:rsidR="00865D48" w:rsidRPr="002342D3">
        <w:rPr>
          <w:i/>
        </w:rPr>
        <w:t xml:space="preserve">pdate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r w:rsidR="00865D48" w:rsidRPr="002342D3">
        <w:rPr>
          <w:i/>
        </w:rPr>
        <w:t>plug-in</w:t>
      </w:r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0E4F5B">
        <w:tab/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r w:rsidR="00FC143A" w:rsidRPr="001460C3">
        <w:rPr>
          <w:rFonts w:cs="Times New Roman"/>
          <w:i/>
        </w:rPr>
        <w:t>deploy</w:t>
      </w:r>
      <w:r w:rsidR="00FC143A" w:rsidRPr="00A026A7">
        <w:rPr>
          <w:rFonts w:cs="Times New Roman"/>
        </w:rPr>
        <w:t xml:space="preserve"> tivemos em conta o controlo de versões do </w:t>
      </w:r>
      <w:r w:rsidR="00FC143A" w:rsidRPr="00A026A7">
        <w:rPr>
          <w:rFonts w:cs="Times New Roman"/>
          <w:i/>
        </w:rPr>
        <w:t>plug-in</w:t>
      </w:r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7D0DB8E5" w14:textId="7777777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r w:rsidRPr="000E4F5B">
        <w:rPr>
          <w:rFonts w:cs="Times New Roman"/>
        </w:rPr>
        <w:t>Deploy do plug-in para o Ecplise”.</w:t>
      </w:r>
    </w:p>
    <w:p w14:paraId="127B1F35" w14:textId="77777777" w:rsidR="00FF31F4" w:rsidRDefault="00AC1A33" w:rsidP="00C82081">
      <w:pPr>
        <w:pStyle w:val="Cabealho3"/>
        <w:numPr>
          <w:ilvl w:val="2"/>
          <w:numId w:val="8"/>
        </w:numPr>
      </w:pPr>
      <w:bookmarkStart w:id="2645" w:name="_Toc455222730"/>
      <w:r>
        <w:t>Syntax Highlight</w:t>
      </w:r>
      <w:bookmarkEnd w:id="2645"/>
      <w:r>
        <w:t xml:space="preserve"> </w:t>
      </w:r>
    </w:p>
    <w:p w14:paraId="1868EB07" w14:textId="6CD2DA98" w:rsidR="008C67A4" w:rsidRDefault="00457DA1" w:rsidP="00457DA1">
      <w:r>
        <w:tab/>
      </w:r>
      <w:r w:rsidR="008C67A4">
        <w:t xml:space="preserve">Uma das características do </w:t>
      </w:r>
      <w:r w:rsidR="008C67A4" w:rsidRPr="00F05667">
        <w:rPr>
          <w:i/>
        </w:rPr>
        <w:t>plug-in</w:t>
      </w:r>
      <w:r w:rsidR="008C67A4">
        <w:t xml:space="preserve"> é </w:t>
      </w:r>
      <w:r w:rsidR="00F05667">
        <w:t>o suporte</w:t>
      </w:r>
      <w:r w:rsidR="008C67A4">
        <w:t xml:space="preserve"> </w:t>
      </w:r>
      <w:r w:rsidR="00F75B95" w:rsidRPr="004237F3">
        <w:rPr>
          <w:i/>
        </w:rPr>
        <w:t>highlighting</w:t>
      </w:r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777777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r w:rsidR="004A0BD9"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AE2434" w:rsidRPr="00AE2434">
        <w:rPr>
          <w:i/>
        </w:rPr>
        <w:t>IHighlightingConfiguration</w:t>
      </w:r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72E6C0E2" w14:textId="77777777" w:rsidR="00CE6577" w:rsidRDefault="00424CD2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pt">
            <v:imagedata r:id="rId22" o:title="2620bcb1ac91291bcb6faaa290e93f36"/>
          </v:shape>
        </w:pict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2646" w:name="_Ref453499838"/>
      <w:bookmarkStart w:id="2647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2646"/>
      <w:r w:rsidRPr="00CE6577">
        <w:rPr>
          <w:b w:val="0"/>
          <w:color w:val="auto"/>
          <w:sz w:val="20"/>
        </w:rPr>
        <w:t>- Excerto de código de Pds16HighlightingConfiguration</w:t>
      </w:r>
      <w:bookmarkEnd w:id="2647"/>
    </w:p>
    <w:p w14:paraId="43BABF9A" w14:textId="77777777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r>
        <w:rPr>
          <w:i/>
        </w:rPr>
        <w:t>aceptor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7018F66C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5A11A04D" w14:textId="1D037735" w:rsidR="003641BF" w:rsidRDefault="00424CD2" w:rsidP="000E4F5B">
      <w:pPr>
        <w:keepNext/>
        <w:jc w:val="center"/>
      </w:pPr>
      <w:r>
        <w:pict w14:anchorId="661E183C">
          <v:shape id="_x0000_i1026" type="#_x0000_t75" style="width:321.75pt;height:189.75pt">
            <v:imagedata r:id="rId23" o:title="2620bcb1ac91291bcb6faaa290e93f36"/>
          </v:shape>
        </w:pict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2648" w:name="_Ref453500555"/>
      <w:bookmarkStart w:id="2649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2648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2649"/>
    </w:p>
    <w:p w14:paraId="3087A802" w14:textId="77777777" w:rsidR="003641BF" w:rsidRDefault="003641BF" w:rsidP="001460C3"/>
    <w:p w14:paraId="5F4511CB" w14:textId="77777777" w:rsidR="004A0BD9" w:rsidRDefault="003641BF" w:rsidP="001460C3">
      <w:r>
        <w:tab/>
        <w:t xml:space="preserve">O método redefinido, </w:t>
      </w:r>
      <w:r w:rsidRPr="003641BF">
        <w:rPr>
          <w:i/>
        </w:rPr>
        <w:t>caculateId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F26259">
        <w:t xml:space="preserve">nome do </w:t>
      </w:r>
      <w:r w:rsidR="00F26259" w:rsidRPr="00F26259">
        <w:rPr>
          <w:i/>
        </w:rPr>
        <w:t>token</w:t>
      </w:r>
      <w:r w:rsidR="00F26259">
        <w:t xml:space="preserve"> associado a cada regra, e o id da mesma,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77C87401" w14:textId="77777777" w:rsidR="00F26259" w:rsidRPr="00AC4E97" w:rsidRDefault="00F26259" w:rsidP="001460C3">
      <w:r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Para isso é necessário redefinir na classe que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601753B5" w14:textId="77777777" w:rsidR="00AC4E97" w:rsidRDefault="00424CD2" w:rsidP="00F26259">
      <w:pPr>
        <w:keepNext/>
      </w:pPr>
      <w:r>
        <w:lastRenderedPageBreak/>
        <w:pict w14:anchorId="41BE3D3E">
          <v:shape id="_x0000_i1027" type="#_x0000_t75" style="width:424.5pt;height:88.5pt">
            <v:imagedata r:id="rId24" o:title="2620bcb1ac91291bcb6faaa290e93f36"/>
          </v:shape>
        </w:pict>
      </w:r>
    </w:p>
    <w:p w14:paraId="79F31EA4" w14:textId="77777777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2650" w:name="_Ref453501549"/>
      <w:bookmarkStart w:id="2651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2650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2651"/>
    </w:p>
    <w:p w14:paraId="7EEB7C40" w14:textId="77777777" w:rsidR="00C620ED" w:rsidRDefault="00052493" w:rsidP="00C82081">
      <w:pPr>
        <w:pStyle w:val="Cabealho3"/>
        <w:numPr>
          <w:ilvl w:val="2"/>
          <w:numId w:val="8"/>
        </w:numPr>
      </w:pPr>
      <w:bookmarkStart w:id="2652" w:name="_Toc455222731"/>
      <w:r>
        <w:t>Gerador</w:t>
      </w:r>
      <w:bookmarkEnd w:id="2652"/>
    </w:p>
    <w:p w14:paraId="2B0A9B10" w14:textId="2900E14E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r w:rsidR="000D1413" w:rsidRPr="00AC4E97">
        <w:rPr>
          <w:i/>
        </w:rPr>
        <w:t>doGenerate</w:t>
      </w:r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2653" w:name="_Ref453536332"/>
      <w:bookmarkStart w:id="2654" w:name="_Ref453536327"/>
      <w:bookmarkStart w:id="2655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0E4F5B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2653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2654"/>
      <w:bookmarkEnd w:id="2655"/>
    </w:p>
    <w:p w14:paraId="2294600C" w14:textId="5F7ECC2F" w:rsidR="000D1413" w:rsidRDefault="00AC4E97" w:rsidP="004237F3">
      <w:r>
        <w:tab/>
      </w:r>
      <w:r w:rsidR="004237F3" w:rsidRPr="004237F3">
        <w:t xml:space="preserve">Na nossa implementação do método </w:t>
      </w:r>
      <w:r w:rsidR="004237F3" w:rsidRPr="00AC4E97">
        <w:rPr>
          <w:i/>
        </w:rPr>
        <w:t>doGenerate</w:t>
      </w:r>
      <w:r w:rsidR="00A57E8F">
        <w:t>(</w:t>
      </w:r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0E4F5B" w:rsidRPr="000E4F5B">
        <w:rPr>
          <w:sz w:val="20"/>
        </w:rPr>
        <w:t xml:space="preserve">Figura </w:t>
      </w:r>
      <w:r w:rsidR="000E4F5B" w:rsidRPr="000E4F5B">
        <w:rPr>
          <w:noProof/>
          <w:sz w:val="20"/>
        </w:rPr>
        <w:t>13</w:t>
      </w:r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</w:t>
      </w:r>
      <w:r w:rsidR="00710A51">
        <w:t>á</w:t>
      </w:r>
      <w:r w:rsidR="004237F3" w:rsidRPr="004237F3">
        <w:t>mos por verifica</w:t>
      </w:r>
      <w:r w:rsidR="00710A51">
        <w:t>r</w:t>
      </w:r>
      <w:r w:rsidR="004237F3" w:rsidRPr="004237F3">
        <w:t xml:space="preserve"> </w:t>
      </w:r>
      <w:r w:rsidR="00710A51">
        <w:t>s</w:t>
      </w:r>
      <w:r w:rsidR="004237F3" w:rsidRPr="004237F3">
        <w:t>e existe o elemento</w:t>
      </w:r>
      <w:r w:rsidR="00710A51">
        <w:t xml:space="preserve"> “</w:t>
      </w:r>
      <w:r w:rsidR="00710A51">
        <w:rPr>
          <w:i/>
        </w:rPr>
        <w:t>.end</w:t>
      </w:r>
      <w:r w:rsidR="00710A51">
        <w:t>”</w:t>
      </w:r>
      <w:r w:rsidR="004237F3" w:rsidRPr="004237F3">
        <w:t xml:space="preserve">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3135835A" w14:textId="43F9E3DC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r w:rsidRPr="000D1413">
        <w:rPr>
          <w:i/>
        </w:rPr>
        <w:t>ProcessBuilder</w:t>
      </w:r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710A51">
        <w:t xml:space="preserve"> </w:t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="004237F3" w:rsidRPr="004237F3">
        <w:t xml:space="preserve"> </w:t>
      </w:r>
      <w:r w:rsidR="004237F3" w:rsidRPr="00A97298">
        <w:rPr>
          <w:i/>
        </w:rPr>
        <w:lastRenderedPageBreak/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r w:rsidR="004237F3" w:rsidRPr="00A97298">
        <w:rPr>
          <w:i/>
        </w:rPr>
        <w:t>DasmErrorParser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r w:rsidR="004237F3" w:rsidRPr="00A57E8F">
        <w:rPr>
          <w:i/>
        </w:rPr>
        <w:t>LinedError</w:t>
      </w:r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CFCE91C" w14:textId="77777777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3D87DA12" w14:textId="77777777" w:rsidR="007E4CD9" w:rsidRDefault="00684ABA" w:rsidP="00C82081">
      <w:pPr>
        <w:pStyle w:val="Cabealho1"/>
        <w:numPr>
          <w:ilvl w:val="0"/>
          <w:numId w:val="7"/>
        </w:numPr>
      </w:pPr>
      <w:bookmarkStart w:id="2656" w:name="_Toc455222732"/>
      <w:r>
        <w:lastRenderedPageBreak/>
        <w:t>Progresso do Projeto</w:t>
      </w:r>
      <w:bookmarkEnd w:id="2656"/>
      <w:r>
        <w:t xml:space="preserve"> </w:t>
      </w:r>
    </w:p>
    <w:p w14:paraId="1FC5CAF8" w14:textId="77777777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02084B30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133921AB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11CD5D91" w14:textId="77777777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0E8B2FE3" w14:textId="77777777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0CB8D163" w14:textId="77777777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2945861A" w14:textId="77777777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6B3663B1" w14:textId="77777777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 xml:space="preserve">Deploy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>, optando assim pela correção de erros de implementação da gramática reportados pelos utilizadores</w:t>
      </w:r>
      <w:r>
        <w:t>.</w:t>
      </w:r>
    </w:p>
    <w:p w14:paraId="209B6BBF" w14:textId="7777777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05814E57" w14:textId="7777777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4CA70BD0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D9" w14:textId="40C3A5B1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657" w:name="_Ref449991350"/>
      <w:bookmarkStart w:id="2658" w:name="_Toc455222751"/>
      <w:r w:rsidRPr="003765C3">
        <w:rPr>
          <w:b w:val="0"/>
          <w:color w:val="auto"/>
          <w:sz w:val="20"/>
        </w:rPr>
        <w:t xml:space="preserve">Tabela </w:t>
      </w:r>
      <w:ins w:id="2659" w:author="Tiago M Dias" w:date="2016-06-18T11:49:00Z">
        <w:r w:rsidR="00116F9E">
          <w:rPr>
            <w:b w:val="0"/>
            <w:color w:val="auto"/>
            <w:sz w:val="20"/>
          </w:rPr>
          <w:fldChar w:fldCharType="begin"/>
        </w:r>
        <w:r w:rsidR="00116F9E">
          <w:rPr>
            <w:b w:val="0"/>
            <w:color w:val="auto"/>
            <w:sz w:val="20"/>
          </w:rPr>
          <w:instrText xml:space="preserve"> SEQ Tabela \* ARABIC </w:instrText>
        </w:r>
      </w:ins>
      <w:r w:rsidR="00116F9E">
        <w:rPr>
          <w:b w:val="0"/>
          <w:color w:val="auto"/>
          <w:sz w:val="20"/>
        </w:rPr>
        <w:fldChar w:fldCharType="separate"/>
      </w:r>
      <w:ins w:id="2660" w:author="Tiago M Dias" w:date="2016-06-18T11:49:00Z">
        <w:r w:rsidR="00116F9E">
          <w:rPr>
            <w:b w:val="0"/>
            <w:noProof/>
            <w:color w:val="auto"/>
            <w:sz w:val="20"/>
          </w:rPr>
          <w:t>3</w:t>
        </w:r>
        <w:r w:rsidR="00116F9E">
          <w:rPr>
            <w:b w:val="0"/>
            <w:color w:val="auto"/>
            <w:sz w:val="20"/>
          </w:rPr>
          <w:fldChar w:fldCharType="end"/>
        </w:r>
      </w:ins>
      <w:del w:id="2661" w:author="Tiago M Dias" w:date="2016-06-18T11:49:00Z">
        <w:r w:rsidRPr="003765C3" w:rsidDel="00116F9E">
          <w:rPr>
            <w:b w:val="0"/>
            <w:color w:val="auto"/>
            <w:sz w:val="20"/>
          </w:rPr>
          <w:fldChar w:fldCharType="begin"/>
        </w:r>
        <w:r w:rsidRPr="003765C3" w:rsidDel="00116F9E">
          <w:rPr>
            <w:b w:val="0"/>
            <w:color w:val="auto"/>
            <w:sz w:val="20"/>
          </w:rPr>
          <w:delInstrText xml:space="preserve"> SEQ Tabela \* ARABIC </w:delInstrText>
        </w:r>
        <w:r w:rsidRPr="003765C3" w:rsidDel="00116F9E">
          <w:rPr>
            <w:b w:val="0"/>
            <w:color w:val="auto"/>
            <w:sz w:val="20"/>
          </w:rPr>
          <w:fldChar w:fldCharType="separate"/>
        </w:r>
        <w:r w:rsidR="003765C3" w:rsidDel="00116F9E">
          <w:rPr>
            <w:b w:val="0"/>
            <w:noProof/>
            <w:color w:val="auto"/>
            <w:sz w:val="20"/>
          </w:rPr>
          <w:delText>3</w:delText>
        </w:r>
        <w:r w:rsidRPr="003765C3" w:rsidDel="00116F9E">
          <w:rPr>
            <w:b w:val="0"/>
            <w:color w:val="auto"/>
            <w:sz w:val="20"/>
          </w:rPr>
          <w:fldChar w:fldCharType="end"/>
        </w:r>
      </w:del>
      <w:bookmarkEnd w:id="2657"/>
      <w:r w:rsidRPr="003765C3">
        <w:rPr>
          <w:b w:val="0"/>
          <w:color w:val="auto"/>
          <w:sz w:val="20"/>
        </w:rPr>
        <w:t xml:space="preserve"> - Diagrama de Gantt relativo à previsão da execução do trabalho.</w:t>
      </w:r>
      <w:bookmarkEnd w:id="2658"/>
    </w:p>
    <w:bookmarkStart w:id="2662" w:name="_Toc45522273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3B15E9F8" w14:textId="77777777" w:rsidR="00AD7B7C" w:rsidRDefault="00AD7B7C">
          <w:pPr>
            <w:pStyle w:val="Cabealho1"/>
          </w:pPr>
          <w:r>
            <w:t>Referências</w:t>
          </w:r>
          <w:bookmarkEnd w:id="2662"/>
        </w:p>
        <w:p w14:paraId="52BD9F57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7"/>
            <w:gridCol w:w="7867"/>
          </w:tblGrid>
          <w:tr w:rsidR="006C66BB" w14:paraId="6AB1265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F96BB0D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6492B18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424CD2" w14:paraId="0765A3D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17B3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D516A3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424CD2" w14:paraId="6FA67C85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4A53D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7B7FC49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424CD2" w14:paraId="0A0B05B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103F13A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6F4A221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770FD0E2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E7991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46E91678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0F056DE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CD5F6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45D171B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1C1258D6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5E54FAC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7D2553F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417CBB9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06E6CF34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5FA7BF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67DCFB64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935DE5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52A039F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424CD2" w14:paraId="5C5E741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3A527C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11F4188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23B4109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E99AB1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5846804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424CD2" w14:paraId="0DC9031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4DED40C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1DBF169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424CD2" w14:paraId="6726543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87664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2C6CDB50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479BF1C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0DA57C0D" w14:textId="77777777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2094C143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6E635" w14:textId="77777777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2663" w:name="_Toc455222734"/>
      <w:r>
        <w:rPr>
          <w:rFonts w:cs="Times New Roman"/>
        </w:rPr>
        <w:lastRenderedPageBreak/>
        <w:t xml:space="preserve">A.1 - </w:t>
      </w:r>
      <w:r w:rsidR="001B241E">
        <w:rPr>
          <w:rFonts w:cs="Times New Roman"/>
        </w:rPr>
        <w:t>Deploy do plug-in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2663"/>
    </w:p>
    <w:p w14:paraId="3A7A41F1" w14:textId="77777777" w:rsidR="008A7BB3" w:rsidRDefault="008A7BB3" w:rsidP="008A7BB3">
      <w:pPr>
        <w:rPr>
          <w:rFonts w:cs="Times New Roman"/>
        </w:rPr>
      </w:pPr>
    </w:p>
    <w:p w14:paraId="7F408759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outras </w:t>
      </w:r>
      <w:r>
        <w:rPr>
          <w:rFonts w:cs="Times New Roman"/>
        </w:rPr>
        <w:t>máquina</w:t>
      </w:r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um IDE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software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r w:rsidRPr="007C2DDE">
        <w:rPr>
          <w:rFonts w:cs="Times New Roman"/>
          <w:i/>
        </w:rPr>
        <w:t>deploy</w:t>
      </w:r>
      <w:r w:rsidRPr="005E1533">
        <w:rPr>
          <w:rFonts w:cs="Times New Roman"/>
        </w:rPr>
        <w:t xml:space="preserve"> tivemos em conta o controlo de versões do plug-in,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>Para a criação do plug-in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 xml:space="preserve">Criar um “Feature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r w:rsidRPr="008A7BB3">
        <w:rPr>
          <w:rFonts w:cs="Times New Roman"/>
          <w:i/>
        </w:rPr>
        <w:t>Feature</w:t>
      </w:r>
      <w:r w:rsidRPr="008A7BB3">
        <w:rPr>
          <w:rFonts w:cs="Times New Roman"/>
        </w:rPr>
        <w:t xml:space="preserve">” criado anteriormente e abrir a </w:t>
      </w:r>
      <w:r w:rsidRPr="008A7BB3">
        <w:rPr>
          <w:rFonts w:cs="Times New Roman"/>
          <w:i/>
        </w:rPr>
        <w:t>tab</w:t>
      </w:r>
      <w:r w:rsidRPr="008A7BB3">
        <w:rPr>
          <w:rFonts w:cs="Times New Roman"/>
        </w:rPr>
        <w:t xml:space="preserve"> “</w:t>
      </w:r>
      <w:r w:rsidRPr="008A7BB3">
        <w:rPr>
          <w:rFonts w:cs="Times New Roman"/>
          <w:i/>
        </w:rPr>
        <w:t>plug-in</w:t>
      </w:r>
      <w:r w:rsidRPr="008A7BB3">
        <w:rPr>
          <w:rFonts w:cs="Times New Roman"/>
        </w:rPr>
        <w:t>”. Nessa tab clicar no botão “</w:t>
      </w:r>
      <w:r w:rsidRPr="008A7BB3">
        <w:rPr>
          <w:rFonts w:cs="Times New Roman"/>
          <w:i/>
        </w:rPr>
        <w:t>Add</w:t>
      </w:r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r w:rsidRPr="00FE6A95">
        <w:rPr>
          <w:rFonts w:cs="Times New Roman"/>
          <w:i/>
        </w:rPr>
        <w:t>software</w:t>
      </w:r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Dependencies</w:t>
      </w:r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8A7BB3">
      <w:pPr>
        <w:jc w:val="center"/>
      </w:pPr>
    </w:p>
    <w:p w14:paraId="75A77F55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>” criado anteriormente ao projeto “</w:t>
      </w:r>
      <w:r w:rsidRPr="007C2DDE">
        <w:rPr>
          <w:rFonts w:cs="Times New Roman"/>
          <w:i/>
        </w:rPr>
        <w:t>Update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Site Map</w:t>
      </w:r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r w:rsidRPr="007C2DDE">
        <w:rPr>
          <w:rFonts w:cs="Times New Roman"/>
          <w:i/>
        </w:rPr>
        <w:t>Add Feature</w:t>
      </w:r>
      <w:r w:rsidRPr="007C2DDE">
        <w:rPr>
          <w:rFonts w:cs="Times New Roman"/>
        </w:rPr>
        <w:t>” e selecionamos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r w:rsidRPr="007C2DDE">
        <w:rPr>
          <w:rFonts w:cs="Times New Roman"/>
          <w:i/>
        </w:rPr>
        <w:t>BuildAll</w:t>
      </w:r>
      <w:r w:rsidRPr="007C2DDE">
        <w:rPr>
          <w:rFonts w:cs="Times New Roman"/>
        </w:rPr>
        <w:t xml:space="preserve">” para construir todos os features e plug-ins necessários para o </w:t>
      </w:r>
      <w:r>
        <w:rPr>
          <w:rFonts w:cs="Times New Roman"/>
          <w:i/>
        </w:rPr>
        <w:t>“Update Site”</w:t>
      </w:r>
      <w:r w:rsidRPr="007C2DDE">
        <w:rPr>
          <w:rFonts w:cs="Times New Roman"/>
        </w:rPr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7777777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G</w:t>
      </w:r>
      <w:r w:rsidR="008A7BB3">
        <w:rPr>
          <w:rFonts w:cs="Times New Roman"/>
        </w:rPr>
        <w:t>ithub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website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r w:rsidR="008A7BB3" w:rsidRPr="007C2DDE">
        <w:rPr>
          <w:rFonts w:cs="Times New Roman"/>
          <w:i/>
        </w:rPr>
        <w:t>branch</w:t>
      </w:r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r w:rsidR="008A7BB3" w:rsidRPr="007C2DDE">
        <w:rPr>
          <w:rFonts w:cs="Times New Roman"/>
          <w:i/>
        </w:rPr>
        <w:t>gh-pages</w:t>
      </w:r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r w:rsidR="008A7BB3">
        <w:rPr>
          <w:rFonts w:cs="Times New Roman"/>
          <w:i/>
        </w:rPr>
        <w:t>push</w:t>
      </w:r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r w:rsidR="008A7BB3" w:rsidRPr="007C2DDE">
        <w:rPr>
          <w:rFonts w:cs="Times New Roman"/>
          <w:i/>
        </w:rPr>
        <w:t>Update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r w:rsidR="008A7BB3" w:rsidRPr="007C2DDE">
        <w:rPr>
          <w:rFonts w:cs="Times New Roman"/>
          <w:i/>
        </w:rPr>
        <w:t>branch</w:t>
      </w:r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Ecplise</w:t>
      </w:r>
      <w:r w:rsidR="008A7BB3">
        <w:rPr>
          <w:rFonts w:cs="Times New Roman"/>
        </w:rPr>
        <w:t xml:space="preserve"> através do </w:t>
      </w:r>
      <w:r w:rsidR="008A7BB3" w:rsidRPr="00EE108A">
        <w:rPr>
          <w:rFonts w:cs="Times New Roman"/>
          <w:i/>
        </w:rPr>
        <w:t>link</w:t>
      </w:r>
      <w:r w:rsidR="008A7BB3">
        <w:rPr>
          <w:rFonts w:cs="Times New Roman"/>
        </w:rPr>
        <w:t xml:space="preserve"> do website alojado no </w:t>
      </w:r>
      <w:r w:rsidR="008A7BB3" w:rsidRPr="00EE108A">
        <w:rPr>
          <w:rFonts w:cs="Times New Roman"/>
          <w:i/>
        </w:rPr>
        <w:t>Github</w:t>
      </w:r>
      <w:r w:rsidR="008A7BB3" w:rsidRPr="005E1533">
        <w:rPr>
          <w:rFonts w:cs="Times New Roman"/>
        </w:rPr>
        <w:t xml:space="preserve">. </w:t>
      </w:r>
    </w:p>
    <w:p w14:paraId="0A42C2C4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77777777" w:rsidR="00FE6A95" w:rsidRDefault="00735CFC" w:rsidP="00735CFC">
      <w:pPr>
        <w:pStyle w:val="Cabealho1"/>
      </w:pPr>
      <w:bookmarkStart w:id="2664" w:name="_Toc455222735"/>
      <w:r>
        <w:lastRenderedPageBreak/>
        <w:t xml:space="preserve">A.2 - </w:t>
      </w:r>
      <w:r w:rsidRPr="00735CFC">
        <w:t>Instalação do Plug-in</w:t>
      </w:r>
      <w:bookmarkEnd w:id="2664"/>
    </w:p>
    <w:p w14:paraId="5015A5FB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path do assemblador DASM (</w:t>
      </w:r>
      <w:hyperlink r:id="rId32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698D80BF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Ecplise de duas maneiras, fazendo download do ficheiro ZIP ou instalar usando este link: </w:t>
      </w:r>
      <w:hyperlink r:id="rId33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491152C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r w:rsidRPr="00501FD2">
        <w:rPr>
          <w:rFonts w:cs="Times New Roman"/>
          <w:i/>
        </w:rPr>
        <w:t>path</w:t>
      </w:r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248656B5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50B9254F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Clicar</w:t>
      </w:r>
      <w:r w:rsidRPr="00E8145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r w:rsidRPr="00501FD2">
        <w:rPr>
          <w:rFonts w:cs="Times New Roman"/>
          <w:i/>
        </w:rPr>
        <w:t>Add</w:t>
      </w:r>
      <w:r w:rsidRPr="00E81451">
        <w:rPr>
          <w:rFonts w:cs="Times New Roman"/>
        </w:rPr>
        <w:t>” e no campo “</w:t>
      </w:r>
      <w:r w:rsidRPr="00501FD2">
        <w:rPr>
          <w:rFonts w:cs="Times New Roman"/>
          <w:i/>
        </w:rPr>
        <w:t>Location</w:t>
      </w:r>
      <w:r w:rsidRPr="00E81451">
        <w:rPr>
          <w:rFonts w:cs="Times New Roman"/>
        </w:rPr>
        <w:t xml:space="preserve">” colocar o endereço web do plug-in ou </w:t>
      </w:r>
      <w:r>
        <w:rPr>
          <w:rFonts w:cs="Times New Roman"/>
        </w:rPr>
        <w:t>em alternativa, descompactar a pasta “.</w:t>
      </w:r>
      <w:r>
        <w:rPr>
          <w:rFonts w:cs="Times New Roman"/>
          <w:i/>
        </w:rPr>
        <w:t>zip</w:t>
      </w:r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>Selecionar o software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77777777" w:rsidR="00735CFC" w:rsidRDefault="00735CFC" w:rsidP="00735CFC">
      <w:r>
        <w:tab/>
        <w:t>Para utilizar o plug-in basta seguir os seguintes passos no IDE Eclipse:</w:t>
      </w:r>
    </w:p>
    <w:p w14:paraId="64AE6DFE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projecto do tipo </w:t>
      </w:r>
      <w:r>
        <w:rPr>
          <w:i/>
        </w:rPr>
        <w:t>Java Project</w:t>
      </w:r>
      <w:r>
        <w:t>;</w:t>
      </w:r>
    </w:p>
    <w:p w14:paraId="12BE9F70" w14:textId="77777777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38" w:author="Tiago M Dias" w:date="2016-07-01T22:13:00Z" w:initials="TMD">
    <w:p w14:paraId="03091CF0" w14:textId="61BEE236" w:rsidR="00B50935" w:rsidRDefault="00B50935">
      <w:pPr>
        <w:pStyle w:val="Textodecomentrio"/>
      </w:pPr>
      <w:r>
        <w:rPr>
          <w:rStyle w:val="Refdecomentrio"/>
        </w:rPr>
        <w:annotationRef/>
      </w:r>
      <w:r>
        <w:t>Esta frase não faz muito sentido.</w:t>
      </w:r>
    </w:p>
  </w:comment>
  <w:comment w:id="339" w:author="Andre" w:date="2016-07-02T11:38:00Z" w:initials="A">
    <w:p w14:paraId="4D7279B7" w14:textId="364E7BC0" w:rsidR="00B50935" w:rsidRDefault="00B50935">
      <w:pPr>
        <w:pStyle w:val="Textodecomentrio"/>
      </w:pPr>
      <w:r>
        <w:rPr>
          <w:rStyle w:val="Refdecomentrio"/>
        </w:rPr>
        <w:annotationRef/>
      </w:r>
      <w:r>
        <w:t>Fiz alteração!</w:t>
      </w:r>
    </w:p>
  </w:comment>
  <w:comment w:id="365" w:author="Tiago M Dias" w:date="2016-07-01T22:13:00Z" w:initials="TMD">
    <w:p w14:paraId="4817CECE" w14:textId="35AC2A45" w:rsidR="00B50935" w:rsidRDefault="00B50935">
      <w:pPr>
        <w:pStyle w:val="Textodecomentrio"/>
      </w:pPr>
      <w:r>
        <w:rPr>
          <w:rStyle w:val="Refdecomentrio"/>
        </w:rPr>
        <w:annotationRef/>
      </w:r>
      <w:r>
        <w:t>É preciso equacionar esta oração, já que no momento atual passou a usar-se a plataforma IntelliJ nas disciplinas de programação que antecedem AC.</w:t>
      </w:r>
    </w:p>
  </w:comment>
  <w:comment w:id="366" w:author="Andre" w:date="2016-07-02T11:40:00Z" w:initials="A">
    <w:p w14:paraId="39596EAF" w14:textId="65151319" w:rsidR="00B50935" w:rsidRDefault="00B50935">
      <w:pPr>
        <w:pStyle w:val="Textodecomentrio"/>
      </w:pPr>
      <w:r>
        <w:rPr>
          <w:rStyle w:val="Refdecomentrio"/>
        </w:rPr>
        <w:annotationRef/>
      </w:r>
      <w:r>
        <w:t>Por mim apagávamos isto, visto que não existe experiencia de usarem o Eclipse. Mas se quiseres podemos referir o facto que usão o Intelij logo já estão ambientados a um Ambiente de Desenvolvimento.</w:t>
      </w:r>
    </w:p>
  </w:comment>
  <w:comment w:id="370" w:author="Tiago M Dias" w:date="2016-07-01T22:13:00Z" w:initials="TMD">
    <w:p w14:paraId="1EF69648" w14:textId="4B044D1F" w:rsidR="00B50935" w:rsidRDefault="00B50935">
      <w:pPr>
        <w:pStyle w:val="Textodecomentrio"/>
      </w:pPr>
      <w:r>
        <w:rPr>
          <w:rStyle w:val="Refdecomentrio"/>
        </w:rPr>
        <w:annotationRef/>
      </w:r>
      <w:r>
        <w:t>O texto introdutório dos capítulos não carece de uma secção própria, podendo (ou devendo mesmo) dispensar-se tal secção.</w:t>
      </w:r>
    </w:p>
  </w:comment>
  <w:comment w:id="372" w:author="Tiago M Dias" w:date="2016-07-01T22:13:00Z" w:initials="TMD">
    <w:p w14:paraId="594E0C10" w14:textId="5F633CAD" w:rsidR="00B50935" w:rsidRDefault="00B50935">
      <w:pPr>
        <w:pStyle w:val="Textodecomentrio"/>
      </w:pPr>
      <w:r>
        <w:rPr>
          <w:rStyle w:val="Refdecomentrio"/>
        </w:rPr>
        <w:annotationRef/>
      </w:r>
      <w:r>
        <w:t>É preciso dizer as principais características do processador: 16-bits, filosofia RISC (poucas intruções e de tamanho fixo e regulares), arquitetura load/store; modelo de Von Neumann; suporte a rotinas; interrupção externa.</w:t>
      </w:r>
    </w:p>
  </w:comment>
  <w:comment w:id="373" w:author="Andre" w:date="2016-07-02T11:46:00Z" w:initials="A">
    <w:p w14:paraId="6B9F95E6" w14:textId="0364F2E6" w:rsidR="00B50935" w:rsidRDefault="00B50935">
      <w:pPr>
        <w:pStyle w:val="Textodecomentrio"/>
      </w:pPr>
      <w:r>
        <w:rPr>
          <w:rStyle w:val="Refdecomentrio"/>
        </w:rPr>
        <w:annotationRef/>
      </w:r>
      <w:r>
        <w:t>Alterei!</w:t>
      </w:r>
    </w:p>
  </w:comment>
  <w:comment w:id="1284" w:author="Tiago M Dias" w:date="2016-07-01T22:13:00Z" w:initials="TMD">
    <w:p w14:paraId="5D17FDD6" w14:textId="7C71E450" w:rsidR="00B50935" w:rsidRDefault="00B50935">
      <w:pPr>
        <w:pStyle w:val="Textodecomentrio"/>
      </w:pPr>
      <w:r>
        <w:rPr>
          <w:rStyle w:val="Refdecomentrio"/>
        </w:rPr>
        <w:annotationRef/>
      </w:r>
      <w:r>
        <w:t>Deve ter um pequeno texto introdutório a explicar no que consiste o modelo de programação do processador.</w:t>
      </w:r>
    </w:p>
  </w:comment>
  <w:comment w:id="1318" w:author="Tiago M Dias" w:date="2016-07-01T22:13:00Z" w:initials="TMD">
    <w:p w14:paraId="26CD9CAA" w14:textId="38FFDE41" w:rsidR="00B50935" w:rsidRDefault="00B50935">
      <w:pPr>
        <w:pStyle w:val="Textodecomentrio"/>
      </w:pPr>
      <w:r>
        <w:rPr>
          <w:rStyle w:val="Refdecomentrio"/>
        </w:rPr>
        <w:annotationRef/>
      </w:r>
      <w:r>
        <w:t>É preciso completar esta secção com a descrição do propósito das diferentes flags e com a apresentação do 2º banco de registos.</w:t>
      </w:r>
    </w:p>
  </w:comment>
  <w:comment w:id="1319" w:author="Andre" w:date="2016-07-02T15:08:00Z" w:initials="A">
    <w:p w14:paraId="34362ADB" w14:textId="14282D86" w:rsidR="005B1936" w:rsidRDefault="005B1936">
      <w:pPr>
        <w:pStyle w:val="Textodecomentrio"/>
      </w:pPr>
      <w:r>
        <w:rPr>
          <w:rStyle w:val="Refdecomentrio"/>
        </w:rPr>
        <w:annotationRef/>
      </w:r>
      <w:r>
        <w:t>Falta explicar o BS e o 2º banco de registos!</w:t>
      </w:r>
    </w:p>
  </w:comment>
  <w:comment w:id="2292" w:author="Tiago M Dias" w:date="2016-07-01T22:39:00Z" w:initials="TMD">
    <w:p w14:paraId="35B391AA" w14:textId="1A567426" w:rsidR="00B50935" w:rsidRDefault="00B50935">
      <w:pPr>
        <w:pStyle w:val="Textodecomentrio"/>
      </w:pPr>
      <w:r>
        <w:rPr>
          <w:rStyle w:val="Refdecomentrio"/>
        </w:rPr>
        <w:annotationRef/>
      </w:r>
      <w:r>
        <w:t>É preciso reescrever este parágrafo para deixar claro que estas operações fazem a troca de dados entre o subsitema de memória e o banco de registos do PDS16 já que as operações de processamento de dados não usam operandos em memória.</w:t>
      </w:r>
    </w:p>
    <w:p w14:paraId="01B28670" w14:textId="3B14D99F" w:rsidR="00B50935" w:rsidRDefault="00B50935">
      <w:pPr>
        <w:pStyle w:val="Textodecomentrio"/>
      </w:pPr>
      <w:r>
        <w:t>Depois devem indicar que é possível manipular palavras de 16 bits e bytes. Aqui é importante frisar que a instrução ldb,implicitamente, faz a extensão a 16 bits e sem sinal do byte transferido da memória.</w:t>
      </w:r>
    </w:p>
    <w:p w14:paraId="76C952C8" w14:textId="7EA59F54" w:rsidR="00B50935" w:rsidRDefault="00B50935">
      <w:pPr>
        <w:pStyle w:val="Textodecomentrio"/>
      </w:pPr>
      <w:r>
        <w:t>Podem concluir o parágrafo usando a frase a seguir.</w:t>
      </w:r>
    </w:p>
  </w:comment>
  <w:comment w:id="2513" w:author="Tiago M Dias" w:date="2016-07-01T23:03:00Z" w:initials="TMD">
    <w:p w14:paraId="66A30966" w14:textId="17AC6D5E" w:rsidR="00B50935" w:rsidRDefault="00B50935">
      <w:pPr>
        <w:pStyle w:val="Textodecomentrio"/>
      </w:pPr>
      <w:r>
        <w:rPr>
          <w:rStyle w:val="Refdecomentrio"/>
        </w:rPr>
        <w:annotationRef/>
      </w:r>
      <w:r>
        <w:t>Explicar na secção relatva ao DASM.</w:t>
      </w:r>
    </w:p>
  </w:comment>
  <w:comment w:id="2566" w:author="Tiago M Dias" w:date="2016-07-01T22:13:00Z" w:initials="TMD">
    <w:p w14:paraId="6ED262A8" w14:textId="48628D67" w:rsidR="00B50935" w:rsidRDefault="00B50935">
      <w:pPr>
        <w:pStyle w:val="Textodecomentrio"/>
      </w:pPr>
      <w:r>
        <w:rPr>
          <w:rStyle w:val="Refdecomentrio"/>
        </w:rPr>
        <w:annotationRef/>
      </w:r>
      <w:r>
        <w:t>Reesecrever este texto para apresentar: espaço de endereçamento (salientandoa existência de uma zona de acesso direto), modos de acesso (word e byte), endianess, e partilha com acesso a periféricos.</w:t>
      </w:r>
    </w:p>
  </w:comment>
  <w:comment w:id="2573" w:author="Tiago M Dias" w:date="2016-07-01T22:13:00Z" w:initials="TMD">
    <w:p w14:paraId="2A3959AA" w14:textId="3D4D747E" w:rsidR="00B50935" w:rsidRDefault="00B50935">
      <w:pPr>
        <w:pStyle w:val="Textodecomentrio"/>
      </w:pPr>
      <w:r>
        <w:rPr>
          <w:rStyle w:val="Refdecomentrio"/>
        </w:rPr>
        <w:annotationRef/>
      </w:r>
      <w:r>
        <w:t>Alterar este texto para explicar o que acontece ao processador após hard reset (ou seja, a excepção reset) e o mecanismode interrupção. De notar que a utilização da flag IE e o 2º banco de registos já devem  ter sido intrs2.1.1.</w:t>
      </w:r>
    </w:p>
  </w:comment>
  <w:comment w:id="2585" w:author="Tiago M Dias" w:date="2016-07-01T22:13:00Z" w:initials="TMD">
    <w:p w14:paraId="3C24A638" w14:textId="5F811BA8" w:rsidR="00B50935" w:rsidRDefault="00B50935">
      <w:pPr>
        <w:pStyle w:val="Textodecomentrio"/>
      </w:pPr>
      <w:r>
        <w:rPr>
          <w:rStyle w:val="Refdecomentrio"/>
        </w:rPr>
        <w:annotationRef/>
      </w:r>
      <w:r>
        <w:t>É preciso fazer um pequeno texto introdutório a explicar como se usa o DASM para codificar as instruções num ficheiro de texto.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91CF0" w15:done="0"/>
  <w15:commentEx w15:paraId="4D7279B7" w15:paraIdParent="03091CF0" w15:done="0"/>
  <w15:commentEx w15:paraId="4817CECE" w15:done="0"/>
  <w15:commentEx w15:paraId="39596EAF" w15:paraIdParent="4817CECE" w15:done="0"/>
  <w15:commentEx w15:paraId="1EF69648" w15:done="0"/>
  <w15:commentEx w15:paraId="594E0C10" w15:done="0"/>
  <w15:commentEx w15:paraId="6B9F95E6" w15:paraIdParent="594E0C10" w15:done="0"/>
  <w15:commentEx w15:paraId="5D17FDD6" w15:done="0"/>
  <w15:commentEx w15:paraId="26CD9CAA" w15:done="0"/>
  <w15:commentEx w15:paraId="34362ADB" w15:paraIdParent="26CD9CAA" w15:done="0"/>
  <w15:commentEx w15:paraId="76C952C8" w15:done="0"/>
  <w15:commentEx w15:paraId="66A30966" w15:done="0"/>
  <w15:commentEx w15:paraId="6ED262A8" w15:done="0"/>
  <w15:commentEx w15:paraId="2A3959AA" w15:done="0"/>
  <w15:commentEx w15:paraId="3C24A6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B2759" w14:textId="77777777" w:rsidR="00AE1A69" w:rsidRDefault="00AE1A69" w:rsidP="000614E1">
      <w:pPr>
        <w:spacing w:line="240" w:lineRule="auto"/>
      </w:pPr>
      <w:r>
        <w:separator/>
      </w:r>
    </w:p>
  </w:endnote>
  <w:endnote w:type="continuationSeparator" w:id="0">
    <w:p w14:paraId="7D5DC7B7" w14:textId="77777777" w:rsidR="00AE1A69" w:rsidRDefault="00AE1A6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B50935" w:rsidRDefault="00B50935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5B7B1B">
      <w:rPr>
        <w:noProof/>
      </w:rPr>
      <w:t>7</w:t>
    </w:r>
    <w:r>
      <w:fldChar w:fldCharType="end"/>
    </w:r>
  </w:p>
  <w:p w14:paraId="55E9DFD0" w14:textId="77777777" w:rsidR="00B50935" w:rsidRDefault="00B509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01BF2D3B" w14:textId="77777777" w:rsidR="00B50935" w:rsidRDefault="00B509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AE2">
          <w:rPr>
            <w:noProof/>
          </w:rPr>
          <w:t>16</w:t>
        </w:r>
        <w:r>
          <w:fldChar w:fldCharType="end"/>
        </w:r>
      </w:p>
    </w:sdtContent>
  </w:sdt>
  <w:p w14:paraId="1E36F43F" w14:textId="77777777" w:rsidR="00B50935" w:rsidRDefault="00B509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CFEC4" w14:textId="77777777" w:rsidR="00AE1A69" w:rsidRDefault="00AE1A69" w:rsidP="000614E1">
      <w:pPr>
        <w:spacing w:line="240" w:lineRule="auto"/>
      </w:pPr>
      <w:r>
        <w:separator/>
      </w:r>
    </w:p>
  </w:footnote>
  <w:footnote w:type="continuationSeparator" w:id="0">
    <w:p w14:paraId="7856CC7F" w14:textId="77777777" w:rsidR="00AE1A69" w:rsidRDefault="00AE1A69" w:rsidP="000614E1">
      <w:pPr>
        <w:spacing w:line="240" w:lineRule="auto"/>
      </w:pPr>
      <w:r>
        <w:continuationSeparator/>
      </w:r>
    </w:p>
  </w:footnote>
  <w:footnote w:id="1">
    <w:p w14:paraId="35F75053" w14:textId="77777777" w:rsidR="00B50935" w:rsidRDefault="00B50935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>
        <w:rPr>
          <w:i/>
        </w:rPr>
        <w:t>plug-ins</w:t>
      </w:r>
      <w:r>
        <w:t xml:space="preserve">. </w:t>
      </w:r>
    </w:p>
  </w:footnote>
  <w:footnote w:id="2">
    <w:p w14:paraId="49181436" w14:textId="77777777" w:rsidR="00B50935" w:rsidRDefault="00B50935" w:rsidP="00CF32C4">
      <w:pPr>
        <w:pStyle w:val="Textodenotaderodap"/>
        <w:rPr>
          <w:ins w:id="2497" w:author="Tiago M Dias" w:date="2016-07-01T23:28:00Z"/>
        </w:rPr>
      </w:pPr>
      <w:ins w:id="2498" w:author="Tiago M Dias" w:date="2016-07-01T23:28:00Z">
        <w:r>
          <w:rPr>
            <w:rStyle w:val="Refdenotaderodap"/>
          </w:rPr>
          <w:footnoteRef/>
        </w:r>
        <w:r>
          <w:t xml:space="preserve"> </w:t>
        </w:r>
        <w:r>
          <w:rPr>
            <w:rFonts w:cs="Times New Roman"/>
          </w:rPr>
          <w:t>Naturalmente, quando se o usa o registo R7 (i.e. o PC) como base, pode considerar-se que se está adotar o modo de endereçamento relativo.</w:t>
        </w:r>
      </w:ins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0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25"/>
  </w:num>
  <w:num w:numId="4">
    <w:abstractNumId w:val="17"/>
  </w:num>
  <w:num w:numId="5">
    <w:abstractNumId w:val="16"/>
  </w:num>
  <w:num w:numId="6">
    <w:abstractNumId w:val="24"/>
  </w:num>
  <w:num w:numId="7">
    <w:abstractNumId w:val="31"/>
  </w:num>
  <w:num w:numId="8">
    <w:abstractNumId w:val="20"/>
  </w:num>
  <w:num w:numId="9">
    <w:abstractNumId w:val="30"/>
  </w:num>
  <w:num w:numId="10">
    <w:abstractNumId w:val="32"/>
  </w:num>
  <w:num w:numId="11">
    <w:abstractNumId w:val="34"/>
  </w:num>
  <w:num w:numId="12">
    <w:abstractNumId w:val="26"/>
  </w:num>
  <w:num w:numId="13">
    <w:abstractNumId w:val="14"/>
  </w:num>
  <w:num w:numId="14">
    <w:abstractNumId w:val="33"/>
  </w:num>
  <w:num w:numId="15">
    <w:abstractNumId w:val="29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2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28"/>
  </w:num>
  <w:num w:numId="32">
    <w:abstractNumId w:val="18"/>
  </w:num>
  <w:num w:numId="33">
    <w:abstractNumId w:val="21"/>
  </w:num>
  <w:num w:numId="34">
    <w:abstractNumId w:val="19"/>
  </w:num>
  <w:num w:numId="35">
    <w:abstractNumId w:val="15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4825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27E3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FF5"/>
    <w:rsid w:val="00174852"/>
    <w:rsid w:val="001871F8"/>
    <w:rsid w:val="001879C9"/>
    <w:rsid w:val="00190BD2"/>
    <w:rsid w:val="00191562"/>
    <w:rsid w:val="001949D6"/>
    <w:rsid w:val="00195D32"/>
    <w:rsid w:val="00195DEE"/>
    <w:rsid w:val="00196407"/>
    <w:rsid w:val="00196EC9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8DF"/>
    <w:rsid w:val="00300AA4"/>
    <w:rsid w:val="00301B71"/>
    <w:rsid w:val="003023EA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B0B96"/>
    <w:rsid w:val="003B0E57"/>
    <w:rsid w:val="003C1A79"/>
    <w:rsid w:val="003C2451"/>
    <w:rsid w:val="003C487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86E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516D"/>
    <w:rsid w:val="0098636F"/>
    <w:rsid w:val="00991A72"/>
    <w:rsid w:val="0099208B"/>
    <w:rsid w:val="00997103"/>
    <w:rsid w:val="009979B3"/>
    <w:rsid w:val="009A0DC3"/>
    <w:rsid w:val="009A0E48"/>
    <w:rsid w:val="009A4643"/>
    <w:rsid w:val="009A7C43"/>
    <w:rsid w:val="009B140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6359"/>
    <w:rsid w:val="00C9103F"/>
    <w:rsid w:val="00C9472A"/>
    <w:rsid w:val="00C977CB"/>
    <w:rsid w:val="00CA05E2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32C4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50644"/>
    <w:rsid w:val="00E5171D"/>
    <w:rsid w:val="00E5244A"/>
    <w:rsid w:val="00E532BA"/>
    <w:rsid w:val="00E54E58"/>
    <w:rsid w:val="00E55E2B"/>
    <w:rsid w:val="00E565C3"/>
    <w:rsid w:val="00E576A8"/>
    <w:rsid w:val="00E607E8"/>
    <w:rsid w:val="00E635AA"/>
    <w:rsid w:val="00E66E10"/>
    <w:rsid w:val="00E75AE2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F37F"/>
  <w15:docId w15:val="{5E9BCBBC-50C9-404A-B787-280CEDF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0">
    <w:name w:val="Tabela de Grelha 3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0">
    <w:name w:val="Tabela de Grelha 3 - Destaque 5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0">
    <w:name w:val="Tabela de Grelha 5 Escura - Destaque 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0">
    <w:name w:val="Tabela de Grelha 4 - Destaque 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687D3170-70A4-4618-97B1-17E4B26A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44</Pages>
  <Words>10103</Words>
  <Characters>54558</Characters>
  <Application>Microsoft Office Word</Application>
  <DocSecurity>0</DocSecurity>
  <Lines>454</Lines>
  <Paragraphs>129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Andre</cp:lastModifiedBy>
  <cp:revision>46</cp:revision>
  <cp:lastPrinted>2016-05-02T22:22:00Z</cp:lastPrinted>
  <dcterms:created xsi:type="dcterms:W3CDTF">2016-06-12T21:35:00Z</dcterms:created>
  <dcterms:modified xsi:type="dcterms:W3CDTF">2016-07-02T14:09:00Z</dcterms:modified>
</cp:coreProperties>
</file>