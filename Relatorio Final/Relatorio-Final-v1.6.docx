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FA42DC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1A42D" id="Conexão reta 28" o:spid="_x0000_s1026" style="position:absolute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061E" id="Conexão reta 27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1B6F3C2" wp14:editId="07F54C2D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EB55" id="Conexão reta 26" o:spid="_x0000_s1026" style="position:absolute;flip:y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2B25124" wp14:editId="68781517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52E4F" id="Conexão reta 1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1" w:name="_Toc457047993"/>
      <w:r w:rsidRPr="009207B8">
        <w:lastRenderedPageBreak/>
        <w:t>Resumo</w:t>
      </w:r>
      <w:bookmarkEnd w:id="1"/>
    </w:p>
    <w:p w14:paraId="56407CE0" w14:textId="47F69803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  <w:del w:id="2" w:author="Tiago M Dias" w:date="2016-07-22T08:49:00Z">
        <w:r w:rsidRPr="00A92509" w:rsidDel="00233EC1">
          <w:delText xml:space="preserve"> </w:delText>
        </w:r>
        <w:r w:rsidR="003A46A5" w:rsidDel="00233EC1">
          <w:delText>É também objetivo deste projeto criar uma documentação sobre a arquitetura do processador PDS16.</w:delText>
        </w:r>
      </w:del>
    </w:p>
    <w:p w14:paraId="03038DEC" w14:textId="488A2815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del w:id="3" w:author="Tiago M Dias" w:date="2016-07-22T08:49:00Z">
        <w:r w:rsidRPr="00A92509" w:rsidDel="00233EC1">
          <w:delText xml:space="preserve">é </w:delText>
        </w:r>
      </w:del>
      <w:ins w:id="4" w:author="Tiago M Dias" w:date="2016-07-22T08:49:00Z">
        <w:r w:rsidR="00233EC1">
          <w:t>foi</w:t>
        </w:r>
        <w:r w:rsidR="00233EC1" w:rsidRPr="00A92509">
          <w:t xml:space="preserve"> </w:t>
        </w:r>
      </w:ins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ins w:id="5" w:author="Tiago M Dias" w:date="2016-07-22T08:49:00Z">
        <w:r w:rsidR="00233EC1">
          <w:t>,</w:t>
        </w:r>
      </w:ins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</w:t>
      </w:r>
      <w:del w:id="6" w:author="Tiago Oliveira" w:date="2016-07-22T12:03:00Z">
        <w:r w:rsidRPr="00A92509" w:rsidDel="005654F8">
          <w:delText>p</w:delText>
        </w:r>
      </w:del>
      <w:r w:rsidRPr="00A92509">
        <w:t>li</w:t>
      </w:r>
      <w:ins w:id="7" w:author="Tiago Oliveira" w:date="2016-07-22T12:03:00Z">
        <w:r w:rsidR="005654F8">
          <w:t>p</w:t>
        </w:r>
      </w:ins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rPr>
          <w:ins w:id="8" w:author="Tiago M Dias" w:date="2016-07-22T08:49:00Z"/>
        </w:rPr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9" w:name="_Toc417073314"/>
      <w:bookmarkStart w:id="10" w:name="_Toc417484057"/>
    </w:p>
    <w:p w14:paraId="66A97635" w14:textId="77777777" w:rsidR="00233EC1" w:rsidRDefault="00233EC1" w:rsidP="00FA4C55">
      <w:pPr>
        <w:pStyle w:val="Text"/>
        <w:sectPr w:rsidR="00233EC1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11" w:name="_Toc457047994"/>
      <w:r>
        <w:lastRenderedPageBreak/>
        <w:t>Índice</w:t>
      </w:r>
      <w:bookmarkEnd w:id="9"/>
      <w:bookmarkEnd w:id="10"/>
      <w:bookmarkEnd w:id="11"/>
    </w:p>
    <w:p w14:paraId="64AD0C98" w14:textId="77777777" w:rsidR="00FA42DC" w:rsidRDefault="009207B8">
      <w:pPr>
        <w:pStyle w:val="ndice1"/>
        <w:tabs>
          <w:tab w:val="right" w:leader="dot" w:pos="8494"/>
        </w:tabs>
        <w:rPr>
          <w:ins w:id="12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13" w:author="Andre" w:date="2016-07-23T14:37:00Z">
        <w:r w:rsidR="00FA42DC" w:rsidRPr="00E6023A">
          <w:rPr>
            <w:rStyle w:val="Hiperligao"/>
            <w:noProof/>
          </w:rPr>
          <w:fldChar w:fldCharType="begin"/>
        </w:r>
        <w:r w:rsidR="00FA42DC" w:rsidRPr="00E6023A">
          <w:rPr>
            <w:rStyle w:val="Hiperligao"/>
            <w:noProof/>
          </w:rPr>
          <w:instrText xml:space="preserve"> </w:instrText>
        </w:r>
        <w:r w:rsidR="00FA42DC">
          <w:rPr>
            <w:noProof/>
          </w:rPr>
          <w:instrText>HYPERLINK \l "_Toc457047993"</w:instrText>
        </w:r>
        <w:r w:rsidR="00FA42DC" w:rsidRPr="00E6023A">
          <w:rPr>
            <w:rStyle w:val="Hiperligao"/>
            <w:noProof/>
          </w:rPr>
          <w:instrText xml:space="preserve"> </w:instrText>
        </w:r>
        <w:r w:rsidR="00FA42DC" w:rsidRPr="00E6023A">
          <w:rPr>
            <w:rStyle w:val="Hiperligao"/>
            <w:noProof/>
          </w:rPr>
        </w:r>
        <w:r w:rsidR="00FA42DC" w:rsidRPr="00E6023A">
          <w:rPr>
            <w:rStyle w:val="Hiperligao"/>
            <w:noProof/>
          </w:rPr>
          <w:fldChar w:fldCharType="separate"/>
        </w:r>
        <w:r w:rsidR="00FA42DC" w:rsidRPr="00E6023A">
          <w:rPr>
            <w:rStyle w:val="Hiperligao"/>
            <w:noProof/>
          </w:rPr>
          <w:t>Resumo</w:t>
        </w:r>
        <w:r w:rsidR="00FA42DC">
          <w:rPr>
            <w:noProof/>
            <w:webHidden/>
          </w:rPr>
          <w:tab/>
        </w:r>
        <w:r w:rsidR="00FA42DC">
          <w:rPr>
            <w:noProof/>
            <w:webHidden/>
          </w:rPr>
          <w:fldChar w:fldCharType="begin"/>
        </w:r>
        <w:r w:rsidR="00FA42DC">
          <w:rPr>
            <w:noProof/>
            <w:webHidden/>
          </w:rPr>
          <w:instrText xml:space="preserve"> PAGEREF _Toc457047993 \h </w:instrText>
        </w:r>
        <w:r w:rsidR="00FA42DC">
          <w:rPr>
            <w:noProof/>
            <w:webHidden/>
          </w:rPr>
        </w:r>
      </w:ins>
      <w:r w:rsidR="00FA42DC">
        <w:rPr>
          <w:noProof/>
          <w:webHidden/>
        </w:rPr>
        <w:fldChar w:fldCharType="separate"/>
      </w:r>
      <w:ins w:id="14" w:author="Andre" w:date="2016-07-23T14:37:00Z">
        <w:r w:rsidR="00FA42DC">
          <w:rPr>
            <w:noProof/>
            <w:webHidden/>
          </w:rPr>
          <w:t>v</w:t>
        </w:r>
        <w:r w:rsidR="00FA42DC">
          <w:rPr>
            <w:noProof/>
            <w:webHidden/>
          </w:rPr>
          <w:fldChar w:fldCharType="end"/>
        </w:r>
        <w:r w:rsidR="00FA42DC" w:rsidRPr="00E6023A">
          <w:rPr>
            <w:rStyle w:val="Hiperligao"/>
            <w:noProof/>
          </w:rPr>
          <w:fldChar w:fldCharType="end"/>
        </w:r>
      </w:ins>
    </w:p>
    <w:p w14:paraId="5DC90393" w14:textId="77777777" w:rsidR="00FA42DC" w:rsidRDefault="00FA42DC">
      <w:pPr>
        <w:pStyle w:val="ndice1"/>
        <w:tabs>
          <w:tab w:val="right" w:leader="dot" w:pos="8494"/>
        </w:tabs>
        <w:rPr>
          <w:ins w:id="15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6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"_Toc457047994"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Andre" w:date="2016-07-23T14:37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039B0EE0" w14:textId="77777777" w:rsidR="00FA42DC" w:rsidRDefault="00FA42DC">
      <w:pPr>
        <w:pStyle w:val="ndice1"/>
        <w:tabs>
          <w:tab w:val="right" w:leader="dot" w:pos="8494"/>
        </w:tabs>
        <w:rPr>
          <w:ins w:id="1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9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"_Toc457047995"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Andre" w:date="2016-07-23T14:37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6E964D23" w14:textId="77777777" w:rsidR="00FA42DC" w:rsidRDefault="00FA42DC">
      <w:pPr>
        <w:pStyle w:val="ndice1"/>
        <w:tabs>
          <w:tab w:val="right" w:leader="dot" w:pos="8494"/>
        </w:tabs>
        <w:rPr>
          <w:ins w:id="21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2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"_Toc457047996"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Andre" w:date="2016-07-23T14:37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71A2689" w14:textId="77777777" w:rsidR="00FA42DC" w:rsidRDefault="00FA42DC">
      <w:pPr>
        <w:pStyle w:val="ndice1"/>
        <w:tabs>
          <w:tab w:val="left" w:pos="440"/>
          <w:tab w:val="right" w:leader="dot" w:pos="8494"/>
        </w:tabs>
        <w:rPr>
          <w:ins w:id="24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5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"_Toc457047997"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Andre" w:date="2016-07-23T14:37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6145221F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27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8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"_Toc457047998"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Andre" w:date="2016-07-23T14:37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343ADCA0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3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31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"_Toc457047999"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_Toc457047999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Andre" w:date="2016-07-23T14:37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512EA60A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33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34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"_Toc457048000"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Andre" w:date="2016-07-23T14:37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05A4A527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3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37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"_Toc457048001"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Andre" w:date="2016-07-23T14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86082A4" w14:textId="77777777" w:rsidR="00FA42DC" w:rsidRDefault="00FA42DC">
      <w:pPr>
        <w:pStyle w:val="ndice1"/>
        <w:tabs>
          <w:tab w:val="left" w:pos="440"/>
          <w:tab w:val="right" w:leader="dot" w:pos="8494"/>
        </w:tabs>
        <w:rPr>
          <w:ins w:id="39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40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"_Toc457048002"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Andre" w:date="2016-07-23T14:3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49808D44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42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43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"_Toc457048003"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Andre" w:date="2016-07-23T14:3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63B852AD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45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46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"_Toc457048004"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Andre" w:date="2016-07-23T14:3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3148A30C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4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9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"_Toc457048005"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Andre" w:date="2016-07-23T14:3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4AA3C1ED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51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2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"_Toc457048006"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Andre" w:date="2016-07-23T14:3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07536E47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54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55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"_Toc457048007"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Andre" w:date="2016-07-23T14:3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26BA50B8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57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58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"_Toc457048008"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Andre" w:date="2016-07-23T14:3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54B75BCA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6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61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"_Toc457048009"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Andre" w:date="2016-07-23T14:3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9493006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63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64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"_Toc457048010"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Andre" w:date="2016-07-23T14:37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27C40F47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66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7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"_Toc457048011"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2.5.1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Andre" w:date="2016-07-23T14:37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278ADA01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69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0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"_Toc457048012"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2.5.2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Andre" w:date="2016-07-23T14:37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4DA2F95" w14:textId="77777777" w:rsidR="00FA42DC" w:rsidRDefault="00FA42DC">
      <w:pPr>
        <w:pStyle w:val="ndice1"/>
        <w:tabs>
          <w:tab w:val="left" w:pos="440"/>
          <w:tab w:val="right" w:leader="dot" w:pos="8494"/>
        </w:tabs>
        <w:rPr>
          <w:ins w:id="72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73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"_Toc457048013"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i/>
            <w:noProof/>
          </w:rPr>
          <w:t>Framework</w:t>
        </w:r>
        <w:r w:rsidRPr="00E6023A">
          <w:rPr>
            <w:rStyle w:val="Hiperligao"/>
            <w:noProof/>
          </w:rPr>
          <w:t xml:space="preserve">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Andre" w:date="2016-07-23T14:37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1602B18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75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76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"_Toc457048014"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Andre" w:date="2016-07-23T14:37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3161E188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7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9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"_Toc457048015"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Andre" w:date="2016-07-23T14:37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315DF86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81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82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"_Toc457048016"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Andre" w:date="2016-07-23T14:37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492CC53C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84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5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"_Toc457048017"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Andre" w:date="2016-07-23T14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5597796B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87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8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"_Toc457048018"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Andre" w:date="2016-07-23T14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2F19E9EB" w14:textId="77777777" w:rsidR="00FA42DC" w:rsidRDefault="00FA42DC">
      <w:pPr>
        <w:pStyle w:val="ndice2"/>
        <w:tabs>
          <w:tab w:val="left" w:pos="880"/>
          <w:tab w:val="right" w:leader="dot" w:pos="8494"/>
        </w:tabs>
        <w:rPr>
          <w:ins w:id="9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91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"_Toc457048019"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Andre" w:date="2016-07-23T14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02FB35E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93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4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"_Toc457048020"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Andre" w:date="2016-07-23T14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1100CC35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96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7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"_Toc457048022"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Andre" w:date="2016-07-23T14:37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66A6C36D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99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0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"_Toc457048023"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Andre" w:date="2016-07-23T14:37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26A412F4" w14:textId="77777777" w:rsidR="00FA42DC" w:rsidRDefault="00FA42DC">
      <w:pPr>
        <w:pStyle w:val="ndice3"/>
        <w:tabs>
          <w:tab w:val="left" w:pos="1100"/>
          <w:tab w:val="right" w:leader="dot" w:pos="8494"/>
        </w:tabs>
        <w:rPr>
          <w:ins w:id="102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3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"_Toc457048024"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>Geração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Andre" w:date="2016-07-23T14:37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7F77D2C2" w14:textId="77777777" w:rsidR="00FA42DC" w:rsidRDefault="00FA42DC">
      <w:pPr>
        <w:pStyle w:val="ndice1"/>
        <w:tabs>
          <w:tab w:val="left" w:pos="440"/>
          <w:tab w:val="right" w:leader="dot" w:pos="8494"/>
        </w:tabs>
        <w:rPr>
          <w:ins w:id="105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6" w:author="Andre" w:date="2016-07-23T14:37:00Z">
        <w:r w:rsidRPr="00E6023A">
          <w:rPr>
            <w:rStyle w:val="Hiperligao"/>
            <w:noProof/>
          </w:rPr>
          <w:lastRenderedPageBreak/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"_Toc457048025"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Andre" w:date="2016-07-23T14:37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32DD5E8E" w14:textId="77777777" w:rsidR="00FA42DC" w:rsidRDefault="00FA42DC">
      <w:pPr>
        <w:pStyle w:val="ndice1"/>
        <w:tabs>
          <w:tab w:val="right" w:leader="dot" w:pos="8494"/>
        </w:tabs>
        <w:rPr>
          <w:ins w:id="10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9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"_Toc457048026"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Andre" w:date="2016-07-23T14:37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71812DA6" w14:textId="77777777" w:rsidR="00FA42DC" w:rsidRDefault="00FA42DC">
      <w:pPr>
        <w:pStyle w:val="ndice1"/>
        <w:tabs>
          <w:tab w:val="left" w:pos="660"/>
          <w:tab w:val="right" w:leader="dot" w:pos="8494"/>
        </w:tabs>
        <w:rPr>
          <w:ins w:id="111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2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"_Toc457048028"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rFonts w:cs="Times New Roman"/>
            <w:noProof/>
          </w:rPr>
          <w:t>A.1.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 xml:space="preserve">Criação do </w:t>
        </w:r>
        <w:r w:rsidRPr="00E6023A">
          <w:rPr>
            <w:rStyle w:val="Hiperligao"/>
            <w:i/>
            <w:noProof/>
          </w:rPr>
          <w:t>plug-in</w:t>
        </w:r>
        <w:r w:rsidRPr="00E6023A">
          <w:rPr>
            <w:rStyle w:val="Hiperligao"/>
            <w:noProof/>
          </w:rPr>
          <w:t xml:space="preserve">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Andre" w:date="2016-07-23T14:37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03C11EC3" w14:textId="77777777" w:rsidR="00FA42DC" w:rsidRDefault="00FA42DC">
      <w:pPr>
        <w:pStyle w:val="ndice1"/>
        <w:tabs>
          <w:tab w:val="left" w:pos="660"/>
          <w:tab w:val="right" w:leader="dot" w:pos="8494"/>
        </w:tabs>
        <w:rPr>
          <w:ins w:id="114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5" w:author="Andre" w:date="2016-07-23T14:37:00Z">
        <w:r w:rsidRPr="00E6023A">
          <w:rPr>
            <w:rStyle w:val="Hiperligao"/>
            <w:noProof/>
          </w:rPr>
          <w:fldChar w:fldCharType="begin"/>
        </w:r>
        <w:r w:rsidRPr="00E6023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"_Toc457048029"</w:instrText>
        </w:r>
        <w:r w:rsidRPr="00E6023A">
          <w:rPr>
            <w:rStyle w:val="Hiperligao"/>
            <w:noProof/>
          </w:rPr>
          <w:instrText xml:space="preserve"> </w:instrText>
        </w:r>
        <w:r w:rsidRPr="00E6023A">
          <w:rPr>
            <w:rStyle w:val="Hiperligao"/>
            <w:noProof/>
          </w:rPr>
        </w:r>
        <w:r w:rsidRPr="00E6023A">
          <w:rPr>
            <w:rStyle w:val="Hiperligao"/>
            <w:noProof/>
          </w:rPr>
          <w:fldChar w:fldCharType="separate"/>
        </w:r>
        <w:r w:rsidRPr="00E6023A">
          <w:rPr>
            <w:rStyle w:val="Hiperligao"/>
            <w:noProof/>
          </w:rPr>
          <w:t>A.2.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E6023A">
          <w:rPr>
            <w:rStyle w:val="Hiperligao"/>
            <w:noProof/>
          </w:rPr>
          <w:t xml:space="preserve">Instalação do </w:t>
        </w:r>
        <w:r w:rsidRPr="00E6023A">
          <w:rPr>
            <w:rStyle w:val="Hiperligao"/>
            <w:i/>
            <w:noProof/>
          </w:rPr>
          <w:t>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Andre" w:date="2016-07-23T14:37:00Z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E6023A">
          <w:rPr>
            <w:rStyle w:val="Hiperligao"/>
            <w:noProof/>
          </w:rPr>
          <w:fldChar w:fldCharType="end"/>
        </w:r>
      </w:ins>
    </w:p>
    <w:p w14:paraId="01EE58E3" w14:textId="77777777" w:rsidR="00896609" w:rsidDel="00FA42DC" w:rsidRDefault="00896609">
      <w:pPr>
        <w:pStyle w:val="ndice1"/>
        <w:tabs>
          <w:tab w:val="right" w:leader="dot" w:pos="8494"/>
        </w:tabs>
        <w:rPr>
          <w:ins w:id="117" w:author="Tiago Oliveira" w:date="2016-07-23T01:56:00Z"/>
          <w:del w:id="11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9" w:author="Tiago Oliveira" w:date="2016-07-23T01:56:00Z">
        <w:del w:id="120" w:author="Andre" w:date="2016-07-23T14:37:00Z">
          <w:r w:rsidRPr="00FA42DC" w:rsidDel="00FA42DC">
            <w:rPr>
              <w:rStyle w:val="Hiperligao"/>
              <w:noProof/>
              <w:rPrChange w:id="121" w:author="Andre" w:date="2016-07-23T14:37:00Z">
                <w:rPr>
                  <w:rStyle w:val="Hiperligao"/>
                  <w:noProof/>
                </w:rPr>
              </w:rPrChange>
            </w:rPr>
            <w:delText>Resumo</w:delText>
          </w:r>
          <w:r w:rsidDel="00FA42DC">
            <w:rPr>
              <w:noProof/>
              <w:webHidden/>
            </w:rPr>
            <w:tab/>
            <w:delText>v</w:delText>
          </w:r>
        </w:del>
      </w:ins>
    </w:p>
    <w:p w14:paraId="2FD49C29" w14:textId="77777777" w:rsidR="00896609" w:rsidDel="00FA42DC" w:rsidRDefault="00896609">
      <w:pPr>
        <w:pStyle w:val="ndice1"/>
        <w:tabs>
          <w:tab w:val="right" w:leader="dot" w:pos="8494"/>
        </w:tabs>
        <w:rPr>
          <w:ins w:id="122" w:author="Tiago Oliveira" w:date="2016-07-23T01:56:00Z"/>
          <w:del w:id="123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4" w:author="Tiago Oliveira" w:date="2016-07-23T01:56:00Z">
        <w:del w:id="125" w:author="Andre" w:date="2016-07-23T14:37:00Z">
          <w:r w:rsidRPr="00FA42DC" w:rsidDel="00FA42DC">
            <w:rPr>
              <w:rStyle w:val="Hiperligao"/>
              <w:noProof/>
              <w:rPrChange w:id="126" w:author="Andre" w:date="2016-07-23T14:37:00Z">
                <w:rPr>
                  <w:rStyle w:val="Hiperligao"/>
                  <w:noProof/>
                </w:rPr>
              </w:rPrChange>
            </w:rPr>
            <w:delText>Índice</w:delText>
          </w:r>
          <w:r w:rsidDel="00FA42DC">
            <w:rPr>
              <w:noProof/>
              <w:webHidden/>
            </w:rPr>
            <w:tab/>
            <w:delText>vii</w:delText>
          </w:r>
        </w:del>
      </w:ins>
    </w:p>
    <w:p w14:paraId="0A77A45F" w14:textId="77777777" w:rsidR="00896609" w:rsidDel="00FA42DC" w:rsidRDefault="00896609">
      <w:pPr>
        <w:pStyle w:val="ndice1"/>
        <w:tabs>
          <w:tab w:val="right" w:leader="dot" w:pos="8494"/>
        </w:tabs>
        <w:rPr>
          <w:ins w:id="127" w:author="Tiago Oliveira" w:date="2016-07-23T01:56:00Z"/>
          <w:del w:id="12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9" w:author="Tiago Oliveira" w:date="2016-07-23T01:56:00Z">
        <w:del w:id="130" w:author="Andre" w:date="2016-07-23T14:37:00Z">
          <w:r w:rsidRPr="00FA42DC" w:rsidDel="00FA42DC">
            <w:rPr>
              <w:rStyle w:val="Hiperligao"/>
              <w:noProof/>
              <w:rPrChange w:id="131" w:author="Andre" w:date="2016-07-23T14:37:00Z">
                <w:rPr>
                  <w:rStyle w:val="Hiperligao"/>
                  <w:noProof/>
                </w:rPr>
              </w:rPrChange>
            </w:rPr>
            <w:delText>Lista de Figuras</w:delText>
          </w:r>
          <w:r w:rsidDel="00FA42DC">
            <w:rPr>
              <w:noProof/>
              <w:webHidden/>
            </w:rPr>
            <w:tab/>
            <w:delText>ix</w:delText>
          </w:r>
        </w:del>
      </w:ins>
    </w:p>
    <w:p w14:paraId="2AE981F7" w14:textId="77777777" w:rsidR="00896609" w:rsidDel="00FA42DC" w:rsidRDefault="00896609">
      <w:pPr>
        <w:pStyle w:val="ndice1"/>
        <w:tabs>
          <w:tab w:val="right" w:leader="dot" w:pos="8494"/>
        </w:tabs>
        <w:rPr>
          <w:ins w:id="132" w:author="Tiago Oliveira" w:date="2016-07-23T01:56:00Z"/>
          <w:del w:id="133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34" w:author="Tiago Oliveira" w:date="2016-07-23T01:56:00Z">
        <w:del w:id="135" w:author="Andre" w:date="2016-07-23T14:37:00Z">
          <w:r w:rsidRPr="00FA42DC" w:rsidDel="00FA42DC">
            <w:rPr>
              <w:rStyle w:val="Hiperligao"/>
              <w:noProof/>
              <w:rPrChange w:id="136" w:author="Andre" w:date="2016-07-23T14:37:00Z">
                <w:rPr>
                  <w:rStyle w:val="Hiperligao"/>
                  <w:noProof/>
                </w:rPr>
              </w:rPrChange>
            </w:rPr>
            <w:delText>Lista de Tabelas</w:delText>
          </w:r>
          <w:r w:rsidDel="00FA42DC">
            <w:rPr>
              <w:noProof/>
              <w:webHidden/>
            </w:rPr>
            <w:tab/>
            <w:delText>xi</w:delText>
          </w:r>
        </w:del>
      </w:ins>
    </w:p>
    <w:p w14:paraId="5B2BB613" w14:textId="77777777" w:rsidR="00896609" w:rsidDel="00FA42DC" w:rsidRDefault="00896609">
      <w:pPr>
        <w:pStyle w:val="ndice1"/>
        <w:tabs>
          <w:tab w:val="left" w:pos="440"/>
          <w:tab w:val="right" w:leader="dot" w:pos="8494"/>
        </w:tabs>
        <w:rPr>
          <w:ins w:id="137" w:author="Tiago Oliveira" w:date="2016-07-23T01:56:00Z"/>
          <w:del w:id="13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39" w:author="Tiago Oliveira" w:date="2016-07-23T01:56:00Z">
        <w:del w:id="140" w:author="Andre" w:date="2016-07-23T14:37:00Z">
          <w:r w:rsidRPr="00FA42DC" w:rsidDel="00FA42DC">
            <w:rPr>
              <w:rStyle w:val="Hiperligao"/>
              <w:noProof/>
              <w:rPrChange w:id="141" w:author="Andre" w:date="2016-07-23T14:37:00Z">
                <w:rPr>
                  <w:rStyle w:val="Hiperligao"/>
                  <w:noProof/>
                </w:rPr>
              </w:rPrChange>
            </w:rPr>
            <w:delText>1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42" w:author="Andre" w:date="2016-07-23T14:37:00Z">
                <w:rPr>
                  <w:rStyle w:val="Hiperligao"/>
                  <w:noProof/>
                </w:rPr>
              </w:rPrChange>
            </w:rPr>
            <w:delText>Introdução</w:delText>
          </w:r>
          <w:r w:rsidDel="00FA42DC">
            <w:rPr>
              <w:noProof/>
              <w:webHidden/>
            </w:rPr>
            <w:tab/>
            <w:delText>2</w:delText>
          </w:r>
        </w:del>
      </w:ins>
    </w:p>
    <w:p w14:paraId="36F4CC79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43" w:author="Tiago Oliveira" w:date="2016-07-23T01:56:00Z"/>
          <w:del w:id="144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45" w:author="Tiago Oliveira" w:date="2016-07-23T01:56:00Z">
        <w:del w:id="146" w:author="Andre" w:date="2016-07-23T14:37:00Z">
          <w:r w:rsidRPr="00FA42DC" w:rsidDel="00FA42DC">
            <w:rPr>
              <w:rStyle w:val="Hiperligao"/>
              <w:noProof/>
              <w:rPrChange w:id="147" w:author="Andre" w:date="2016-07-23T14:37:00Z">
                <w:rPr>
                  <w:rStyle w:val="Hiperligao"/>
                  <w:noProof/>
                </w:rPr>
              </w:rPrChange>
            </w:rPr>
            <w:delText>1.1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48" w:author="Andre" w:date="2016-07-23T14:37:00Z">
                <w:rPr>
                  <w:rStyle w:val="Hiperligao"/>
                  <w:noProof/>
                </w:rPr>
              </w:rPrChange>
            </w:rPr>
            <w:delText>Enquadramento</w:delText>
          </w:r>
          <w:r w:rsidDel="00FA42DC">
            <w:rPr>
              <w:noProof/>
              <w:webHidden/>
            </w:rPr>
            <w:tab/>
            <w:delText>2</w:delText>
          </w:r>
        </w:del>
      </w:ins>
    </w:p>
    <w:p w14:paraId="68550211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49" w:author="Tiago Oliveira" w:date="2016-07-23T01:56:00Z"/>
          <w:del w:id="15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51" w:author="Tiago Oliveira" w:date="2016-07-23T01:56:00Z">
        <w:del w:id="152" w:author="Andre" w:date="2016-07-23T14:37:00Z">
          <w:r w:rsidRPr="00FA42DC" w:rsidDel="00FA42DC">
            <w:rPr>
              <w:rStyle w:val="Hiperligao"/>
              <w:noProof/>
              <w:rPrChange w:id="153" w:author="Andre" w:date="2016-07-23T14:37:00Z">
                <w:rPr>
                  <w:rStyle w:val="Hiperligao"/>
                  <w:noProof/>
                </w:rPr>
              </w:rPrChange>
            </w:rPr>
            <w:delText>1.2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54" w:author="Andre" w:date="2016-07-23T14:37:00Z">
                <w:rPr>
                  <w:rStyle w:val="Hiperligao"/>
                  <w:noProof/>
                </w:rPr>
              </w:rPrChange>
            </w:rPr>
            <w:delText>Motivação</w:delText>
          </w:r>
          <w:r w:rsidDel="00FA42DC">
            <w:rPr>
              <w:noProof/>
              <w:webHidden/>
            </w:rPr>
            <w:tab/>
            <w:delText>3</w:delText>
          </w:r>
        </w:del>
      </w:ins>
    </w:p>
    <w:p w14:paraId="203D244A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55" w:author="Tiago Oliveira" w:date="2016-07-23T01:56:00Z"/>
          <w:del w:id="15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57" w:author="Tiago Oliveira" w:date="2016-07-23T01:56:00Z">
        <w:del w:id="158" w:author="Andre" w:date="2016-07-23T14:37:00Z">
          <w:r w:rsidRPr="00FA42DC" w:rsidDel="00FA42DC">
            <w:rPr>
              <w:rStyle w:val="Hiperligao"/>
              <w:noProof/>
              <w:rPrChange w:id="159" w:author="Andre" w:date="2016-07-23T14:37:00Z">
                <w:rPr>
                  <w:rStyle w:val="Hiperligao"/>
                  <w:noProof/>
                </w:rPr>
              </w:rPrChange>
            </w:rPr>
            <w:delText>1.3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60" w:author="Andre" w:date="2016-07-23T14:37:00Z">
                <w:rPr>
                  <w:rStyle w:val="Hiperligao"/>
                  <w:noProof/>
                </w:rPr>
              </w:rPrChange>
            </w:rPr>
            <w:delText>Objetivos</w:delText>
          </w:r>
          <w:r w:rsidDel="00FA42DC">
            <w:rPr>
              <w:noProof/>
              <w:webHidden/>
            </w:rPr>
            <w:tab/>
            <w:delText>4</w:delText>
          </w:r>
        </w:del>
      </w:ins>
    </w:p>
    <w:p w14:paraId="64A5E3C0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61" w:author="Tiago Oliveira" w:date="2016-07-23T01:56:00Z"/>
          <w:del w:id="162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63" w:author="Tiago Oliveira" w:date="2016-07-23T01:56:00Z">
        <w:del w:id="164" w:author="Andre" w:date="2016-07-23T14:37:00Z">
          <w:r w:rsidRPr="00FA42DC" w:rsidDel="00FA42DC">
            <w:rPr>
              <w:rStyle w:val="Hiperligao"/>
              <w:noProof/>
              <w:rPrChange w:id="165" w:author="Andre" w:date="2016-07-23T14:37:00Z">
                <w:rPr>
                  <w:rStyle w:val="Hiperligao"/>
                  <w:noProof/>
                </w:rPr>
              </w:rPrChange>
            </w:rPr>
            <w:delText>1.4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66" w:author="Andre" w:date="2016-07-23T14:37:00Z">
                <w:rPr>
                  <w:rStyle w:val="Hiperligao"/>
                  <w:noProof/>
                </w:rPr>
              </w:rPrChange>
            </w:rPr>
            <w:delText>Estrutura do documento</w:delText>
          </w:r>
          <w:r w:rsidDel="00FA42DC">
            <w:rPr>
              <w:noProof/>
              <w:webHidden/>
            </w:rPr>
            <w:tab/>
            <w:delText>5</w:delText>
          </w:r>
        </w:del>
      </w:ins>
    </w:p>
    <w:p w14:paraId="4B1F37C8" w14:textId="77777777" w:rsidR="00896609" w:rsidDel="00FA42DC" w:rsidRDefault="00896609">
      <w:pPr>
        <w:pStyle w:val="ndice1"/>
        <w:tabs>
          <w:tab w:val="left" w:pos="440"/>
          <w:tab w:val="right" w:leader="dot" w:pos="8494"/>
        </w:tabs>
        <w:rPr>
          <w:ins w:id="167" w:author="Tiago Oliveira" w:date="2016-07-23T01:56:00Z"/>
          <w:del w:id="16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69" w:author="Tiago Oliveira" w:date="2016-07-23T01:56:00Z">
        <w:del w:id="170" w:author="Andre" w:date="2016-07-23T14:37:00Z">
          <w:r w:rsidRPr="00FA42DC" w:rsidDel="00FA42DC">
            <w:rPr>
              <w:rStyle w:val="Hiperligao"/>
              <w:noProof/>
              <w:rPrChange w:id="171" w:author="Andre" w:date="2016-07-23T14:37:00Z">
                <w:rPr>
                  <w:rStyle w:val="Hiperligao"/>
                  <w:noProof/>
                </w:rPr>
              </w:rPrChange>
            </w:rPr>
            <w:delText>2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72" w:author="Andre" w:date="2016-07-23T14:37:00Z">
                <w:rPr>
                  <w:rStyle w:val="Hiperligao"/>
                  <w:noProof/>
                </w:rPr>
              </w:rPrChange>
            </w:rPr>
            <w:delText>Arquitetura PDS16</w:delText>
          </w:r>
          <w:r w:rsidDel="00FA42DC">
            <w:rPr>
              <w:noProof/>
              <w:webHidden/>
            </w:rPr>
            <w:tab/>
            <w:delText>6</w:delText>
          </w:r>
        </w:del>
      </w:ins>
    </w:p>
    <w:p w14:paraId="07ABD73D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73" w:author="Tiago Oliveira" w:date="2016-07-23T01:56:00Z"/>
          <w:del w:id="174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75" w:author="Tiago Oliveira" w:date="2016-07-23T01:56:00Z">
        <w:del w:id="176" w:author="Andre" w:date="2016-07-23T14:37:00Z">
          <w:r w:rsidRPr="00FA42DC" w:rsidDel="00FA42DC">
            <w:rPr>
              <w:rStyle w:val="Hiperligao"/>
              <w:noProof/>
              <w:rPrChange w:id="177" w:author="Andre" w:date="2016-07-23T14:37:00Z">
                <w:rPr>
                  <w:rStyle w:val="Hiperligao"/>
                  <w:noProof/>
                </w:rPr>
              </w:rPrChange>
            </w:rPr>
            <w:delText>2.1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78" w:author="Andre" w:date="2016-07-23T14:37:00Z">
                <w:rPr>
                  <w:rStyle w:val="Hiperligao"/>
                  <w:noProof/>
                </w:rPr>
              </w:rPrChange>
            </w:rPr>
            <w:delText>Registos</w:delText>
          </w:r>
          <w:r w:rsidDel="00FA42DC">
            <w:rPr>
              <w:noProof/>
              <w:webHidden/>
            </w:rPr>
            <w:tab/>
            <w:delText>6</w:delText>
          </w:r>
        </w:del>
      </w:ins>
    </w:p>
    <w:p w14:paraId="666D01FF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179" w:author="Tiago Oliveira" w:date="2016-07-23T01:56:00Z"/>
          <w:del w:id="18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181" w:author="Tiago Oliveira" w:date="2016-07-23T01:56:00Z">
        <w:del w:id="182" w:author="Andre" w:date="2016-07-23T14:37:00Z">
          <w:r w:rsidRPr="00FA42DC" w:rsidDel="00FA42DC">
            <w:rPr>
              <w:rStyle w:val="Hiperligao"/>
              <w:noProof/>
              <w:rPrChange w:id="183" w:author="Andre" w:date="2016-07-23T14:37:00Z">
                <w:rPr>
                  <w:rStyle w:val="Hiperligao"/>
                  <w:noProof/>
                </w:rPr>
              </w:rPrChange>
            </w:rPr>
            <w:delText>2.2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84" w:author="Andre" w:date="2016-07-23T14:37:00Z">
                <w:rPr>
                  <w:rStyle w:val="Hiperligao"/>
                  <w:noProof/>
                </w:rPr>
              </w:rPrChange>
            </w:rPr>
            <w:delText>Conjunto de instruções</w:delText>
          </w:r>
          <w:r w:rsidDel="00FA42DC">
            <w:rPr>
              <w:noProof/>
              <w:webHidden/>
            </w:rPr>
            <w:tab/>
            <w:delText>8</w:delText>
          </w:r>
        </w:del>
      </w:ins>
    </w:p>
    <w:p w14:paraId="7EF26E5F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185" w:author="Tiago Oliveira" w:date="2016-07-23T01:56:00Z"/>
          <w:del w:id="186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87" w:author="Tiago Oliveira" w:date="2016-07-23T01:56:00Z">
        <w:del w:id="188" w:author="Andre" w:date="2016-07-23T14:37:00Z">
          <w:r w:rsidRPr="00FA42DC" w:rsidDel="00FA42DC">
            <w:rPr>
              <w:rStyle w:val="Hiperligao"/>
              <w:noProof/>
              <w:rPrChange w:id="189" w:author="Andre" w:date="2016-07-23T14:37:00Z">
                <w:rPr>
                  <w:rStyle w:val="Hiperligao"/>
                  <w:noProof/>
                </w:rPr>
              </w:rPrChange>
            </w:rPr>
            <w:delText>2.2.1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90" w:author="Andre" w:date="2016-07-23T14:37:00Z">
                <w:rPr>
                  <w:rStyle w:val="Hiperligao"/>
                  <w:noProof/>
                </w:rPr>
              </w:rPrChange>
            </w:rPr>
            <w:delText>Processamento de dados</w:delText>
          </w:r>
          <w:r w:rsidDel="00FA42DC">
            <w:rPr>
              <w:noProof/>
              <w:webHidden/>
            </w:rPr>
            <w:tab/>
            <w:delText>9</w:delText>
          </w:r>
        </w:del>
      </w:ins>
    </w:p>
    <w:p w14:paraId="35813171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191" w:author="Tiago Oliveira" w:date="2016-07-23T01:56:00Z"/>
          <w:del w:id="192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93" w:author="Tiago Oliveira" w:date="2016-07-23T01:56:00Z">
        <w:del w:id="194" w:author="Andre" w:date="2016-07-23T14:37:00Z">
          <w:r w:rsidRPr="00FA42DC" w:rsidDel="00FA42DC">
            <w:rPr>
              <w:rStyle w:val="Hiperligao"/>
              <w:noProof/>
              <w:rPrChange w:id="195" w:author="Andre" w:date="2016-07-23T14:37:00Z">
                <w:rPr>
                  <w:rStyle w:val="Hiperligao"/>
                  <w:noProof/>
                </w:rPr>
              </w:rPrChange>
            </w:rPr>
            <w:delText>2.2.2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196" w:author="Andre" w:date="2016-07-23T14:37:00Z">
                <w:rPr>
                  <w:rStyle w:val="Hiperligao"/>
                  <w:noProof/>
                </w:rPr>
              </w:rPrChange>
            </w:rPr>
            <w:delText>Transferência de dados</w:delText>
          </w:r>
          <w:r w:rsidDel="00FA42DC">
            <w:rPr>
              <w:noProof/>
              <w:webHidden/>
            </w:rPr>
            <w:tab/>
            <w:delText>10</w:delText>
          </w:r>
        </w:del>
      </w:ins>
    </w:p>
    <w:p w14:paraId="38528A80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197" w:author="Tiago Oliveira" w:date="2016-07-23T01:56:00Z"/>
          <w:del w:id="19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99" w:author="Tiago Oliveira" w:date="2016-07-23T01:56:00Z">
        <w:del w:id="200" w:author="Andre" w:date="2016-07-23T14:37:00Z">
          <w:r w:rsidRPr="00FA42DC" w:rsidDel="00FA42DC">
            <w:rPr>
              <w:rStyle w:val="Hiperligao"/>
              <w:noProof/>
              <w:rPrChange w:id="201" w:author="Andre" w:date="2016-07-23T14:37:00Z">
                <w:rPr>
                  <w:rStyle w:val="Hiperligao"/>
                  <w:noProof/>
                </w:rPr>
              </w:rPrChange>
            </w:rPr>
            <w:delText>2.2.3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02" w:author="Andre" w:date="2016-07-23T14:37:00Z">
                <w:rPr>
                  <w:rStyle w:val="Hiperligao"/>
                  <w:noProof/>
                </w:rPr>
              </w:rPrChange>
            </w:rPr>
            <w:delText>Controlo do fluxo de execução</w:delText>
          </w:r>
          <w:r w:rsidDel="00FA42DC">
            <w:rPr>
              <w:noProof/>
              <w:webHidden/>
            </w:rPr>
            <w:tab/>
            <w:delText>11</w:delText>
          </w:r>
        </w:del>
      </w:ins>
    </w:p>
    <w:p w14:paraId="51983128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03" w:author="Tiago Oliveira" w:date="2016-07-23T01:56:00Z"/>
          <w:del w:id="204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05" w:author="Tiago Oliveira" w:date="2016-07-23T01:56:00Z">
        <w:del w:id="206" w:author="Andre" w:date="2016-07-23T14:37:00Z">
          <w:r w:rsidRPr="00FA42DC" w:rsidDel="00FA42DC">
            <w:rPr>
              <w:rStyle w:val="Hiperligao"/>
              <w:noProof/>
              <w:rPrChange w:id="207" w:author="Andre" w:date="2016-07-23T14:37:00Z">
                <w:rPr>
                  <w:rStyle w:val="Hiperligao"/>
                  <w:noProof/>
                </w:rPr>
              </w:rPrChange>
            </w:rPr>
            <w:delText>2.3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08" w:author="Andre" w:date="2016-07-23T14:37:00Z">
                <w:rPr>
                  <w:rStyle w:val="Hiperligao"/>
                  <w:noProof/>
                </w:rPr>
              </w:rPrChange>
            </w:rPr>
            <w:delText>Subsistema de memória</w:delText>
          </w:r>
          <w:r w:rsidDel="00FA42DC">
            <w:rPr>
              <w:noProof/>
              <w:webHidden/>
            </w:rPr>
            <w:tab/>
            <w:delText>11</w:delText>
          </w:r>
        </w:del>
      </w:ins>
    </w:p>
    <w:p w14:paraId="56A2B182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09" w:author="Tiago Oliveira" w:date="2016-07-23T01:56:00Z"/>
          <w:del w:id="21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11" w:author="Tiago Oliveira" w:date="2016-07-23T01:56:00Z">
        <w:del w:id="212" w:author="Andre" w:date="2016-07-23T14:37:00Z">
          <w:r w:rsidRPr="00FA42DC" w:rsidDel="00FA42DC">
            <w:rPr>
              <w:rStyle w:val="Hiperligao"/>
              <w:noProof/>
              <w:rPrChange w:id="213" w:author="Andre" w:date="2016-07-23T14:37:00Z">
                <w:rPr>
                  <w:rStyle w:val="Hiperligao"/>
                  <w:noProof/>
                </w:rPr>
              </w:rPrChange>
            </w:rPr>
            <w:delText>2.4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14" w:author="Andre" w:date="2016-07-23T14:37:00Z">
                <w:rPr>
                  <w:rStyle w:val="Hiperligao"/>
                  <w:noProof/>
                </w:rPr>
              </w:rPrChange>
            </w:rPr>
            <w:delText>Exceções</w:delText>
          </w:r>
          <w:r w:rsidDel="00FA42DC">
            <w:rPr>
              <w:noProof/>
              <w:webHidden/>
            </w:rPr>
            <w:tab/>
            <w:delText>11</w:delText>
          </w:r>
        </w:del>
      </w:ins>
    </w:p>
    <w:p w14:paraId="3A80AA3C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15" w:author="Tiago Oliveira" w:date="2016-07-23T01:56:00Z"/>
          <w:del w:id="21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17" w:author="Tiago Oliveira" w:date="2016-07-23T01:56:00Z">
        <w:del w:id="218" w:author="Andre" w:date="2016-07-23T14:37:00Z">
          <w:r w:rsidRPr="00FA42DC" w:rsidDel="00FA42DC">
            <w:rPr>
              <w:rStyle w:val="Hiperligao"/>
              <w:noProof/>
              <w:rPrChange w:id="219" w:author="Andre" w:date="2016-07-23T14:37:00Z">
                <w:rPr>
                  <w:rStyle w:val="Hiperligao"/>
                  <w:noProof/>
                </w:rPr>
              </w:rPrChange>
            </w:rPr>
            <w:delText>2.5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20" w:author="Andre" w:date="2016-07-23T14:37:00Z">
                <w:rPr>
                  <w:rStyle w:val="Hiperligao"/>
                  <w:noProof/>
                </w:rPr>
              </w:rPrChange>
            </w:rPr>
            <w:delText>Assemblador DASM</w:delText>
          </w:r>
          <w:r w:rsidDel="00FA42DC">
            <w:rPr>
              <w:noProof/>
              <w:webHidden/>
            </w:rPr>
            <w:tab/>
            <w:delText>13</w:delText>
          </w:r>
        </w:del>
      </w:ins>
    </w:p>
    <w:p w14:paraId="750F89C0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21" w:author="Tiago Oliveira" w:date="2016-07-23T01:56:00Z"/>
          <w:del w:id="222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23" w:author="Tiago Oliveira" w:date="2016-07-23T01:56:00Z">
        <w:del w:id="224" w:author="Andre" w:date="2016-07-23T14:37:00Z">
          <w:r w:rsidRPr="00FA42DC" w:rsidDel="00FA42DC">
            <w:rPr>
              <w:rStyle w:val="Hiperligao"/>
              <w:noProof/>
              <w:rPrChange w:id="225" w:author="Andre" w:date="2016-07-23T14:37:00Z">
                <w:rPr>
                  <w:rStyle w:val="Hiperligao"/>
                  <w:noProof/>
                </w:rPr>
              </w:rPrChange>
            </w:rPr>
            <w:delText>2.5.1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26" w:author="Andre" w:date="2016-07-23T14:37:00Z">
                <w:rPr>
                  <w:rStyle w:val="Hiperligao"/>
                  <w:noProof/>
                </w:rPr>
              </w:rPrChange>
            </w:rPr>
            <w:delText>Escrita de programas</w:delText>
          </w:r>
          <w:r w:rsidDel="00FA42DC">
            <w:rPr>
              <w:noProof/>
              <w:webHidden/>
            </w:rPr>
            <w:tab/>
            <w:delText>13</w:delText>
          </w:r>
        </w:del>
      </w:ins>
    </w:p>
    <w:p w14:paraId="70246F4D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27" w:author="Tiago Oliveira" w:date="2016-07-23T01:56:00Z"/>
          <w:del w:id="22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29" w:author="Tiago Oliveira" w:date="2016-07-23T01:56:00Z">
        <w:del w:id="230" w:author="Andre" w:date="2016-07-23T14:37:00Z">
          <w:r w:rsidRPr="00FA42DC" w:rsidDel="00FA42DC">
            <w:rPr>
              <w:rStyle w:val="Hiperligao"/>
              <w:noProof/>
              <w:rPrChange w:id="231" w:author="Andre" w:date="2016-07-23T14:37:00Z">
                <w:rPr>
                  <w:rStyle w:val="Hiperligao"/>
                  <w:noProof/>
                </w:rPr>
              </w:rPrChange>
            </w:rPr>
            <w:delText>2.5.2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32" w:author="Andre" w:date="2016-07-23T14:37:00Z">
                <w:rPr>
                  <w:rStyle w:val="Hiperligao"/>
                  <w:noProof/>
                </w:rPr>
              </w:rPrChange>
            </w:rPr>
            <w:delText>Diretivas</w:delText>
          </w:r>
          <w:r w:rsidDel="00FA42DC">
            <w:rPr>
              <w:noProof/>
              <w:webHidden/>
            </w:rPr>
            <w:tab/>
            <w:delText>14</w:delText>
          </w:r>
        </w:del>
      </w:ins>
    </w:p>
    <w:p w14:paraId="40CED42F" w14:textId="77777777" w:rsidR="00896609" w:rsidDel="00FA42DC" w:rsidRDefault="00896609">
      <w:pPr>
        <w:pStyle w:val="ndice1"/>
        <w:tabs>
          <w:tab w:val="left" w:pos="440"/>
          <w:tab w:val="right" w:leader="dot" w:pos="8494"/>
        </w:tabs>
        <w:rPr>
          <w:ins w:id="233" w:author="Tiago Oliveira" w:date="2016-07-23T01:56:00Z"/>
          <w:del w:id="234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235" w:author="Tiago Oliveira" w:date="2016-07-23T01:56:00Z">
        <w:del w:id="236" w:author="Andre" w:date="2016-07-23T14:37:00Z">
          <w:r w:rsidRPr="00FA42DC" w:rsidDel="00FA42DC">
            <w:rPr>
              <w:rStyle w:val="Hiperligao"/>
              <w:noProof/>
              <w:rPrChange w:id="237" w:author="Andre" w:date="2016-07-23T14:37:00Z">
                <w:rPr>
                  <w:rStyle w:val="Hiperligao"/>
                  <w:noProof/>
                </w:rPr>
              </w:rPrChange>
            </w:rPr>
            <w:delText>3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i/>
              <w:noProof/>
              <w:rPrChange w:id="238" w:author="Andre" w:date="2016-07-23T14:37:00Z">
                <w:rPr>
                  <w:rStyle w:val="Hiperligao"/>
                  <w:i/>
                  <w:noProof/>
                </w:rPr>
              </w:rPrChange>
            </w:rPr>
            <w:delText>Framework</w:delText>
          </w:r>
          <w:r w:rsidRPr="00FA42DC" w:rsidDel="00FA42DC">
            <w:rPr>
              <w:rStyle w:val="Hiperligao"/>
              <w:noProof/>
              <w:rPrChange w:id="239" w:author="Andre" w:date="2016-07-23T14:37:00Z">
                <w:rPr>
                  <w:rStyle w:val="Hiperligao"/>
                  <w:noProof/>
                </w:rPr>
              </w:rPrChange>
            </w:rPr>
            <w:delText xml:space="preserve"> Xtext</w:delText>
          </w:r>
          <w:r w:rsidDel="00FA42DC">
            <w:rPr>
              <w:noProof/>
              <w:webHidden/>
            </w:rPr>
            <w:tab/>
            <w:delText>15</w:delText>
          </w:r>
        </w:del>
      </w:ins>
    </w:p>
    <w:p w14:paraId="59AEE89D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40" w:author="Tiago Oliveira" w:date="2016-07-23T01:56:00Z"/>
          <w:del w:id="241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42" w:author="Tiago Oliveira" w:date="2016-07-23T01:56:00Z">
        <w:del w:id="243" w:author="Andre" w:date="2016-07-23T14:37:00Z">
          <w:r w:rsidRPr="00FA42DC" w:rsidDel="00FA42DC">
            <w:rPr>
              <w:rStyle w:val="Hiperligao"/>
              <w:noProof/>
              <w:rPrChange w:id="244" w:author="Andre" w:date="2016-07-23T14:37:00Z">
                <w:rPr>
                  <w:rStyle w:val="Hiperligao"/>
                  <w:noProof/>
                </w:rPr>
              </w:rPrChange>
            </w:rPr>
            <w:delText>3.1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45" w:author="Andre" w:date="2016-07-23T14:37:00Z">
                <w:rPr>
                  <w:rStyle w:val="Hiperligao"/>
                  <w:noProof/>
                </w:rPr>
              </w:rPrChange>
            </w:rPr>
            <w:delText>Arquitetura</w:delText>
          </w:r>
          <w:r w:rsidDel="00FA42DC">
            <w:rPr>
              <w:noProof/>
              <w:webHidden/>
            </w:rPr>
            <w:tab/>
            <w:delText>16</w:delText>
          </w:r>
        </w:del>
      </w:ins>
    </w:p>
    <w:p w14:paraId="261EAB33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46" w:author="Tiago Oliveira" w:date="2016-07-23T01:56:00Z"/>
          <w:del w:id="247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48" w:author="Tiago Oliveira" w:date="2016-07-23T01:56:00Z">
        <w:del w:id="249" w:author="Andre" w:date="2016-07-23T14:37:00Z">
          <w:r w:rsidRPr="00FA42DC" w:rsidDel="00FA42DC">
            <w:rPr>
              <w:rStyle w:val="Hiperligao"/>
              <w:noProof/>
              <w:rPrChange w:id="250" w:author="Andre" w:date="2016-07-23T14:37:00Z">
                <w:rPr>
                  <w:rStyle w:val="Hiperligao"/>
                  <w:noProof/>
                </w:rPr>
              </w:rPrChange>
            </w:rPr>
            <w:delText>3.1.1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shd w:val="clear" w:color="auto" w:fill="FEFEFE"/>
              <w:rPrChange w:id="251" w:author="Andre" w:date="2016-07-23T14:37:00Z">
                <w:rPr>
                  <w:rStyle w:val="Hiperligao"/>
                  <w:noProof/>
                  <w:shd w:val="clear" w:color="auto" w:fill="FEFEFE"/>
                </w:rPr>
              </w:rPrChange>
            </w:rPr>
            <w:delText>Modeling Workflow Engine (MWE2)</w:delText>
          </w:r>
          <w:r w:rsidDel="00FA42DC">
            <w:rPr>
              <w:noProof/>
              <w:webHidden/>
            </w:rPr>
            <w:tab/>
            <w:delText>17</w:delText>
          </w:r>
        </w:del>
      </w:ins>
    </w:p>
    <w:p w14:paraId="019A870B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52" w:author="Tiago Oliveira" w:date="2016-07-23T01:56:00Z"/>
          <w:del w:id="253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54" w:author="Tiago Oliveira" w:date="2016-07-23T01:56:00Z">
        <w:del w:id="255" w:author="Andre" w:date="2016-07-23T14:37:00Z">
          <w:r w:rsidRPr="00FA42DC" w:rsidDel="00FA42DC">
            <w:rPr>
              <w:rStyle w:val="Hiperligao"/>
              <w:noProof/>
              <w:rPrChange w:id="256" w:author="Andre" w:date="2016-07-23T14:37:00Z">
                <w:rPr>
                  <w:rStyle w:val="Hiperligao"/>
                  <w:noProof/>
                </w:rPr>
              </w:rPrChange>
            </w:rPr>
            <w:delText>3.2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57" w:author="Andre" w:date="2016-07-23T14:37:00Z">
                <w:rPr>
                  <w:rStyle w:val="Hiperligao"/>
                  <w:noProof/>
                </w:rPr>
              </w:rPrChange>
            </w:rPr>
            <w:delText>Gramática</w:delText>
          </w:r>
          <w:r w:rsidDel="00FA42DC">
            <w:rPr>
              <w:noProof/>
              <w:webHidden/>
            </w:rPr>
            <w:tab/>
            <w:delText>18</w:delText>
          </w:r>
        </w:del>
      </w:ins>
    </w:p>
    <w:p w14:paraId="203B575D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58" w:author="Tiago Oliveira" w:date="2016-07-23T01:56:00Z"/>
          <w:del w:id="259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60" w:author="Tiago Oliveira" w:date="2016-07-23T01:56:00Z">
        <w:del w:id="261" w:author="Andre" w:date="2016-07-23T14:37:00Z">
          <w:r w:rsidRPr="00FA42DC" w:rsidDel="00FA42DC">
            <w:rPr>
              <w:rStyle w:val="Hiperligao"/>
              <w:noProof/>
              <w:rPrChange w:id="262" w:author="Andre" w:date="2016-07-23T14:37:00Z">
                <w:rPr>
                  <w:rStyle w:val="Hiperligao"/>
                  <w:noProof/>
                </w:rPr>
              </w:rPrChange>
            </w:rPr>
            <w:delText>3.2.1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63" w:author="Andre" w:date="2016-07-23T14:37:00Z">
                <w:rPr>
                  <w:rStyle w:val="Hiperligao"/>
                  <w:noProof/>
                </w:rPr>
              </w:rPrChange>
            </w:rPr>
            <w:delText>Regras da gramática</w:delText>
          </w:r>
          <w:r w:rsidDel="00FA42DC">
            <w:rPr>
              <w:noProof/>
              <w:webHidden/>
            </w:rPr>
            <w:tab/>
            <w:delText>19</w:delText>
          </w:r>
        </w:del>
      </w:ins>
    </w:p>
    <w:p w14:paraId="1F933E44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64" w:author="Tiago Oliveira" w:date="2016-07-23T01:56:00Z"/>
          <w:del w:id="265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66" w:author="Tiago Oliveira" w:date="2016-07-23T01:56:00Z">
        <w:del w:id="267" w:author="Andre" w:date="2016-07-23T14:37:00Z">
          <w:r w:rsidRPr="00FA42DC" w:rsidDel="00FA42DC">
            <w:rPr>
              <w:rStyle w:val="Hiperligao"/>
              <w:noProof/>
              <w:rPrChange w:id="268" w:author="Andre" w:date="2016-07-23T14:37:00Z">
                <w:rPr>
                  <w:rStyle w:val="Hiperligao"/>
                  <w:noProof/>
                </w:rPr>
              </w:rPrChange>
            </w:rPr>
            <w:delText>3.2.2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69" w:author="Andre" w:date="2016-07-23T14:37:00Z">
                <w:rPr>
                  <w:rStyle w:val="Hiperligao"/>
                  <w:noProof/>
                </w:rPr>
              </w:rPrChange>
            </w:rPr>
            <w:delText>Definição dos elementos do analisador de regras</w:delText>
          </w:r>
          <w:r w:rsidDel="00FA42DC">
            <w:rPr>
              <w:noProof/>
              <w:webHidden/>
            </w:rPr>
            <w:tab/>
            <w:delText>22</w:delText>
          </w:r>
        </w:del>
      </w:ins>
    </w:p>
    <w:p w14:paraId="6EC86D83" w14:textId="77777777" w:rsidR="00896609" w:rsidDel="00FA42DC" w:rsidRDefault="00896609">
      <w:pPr>
        <w:pStyle w:val="ndice2"/>
        <w:tabs>
          <w:tab w:val="left" w:pos="880"/>
          <w:tab w:val="right" w:leader="dot" w:pos="8494"/>
        </w:tabs>
        <w:rPr>
          <w:ins w:id="270" w:author="Tiago Oliveira" w:date="2016-07-23T01:56:00Z"/>
          <w:del w:id="271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ins w:id="272" w:author="Tiago Oliveira" w:date="2016-07-23T01:56:00Z">
        <w:del w:id="273" w:author="Andre" w:date="2016-07-23T14:37:00Z">
          <w:r w:rsidRPr="00FA42DC" w:rsidDel="00FA42DC">
            <w:rPr>
              <w:rStyle w:val="Hiperligao"/>
              <w:noProof/>
              <w:rPrChange w:id="274" w:author="Andre" w:date="2016-07-23T14:37:00Z">
                <w:rPr>
                  <w:rStyle w:val="Hiperligao"/>
                  <w:noProof/>
                </w:rPr>
              </w:rPrChange>
            </w:rPr>
            <w:delText>3.3</w:delText>
          </w:r>
          <w:r w:rsidDel="00FA42DC"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75" w:author="Andre" w:date="2016-07-23T14:37:00Z">
                <w:rPr>
                  <w:rStyle w:val="Hiperligao"/>
                  <w:noProof/>
                </w:rPr>
              </w:rPrChange>
            </w:rPr>
            <w:delText>Integração com a plataforma Eclipse</w:delText>
          </w:r>
          <w:r w:rsidDel="00FA42DC">
            <w:rPr>
              <w:noProof/>
              <w:webHidden/>
            </w:rPr>
            <w:tab/>
            <w:delText>23</w:delText>
          </w:r>
        </w:del>
      </w:ins>
    </w:p>
    <w:p w14:paraId="1A1E22A1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76" w:author="Tiago Oliveira" w:date="2016-07-23T01:56:00Z"/>
          <w:del w:id="277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78" w:author="Tiago Oliveira" w:date="2016-07-23T01:56:00Z">
        <w:del w:id="279" w:author="Andre" w:date="2016-07-23T14:37:00Z">
          <w:r w:rsidRPr="00FA42DC" w:rsidDel="00FA42DC">
            <w:rPr>
              <w:rStyle w:val="Hiperligao"/>
              <w:noProof/>
              <w:rPrChange w:id="280" w:author="Andre" w:date="2016-07-23T14:37:00Z">
                <w:rPr>
                  <w:rStyle w:val="Hiperligao"/>
                  <w:noProof/>
                </w:rPr>
              </w:rPrChange>
            </w:rPr>
            <w:delText>3.3.1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81" w:author="Andre" w:date="2016-07-23T14:37:00Z">
                <w:rPr>
                  <w:rStyle w:val="Hiperligao"/>
                  <w:noProof/>
                </w:rPr>
              </w:rPrChange>
            </w:rPr>
            <w:delText>Syntax Highlight</w:delText>
          </w:r>
          <w:r w:rsidDel="00FA42DC">
            <w:rPr>
              <w:noProof/>
              <w:webHidden/>
            </w:rPr>
            <w:tab/>
            <w:delText>23</w:delText>
          </w:r>
        </w:del>
      </w:ins>
    </w:p>
    <w:p w14:paraId="1123493E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82" w:author="Tiago Oliveira" w:date="2016-07-23T01:56:00Z"/>
          <w:del w:id="283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84" w:author="Tiago Oliveira" w:date="2016-07-23T01:56:00Z">
        <w:del w:id="285" w:author="Andre" w:date="2016-07-23T14:37:00Z">
          <w:r w:rsidRPr="00FA42DC" w:rsidDel="00FA42DC">
            <w:rPr>
              <w:rStyle w:val="Hiperligao"/>
              <w:noProof/>
              <w:rPrChange w:id="286" w:author="Andre" w:date="2016-07-23T14:37:00Z">
                <w:rPr>
                  <w:rStyle w:val="Hiperligao"/>
                  <w:noProof/>
                </w:rPr>
              </w:rPrChange>
            </w:rPr>
            <w:delText>3.3.2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87" w:author="Andre" w:date="2016-07-23T14:37:00Z">
                <w:rPr>
                  <w:rStyle w:val="Hiperligao"/>
                  <w:noProof/>
                </w:rPr>
              </w:rPrChange>
            </w:rPr>
            <w:delText>Outline</w:delText>
          </w:r>
          <w:r w:rsidDel="00FA42DC">
            <w:rPr>
              <w:noProof/>
              <w:webHidden/>
            </w:rPr>
            <w:tab/>
            <w:delText>24</w:delText>
          </w:r>
        </w:del>
      </w:ins>
    </w:p>
    <w:p w14:paraId="11BD7F55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88" w:author="Tiago Oliveira" w:date="2016-07-23T01:56:00Z"/>
          <w:del w:id="289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90" w:author="Tiago Oliveira" w:date="2016-07-23T01:56:00Z">
        <w:del w:id="291" w:author="Andre" w:date="2016-07-23T14:37:00Z">
          <w:r w:rsidRPr="00FA42DC" w:rsidDel="00FA42DC">
            <w:rPr>
              <w:rStyle w:val="Hiperligao"/>
              <w:noProof/>
              <w:rPrChange w:id="292" w:author="Andre" w:date="2016-07-23T14:37:00Z">
                <w:rPr>
                  <w:rStyle w:val="Hiperligao"/>
                  <w:noProof/>
                </w:rPr>
              </w:rPrChange>
            </w:rPr>
            <w:delText>3.3.3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93" w:author="Andre" w:date="2016-07-23T14:37:00Z">
                <w:rPr>
                  <w:rStyle w:val="Hiperligao"/>
                  <w:noProof/>
                </w:rPr>
              </w:rPrChange>
            </w:rPr>
            <w:delText>Gerador</w:delText>
          </w:r>
          <w:r w:rsidDel="00FA42DC">
            <w:rPr>
              <w:noProof/>
              <w:webHidden/>
            </w:rPr>
            <w:tab/>
            <w:delText>26</w:delText>
          </w:r>
        </w:del>
      </w:ins>
    </w:p>
    <w:p w14:paraId="2DCA8F03" w14:textId="77777777" w:rsidR="00896609" w:rsidDel="00FA42DC" w:rsidRDefault="00896609">
      <w:pPr>
        <w:pStyle w:val="ndice3"/>
        <w:tabs>
          <w:tab w:val="left" w:pos="1100"/>
          <w:tab w:val="right" w:leader="dot" w:pos="8494"/>
        </w:tabs>
        <w:rPr>
          <w:ins w:id="294" w:author="Tiago Oliveira" w:date="2016-07-23T01:56:00Z"/>
          <w:del w:id="295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296" w:author="Tiago Oliveira" w:date="2016-07-23T01:56:00Z">
        <w:del w:id="297" w:author="Andre" w:date="2016-07-23T14:37:00Z">
          <w:r w:rsidRPr="00FA42DC" w:rsidDel="00FA42DC">
            <w:rPr>
              <w:rStyle w:val="Hiperligao"/>
              <w:noProof/>
              <w:rPrChange w:id="298" w:author="Andre" w:date="2016-07-23T14:37:00Z">
                <w:rPr>
                  <w:rStyle w:val="Hiperligao"/>
                  <w:noProof/>
                </w:rPr>
              </w:rPrChange>
            </w:rPr>
            <w:delText>3.3.4</w:delText>
          </w:r>
          <w:r w:rsidDel="00FA42DC"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299" w:author="Andre" w:date="2016-07-23T14:37:00Z">
                <w:rPr>
                  <w:rStyle w:val="Hiperligao"/>
                  <w:noProof/>
                </w:rPr>
              </w:rPrChange>
            </w:rPr>
            <w:delText>Geração do plug-in</w:delText>
          </w:r>
          <w:r w:rsidDel="00FA42DC">
            <w:rPr>
              <w:noProof/>
              <w:webHidden/>
            </w:rPr>
            <w:tab/>
            <w:delText>28</w:delText>
          </w:r>
        </w:del>
      </w:ins>
    </w:p>
    <w:p w14:paraId="4EDD233B" w14:textId="77777777" w:rsidR="00896609" w:rsidDel="00FA42DC" w:rsidRDefault="00896609">
      <w:pPr>
        <w:pStyle w:val="ndice1"/>
        <w:tabs>
          <w:tab w:val="left" w:pos="440"/>
          <w:tab w:val="right" w:leader="dot" w:pos="8494"/>
        </w:tabs>
        <w:rPr>
          <w:ins w:id="300" w:author="Tiago Oliveira" w:date="2016-07-23T01:56:00Z"/>
          <w:del w:id="301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2" w:author="Tiago Oliveira" w:date="2016-07-23T01:56:00Z">
        <w:del w:id="303" w:author="Andre" w:date="2016-07-23T14:37:00Z">
          <w:r w:rsidRPr="00FA42DC" w:rsidDel="00FA42DC">
            <w:rPr>
              <w:rStyle w:val="Hiperligao"/>
              <w:noProof/>
              <w:rPrChange w:id="304" w:author="Andre" w:date="2016-07-23T14:37:00Z">
                <w:rPr>
                  <w:rStyle w:val="Hiperligao"/>
                  <w:noProof/>
                </w:rPr>
              </w:rPrChange>
            </w:rPr>
            <w:delText>4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shd w:val="clear" w:color="auto" w:fill="FEFEFE"/>
              <w:rPrChange w:id="305" w:author="Andre" w:date="2016-07-23T14:37:00Z">
                <w:rPr>
                  <w:rStyle w:val="Hiperligao"/>
                  <w:noProof/>
                  <w:shd w:val="clear" w:color="auto" w:fill="FEFEFE"/>
                </w:rPr>
              </w:rPrChange>
            </w:rPr>
            <w:delText>Conclusões</w:delText>
          </w:r>
          <w:r w:rsidDel="00FA42DC">
            <w:rPr>
              <w:noProof/>
              <w:webHidden/>
            </w:rPr>
            <w:tab/>
            <w:delText>30</w:delText>
          </w:r>
        </w:del>
      </w:ins>
    </w:p>
    <w:p w14:paraId="149D70AB" w14:textId="77777777" w:rsidR="00896609" w:rsidDel="00FA42DC" w:rsidRDefault="00896609">
      <w:pPr>
        <w:pStyle w:val="ndice1"/>
        <w:tabs>
          <w:tab w:val="right" w:leader="dot" w:pos="8494"/>
        </w:tabs>
        <w:rPr>
          <w:ins w:id="306" w:author="Tiago Oliveira" w:date="2016-07-23T01:56:00Z"/>
          <w:del w:id="307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8" w:author="Tiago Oliveira" w:date="2016-07-23T01:56:00Z">
        <w:del w:id="309" w:author="Andre" w:date="2016-07-23T14:37:00Z">
          <w:r w:rsidRPr="00FA42DC" w:rsidDel="00FA42DC">
            <w:rPr>
              <w:rStyle w:val="Hiperligao"/>
              <w:noProof/>
              <w:rPrChange w:id="310" w:author="Andre" w:date="2016-07-23T14:37:00Z">
                <w:rPr>
                  <w:rStyle w:val="Hiperligao"/>
                  <w:noProof/>
                </w:rPr>
              </w:rPrChange>
            </w:rPr>
            <w:delText>Referências</w:delText>
          </w:r>
          <w:r w:rsidDel="00FA42DC">
            <w:rPr>
              <w:noProof/>
              <w:webHidden/>
            </w:rPr>
            <w:tab/>
            <w:delText>31</w:delText>
          </w:r>
        </w:del>
      </w:ins>
    </w:p>
    <w:p w14:paraId="76F8089D" w14:textId="77777777" w:rsidR="00896609" w:rsidDel="00FA42DC" w:rsidRDefault="00896609">
      <w:pPr>
        <w:pStyle w:val="ndice1"/>
        <w:tabs>
          <w:tab w:val="left" w:pos="660"/>
          <w:tab w:val="right" w:leader="dot" w:pos="8494"/>
        </w:tabs>
        <w:rPr>
          <w:ins w:id="311" w:author="Tiago Oliveira" w:date="2016-07-23T01:56:00Z"/>
          <w:del w:id="312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13" w:author="Tiago Oliveira" w:date="2016-07-23T01:56:00Z">
        <w:del w:id="314" w:author="Andre" w:date="2016-07-23T14:37:00Z">
          <w:r w:rsidRPr="00FA42DC" w:rsidDel="00FA42DC">
            <w:rPr>
              <w:rStyle w:val="Hiperligao"/>
              <w:rFonts w:cs="Times New Roman"/>
              <w:noProof/>
              <w:rPrChange w:id="315" w:author="Andre" w:date="2016-07-23T14:37:00Z">
                <w:rPr>
                  <w:rStyle w:val="Hiperligao"/>
                  <w:rFonts w:cs="Times New Roman"/>
                  <w:noProof/>
                </w:rPr>
              </w:rPrChange>
            </w:rPr>
            <w:delText>A.1.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316" w:author="Andre" w:date="2016-07-23T14:37:00Z">
                <w:rPr>
                  <w:rStyle w:val="Hiperligao"/>
                  <w:noProof/>
                </w:rPr>
              </w:rPrChange>
            </w:rPr>
            <w:delText xml:space="preserve">Criação do </w:delText>
          </w:r>
          <w:r w:rsidRPr="00FA42DC" w:rsidDel="00FA42DC">
            <w:rPr>
              <w:rStyle w:val="Hiperligao"/>
              <w:i/>
              <w:noProof/>
              <w:rPrChange w:id="317" w:author="Andre" w:date="2016-07-23T14:37:00Z">
                <w:rPr>
                  <w:rStyle w:val="Hiperligao"/>
                  <w:i/>
                  <w:noProof/>
                </w:rPr>
              </w:rPrChange>
            </w:rPr>
            <w:delText>plug-in</w:delText>
          </w:r>
          <w:r w:rsidRPr="00FA42DC" w:rsidDel="00FA42DC">
            <w:rPr>
              <w:rStyle w:val="Hiperligao"/>
              <w:noProof/>
              <w:rPrChange w:id="318" w:author="Andre" w:date="2016-07-23T14:37:00Z">
                <w:rPr>
                  <w:rStyle w:val="Hiperligao"/>
                  <w:noProof/>
                </w:rPr>
              </w:rPrChange>
            </w:rPr>
            <w:delText xml:space="preserve"> para o Eclipse</w:delText>
          </w:r>
          <w:r w:rsidDel="00FA42DC">
            <w:rPr>
              <w:noProof/>
              <w:webHidden/>
            </w:rPr>
            <w:tab/>
            <w:delText>34</w:delText>
          </w:r>
        </w:del>
      </w:ins>
    </w:p>
    <w:p w14:paraId="246F6D97" w14:textId="77777777" w:rsidR="00896609" w:rsidDel="00FA42DC" w:rsidRDefault="00896609">
      <w:pPr>
        <w:pStyle w:val="ndice1"/>
        <w:tabs>
          <w:tab w:val="left" w:pos="660"/>
          <w:tab w:val="right" w:leader="dot" w:pos="8494"/>
        </w:tabs>
        <w:rPr>
          <w:ins w:id="319" w:author="Tiago Oliveira" w:date="2016-07-23T01:56:00Z"/>
          <w:del w:id="320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21" w:author="Tiago Oliveira" w:date="2016-07-23T01:56:00Z">
        <w:del w:id="322" w:author="Andre" w:date="2016-07-23T14:37:00Z">
          <w:r w:rsidRPr="00FA42DC" w:rsidDel="00FA42DC">
            <w:rPr>
              <w:rStyle w:val="Hiperligao"/>
              <w:noProof/>
              <w:rPrChange w:id="323" w:author="Andre" w:date="2016-07-23T14:37:00Z">
                <w:rPr>
                  <w:rStyle w:val="Hiperligao"/>
                  <w:noProof/>
                </w:rPr>
              </w:rPrChange>
            </w:rPr>
            <w:delText>A.2.</w:delText>
          </w:r>
          <w:r w:rsidDel="00FA42DC"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  <w:tab/>
          </w:r>
          <w:r w:rsidRPr="00FA42DC" w:rsidDel="00FA42DC">
            <w:rPr>
              <w:rStyle w:val="Hiperligao"/>
              <w:noProof/>
              <w:rPrChange w:id="324" w:author="Andre" w:date="2016-07-23T14:37:00Z">
                <w:rPr>
                  <w:rStyle w:val="Hiperligao"/>
                  <w:noProof/>
                </w:rPr>
              </w:rPrChange>
            </w:rPr>
            <w:delText xml:space="preserve">Instalação do </w:delText>
          </w:r>
          <w:r w:rsidRPr="00FA42DC" w:rsidDel="00FA42DC">
            <w:rPr>
              <w:rStyle w:val="Hiperligao"/>
              <w:i/>
              <w:noProof/>
              <w:rPrChange w:id="325" w:author="Andre" w:date="2016-07-23T14:37:00Z">
                <w:rPr>
                  <w:rStyle w:val="Hiperligao"/>
                  <w:i/>
                  <w:noProof/>
                </w:rPr>
              </w:rPrChange>
            </w:rPr>
            <w:delText>plug-in</w:delText>
          </w:r>
          <w:r w:rsidDel="00FA42DC">
            <w:rPr>
              <w:noProof/>
              <w:webHidden/>
            </w:rPr>
            <w:tab/>
            <w:delText>39</w:delText>
          </w:r>
        </w:del>
      </w:ins>
    </w:p>
    <w:p w14:paraId="306DBFAE" w14:textId="77777777" w:rsidR="00E32CBD" w:rsidDel="00FA42DC" w:rsidRDefault="00E32CBD">
      <w:pPr>
        <w:pStyle w:val="ndice1"/>
        <w:tabs>
          <w:tab w:val="right" w:leader="dot" w:pos="8494"/>
        </w:tabs>
        <w:rPr>
          <w:del w:id="326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27" w:author="Andre" w:date="2016-07-23T14:37:00Z">
        <w:r w:rsidRPr="00B4403C" w:rsidDel="00FA42DC">
          <w:rPr>
            <w:noProof/>
            <w:rPrChange w:id="328" w:author="Tiago Oliveira" w:date="2016-07-22T10:26:00Z">
              <w:rPr>
                <w:rStyle w:val="Hiperligao"/>
                <w:noProof/>
              </w:rPr>
            </w:rPrChange>
          </w:rPr>
          <w:delText>Resumo</w:delText>
        </w:r>
        <w:r w:rsidDel="00FA42DC">
          <w:rPr>
            <w:noProof/>
            <w:webHidden/>
          </w:rPr>
          <w:tab/>
          <w:delText>v</w:delText>
        </w:r>
      </w:del>
    </w:p>
    <w:p w14:paraId="7D5F3EE3" w14:textId="77777777" w:rsidR="00E32CBD" w:rsidDel="00FA42DC" w:rsidRDefault="00E32CBD">
      <w:pPr>
        <w:pStyle w:val="ndice1"/>
        <w:tabs>
          <w:tab w:val="right" w:leader="dot" w:pos="8494"/>
        </w:tabs>
        <w:rPr>
          <w:del w:id="329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30" w:author="Andre" w:date="2016-07-23T14:37:00Z">
        <w:r w:rsidRPr="00B4403C" w:rsidDel="00FA42DC">
          <w:rPr>
            <w:noProof/>
            <w:rPrChange w:id="331" w:author="Tiago Oliveira" w:date="2016-07-22T10:26:00Z">
              <w:rPr>
                <w:rStyle w:val="Hiperligao"/>
                <w:noProof/>
              </w:rPr>
            </w:rPrChange>
          </w:rPr>
          <w:delText>Índice</w:delText>
        </w:r>
        <w:r w:rsidDel="00FA42DC">
          <w:rPr>
            <w:noProof/>
            <w:webHidden/>
          </w:rPr>
          <w:tab/>
          <w:delText>vii</w:delText>
        </w:r>
      </w:del>
    </w:p>
    <w:p w14:paraId="49FC9203" w14:textId="77777777" w:rsidR="00E32CBD" w:rsidDel="00FA42DC" w:rsidRDefault="00E32CBD">
      <w:pPr>
        <w:pStyle w:val="ndice1"/>
        <w:tabs>
          <w:tab w:val="right" w:leader="dot" w:pos="8494"/>
        </w:tabs>
        <w:rPr>
          <w:del w:id="332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33" w:author="Andre" w:date="2016-07-23T14:37:00Z">
        <w:r w:rsidRPr="00B4403C" w:rsidDel="00FA42DC">
          <w:rPr>
            <w:noProof/>
            <w:rPrChange w:id="334" w:author="Tiago Oliveira" w:date="2016-07-22T10:26:00Z">
              <w:rPr>
                <w:rStyle w:val="Hiperligao"/>
                <w:noProof/>
              </w:rPr>
            </w:rPrChange>
          </w:rPr>
          <w:delText>Lista de Figuras</w:delText>
        </w:r>
        <w:r w:rsidDel="00FA42DC">
          <w:rPr>
            <w:noProof/>
            <w:webHidden/>
          </w:rPr>
          <w:tab/>
          <w:delText>ix</w:delText>
        </w:r>
      </w:del>
    </w:p>
    <w:p w14:paraId="797A4731" w14:textId="77777777" w:rsidR="00E32CBD" w:rsidDel="00FA42DC" w:rsidRDefault="00E32CBD">
      <w:pPr>
        <w:pStyle w:val="ndice1"/>
        <w:tabs>
          <w:tab w:val="right" w:leader="dot" w:pos="8494"/>
        </w:tabs>
        <w:rPr>
          <w:del w:id="335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36" w:author="Andre" w:date="2016-07-23T14:37:00Z">
        <w:r w:rsidRPr="00B4403C" w:rsidDel="00FA42DC">
          <w:rPr>
            <w:noProof/>
            <w:rPrChange w:id="337" w:author="Tiago Oliveira" w:date="2016-07-22T10:26:00Z">
              <w:rPr>
                <w:rStyle w:val="Hiperligao"/>
                <w:noProof/>
              </w:rPr>
            </w:rPrChange>
          </w:rPr>
          <w:delText>Lista de Tabelas</w:delText>
        </w:r>
        <w:r w:rsidDel="00FA42DC">
          <w:rPr>
            <w:noProof/>
            <w:webHidden/>
          </w:rPr>
          <w:tab/>
          <w:delText>xi</w:delText>
        </w:r>
      </w:del>
    </w:p>
    <w:p w14:paraId="630A154A" w14:textId="77777777" w:rsidR="00E32CBD" w:rsidDel="00FA42DC" w:rsidRDefault="00E32CBD">
      <w:pPr>
        <w:pStyle w:val="ndice1"/>
        <w:tabs>
          <w:tab w:val="left" w:pos="440"/>
          <w:tab w:val="right" w:leader="dot" w:pos="8494"/>
        </w:tabs>
        <w:rPr>
          <w:del w:id="33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39" w:author="Andre" w:date="2016-07-23T14:37:00Z">
        <w:r w:rsidRPr="00B4403C" w:rsidDel="00FA42DC">
          <w:rPr>
            <w:noProof/>
            <w:rPrChange w:id="340" w:author="Tiago Oliveira" w:date="2016-07-22T10:26:00Z">
              <w:rPr>
                <w:rStyle w:val="Hiperligao"/>
                <w:noProof/>
              </w:rPr>
            </w:rPrChange>
          </w:rPr>
          <w:delText>1</w:delText>
        </w:r>
        <w:r w:rsidDel="00FA42D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41" w:author="Tiago Oliveira" w:date="2016-07-22T10:26:00Z">
              <w:rPr>
                <w:rStyle w:val="Hiperligao"/>
                <w:noProof/>
              </w:rPr>
            </w:rPrChange>
          </w:rPr>
          <w:delText>Introdução</w:delText>
        </w:r>
        <w:r w:rsidDel="00FA42DC">
          <w:rPr>
            <w:noProof/>
            <w:webHidden/>
          </w:rPr>
          <w:tab/>
          <w:delText>2</w:delText>
        </w:r>
      </w:del>
    </w:p>
    <w:p w14:paraId="14DFA6B4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42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43" w:author="Andre" w:date="2016-07-23T14:37:00Z">
        <w:r w:rsidRPr="00B4403C" w:rsidDel="00FA42DC">
          <w:rPr>
            <w:noProof/>
            <w:rPrChange w:id="344" w:author="Tiago Oliveira" w:date="2016-07-22T10:26:00Z">
              <w:rPr>
                <w:rStyle w:val="Hiperligao"/>
                <w:noProof/>
              </w:rPr>
            </w:rPrChange>
          </w:rPr>
          <w:delText>1.1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45" w:author="Tiago Oliveira" w:date="2016-07-22T10:26:00Z">
              <w:rPr>
                <w:rStyle w:val="Hiperligao"/>
                <w:noProof/>
              </w:rPr>
            </w:rPrChange>
          </w:rPr>
          <w:delText>Enquadramento</w:delText>
        </w:r>
        <w:r w:rsidDel="00FA42DC">
          <w:rPr>
            <w:noProof/>
            <w:webHidden/>
          </w:rPr>
          <w:tab/>
          <w:delText>2</w:delText>
        </w:r>
      </w:del>
    </w:p>
    <w:p w14:paraId="630B13AA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4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47" w:author="Andre" w:date="2016-07-23T14:37:00Z">
        <w:r w:rsidRPr="00B4403C" w:rsidDel="00FA42DC">
          <w:rPr>
            <w:noProof/>
            <w:rPrChange w:id="348" w:author="Tiago Oliveira" w:date="2016-07-22T10:26:00Z">
              <w:rPr>
                <w:rStyle w:val="Hiperligao"/>
                <w:noProof/>
              </w:rPr>
            </w:rPrChange>
          </w:rPr>
          <w:delText>1.2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49" w:author="Tiago Oliveira" w:date="2016-07-22T10:26:00Z">
              <w:rPr>
                <w:rStyle w:val="Hiperligao"/>
                <w:noProof/>
              </w:rPr>
            </w:rPrChange>
          </w:rPr>
          <w:delText>Motivação</w:delText>
        </w:r>
        <w:r w:rsidDel="00FA42DC">
          <w:rPr>
            <w:noProof/>
            <w:webHidden/>
          </w:rPr>
          <w:tab/>
          <w:delText>3</w:delText>
        </w:r>
      </w:del>
    </w:p>
    <w:p w14:paraId="3AFE5D84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5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51" w:author="Andre" w:date="2016-07-23T14:37:00Z">
        <w:r w:rsidRPr="00B4403C" w:rsidDel="00FA42DC">
          <w:rPr>
            <w:noProof/>
            <w:rPrChange w:id="352" w:author="Tiago Oliveira" w:date="2016-07-22T10:26:00Z">
              <w:rPr>
                <w:rStyle w:val="Hiperligao"/>
                <w:noProof/>
              </w:rPr>
            </w:rPrChange>
          </w:rPr>
          <w:delText>1.3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53" w:author="Tiago Oliveira" w:date="2016-07-22T10:26:00Z">
              <w:rPr>
                <w:rStyle w:val="Hiperligao"/>
                <w:noProof/>
              </w:rPr>
            </w:rPrChange>
          </w:rPr>
          <w:delText>Objetivos</w:delText>
        </w:r>
        <w:r w:rsidDel="00FA42DC">
          <w:rPr>
            <w:noProof/>
            <w:webHidden/>
          </w:rPr>
          <w:tab/>
          <w:delText>4</w:delText>
        </w:r>
      </w:del>
    </w:p>
    <w:p w14:paraId="4B5654FD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54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55" w:author="Andre" w:date="2016-07-23T14:37:00Z">
        <w:r w:rsidRPr="00B4403C" w:rsidDel="00FA42DC">
          <w:rPr>
            <w:noProof/>
            <w:rPrChange w:id="356" w:author="Tiago Oliveira" w:date="2016-07-22T10:26:00Z">
              <w:rPr>
                <w:rStyle w:val="Hiperligao"/>
                <w:noProof/>
              </w:rPr>
            </w:rPrChange>
          </w:rPr>
          <w:delText>1.4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57" w:author="Tiago Oliveira" w:date="2016-07-22T10:26:00Z">
              <w:rPr>
                <w:rStyle w:val="Hiperligao"/>
                <w:noProof/>
              </w:rPr>
            </w:rPrChange>
          </w:rPr>
          <w:delText>Estrutura do documento</w:delText>
        </w:r>
        <w:r w:rsidDel="00FA42DC">
          <w:rPr>
            <w:noProof/>
            <w:webHidden/>
          </w:rPr>
          <w:tab/>
          <w:delText>5</w:delText>
        </w:r>
      </w:del>
    </w:p>
    <w:p w14:paraId="4A07450D" w14:textId="77777777" w:rsidR="00E32CBD" w:rsidDel="00FA42DC" w:rsidRDefault="00E32CBD">
      <w:pPr>
        <w:pStyle w:val="ndice1"/>
        <w:tabs>
          <w:tab w:val="left" w:pos="440"/>
          <w:tab w:val="right" w:leader="dot" w:pos="8494"/>
        </w:tabs>
        <w:rPr>
          <w:del w:id="358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59" w:author="Andre" w:date="2016-07-23T14:37:00Z">
        <w:r w:rsidRPr="00B4403C" w:rsidDel="00FA42DC">
          <w:rPr>
            <w:noProof/>
            <w:rPrChange w:id="360" w:author="Tiago Oliveira" w:date="2016-07-22T10:26:00Z">
              <w:rPr>
                <w:rStyle w:val="Hiperligao"/>
                <w:noProof/>
              </w:rPr>
            </w:rPrChange>
          </w:rPr>
          <w:delText>2</w:delText>
        </w:r>
        <w:r w:rsidDel="00FA42D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61" w:author="Tiago Oliveira" w:date="2016-07-22T10:26:00Z">
              <w:rPr>
                <w:rStyle w:val="Hiperligao"/>
                <w:noProof/>
              </w:rPr>
            </w:rPrChange>
          </w:rPr>
          <w:delText>Arquitetura PDS16</w:delText>
        </w:r>
        <w:r w:rsidDel="00FA42DC">
          <w:rPr>
            <w:noProof/>
            <w:webHidden/>
          </w:rPr>
          <w:tab/>
          <w:delText>6</w:delText>
        </w:r>
      </w:del>
    </w:p>
    <w:p w14:paraId="13F0E715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62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63" w:author="Andre" w:date="2016-07-23T14:37:00Z">
        <w:r w:rsidRPr="00B4403C" w:rsidDel="00FA42DC">
          <w:rPr>
            <w:noProof/>
            <w:rPrChange w:id="364" w:author="Tiago Oliveira" w:date="2016-07-22T10:26:00Z">
              <w:rPr>
                <w:rStyle w:val="Hiperligao"/>
                <w:noProof/>
              </w:rPr>
            </w:rPrChange>
          </w:rPr>
          <w:delText>2.1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65" w:author="Tiago Oliveira" w:date="2016-07-22T10:26:00Z">
              <w:rPr>
                <w:rStyle w:val="Hiperligao"/>
                <w:noProof/>
              </w:rPr>
            </w:rPrChange>
          </w:rPr>
          <w:delText>Registos</w:delText>
        </w:r>
        <w:r w:rsidDel="00FA42DC">
          <w:rPr>
            <w:noProof/>
            <w:webHidden/>
          </w:rPr>
          <w:tab/>
          <w:delText>6</w:delText>
        </w:r>
      </w:del>
    </w:p>
    <w:p w14:paraId="1BDDBE90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6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67" w:author="Andre" w:date="2016-07-23T14:37:00Z">
        <w:r w:rsidRPr="00B4403C" w:rsidDel="00FA42DC">
          <w:rPr>
            <w:noProof/>
            <w:rPrChange w:id="368" w:author="Tiago Oliveira" w:date="2016-07-22T10:26:00Z">
              <w:rPr>
                <w:rStyle w:val="Hiperligao"/>
                <w:noProof/>
              </w:rPr>
            </w:rPrChange>
          </w:rPr>
          <w:delText>2.2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69" w:author="Tiago Oliveira" w:date="2016-07-22T10:26:00Z">
              <w:rPr>
                <w:rStyle w:val="Hiperligao"/>
                <w:noProof/>
              </w:rPr>
            </w:rPrChange>
          </w:rPr>
          <w:delText>Conjunto de instruções</w:delText>
        </w:r>
        <w:r w:rsidDel="00FA42DC">
          <w:rPr>
            <w:noProof/>
            <w:webHidden/>
          </w:rPr>
          <w:tab/>
          <w:delText>9</w:delText>
        </w:r>
      </w:del>
    </w:p>
    <w:p w14:paraId="24E45B0D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370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371" w:author="Andre" w:date="2016-07-23T14:37:00Z">
        <w:r w:rsidRPr="00B4403C" w:rsidDel="00FA42DC">
          <w:rPr>
            <w:noProof/>
            <w:rPrChange w:id="372" w:author="Tiago Oliveira" w:date="2016-07-22T10:26:00Z">
              <w:rPr>
                <w:rStyle w:val="Hiperligao"/>
                <w:noProof/>
              </w:rPr>
            </w:rPrChange>
          </w:rPr>
          <w:delText>2.2.1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73" w:author="Tiago Oliveira" w:date="2016-07-22T10:26:00Z">
              <w:rPr>
                <w:rStyle w:val="Hiperligao"/>
                <w:noProof/>
              </w:rPr>
            </w:rPrChange>
          </w:rPr>
          <w:delText>Processamento de dados</w:delText>
        </w:r>
        <w:r w:rsidDel="00FA42DC">
          <w:rPr>
            <w:noProof/>
            <w:webHidden/>
          </w:rPr>
          <w:tab/>
          <w:delText>10</w:delText>
        </w:r>
      </w:del>
    </w:p>
    <w:p w14:paraId="6785D929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374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375" w:author="Andre" w:date="2016-07-23T14:37:00Z">
        <w:r w:rsidRPr="00B4403C" w:rsidDel="00FA42DC">
          <w:rPr>
            <w:noProof/>
            <w:rPrChange w:id="376" w:author="Tiago Oliveira" w:date="2016-07-22T10:26:00Z">
              <w:rPr>
                <w:rStyle w:val="Hiperligao"/>
                <w:noProof/>
              </w:rPr>
            </w:rPrChange>
          </w:rPr>
          <w:delText>2.2.2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77" w:author="Tiago Oliveira" w:date="2016-07-22T10:26:00Z">
              <w:rPr>
                <w:rStyle w:val="Hiperligao"/>
                <w:noProof/>
              </w:rPr>
            </w:rPrChange>
          </w:rPr>
          <w:delText>Transferência de dados</w:delText>
        </w:r>
        <w:r w:rsidDel="00FA42DC">
          <w:rPr>
            <w:noProof/>
            <w:webHidden/>
          </w:rPr>
          <w:tab/>
          <w:delText>10</w:delText>
        </w:r>
      </w:del>
    </w:p>
    <w:p w14:paraId="14E8F920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37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379" w:author="Andre" w:date="2016-07-23T14:37:00Z">
        <w:r w:rsidRPr="00B4403C" w:rsidDel="00FA42DC">
          <w:rPr>
            <w:noProof/>
            <w:rPrChange w:id="380" w:author="Tiago Oliveira" w:date="2016-07-22T10:26:00Z">
              <w:rPr>
                <w:rStyle w:val="Hiperligao"/>
                <w:noProof/>
              </w:rPr>
            </w:rPrChange>
          </w:rPr>
          <w:delText>2.2.3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81" w:author="Tiago Oliveira" w:date="2016-07-22T10:26:00Z">
              <w:rPr>
                <w:rStyle w:val="Hiperligao"/>
                <w:noProof/>
              </w:rPr>
            </w:rPrChange>
          </w:rPr>
          <w:delText>Controlo do fluxo de execução</w:delText>
        </w:r>
        <w:r w:rsidDel="00FA42DC">
          <w:rPr>
            <w:noProof/>
            <w:webHidden/>
          </w:rPr>
          <w:tab/>
          <w:delText>11</w:delText>
        </w:r>
      </w:del>
    </w:p>
    <w:p w14:paraId="48AA046F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82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83" w:author="Andre" w:date="2016-07-23T14:37:00Z">
        <w:r w:rsidRPr="00B4403C" w:rsidDel="00FA42DC">
          <w:rPr>
            <w:noProof/>
            <w:rPrChange w:id="384" w:author="Tiago Oliveira" w:date="2016-07-22T10:26:00Z">
              <w:rPr>
                <w:rStyle w:val="Hiperligao"/>
                <w:noProof/>
              </w:rPr>
            </w:rPrChange>
          </w:rPr>
          <w:delText>2.3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85" w:author="Tiago Oliveira" w:date="2016-07-22T10:26:00Z">
              <w:rPr>
                <w:rStyle w:val="Hiperligao"/>
                <w:noProof/>
              </w:rPr>
            </w:rPrChange>
          </w:rPr>
          <w:delText>Subsistema de memória</w:delText>
        </w:r>
        <w:r w:rsidDel="00FA42DC">
          <w:rPr>
            <w:noProof/>
            <w:webHidden/>
          </w:rPr>
          <w:tab/>
          <w:delText>12</w:delText>
        </w:r>
      </w:del>
    </w:p>
    <w:p w14:paraId="3D78FEED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8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87" w:author="Andre" w:date="2016-07-23T14:37:00Z">
        <w:r w:rsidRPr="00B4403C" w:rsidDel="00FA42DC">
          <w:rPr>
            <w:noProof/>
            <w:rPrChange w:id="388" w:author="Tiago Oliveira" w:date="2016-07-22T10:26:00Z">
              <w:rPr>
                <w:rStyle w:val="Hiperligao"/>
                <w:noProof/>
              </w:rPr>
            </w:rPrChange>
          </w:rPr>
          <w:delText>2.4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89" w:author="Tiago Oliveira" w:date="2016-07-22T10:26:00Z">
              <w:rPr>
                <w:rStyle w:val="Hiperligao"/>
                <w:noProof/>
              </w:rPr>
            </w:rPrChange>
          </w:rPr>
          <w:delText>Exceções</w:delText>
        </w:r>
        <w:r w:rsidDel="00FA42DC">
          <w:rPr>
            <w:noProof/>
            <w:webHidden/>
          </w:rPr>
          <w:tab/>
          <w:delText>12</w:delText>
        </w:r>
      </w:del>
    </w:p>
    <w:p w14:paraId="65D89373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390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391" w:author="Andre" w:date="2016-07-23T14:37:00Z">
        <w:r w:rsidRPr="00B4403C" w:rsidDel="00FA42DC">
          <w:rPr>
            <w:noProof/>
            <w:rPrChange w:id="392" w:author="Tiago Oliveira" w:date="2016-07-22T10:26:00Z">
              <w:rPr>
                <w:rStyle w:val="Hiperligao"/>
                <w:noProof/>
              </w:rPr>
            </w:rPrChange>
          </w:rPr>
          <w:delText>2.5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93" w:author="Tiago Oliveira" w:date="2016-07-22T10:26:00Z">
              <w:rPr>
                <w:rStyle w:val="Hiperligao"/>
                <w:noProof/>
              </w:rPr>
            </w:rPrChange>
          </w:rPr>
          <w:delText>Assemblador DASM</w:delText>
        </w:r>
        <w:r w:rsidDel="00FA42DC">
          <w:rPr>
            <w:noProof/>
            <w:webHidden/>
          </w:rPr>
          <w:tab/>
          <w:delText>13</w:delText>
        </w:r>
      </w:del>
    </w:p>
    <w:p w14:paraId="409D9C50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394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395" w:author="Andre" w:date="2016-07-23T14:37:00Z">
        <w:r w:rsidRPr="00B4403C" w:rsidDel="00FA42DC">
          <w:rPr>
            <w:noProof/>
            <w:rPrChange w:id="396" w:author="Tiago Oliveira" w:date="2016-07-22T10:26:00Z">
              <w:rPr>
                <w:rStyle w:val="Hiperligao"/>
                <w:noProof/>
              </w:rPr>
            </w:rPrChange>
          </w:rPr>
          <w:delText>2.5.1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397" w:author="Tiago Oliveira" w:date="2016-07-22T10:26:00Z">
              <w:rPr>
                <w:rStyle w:val="Hiperligao"/>
                <w:noProof/>
              </w:rPr>
            </w:rPrChange>
          </w:rPr>
          <w:delText>Escrita de programas</w:delText>
        </w:r>
        <w:r w:rsidDel="00FA42DC">
          <w:rPr>
            <w:noProof/>
            <w:webHidden/>
          </w:rPr>
          <w:tab/>
          <w:delText>14</w:delText>
        </w:r>
      </w:del>
    </w:p>
    <w:p w14:paraId="7982745D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39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399" w:author="Andre" w:date="2016-07-23T14:37:00Z">
        <w:r w:rsidRPr="00B4403C" w:rsidDel="00FA42DC">
          <w:rPr>
            <w:noProof/>
            <w:rPrChange w:id="400" w:author="Tiago Oliveira" w:date="2016-07-22T10:26:00Z">
              <w:rPr>
                <w:rStyle w:val="Hiperligao"/>
                <w:noProof/>
              </w:rPr>
            </w:rPrChange>
          </w:rPr>
          <w:delText>2.5.2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01" w:author="Tiago Oliveira" w:date="2016-07-22T10:26:00Z">
              <w:rPr>
                <w:rStyle w:val="Hiperligao"/>
                <w:noProof/>
              </w:rPr>
            </w:rPrChange>
          </w:rPr>
          <w:delText>Diretivas</w:delText>
        </w:r>
        <w:r w:rsidDel="00FA42DC">
          <w:rPr>
            <w:noProof/>
            <w:webHidden/>
          </w:rPr>
          <w:tab/>
          <w:delText>14</w:delText>
        </w:r>
      </w:del>
    </w:p>
    <w:p w14:paraId="1CB702AE" w14:textId="77777777" w:rsidR="00E32CBD" w:rsidDel="00FA42DC" w:rsidRDefault="00E32CBD">
      <w:pPr>
        <w:pStyle w:val="ndice1"/>
        <w:tabs>
          <w:tab w:val="left" w:pos="440"/>
          <w:tab w:val="right" w:leader="dot" w:pos="8494"/>
        </w:tabs>
        <w:rPr>
          <w:del w:id="402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403" w:author="Andre" w:date="2016-07-23T14:37:00Z">
        <w:r w:rsidRPr="00B4403C" w:rsidDel="00FA42DC">
          <w:rPr>
            <w:noProof/>
            <w:rPrChange w:id="404" w:author="Tiago Oliveira" w:date="2016-07-22T10:26:00Z">
              <w:rPr>
                <w:rStyle w:val="Hiperligao"/>
                <w:noProof/>
              </w:rPr>
            </w:rPrChange>
          </w:rPr>
          <w:delText>3</w:delText>
        </w:r>
        <w:r w:rsidDel="00FA42D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05" w:author="Tiago Oliveira" w:date="2016-07-22T10:26:00Z">
              <w:rPr>
                <w:rStyle w:val="Hiperligao"/>
                <w:noProof/>
              </w:rPr>
            </w:rPrChange>
          </w:rPr>
          <w:delText>Framework Xtext</w:delText>
        </w:r>
        <w:r w:rsidDel="00FA42DC">
          <w:rPr>
            <w:noProof/>
            <w:webHidden/>
          </w:rPr>
          <w:tab/>
          <w:delText>16</w:delText>
        </w:r>
      </w:del>
    </w:p>
    <w:p w14:paraId="33EEA075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40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407" w:author="Andre" w:date="2016-07-23T14:37:00Z">
        <w:r w:rsidRPr="00B4403C" w:rsidDel="00FA42DC">
          <w:rPr>
            <w:noProof/>
            <w:rPrChange w:id="408" w:author="Tiago Oliveira" w:date="2016-07-22T10:26:00Z">
              <w:rPr>
                <w:rStyle w:val="Hiperligao"/>
                <w:noProof/>
              </w:rPr>
            </w:rPrChange>
          </w:rPr>
          <w:delText>3.1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09" w:author="Tiago Oliveira" w:date="2016-07-22T10:26:00Z">
              <w:rPr>
                <w:rStyle w:val="Hiperligao"/>
                <w:noProof/>
              </w:rPr>
            </w:rPrChange>
          </w:rPr>
          <w:delText>Arquitetura</w:delText>
        </w:r>
        <w:r w:rsidDel="00FA42DC">
          <w:rPr>
            <w:noProof/>
            <w:webHidden/>
          </w:rPr>
          <w:tab/>
          <w:delText>18</w:delText>
        </w:r>
      </w:del>
    </w:p>
    <w:p w14:paraId="648E7AC6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10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11" w:author="Andre" w:date="2016-07-23T14:37:00Z">
        <w:r w:rsidRPr="00B4403C" w:rsidDel="00FA42DC">
          <w:rPr>
            <w:noProof/>
            <w:rPrChange w:id="412" w:author="Tiago Oliveira" w:date="2016-07-22T10:26:00Z">
              <w:rPr>
                <w:rStyle w:val="Hiperligao"/>
                <w:noProof/>
              </w:rPr>
            </w:rPrChange>
          </w:rPr>
          <w:delText>3.1.1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13" w:author="Tiago Oliveira" w:date="2016-07-22T10:26:00Z">
              <w:rPr>
                <w:rStyle w:val="Hiperligao"/>
                <w:noProof/>
                <w:shd w:val="clear" w:color="auto" w:fill="FEFEFE"/>
              </w:rPr>
            </w:rPrChange>
          </w:rPr>
          <w:delText>Modeling Workflow Engine (MWE2)</w:delText>
        </w:r>
        <w:r w:rsidDel="00FA42DC">
          <w:rPr>
            <w:noProof/>
            <w:webHidden/>
          </w:rPr>
          <w:tab/>
          <w:delText>19</w:delText>
        </w:r>
      </w:del>
    </w:p>
    <w:p w14:paraId="4908E8B4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414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415" w:author="Andre" w:date="2016-07-23T14:37:00Z">
        <w:r w:rsidRPr="00B4403C" w:rsidDel="00FA42DC">
          <w:rPr>
            <w:noProof/>
            <w:rPrChange w:id="416" w:author="Tiago Oliveira" w:date="2016-07-22T10:26:00Z">
              <w:rPr>
                <w:rStyle w:val="Hiperligao"/>
                <w:noProof/>
              </w:rPr>
            </w:rPrChange>
          </w:rPr>
          <w:delText>3.2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17" w:author="Tiago Oliveira" w:date="2016-07-22T10:26:00Z">
              <w:rPr>
                <w:rStyle w:val="Hiperligao"/>
                <w:noProof/>
              </w:rPr>
            </w:rPrChange>
          </w:rPr>
          <w:delText>Gramática</w:delText>
        </w:r>
        <w:r w:rsidDel="00FA42DC">
          <w:rPr>
            <w:noProof/>
            <w:webHidden/>
          </w:rPr>
          <w:tab/>
          <w:delText>19</w:delText>
        </w:r>
      </w:del>
    </w:p>
    <w:p w14:paraId="75D41502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1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19" w:author="Andre" w:date="2016-07-23T14:37:00Z">
        <w:r w:rsidRPr="00B4403C" w:rsidDel="00FA42DC">
          <w:rPr>
            <w:noProof/>
            <w:rPrChange w:id="420" w:author="Tiago Oliveira" w:date="2016-07-22T10:26:00Z">
              <w:rPr>
                <w:rStyle w:val="Hiperligao"/>
                <w:noProof/>
              </w:rPr>
            </w:rPrChange>
          </w:rPr>
          <w:delText>3.2.1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21" w:author="Tiago Oliveira" w:date="2016-07-22T10:26:00Z">
              <w:rPr>
                <w:rStyle w:val="Hiperligao"/>
                <w:noProof/>
              </w:rPr>
            </w:rPrChange>
          </w:rPr>
          <w:delText>Regras da gramática</w:delText>
        </w:r>
        <w:r w:rsidDel="00FA42DC">
          <w:rPr>
            <w:noProof/>
            <w:webHidden/>
          </w:rPr>
          <w:tab/>
          <w:delText>20</w:delText>
        </w:r>
      </w:del>
    </w:p>
    <w:p w14:paraId="6436E2D6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22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23" w:author="Andre" w:date="2016-07-23T14:37:00Z">
        <w:r w:rsidRPr="00B4403C" w:rsidDel="00FA42DC">
          <w:rPr>
            <w:noProof/>
            <w:rPrChange w:id="424" w:author="Tiago Oliveira" w:date="2016-07-22T10:26:00Z">
              <w:rPr>
                <w:rStyle w:val="Hiperligao"/>
                <w:noProof/>
              </w:rPr>
            </w:rPrChange>
          </w:rPr>
          <w:delText>3.2.2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25" w:author="Tiago Oliveira" w:date="2016-07-22T10:26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FA42DC">
          <w:rPr>
            <w:noProof/>
            <w:webHidden/>
          </w:rPr>
          <w:tab/>
          <w:delText>23</w:delText>
        </w:r>
      </w:del>
    </w:p>
    <w:p w14:paraId="28A9285A" w14:textId="77777777" w:rsidR="00E32CBD" w:rsidDel="00FA42DC" w:rsidRDefault="00E32CBD">
      <w:pPr>
        <w:pStyle w:val="ndice2"/>
        <w:tabs>
          <w:tab w:val="left" w:pos="880"/>
          <w:tab w:val="right" w:leader="dot" w:pos="8494"/>
        </w:tabs>
        <w:rPr>
          <w:del w:id="426" w:author="Andre" w:date="2016-07-23T14:37:00Z"/>
          <w:rFonts w:eastAsiaTheme="minorEastAsia"/>
          <w:smallCaps w:val="0"/>
          <w:noProof/>
          <w:sz w:val="22"/>
          <w:szCs w:val="22"/>
          <w:lang w:eastAsia="pt-PT"/>
        </w:rPr>
      </w:pPr>
      <w:del w:id="427" w:author="Andre" w:date="2016-07-23T14:37:00Z">
        <w:r w:rsidRPr="00B4403C" w:rsidDel="00FA42DC">
          <w:rPr>
            <w:noProof/>
            <w:rPrChange w:id="428" w:author="Tiago Oliveira" w:date="2016-07-22T10:26:00Z">
              <w:rPr>
                <w:rStyle w:val="Hiperligao"/>
                <w:noProof/>
              </w:rPr>
            </w:rPrChange>
          </w:rPr>
          <w:delText>3.3</w:delText>
        </w:r>
        <w:r w:rsidDel="00FA42D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29" w:author="Tiago Oliveira" w:date="2016-07-22T10:26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FA42DC">
          <w:rPr>
            <w:noProof/>
            <w:webHidden/>
          </w:rPr>
          <w:tab/>
          <w:delText>25</w:delText>
        </w:r>
      </w:del>
    </w:p>
    <w:p w14:paraId="7C7DBACA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30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31" w:author="Andre" w:date="2016-07-23T14:37:00Z">
        <w:r w:rsidRPr="00B4403C" w:rsidDel="00FA42DC">
          <w:rPr>
            <w:noProof/>
            <w:rPrChange w:id="432" w:author="Tiago Oliveira" w:date="2016-07-22T10:26:00Z">
              <w:rPr>
                <w:rStyle w:val="Hiperligao"/>
                <w:noProof/>
              </w:rPr>
            </w:rPrChange>
          </w:rPr>
          <w:delText>3.3.1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33" w:author="Tiago Oliveira" w:date="2016-07-22T10:26:00Z">
              <w:rPr>
                <w:rStyle w:val="Hiperligao"/>
                <w:noProof/>
              </w:rPr>
            </w:rPrChange>
          </w:rPr>
          <w:delText>Syntax Highlight</w:delText>
        </w:r>
        <w:r w:rsidDel="00FA42DC">
          <w:rPr>
            <w:noProof/>
            <w:webHidden/>
          </w:rPr>
          <w:tab/>
          <w:delText>25</w:delText>
        </w:r>
      </w:del>
    </w:p>
    <w:p w14:paraId="7E73DD20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34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35" w:author="Andre" w:date="2016-07-23T14:37:00Z">
        <w:r w:rsidRPr="00B4403C" w:rsidDel="00FA42DC">
          <w:rPr>
            <w:noProof/>
            <w:rPrChange w:id="436" w:author="Tiago Oliveira" w:date="2016-07-22T10:26:00Z">
              <w:rPr>
                <w:rStyle w:val="Hiperligao"/>
                <w:noProof/>
              </w:rPr>
            </w:rPrChange>
          </w:rPr>
          <w:delText>3.3.2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37" w:author="Tiago Oliveira" w:date="2016-07-22T10:26:00Z">
              <w:rPr>
                <w:rStyle w:val="Hiperligao"/>
                <w:noProof/>
              </w:rPr>
            </w:rPrChange>
          </w:rPr>
          <w:delText>Outline</w:delText>
        </w:r>
        <w:r w:rsidDel="00FA42DC">
          <w:rPr>
            <w:noProof/>
            <w:webHidden/>
          </w:rPr>
          <w:tab/>
          <w:delText>26</w:delText>
        </w:r>
      </w:del>
    </w:p>
    <w:p w14:paraId="3DF71DAB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38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39" w:author="Andre" w:date="2016-07-23T14:37:00Z">
        <w:r w:rsidRPr="00B4403C" w:rsidDel="00FA42DC">
          <w:rPr>
            <w:noProof/>
            <w:rPrChange w:id="440" w:author="Tiago Oliveira" w:date="2016-07-22T10:26:00Z">
              <w:rPr>
                <w:rStyle w:val="Hiperligao"/>
                <w:noProof/>
              </w:rPr>
            </w:rPrChange>
          </w:rPr>
          <w:delText>3.3.3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41" w:author="Tiago Oliveira" w:date="2016-07-22T10:26:00Z">
              <w:rPr>
                <w:rStyle w:val="Hiperligao"/>
                <w:noProof/>
              </w:rPr>
            </w:rPrChange>
          </w:rPr>
          <w:delText>Gerador</w:delText>
        </w:r>
        <w:r w:rsidDel="00FA42DC">
          <w:rPr>
            <w:noProof/>
            <w:webHidden/>
          </w:rPr>
          <w:tab/>
          <w:delText>28</w:delText>
        </w:r>
      </w:del>
    </w:p>
    <w:p w14:paraId="4C3A0B80" w14:textId="77777777" w:rsidR="00E32CBD" w:rsidDel="00FA42DC" w:rsidRDefault="00E32CBD">
      <w:pPr>
        <w:pStyle w:val="ndice3"/>
        <w:tabs>
          <w:tab w:val="left" w:pos="1100"/>
          <w:tab w:val="right" w:leader="dot" w:pos="8494"/>
        </w:tabs>
        <w:rPr>
          <w:del w:id="442" w:author="Andre" w:date="2016-07-23T14:37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443" w:author="Andre" w:date="2016-07-23T14:37:00Z">
        <w:r w:rsidRPr="00B4403C" w:rsidDel="00FA42DC">
          <w:rPr>
            <w:noProof/>
            <w:rPrChange w:id="444" w:author="Tiago Oliveira" w:date="2016-07-22T10:26:00Z">
              <w:rPr>
                <w:rStyle w:val="Hiperligao"/>
                <w:noProof/>
              </w:rPr>
            </w:rPrChange>
          </w:rPr>
          <w:delText>3.3.4</w:delText>
        </w:r>
        <w:r w:rsidDel="00FA42D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45" w:author="Tiago Oliveira" w:date="2016-07-22T10:26:00Z">
              <w:rPr>
                <w:rStyle w:val="Hiperligao"/>
                <w:noProof/>
              </w:rPr>
            </w:rPrChange>
          </w:rPr>
          <w:delText>Geração do plug-in</w:delText>
        </w:r>
        <w:r w:rsidDel="00FA42DC">
          <w:rPr>
            <w:noProof/>
            <w:webHidden/>
          </w:rPr>
          <w:tab/>
          <w:delText>30</w:delText>
        </w:r>
      </w:del>
    </w:p>
    <w:p w14:paraId="69D81A4B" w14:textId="77777777" w:rsidR="00E32CBD" w:rsidDel="00FA42DC" w:rsidRDefault="00E32CBD">
      <w:pPr>
        <w:pStyle w:val="ndice1"/>
        <w:tabs>
          <w:tab w:val="left" w:pos="440"/>
          <w:tab w:val="right" w:leader="dot" w:pos="8494"/>
        </w:tabs>
        <w:rPr>
          <w:del w:id="446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447" w:author="Andre" w:date="2016-07-23T14:37:00Z">
        <w:r w:rsidRPr="00B4403C" w:rsidDel="00FA42DC">
          <w:rPr>
            <w:noProof/>
            <w:rPrChange w:id="448" w:author="Tiago Oliveira" w:date="2016-07-22T10:26:00Z">
              <w:rPr>
                <w:rStyle w:val="Hiperligao"/>
                <w:noProof/>
              </w:rPr>
            </w:rPrChange>
          </w:rPr>
          <w:delText>4</w:delText>
        </w:r>
        <w:r w:rsidDel="00FA42D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4403C" w:rsidDel="00FA42DC">
          <w:rPr>
            <w:noProof/>
            <w:rPrChange w:id="449" w:author="Tiago Oliveira" w:date="2016-07-22T10:26:00Z">
              <w:rPr>
                <w:rStyle w:val="Hiperligao"/>
                <w:noProof/>
                <w:shd w:val="clear" w:color="auto" w:fill="FEFEFE"/>
              </w:rPr>
            </w:rPrChange>
          </w:rPr>
          <w:delText>Conclusões</w:delText>
        </w:r>
        <w:r w:rsidDel="00FA42DC">
          <w:rPr>
            <w:noProof/>
            <w:webHidden/>
          </w:rPr>
          <w:tab/>
          <w:delText>32</w:delText>
        </w:r>
      </w:del>
    </w:p>
    <w:p w14:paraId="2275A58F" w14:textId="77777777" w:rsidR="00E32CBD" w:rsidDel="00FA42DC" w:rsidRDefault="00E32CBD">
      <w:pPr>
        <w:pStyle w:val="ndice1"/>
        <w:tabs>
          <w:tab w:val="right" w:leader="dot" w:pos="8494"/>
        </w:tabs>
        <w:rPr>
          <w:del w:id="450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451" w:author="Andre" w:date="2016-07-23T14:37:00Z">
        <w:r w:rsidRPr="00B4403C" w:rsidDel="00FA42DC">
          <w:rPr>
            <w:noProof/>
            <w:rPrChange w:id="452" w:author="Tiago Oliveira" w:date="2016-07-22T10:26:00Z">
              <w:rPr>
                <w:rStyle w:val="Hiperligao"/>
                <w:noProof/>
              </w:rPr>
            </w:rPrChange>
          </w:rPr>
          <w:delText>Referências</w:delText>
        </w:r>
        <w:r w:rsidDel="00FA42DC">
          <w:rPr>
            <w:noProof/>
            <w:webHidden/>
          </w:rPr>
          <w:tab/>
          <w:delText>33</w:delText>
        </w:r>
      </w:del>
    </w:p>
    <w:p w14:paraId="165D3186" w14:textId="77777777" w:rsidR="00E32CBD" w:rsidDel="00FA42DC" w:rsidRDefault="00E32CBD">
      <w:pPr>
        <w:pStyle w:val="ndice1"/>
        <w:tabs>
          <w:tab w:val="right" w:leader="dot" w:pos="8494"/>
        </w:tabs>
        <w:rPr>
          <w:del w:id="453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454" w:author="Andre" w:date="2016-07-23T14:37:00Z">
        <w:r w:rsidRPr="00B4403C" w:rsidDel="00FA42DC">
          <w:rPr>
            <w:noProof/>
            <w:rPrChange w:id="455" w:author="Tiago Oliveira" w:date="2016-07-22T10:26:00Z">
              <w:rPr>
                <w:rStyle w:val="Hiperligao"/>
                <w:noProof/>
              </w:rPr>
            </w:rPrChange>
          </w:rPr>
          <w:delText>A.1 - Criação do plug-in para o Eclipse</w:delText>
        </w:r>
        <w:r w:rsidDel="00FA42DC">
          <w:rPr>
            <w:noProof/>
            <w:webHidden/>
          </w:rPr>
          <w:tab/>
          <w:delText>36</w:delText>
        </w:r>
      </w:del>
    </w:p>
    <w:p w14:paraId="10419B9A" w14:textId="77777777" w:rsidR="00E32CBD" w:rsidDel="00FA42DC" w:rsidRDefault="00E32CBD">
      <w:pPr>
        <w:pStyle w:val="ndice1"/>
        <w:tabs>
          <w:tab w:val="right" w:leader="dot" w:pos="8494"/>
        </w:tabs>
        <w:rPr>
          <w:del w:id="456" w:author="Andre" w:date="2016-07-23T14:37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457" w:author="Andre" w:date="2016-07-23T14:37:00Z">
        <w:r w:rsidRPr="00B4403C" w:rsidDel="00FA42DC">
          <w:rPr>
            <w:noProof/>
            <w:rPrChange w:id="458" w:author="Tiago Oliveira" w:date="2016-07-22T10:26:00Z">
              <w:rPr>
                <w:rStyle w:val="Hiperligao"/>
                <w:noProof/>
              </w:rPr>
            </w:rPrChange>
          </w:rPr>
          <w:delText>A.2 - Instalação do Plug-in</w:delText>
        </w:r>
        <w:r w:rsidDel="00FA42DC">
          <w:rPr>
            <w:noProof/>
            <w:webHidden/>
          </w:rPr>
          <w:tab/>
          <w:delText>41</w:delText>
        </w:r>
      </w:del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459" w:name="_Toc457047995"/>
      <w:r>
        <w:lastRenderedPageBreak/>
        <w:t>Lista de Figuras</w:t>
      </w:r>
      <w:bookmarkEnd w:id="459"/>
    </w:p>
    <w:p w14:paraId="0784A20F" w14:textId="30661129" w:rsidR="00730F1A" w:rsidDel="008130EB" w:rsidRDefault="00730F1A" w:rsidP="00730F1A">
      <w:pPr>
        <w:rPr>
          <w:del w:id="460" w:author="Tiago Oliveira" w:date="2016-07-22T12:25:00Z"/>
        </w:rPr>
      </w:pPr>
    </w:p>
    <w:p w14:paraId="3D05F8C9" w14:textId="761F134A" w:rsidR="005F0492" w:rsidDel="005654F8" w:rsidRDefault="00730F1A">
      <w:pPr>
        <w:pStyle w:val="ndicedeilustraes"/>
        <w:tabs>
          <w:tab w:val="right" w:leader="dot" w:pos="8494"/>
        </w:tabs>
        <w:rPr>
          <w:del w:id="461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62" w:author="Tiago Oliveira" w:date="2016-07-22T12:11:00Z">
        <w:r w:rsidDel="005654F8">
          <w:rPr>
            <w:b/>
            <w:bCs/>
            <w:sz w:val="18"/>
            <w:szCs w:val="18"/>
          </w:rPr>
          <w:fldChar w:fldCharType="begin"/>
        </w:r>
        <w:r w:rsidDel="005654F8">
          <w:rPr>
            <w:b/>
            <w:bCs/>
            <w:sz w:val="18"/>
            <w:szCs w:val="18"/>
          </w:rPr>
          <w:delInstrText xml:space="preserve"> TOC \h \z \c "Figura" </w:delInstrText>
        </w:r>
        <w:r w:rsidDel="005654F8">
          <w:rPr>
            <w:b/>
            <w:bCs/>
            <w:sz w:val="18"/>
            <w:szCs w:val="18"/>
          </w:rPr>
          <w:fldChar w:fldCharType="separate"/>
        </w:r>
        <w:r w:rsidR="005F0492" w:rsidRPr="002E1626" w:rsidDel="005654F8">
          <w:rPr>
            <w:rStyle w:val="Hiperligao"/>
            <w:noProof/>
          </w:rPr>
          <w:fldChar w:fldCharType="begin"/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Del="005654F8">
          <w:rPr>
            <w:noProof/>
          </w:rPr>
          <w:delInstrText>HYPERLINK \l "_Toc456951966"</w:delInstrText>
        </w:r>
        <w:r w:rsidR="005F0492" w:rsidRPr="002E1626" w:rsidDel="005654F8">
          <w:rPr>
            <w:rStyle w:val="Hiperligao"/>
            <w:noProof/>
          </w:rPr>
          <w:delInstrText xml:space="preserve"> </w:delInstrText>
        </w:r>
        <w:r w:rsidR="005F0492" w:rsidRPr="002E1626" w:rsidDel="005654F8">
          <w:rPr>
            <w:rStyle w:val="Hiperligao"/>
            <w:noProof/>
          </w:rPr>
          <w:fldChar w:fldCharType="separate"/>
        </w:r>
        <w:r w:rsidR="005F0492" w:rsidRPr="002E1626" w:rsidDel="005654F8">
          <w:rPr>
            <w:rStyle w:val="Hiperligao"/>
            <w:noProof/>
          </w:rPr>
          <w:delText>Figura 1 – Exemplo do ciclo de desenvolvimento de um programa/aplicação [1].</w:delText>
        </w:r>
        <w:r w:rsidR="005F0492" w:rsidDel="005654F8">
          <w:rPr>
            <w:noProof/>
            <w:webHidden/>
          </w:rPr>
          <w:tab/>
        </w:r>
        <w:r w:rsidR="005F0492" w:rsidDel="005654F8">
          <w:rPr>
            <w:noProof/>
            <w:webHidden/>
          </w:rPr>
          <w:fldChar w:fldCharType="begin"/>
        </w:r>
        <w:r w:rsidR="005F0492" w:rsidDel="005654F8">
          <w:rPr>
            <w:noProof/>
            <w:webHidden/>
          </w:rPr>
          <w:delInstrText xml:space="preserve"> PAGEREF _Toc456951966 \h </w:delInstrText>
        </w:r>
        <w:r w:rsidR="005F0492" w:rsidDel="005654F8">
          <w:rPr>
            <w:noProof/>
            <w:webHidden/>
          </w:rPr>
        </w:r>
        <w:r w:rsidR="005F0492" w:rsidDel="005654F8">
          <w:rPr>
            <w:noProof/>
            <w:webHidden/>
          </w:rPr>
          <w:fldChar w:fldCharType="separate"/>
        </w:r>
        <w:r w:rsidR="005F0492" w:rsidDel="005654F8">
          <w:rPr>
            <w:noProof/>
            <w:webHidden/>
          </w:rPr>
          <w:delText>2</w:delText>
        </w:r>
        <w:r w:rsidR="005F0492" w:rsidDel="005654F8">
          <w:rPr>
            <w:noProof/>
            <w:webHidden/>
          </w:rPr>
          <w:fldChar w:fldCharType="end"/>
        </w:r>
        <w:r w:rsidR="005F0492" w:rsidRPr="002E1626" w:rsidDel="005654F8">
          <w:rPr>
            <w:rStyle w:val="Hiperligao"/>
            <w:noProof/>
          </w:rPr>
          <w:fldChar w:fldCharType="end"/>
        </w:r>
      </w:del>
    </w:p>
    <w:p w14:paraId="292613DB" w14:textId="32C2FB74" w:rsidR="005F0492" w:rsidDel="005654F8" w:rsidRDefault="005F0492">
      <w:pPr>
        <w:pStyle w:val="ndicedeilustraes"/>
        <w:tabs>
          <w:tab w:val="right" w:leader="dot" w:pos="8494"/>
        </w:tabs>
        <w:rPr>
          <w:del w:id="463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64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2 - Bancos de Registos PDS16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D4946C" w14:textId="7D7B3E41" w:rsidR="005F0492" w:rsidDel="005654F8" w:rsidRDefault="005F0492">
      <w:pPr>
        <w:pStyle w:val="ndicedeilustraes"/>
        <w:tabs>
          <w:tab w:val="right" w:leader="dot" w:pos="8494"/>
        </w:tabs>
        <w:rPr>
          <w:del w:id="465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66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3 – Estrutura interna do registo PSW.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4EC13C" w14:textId="16F1D57D" w:rsidR="005F0492" w:rsidDel="005654F8" w:rsidRDefault="005F0492">
      <w:pPr>
        <w:pStyle w:val="ndicedeilustraes"/>
        <w:tabs>
          <w:tab w:val="right" w:leader="dot" w:pos="8494"/>
        </w:tabs>
        <w:rPr>
          <w:del w:id="467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68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"_Toc456951969"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4 - Diagrama de classes referente á organização de Módulos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_Toc456951969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1A57F803" w14:textId="763FD529" w:rsidR="005F0492" w:rsidDel="005654F8" w:rsidRDefault="005F0492">
      <w:pPr>
        <w:pStyle w:val="ndicedeilustraes"/>
        <w:tabs>
          <w:tab w:val="right" w:leader="dot" w:pos="8494"/>
        </w:tabs>
        <w:rPr>
          <w:del w:id="469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70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5 – Excerto de código de uma gramática Xtext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BD23D11" w14:textId="4E9E1BDA" w:rsidR="005F0492" w:rsidDel="005654F8" w:rsidRDefault="005F0492">
      <w:pPr>
        <w:pStyle w:val="ndicedeilustraes"/>
        <w:tabs>
          <w:tab w:val="right" w:leader="dot" w:pos="8494"/>
        </w:tabs>
        <w:rPr>
          <w:del w:id="471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72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6 - Classes geradas pela framework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18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0B7D94F0" w14:textId="76CAFBB1" w:rsidR="005F0492" w:rsidDel="005654F8" w:rsidRDefault="005F0492">
      <w:pPr>
        <w:pStyle w:val="ndicedeilustraes"/>
        <w:tabs>
          <w:tab w:val="right" w:leader="dot" w:pos="8494"/>
        </w:tabs>
        <w:rPr>
          <w:del w:id="473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74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7 - Código exemplo da definição das regras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19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6BC773E8" w14:textId="28227B05" w:rsidR="005F0492" w:rsidDel="005654F8" w:rsidRDefault="005F0492">
      <w:pPr>
        <w:pStyle w:val="ndicedeilustraes"/>
        <w:tabs>
          <w:tab w:val="right" w:leader="dot" w:pos="8494"/>
        </w:tabs>
        <w:rPr>
          <w:del w:id="475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76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8 - Código exemplo da definição regras terminais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20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DB67860" w14:textId="5F7C98C0" w:rsidR="005F0492" w:rsidDel="005654F8" w:rsidRDefault="005F0492">
      <w:pPr>
        <w:pStyle w:val="ndicedeilustraes"/>
        <w:tabs>
          <w:tab w:val="right" w:leader="dot" w:pos="8494"/>
        </w:tabs>
        <w:rPr>
          <w:del w:id="477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78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"_Toc456951974"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_Toc456951974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C34E6B3" w14:textId="093105A4" w:rsidR="005F0492" w:rsidDel="005654F8" w:rsidRDefault="005F0492">
      <w:pPr>
        <w:pStyle w:val="ndicedeilustraes"/>
        <w:tabs>
          <w:tab w:val="right" w:leader="dot" w:pos="8494"/>
        </w:tabs>
        <w:rPr>
          <w:del w:id="479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80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"_Toc456951975"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10 - Excerto da classe PDS16asmValueConcerter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_Toc456951975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483231D" w14:textId="5B2486BD" w:rsidR="005F0492" w:rsidDel="005654F8" w:rsidRDefault="005F0492">
      <w:pPr>
        <w:pStyle w:val="ndicedeilustraes"/>
        <w:tabs>
          <w:tab w:val="right" w:leader="dot" w:pos="8494"/>
        </w:tabs>
        <w:rPr>
          <w:del w:id="481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82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"_Toc456951976"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 xml:space="preserve">Figura 11 - Interface </w:delText>
        </w:r>
        <w:r w:rsidRPr="002E1626" w:rsidDel="005654F8">
          <w:rPr>
            <w:rStyle w:val="Hiperligao"/>
            <w:i/>
            <w:noProof/>
          </w:rPr>
          <w:delText>IValueConverter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_Toc456951976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21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5E6F151" w14:textId="29E66E21" w:rsidR="005F0492" w:rsidDel="005654F8" w:rsidRDefault="005F0492">
      <w:pPr>
        <w:pStyle w:val="ndicedeilustraes"/>
        <w:tabs>
          <w:tab w:val="right" w:leader="dot" w:pos="8494"/>
        </w:tabs>
        <w:rPr>
          <w:del w:id="483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84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"_Toc456951977"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12 - Exemplo de um validador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_Toc456951977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22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47C48BD7" w14:textId="2224BB20" w:rsidR="005F0492" w:rsidDel="005654F8" w:rsidRDefault="005F0492">
      <w:pPr>
        <w:pStyle w:val="ndicedeilustraes"/>
        <w:tabs>
          <w:tab w:val="right" w:leader="dot" w:pos="8494"/>
        </w:tabs>
        <w:rPr>
          <w:del w:id="485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86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"_Toc456951978"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13- Excerto de código de Pds16HighlightingConfiguration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_Toc456951978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23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A3581A8" w14:textId="55D6306F" w:rsidR="005F0492" w:rsidDel="005654F8" w:rsidRDefault="005F0492">
      <w:pPr>
        <w:pStyle w:val="ndicedeilustraes"/>
        <w:tabs>
          <w:tab w:val="right" w:leader="dot" w:pos="8494"/>
        </w:tabs>
        <w:rPr>
          <w:del w:id="487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88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"_Toc456951979"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14 - Excerto de código de Pds16TokenAtributeIdMapper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_Toc456951979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1BBFFF8" w14:textId="4731D719" w:rsidR="005F0492" w:rsidDel="005654F8" w:rsidRDefault="005F0492">
      <w:pPr>
        <w:pStyle w:val="ndicedeilustraes"/>
        <w:tabs>
          <w:tab w:val="right" w:leader="dot" w:pos="8494"/>
        </w:tabs>
        <w:rPr>
          <w:del w:id="489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90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"_Toc456951980"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15 - Código da classe AbstractPds16asmUiModule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_Toc456951980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24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3457A330" w14:textId="28A08B19" w:rsidR="005F0492" w:rsidDel="005654F8" w:rsidRDefault="005F0492">
      <w:pPr>
        <w:pStyle w:val="ndicedeilustraes"/>
        <w:tabs>
          <w:tab w:val="right" w:leader="dot" w:pos="8494"/>
        </w:tabs>
        <w:rPr>
          <w:del w:id="491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92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"_Toc456951981"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16 - Excerto de código de Pds16asmOutlineTreeProvider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_Toc456951981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25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11C36F7" w14:textId="2E269BA7" w:rsidR="005F0492" w:rsidDel="005654F8" w:rsidRDefault="005F0492">
      <w:pPr>
        <w:pStyle w:val="ndicedeilustraes"/>
        <w:tabs>
          <w:tab w:val="right" w:leader="dot" w:pos="8494"/>
        </w:tabs>
        <w:rPr>
          <w:del w:id="493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94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"_Toc456951982"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17 - Excerto de código de Pds16asmLabelProvider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_Toc456951982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26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527562FE" w14:textId="6DBB3CF7" w:rsidR="005F0492" w:rsidDel="005654F8" w:rsidRDefault="005F0492">
      <w:pPr>
        <w:pStyle w:val="ndicedeilustraes"/>
        <w:tabs>
          <w:tab w:val="right" w:leader="dot" w:pos="8494"/>
        </w:tabs>
        <w:rPr>
          <w:del w:id="495" w:author="Tiago Oliveira" w:date="2016-07-22T12:11:00Z"/>
          <w:rFonts w:asciiTheme="minorHAnsi" w:eastAsiaTheme="minorEastAsia" w:hAnsiTheme="minorHAnsi"/>
          <w:noProof/>
          <w:lang w:eastAsia="pt-PT"/>
        </w:rPr>
      </w:pPr>
      <w:del w:id="496" w:author="Tiago Oliveira" w:date="2016-07-22T12:11:00Z">
        <w:r w:rsidRPr="002E1626" w:rsidDel="005654F8">
          <w:rPr>
            <w:rStyle w:val="Hiperligao"/>
            <w:noProof/>
          </w:rPr>
          <w:fldChar w:fldCharType="begin"/>
        </w:r>
        <w:r w:rsidRPr="002E1626" w:rsidDel="005654F8">
          <w:rPr>
            <w:rStyle w:val="Hiperligao"/>
            <w:noProof/>
          </w:rPr>
          <w:delInstrText xml:space="preserve"> </w:delInstrText>
        </w:r>
        <w:r w:rsidDel="005654F8">
          <w:rPr>
            <w:noProof/>
          </w:rPr>
          <w:delInstrText>HYPERLINK \l "_Toc456951983"</w:delInstrText>
        </w:r>
        <w:r w:rsidRPr="002E1626" w:rsidDel="005654F8">
          <w:rPr>
            <w:rStyle w:val="Hiperligao"/>
            <w:noProof/>
          </w:rPr>
          <w:delInstrText xml:space="preserve"> </w:delInstrText>
        </w:r>
        <w:r w:rsidRPr="002E1626" w:rsidDel="005654F8">
          <w:rPr>
            <w:rStyle w:val="Hiperligao"/>
            <w:noProof/>
          </w:rPr>
          <w:fldChar w:fldCharType="separate"/>
        </w:r>
        <w:r w:rsidRPr="002E1626" w:rsidDel="005654F8">
          <w:rPr>
            <w:rStyle w:val="Hiperligao"/>
            <w:noProof/>
          </w:rPr>
          <w:delText>Figura 18 - Excerto de código da classe Pds16asmGenerator</w:delText>
        </w:r>
        <w:r w:rsidDel="005654F8">
          <w:rPr>
            <w:noProof/>
            <w:webHidden/>
          </w:rPr>
          <w:tab/>
        </w:r>
        <w:r w:rsidDel="005654F8">
          <w:rPr>
            <w:noProof/>
            <w:webHidden/>
          </w:rPr>
          <w:fldChar w:fldCharType="begin"/>
        </w:r>
        <w:r w:rsidDel="005654F8">
          <w:rPr>
            <w:noProof/>
            <w:webHidden/>
          </w:rPr>
          <w:delInstrText xml:space="preserve"> PAGEREF _Toc456951983 \h </w:delInstrText>
        </w:r>
        <w:r w:rsidDel="005654F8">
          <w:rPr>
            <w:noProof/>
            <w:webHidden/>
          </w:rPr>
        </w:r>
        <w:r w:rsidDel="005654F8">
          <w:rPr>
            <w:noProof/>
            <w:webHidden/>
          </w:rPr>
          <w:fldChar w:fldCharType="separate"/>
        </w:r>
        <w:r w:rsidDel="005654F8">
          <w:rPr>
            <w:noProof/>
            <w:webHidden/>
          </w:rPr>
          <w:delText>27</w:delText>
        </w:r>
        <w:r w:rsidDel="005654F8">
          <w:rPr>
            <w:noProof/>
            <w:webHidden/>
          </w:rPr>
          <w:fldChar w:fldCharType="end"/>
        </w:r>
        <w:r w:rsidRPr="002E1626" w:rsidDel="005654F8">
          <w:rPr>
            <w:rStyle w:val="Hiperligao"/>
            <w:noProof/>
          </w:rPr>
          <w:fldChar w:fldCharType="end"/>
        </w:r>
      </w:del>
    </w:p>
    <w:p w14:paraId="2E672A5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497" w:author="Tiago Oliveira" w:date="2016-07-22T11:56:00Z"/>
          <w:rFonts w:asciiTheme="minorHAnsi" w:eastAsiaTheme="minorEastAsia" w:hAnsiTheme="minorHAnsi"/>
          <w:noProof/>
          <w:lang w:eastAsia="pt-PT"/>
        </w:rPr>
      </w:pPr>
      <w:del w:id="498" w:author="Tiago Oliveira" w:date="2016-07-22T11:56:00Z">
        <w:r w:rsidRPr="005F0492" w:rsidDel="005F0492">
          <w:rPr>
            <w:rPrChange w:id="499" w:author="Tiago Oliveira" w:date="2016-07-22T11:56:00Z">
              <w:rPr>
                <w:rStyle w:val="Hiperligao"/>
                <w:noProof/>
              </w:rPr>
            </w:rPrChange>
          </w:rPr>
          <w:delText>Figura 1 – Exemplo do ciclo de desenvolvimento de um programa/aplicação.  [1]</w:delText>
        </w:r>
        <w:r w:rsidDel="005F0492">
          <w:rPr>
            <w:noProof/>
            <w:webHidden/>
          </w:rPr>
          <w:tab/>
          <w:delText>2</w:delText>
        </w:r>
      </w:del>
    </w:p>
    <w:p w14:paraId="46D03E1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0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01" w:author="Tiago Oliveira" w:date="2016-07-22T11:56:00Z">
        <w:r w:rsidRPr="005F0492" w:rsidDel="005F0492">
          <w:rPr>
            <w:rPrChange w:id="502" w:author="Tiago Oliveira" w:date="2016-07-22T11:56:00Z">
              <w:rPr>
                <w:rStyle w:val="Hiperligao"/>
                <w:noProof/>
              </w:rPr>
            </w:rPrChange>
          </w:rPr>
          <w:delText>Figura 2 - Bancos de Registos PDS16</w:delText>
        </w:r>
        <w:r w:rsidDel="005F0492">
          <w:rPr>
            <w:noProof/>
            <w:webHidden/>
          </w:rPr>
          <w:tab/>
          <w:delText>6</w:delText>
        </w:r>
      </w:del>
    </w:p>
    <w:p w14:paraId="3DEB0D8A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0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04" w:author="Tiago Oliveira" w:date="2016-07-22T11:56:00Z">
        <w:r w:rsidRPr="005F0492" w:rsidDel="005F0492">
          <w:rPr>
            <w:rPrChange w:id="505" w:author="Tiago Oliveira" w:date="2016-07-22T11:56:00Z">
              <w:rPr>
                <w:rStyle w:val="Hiperligao"/>
                <w:noProof/>
              </w:rPr>
            </w:rPrChange>
          </w:rPr>
          <w:delText>Figura 3 – Estrutura interna do registo PSW.</w:delText>
        </w:r>
        <w:r w:rsidDel="005F0492">
          <w:rPr>
            <w:noProof/>
            <w:webHidden/>
          </w:rPr>
          <w:tab/>
          <w:delText>7</w:delText>
        </w:r>
      </w:del>
    </w:p>
    <w:p w14:paraId="7D73336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0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07" w:author="Tiago Oliveira" w:date="2016-07-22T11:56:00Z">
        <w:r w:rsidRPr="005F0492" w:rsidDel="005F0492">
          <w:rPr>
            <w:rPrChange w:id="508" w:author="Tiago Oliveira" w:date="2016-07-22T11:56:00Z">
              <w:rPr>
                <w:rStyle w:val="Hiperligao"/>
                <w:noProof/>
              </w:rPr>
            </w:rPrChange>
          </w:rPr>
          <w:delText>Figura 4 - Diagrama de classes referente á organização de Módulos</w:delText>
        </w:r>
        <w:r w:rsidDel="005F0492">
          <w:rPr>
            <w:noProof/>
            <w:webHidden/>
          </w:rPr>
          <w:tab/>
          <w:delText>18</w:delText>
        </w:r>
      </w:del>
    </w:p>
    <w:p w14:paraId="4788198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0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10" w:author="Tiago Oliveira" w:date="2016-07-22T11:56:00Z">
        <w:r w:rsidRPr="005F0492" w:rsidDel="005F0492">
          <w:rPr>
            <w:rPrChange w:id="511" w:author="Tiago Oliveira" w:date="2016-07-22T11:56:00Z">
              <w:rPr>
                <w:rStyle w:val="Hiperligao"/>
                <w:noProof/>
              </w:rPr>
            </w:rPrChange>
          </w:rPr>
          <w:delText>Figura 5 – Excerto de código de uma gramática Xtext</w:delText>
        </w:r>
        <w:r w:rsidDel="005F0492">
          <w:rPr>
            <w:noProof/>
            <w:webHidden/>
          </w:rPr>
          <w:tab/>
          <w:delText>20</w:delText>
        </w:r>
      </w:del>
    </w:p>
    <w:p w14:paraId="4B48873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1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13" w:author="Tiago Oliveira" w:date="2016-07-22T11:56:00Z">
        <w:r w:rsidRPr="005F0492" w:rsidDel="005F0492">
          <w:rPr>
            <w:rPrChange w:id="514" w:author="Tiago Oliveira" w:date="2016-07-22T11:56:00Z">
              <w:rPr>
                <w:rStyle w:val="Hiperligao"/>
                <w:noProof/>
              </w:rPr>
            </w:rPrChange>
          </w:rPr>
          <w:delText>Figura 6 - Classes geradas pela framework</w:delText>
        </w:r>
        <w:r w:rsidDel="005F0492">
          <w:rPr>
            <w:noProof/>
            <w:webHidden/>
          </w:rPr>
          <w:tab/>
          <w:delText>20</w:delText>
        </w:r>
      </w:del>
    </w:p>
    <w:p w14:paraId="387933A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15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16" w:author="Tiago Oliveira" w:date="2016-07-22T11:56:00Z">
        <w:r w:rsidRPr="005F0492" w:rsidDel="005F0492">
          <w:rPr>
            <w:rPrChange w:id="517" w:author="Tiago Oliveira" w:date="2016-07-22T11:56:00Z">
              <w:rPr>
                <w:rStyle w:val="Hiperligao"/>
                <w:noProof/>
              </w:rPr>
            </w:rPrChange>
          </w:rPr>
          <w:delText>Figura 7 - Código exemplo da definição das regras</w:delText>
        </w:r>
        <w:r w:rsidDel="005F0492">
          <w:rPr>
            <w:noProof/>
            <w:webHidden/>
          </w:rPr>
          <w:tab/>
          <w:delText>21</w:delText>
        </w:r>
      </w:del>
    </w:p>
    <w:p w14:paraId="1CBEAD1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1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19" w:author="Tiago Oliveira" w:date="2016-07-22T11:56:00Z">
        <w:r w:rsidRPr="005F0492" w:rsidDel="005F0492">
          <w:rPr>
            <w:rPrChange w:id="520" w:author="Tiago Oliveira" w:date="2016-07-22T11:56:00Z">
              <w:rPr>
                <w:rStyle w:val="Hiperligao"/>
                <w:noProof/>
              </w:rPr>
            </w:rPrChange>
          </w:rPr>
          <w:delText>Figura 8 - Código exemplo da definição regras terminais</w:delText>
        </w:r>
        <w:r w:rsidDel="005F0492">
          <w:rPr>
            <w:noProof/>
            <w:webHidden/>
          </w:rPr>
          <w:tab/>
          <w:delText>22</w:delText>
        </w:r>
      </w:del>
    </w:p>
    <w:p w14:paraId="5A02F9A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21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22" w:author="Tiago Oliveira" w:date="2016-07-22T11:56:00Z">
        <w:r w:rsidRPr="005F0492" w:rsidDel="005F0492">
          <w:rPr>
            <w:rPrChange w:id="523" w:author="Tiago Oliveira" w:date="2016-07-22T11:56:00Z">
              <w:rPr>
                <w:rStyle w:val="Hiperligao"/>
                <w:noProof/>
              </w:rPr>
            </w:rPrChange>
          </w:rPr>
          <w:delText>Figura 9 - Código da classe Pds16asmRuntimeModule</w:delText>
        </w:r>
        <w:r w:rsidDel="005F0492">
          <w:rPr>
            <w:noProof/>
            <w:webHidden/>
          </w:rPr>
          <w:tab/>
          <w:delText>23</w:delText>
        </w:r>
      </w:del>
    </w:p>
    <w:p w14:paraId="3F30ABF9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24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25" w:author="Tiago Oliveira" w:date="2016-07-22T11:56:00Z">
        <w:r w:rsidRPr="005F0492" w:rsidDel="005F0492">
          <w:rPr>
            <w:rPrChange w:id="526" w:author="Tiago Oliveira" w:date="2016-07-22T11:56:00Z">
              <w:rPr>
                <w:rStyle w:val="Hiperligao"/>
                <w:noProof/>
              </w:rPr>
            </w:rPrChange>
          </w:rPr>
          <w:delText>Figura 10 - Excerto da classe PDS16asmValueConcerter</w:delText>
        </w:r>
        <w:r w:rsidDel="005F0492">
          <w:rPr>
            <w:noProof/>
            <w:webHidden/>
          </w:rPr>
          <w:tab/>
          <w:delText>23</w:delText>
        </w:r>
      </w:del>
    </w:p>
    <w:p w14:paraId="494258A8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27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28" w:author="Tiago Oliveira" w:date="2016-07-22T11:56:00Z">
        <w:r w:rsidRPr="005F0492" w:rsidDel="005F0492">
          <w:rPr>
            <w:rPrChange w:id="529" w:author="Tiago Oliveira" w:date="2016-07-22T11:56:00Z">
              <w:rPr>
                <w:rStyle w:val="Hiperligao"/>
                <w:noProof/>
              </w:rPr>
            </w:rPrChange>
          </w:rPr>
          <w:delText>Figura 11 - Interface IValueConverter</w:delText>
        </w:r>
        <w:r w:rsidDel="005F0492">
          <w:rPr>
            <w:noProof/>
            <w:webHidden/>
          </w:rPr>
          <w:tab/>
          <w:delText>23</w:delText>
        </w:r>
      </w:del>
    </w:p>
    <w:p w14:paraId="114FFFC6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30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31" w:author="Tiago Oliveira" w:date="2016-07-22T11:56:00Z">
        <w:r w:rsidRPr="005F0492" w:rsidDel="005F0492">
          <w:rPr>
            <w:rPrChange w:id="532" w:author="Tiago Oliveira" w:date="2016-07-22T11:56:00Z">
              <w:rPr>
                <w:rStyle w:val="Hiperligao"/>
                <w:noProof/>
              </w:rPr>
            </w:rPrChange>
          </w:rPr>
          <w:delText>Figura 12 - Exemplo de um validador</w:delText>
        </w:r>
        <w:r w:rsidDel="005F0492">
          <w:rPr>
            <w:noProof/>
            <w:webHidden/>
          </w:rPr>
          <w:tab/>
          <w:delText>24</w:delText>
        </w:r>
      </w:del>
    </w:p>
    <w:p w14:paraId="45140122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33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34" w:author="Tiago Oliveira" w:date="2016-07-22T11:56:00Z">
        <w:r w:rsidRPr="005F0492" w:rsidDel="005F0492">
          <w:rPr>
            <w:rPrChange w:id="535" w:author="Tiago Oliveira" w:date="2016-07-22T11:56:00Z">
              <w:rPr>
                <w:rStyle w:val="Hiperligao"/>
                <w:noProof/>
              </w:rPr>
            </w:rPrChange>
          </w:rPr>
          <w:delText>Figura 13- Excerto de código de Pds16HighlightingConfiguration</w:delText>
        </w:r>
        <w:r w:rsidDel="005F0492">
          <w:rPr>
            <w:noProof/>
            <w:webHidden/>
          </w:rPr>
          <w:tab/>
          <w:delText>25</w:delText>
        </w:r>
      </w:del>
    </w:p>
    <w:p w14:paraId="2B7C43A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36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37" w:author="Tiago Oliveira" w:date="2016-07-22T11:56:00Z">
        <w:r w:rsidRPr="005F0492" w:rsidDel="005F0492">
          <w:rPr>
            <w:rPrChange w:id="538" w:author="Tiago Oliveira" w:date="2016-07-22T11:56:00Z">
              <w:rPr>
                <w:rStyle w:val="Hiperligao"/>
                <w:noProof/>
              </w:rPr>
            </w:rPrChange>
          </w:rPr>
          <w:delText>Figura 14 - Excerto de código de Pds16TokenAtributeIdMapper</w:delText>
        </w:r>
        <w:r w:rsidDel="005F0492">
          <w:rPr>
            <w:noProof/>
            <w:webHidden/>
          </w:rPr>
          <w:tab/>
          <w:delText>26</w:delText>
        </w:r>
      </w:del>
    </w:p>
    <w:p w14:paraId="593C3063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39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40" w:author="Tiago Oliveira" w:date="2016-07-22T11:56:00Z">
        <w:r w:rsidRPr="005F0492" w:rsidDel="005F0492">
          <w:rPr>
            <w:rPrChange w:id="541" w:author="Tiago Oliveira" w:date="2016-07-22T11:56:00Z">
              <w:rPr>
                <w:rStyle w:val="Hiperligao"/>
                <w:noProof/>
              </w:rPr>
            </w:rPrChange>
          </w:rPr>
          <w:delText>Figura 15 - Código da classe AbstractPds16asmUiModule</w:delText>
        </w:r>
        <w:r w:rsidDel="005F0492">
          <w:rPr>
            <w:noProof/>
            <w:webHidden/>
          </w:rPr>
          <w:tab/>
          <w:delText>26</w:delText>
        </w:r>
      </w:del>
    </w:p>
    <w:p w14:paraId="7519342E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42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43" w:author="Tiago Oliveira" w:date="2016-07-22T11:56:00Z">
        <w:r w:rsidRPr="005F0492" w:rsidDel="005F0492">
          <w:rPr>
            <w:rPrChange w:id="544" w:author="Tiago Oliveira" w:date="2016-07-22T11:56:00Z">
              <w:rPr>
                <w:rStyle w:val="Hiperligao"/>
                <w:noProof/>
              </w:rPr>
            </w:rPrChange>
          </w:rPr>
          <w:delText>Figura 16 - Excerto de código de Pds16asmOutlineTreeProvider</w:delText>
        </w:r>
        <w:r w:rsidDel="005F0492">
          <w:rPr>
            <w:noProof/>
            <w:webHidden/>
          </w:rPr>
          <w:tab/>
          <w:delText>27</w:delText>
        </w:r>
      </w:del>
    </w:p>
    <w:p w14:paraId="62F3D054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45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46" w:author="Tiago Oliveira" w:date="2016-07-22T11:56:00Z">
        <w:r w:rsidRPr="005F0492" w:rsidDel="005F0492">
          <w:rPr>
            <w:rPrChange w:id="547" w:author="Tiago Oliveira" w:date="2016-07-22T11:56:00Z">
              <w:rPr>
                <w:rStyle w:val="Hiperligao"/>
                <w:noProof/>
              </w:rPr>
            </w:rPrChange>
          </w:rPr>
          <w:delText>Figura 17 - Excerto de código de Pds16asmLabelProvider</w:delText>
        </w:r>
        <w:r w:rsidDel="005F0492">
          <w:rPr>
            <w:noProof/>
            <w:webHidden/>
          </w:rPr>
          <w:tab/>
          <w:delText>28</w:delText>
        </w:r>
      </w:del>
    </w:p>
    <w:p w14:paraId="3E8C1E07" w14:textId="77777777" w:rsidR="00E32CBD" w:rsidDel="005F0492" w:rsidRDefault="00E32CBD">
      <w:pPr>
        <w:pStyle w:val="ndicedeilustraes"/>
        <w:tabs>
          <w:tab w:val="right" w:leader="dot" w:pos="8494"/>
        </w:tabs>
        <w:rPr>
          <w:del w:id="548" w:author="Tiago Oliveira" w:date="2016-07-22T11:56:00Z"/>
          <w:rFonts w:asciiTheme="minorHAnsi" w:eastAsiaTheme="minorEastAsia" w:hAnsiTheme="minorHAnsi"/>
          <w:noProof/>
          <w:lang w:eastAsia="pt-PT"/>
        </w:rPr>
      </w:pPr>
      <w:del w:id="549" w:author="Tiago Oliveira" w:date="2016-07-22T11:56:00Z">
        <w:r w:rsidRPr="005F0492" w:rsidDel="005F0492">
          <w:rPr>
            <w:rPrChange w:id="550" w:author="Tiago Oliveira" w:date="2016-07-22T11:56:00Z">
              <w:rPr>
                <w:rStyle w:val="Hiperligao"/>
                <w:noProof/>
              </w:rPr>
            </w:rPrChange>
          </w:rPr>
          <w:delText>Figura 18 - Excerto de código da classe Pds16asmGenerator</w:delText>
        </w:r>
        <w:r w:rsidDel="005F0492">
          <w:rPr>
            <w:noProof/>
            <w:webHidden/>
          </w:rPr>
          <w:tab/>
          <w:delText>29</w:delText>
        </w:r>
      </w:del>
    </w:p>
    <w:p w14:paraId="107CC95B" w14:textId="5DF4433F" w:rsidR="005654F8" w:rsidDel="005654F8" w:rsidRDefault="00730F1A">
      <w:pPr>
        <w:rPr>
          <w:del w:id="551" w:author="Tiago Oliveira" w:date="2016-07-22T12:13:00Z"/>
          <w:noProof/>
        </w:rPr>
        <w:pPrChange w:id="552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53" w:author="Tiago Oliveira" w:date="2016-07-22T12:11:00Z">
        <w:r w:rsidDel="005654F8">
          <w:fldChar w:fldCharType="end"/>
        </w:r>
      </w:del>
      <w:del w:id="554" w:author="Tiago Oliveira" w:date="2016-07-22T12:14:00Z">
        <w:r w:rsidR="005654F8" w:rsidDel="005654F8">
          <w:fldChar w:fldCharType="begin"/>
        </w:r>
        <w:r w:rsidR="005654F8" w:rsidDel="005654F8">
          <w:delInstrText xml:space="preserve"> TOC \h \z \t "Legenda" \c </w:delInstrText>
        </w:r>
        <w:r w:rsidR="005654F8" w:rsidDel="005654F8">
          <w:fldChar w:fldCharType="separate"/>
        </w:r>
        <w:r w:rsidR="005654F8" w:rsidDel="005654F8">
          <w:rPr>
            <w:b/>
            <w:bCs/>
            <w:noProof/>
          </w:rPr>
          <w:delText>Não foi encontrada nenhuma entrada do índice de ilustrações.</w:delText>
        </w:r>
      </w:del>
    </w:p>
    <w:p w14:paraId="56F0B73E" w14:textId="77777777" w:rsidR="005654F8" w:rsidDel="005654F8" w:rsidRDefault="005654F8">
      <w:pPr>
        <w:rPr>
          <w:del w:id="555" w:author="Tiago Oliveira" w:date="2016-07-22T12:13:00Z"/>
          <w:rFonts w:asciiTheme="minorHAnsi" w:eastAsiaTheme="minorEastAsia" w:hAnsiTheme="minorHAnsi"/>
          <w:noProof/>
          <w:lang w:eastAsia="pt-PT"/>
        </w:rPr>
        <w:pPrChange w:id="556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57" w:author="Tiago Oliveira" w:date="2016-07-22T12:13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36259CA4" w14:textId="77777777" w:rsidR="005654F8" w:rsidDel="005654F8" w:rsidRDefault="005654F8">
      <w:pPr>
        <w:rPr>
          <w:del w:id="558" w:author="Tiago Oliveira" w:date="2016-07-22T12:12:00Z"/>
          <w:noProof/>
        </w:rPr>
        <w:pPrChange w:id="559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469C43" w14:textId="77777777" w:rsidR="005654F8" w:rsidDel="005654F8" w:rsidRDefault="005654F8">
      <w:pPr>
        <w:rPr>
          <w:del w:id="560" w:author="Tiago Oliveira" w:date="2016-07-22T12:12:00Z"/>
          <w:rFonts w:asciiTheme="minorHAnsi" w:eastAsiaTheme="minorEastAsia" w:hAnsiTheme="minorHAnsi"/>
          <w:noProof/>
          <w:lang w:eastAsia="pt-PT"/>
        </w:rPr>
        <w:pPrChange w:id="561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62" w:author="Tiago Oliveira" w:date="2016-07-22T12:12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4AE5A7C8" w14:textId="77777777" w:rsidR="005654F8" w:rsidDel="005654F8" w:rsidRDefault="005654F8">
      <w:pPr>
        <w:rPr>
          <w:del w:id="563" w:author="Tiago Oliveira" w:date="2016-07-22T12:12:00Z"/>
          <w:rFonts w:asciiTheme="minorHAnsi" w:eastAsiaTheme="minorEastAsia" w:hAnsiTheme="minorHAnsi"/>
          <w:noProof/>
          <w:lang w:eastAsia="pt-PT"/>
        </w:rPr>
        <w:pPrChange w:id="564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65" w:author="Tiago Oliveira" w:date="2016-07-22T12:12:00Z">
        <w:r w:rsidRPr="00897EA8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2281592B" w14:textId="77777777" w:rsidR="005654F8" w:rsidDel="005654F8" w:rsidRDefault="005654F8">
      <w:pPr>
        <w:rPr>
          <w:del w:id="566" w:author="Tiago Oliveira" w:date="2016-07-22T12:11:00Z"/>
          <w:noProof/>
        </w:rPr>
        <w:pPrChange w:id="567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</w:p>
    <w:p w14:paraId="573632F5" w14:textId="77777777" w:rsidR="005654F8" w:rsidDel="005654F8" w:rsidRDefault="005654F8">
      <w:pPr>
        <w:rPr>
          <w:del w:id="568" w:author="Tiago Oliveira" w:date="2016-07-22T12:11:00Z"/>
          <w:rFonts w:asciiTheme="minorHAnsi" w:eastAsiaTheme="minorEastAsia" w:hAnsiTheme="minorHAnsi"/>
          <w:noProof/>
          <w:lang w:eastAsia="pt-PT"/>
        </w:rPr>
        <w:pPrChange w:id="569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70" w:author="Tiago Oliveira" w:date="2016-07-22T12:11:00Z">
        <w:r w:rsidRPr="00897EA8" w:rsidDel="005654F8">
          <w:rPr>
            <w:rStyle w:val="Hiperligao"/>
            <w:noProof/>
          </w:rPr>
          <w:delText>Tabela 2 - Palavras-chave da sintaxe PDS16.</w:delText>
        </w:r>
        <w:r w:rsidDel="005654F8">
          <w:rPr>
            <w:noProof/>
            <w:webHidden/>
          </w:rPr>
          <w:tab/>
          <w:delText>9</w:delText>
        </w:r>
      </w:del>
    </w:p>
    <w:p w14:paraId="554DD79D" w14:textId="77777777" w:rsidR="005654F8" w:rsidDel="005654F8" w:rsidRDefault="005654F8">
      <w:pPr>
        <w:rPr>
          <w:del w:id="571" w:author="Tiago Oliveira" w:date="2016-07-22T12:11:00Z"/>
          <w:rFonts w:asciiTheme="minorHAnsi" w:eastAsiaTheme="minorEastAsia" w:hAnsiTheme="minorHAnsi"/>
          <w:noProof/>
          <w:lang w:eastAsia="pt-PT"/>
        </w:rPr>
        <w:pPrChange w:id="572" w:author="Tiago Oliveira" w:date="2016-07-22T12:14:00Z">
          <w:pPr>
            <w:pStyle w:val="ndicedeilustraes"/>
            <w:tabs>
              <w:tab w:val="right" w:leader="dot" w:pos="8494"/>
            </w:tabs>
          </w:pPr>
        </w:pPrChange>
      </w:pPr>
      <w:del w:id="573" w:author="Tiago Oliveira" w:date="2016-07-22T12:11:00Z">
        <w:r w:rsidRPr="00897EA8" w:rsidDel="005654F8">
          <w:rPr>
            <w:rStyle w:val="Hiperligao"/>
            <w:noProof/>
          </w:rPr>
          <w:delText>Figura 9 - Código da classe Pds16asmRuntimeModule</w:delText>
        </w:r>
        <w:r w:rsidDel="005654F8">
          <w:rPr>
            <w:noProof/>
            <w:webHidden/>
          </w:rPr>
          <w:tab/>
          <w:delText>21</w:delText>
        </w:r>
      </w:del>
    </w:p>
    <w:p w14:paraId="0AA42BEF" w14:textId="77777777" w:rsidR="005654F8" w:rsidDel="005654F8" w:rsidRDefault="005654F8" w:rsidP="00897EA8">
      <w:pPr>
        <w:rPr>
          <w:del w:id="574" w:author="Tiago Oliveira" w:date="2016-07-22T12:11:00Z"/>
          <w:noProof/>
        </w:rPr>
      </w:pPr>
    </w:p>
    <w:p w14:paraId="23BF4921" w14:textId="203841F9" w:rsidR="008130EB" w:rsidDel="008130EB" w:rsidRDefault="005654F8">
      <w:pPr>
        <w:rPr>
          <w:del w:id="575" w:author="Tiago Oliveira" w:date="2016-07-22T12:24:00Z"/>
          <w:noProof/>
        </w:rPr>
        <w:pPrChange w:id="57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77" w:author="Tiago Oliveira" w:date="2016-07-22T12:14:00Z">
        <w:r w:rsidDel="005654F8">
          <w:fldChar w:fldCharType="end"/>
        </w:r>
      </w:del>
      <w:del w:id="578" w:author="Tiago Oliveira" w:date="2016-07-22T12:24:00Z">
        <w:r w:rsidDel="008130EB">
          <w:fldChar w:fldCharType="begin"/>
        </w:r>
        <w:r w:rsidDel="008130EB">
          <w:delInstrText xml:space="preserve"> TOC \h \z \t "PLegenda" \c </w:delInstrText>
        </w:r>
        <w:r w:rsidDel="008130EB">
          <w:fldChar w:fldCharType="separate"/>
        </w:r>
      </w:del>
    </w:p>
    <w:p w14:paraId="7E10602F" w14:textId="77777777" w:rsidR="005654F8" w:rsidDel="008130EB" w:rsidRDefault="005654F8">
      <w:pPr>
        <w:rPr>
          <w:del w:id="579" w:author="Tiago Oliveira" w:date="2016-07-22T12:24:00Z"/>
          <w:rFonts w:asciiTheme="minorHAnsi" w:eastAsiaTheme="minorEastAsia" w:hAnsiTheme="minorHAnsi"/>
          <w:noProof/>
          <w:lang w:eastAsia="pt-PT"/>
        </w:rPr>
        <w:pPrChange w:id="58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81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48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 – Exemplo do ciclo de desenvolvimento de um programa/aplicação [1].</w:delText>
        </w:r>
        <w:r w:rsidDel="008130EB">
          <w:rPr>
            <w:noProof/>
            <w:webHidden/>
          </w:rPr>
          <w:tab/>
          <w:delText>2</w:delText>
        </w:r>
      </w:del>
    </w:p>
    <w:p w14:paraId="5546E535" w14:textId="77777777" w:rsidR="005654F8" w:rsidDel="008130EB" w:rsidRDefault="005654F8">
      <w:pPr>
        <w:rPr>
          <w:del w:id="582" w:author="Tiago Oliveira" w:date="2016-07-22T12:24:00Z"/>
          <w:rFonts w:asciiTheme="minorHAnsi" w:eastAsiaTheme="minorEastAsia" w:hAnsiTheme="minorHAnsi"/>
          <w:noProof/>
          <w:lang w:eastAsia="pt-PT"/>
        </w:rPr>
        <w:pPrChange w:id="58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84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5D440DED" wp14:editId="3425BC64">
              <wp:extent cx="3113405" cy="1866900"/>
              <wp:effectExtent l="0" t="0" r="0" b="0"/>
              <wp:docPr id="1049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6</w:delText>
        </w:r>
      </w:del>
    </w:p>
    <w:p w14:paraId="1BD3FF18" w14:textId="77777777" w:rsidR="005654F8" w:rsidDel="008130EB" w:rsidRDefault="005654F8">
      <w:pPr>
        <w:rPr>
          <w:del w:id="585" w:author="Tiago Oliveira" w:date="2016-07-22T12:24:00Z"/>
          <w:rFonts w:asciiTheme="minorHAnsi" w:eastAsiaTheme="minorEastAsia" w:hAnsiTheme="minorHAnsi"/>
          <w:noProof/>
          <w:lang w:eastAsia="pt-PT"/>
        </w:rPr>
        <w:pPrChange w:id="58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87" w:author="Tiago Oliveira" w:date="2016-07-22T12:24:00Z">
        <w:r w:rsidRPr="00897EA8" w:rsidDel="008130EB">
          <w:rPr>
            <w:rStyle w:val="Hiperligao"/>
            <w:noProof/>
          </w:rPr>
          <w:delText>Figura 2 - Bancos de Registos PDS16</w:delText>
        </w:r>
        <w:r w:rsidDel="008130EB">
          <w:rPr>
            <w:noProof/>
            <w:webHidden/>
          </w:rPr>
          <w:tab/>
          <w:delText>6</w:delText>
        </w:r>
      </w:del>
    </w:p>
    <w:p w14:paraId="2EEDF138" w14:textId="77777777" w:rsidR="005654F8" w:rsidDel="008130EB" w:rsidRDefault="005654F8">
      <w:pPr>
        <w:rPr>
          <w:del w:id="588" w:author="Tiago Oliveira" w:date="2016-07-22T12:24:00Z"/>
          <w:rFonts w:asciiTheme="minorHAnsi" w:eastAsiaTheme="minorEastAsia" w:hAnsiTheme="minorHAnsi"/>
          <w:noProof/>
          <w:lang w:eastAsia="pt-PT"/>
        </w:rPr>
        <w:pPrChange w:id="58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90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965F26D" wp14:editId="26B917C1">
              <wp:extent cx="4276725" cy="1045747"/>
              <wp:effectExtent l="0" t="0" r="0" b="0"/>
              <wp:docPr id="1050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6725" cy="1045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7</w:delText>
        </w:r>
      </w:del>
    </w:p>
    <w:p w14:paraId="794BBF57" w14:textId="77777777" w:rsidR="005654F8" w:rsidDel="008130EB" w:rsidRDefault="005654F8">
      <w:pPr>
        <w:rPr>
          <w:del w:id="591" w:author="Tiago Oliveira" w:date="2016-07-22T12:24:00Z"/>
          <w:rFonts w:asciiTheme="minorHAnsi" w:eastAsiaTheme="minorEastAsia" w:hAnsiTheme="minorHAnsi"/>
          <w:noProof/>
          <w:lang w:eastAsia="pt-PT"/>
        </w:rPr>
        <w:pPrChange w:id="59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93" w:author="Tiago Oliveira" w:date="2016-07-22T12:24:00Z">
        <w:r w:rsidRPr="00897EA8" w:rsidDel="008130EB">
          <w:rPr>
            <w:rStyle w:val="Hiperligao"/>
            <w:noProof/>
          </w:rPr>
          <w:delText>Figura 3 – Estrutura interna do registo PSW.</w:delText>
        </w:r>
        <w:r w:rsidDel="008130EB">
          <w:rPr>
            <w:noProof/>
            <w:webHidden/>
          </w:rPr>
          <w:tab/>
          <w:delText>7</w:delText>
        </w:r>
      </w:del>
    </w:p>
    <w:p w14:paraId="69F8702D" w14:textId="77777777" w:rsidR="005654F8" w:rsidDel="008130EB" w:rsidRDefault="005654F8">
      <w:pPr>
        <w:rPr>
          <w:del w:id="594" w:author="Tiago Oliveira" w:date="2016-07-22T12:24:00Z"/>
          <w:rFonts w:asciiTheme="minorHAnsi" w:eastAsiaTheme="minorEastAsia" w:hAnsiTheme="minorHAnsi"/>
          <w:noProof/>
          <w:lang w:eastAsia="pt-PT"/>
        </w:rPr>
        <w:pPrChange w:id="59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96" w:author="Tiago Oliveira" w:date="2016-07-22T12:24:00Z">
        <w:r w:rsidRPr="00897EA8" w:rsidDel="008130EB">
          <w:rPr>
            <w:rStyle w:val="Hiperligao"/>
            <w:noProof/>
          </w:rPr>
          <w:delText>Tabela 1 - Sintaxe das instruções assembly PDS16.</w:delText>
        </w:r>
        <w:r w:rsidDel="008130EB">
          <w:rPr>
            <w:noProof/>
            <w:webHidden/>
          </w:rPr>
          <w:tab/>
          <w:delText>9</w:delText>
        </w:r>
      </w:del>
    </w:p>
    <w:p w14:paraId="7AF46D0C" w14:textId="77777777" w:rsidR="005654F8" w:rsidDel="008130EB" w:rsidRDefault="005654F8">
      <w:pPr>
        <w:rPr>
          <w:del w:id="597" w:author="Tiago Oliveira" w:date="2016-07-22T12:24:00Z"/>
          <w:rFonts w:asciiTheme="minorHAnsi" w:eastAsiaTheme="minorEastAsia" w:hAnsiTheme="minorHAnsi"/>
          <w:noProof/>
          <w:lang w:eastAsia="pt-PT"/>
        </w:rPr>
        <w:pPrChange w:id="59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599" w:author="Tiago Oliveira" w:date="2016-07-22T12:24:00Z">
        <w:r w:rsidRPr="00897EA8" w:rsidDel="008130EB">
          <w:rPr>
            <w:rStyle w:val="Hiperligao"/>
            <w:noProof/>
          </w:rPr>
          <w:delText>Tabela 2 - Palavras-chave da sintaxe PDS16.</w:delText>
        </w:r>
        <w:r w:rsidDel="008130EB">
          <w:rPr>
            <w:noProof/>
            <w:webHidden/>
          </w:rPr>
          <w:tab/>
          <w:delText>9</w:delText>
        </w:r>
      </w:del>
    </w:p>
    <w:p w14:paraId="0E086B7C" w14:textId="77777777" w:rsidR="005654F8" w:rsidDel="008130EB" w:rsidRDefault="005654F8">
      <w:pPr>
        <w:rPr>
          <w:del w:id="600" w:author="Tiago Oliveira" w:date="2016-07-22T12:24:00Z"/>
          <w:rFonts w:asciiTheme="minorHAnsi" w:eastAsiaTheme="minorEastAsia" w:hAnsiTheme="minorHAnsi"/>
          <w:noProof/>
          <w:lang w:eastAsia="pt-PT"/>
        </w:rPr>
        <w:pPrChange w:id="60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02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1" name="Imagem 10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16</w:delText>
        </w:r>
      </w:del>
    </w:p>
    <w:p w14:paraId="74102CEA" w14:textId="77777777" w:rsidR="005654F8" w:rsidDel="008130EB" w:rsidRDefault="005654F8">
      <w:pPr>
        <w:rPr>
          <w:del w:id="603" w:author="Tiago Oliveira" w:date="2016-07-22T12:24:00Z"/>
          <w:rFonts w:asciiTheme="minorHAnsi" w:eastAsiaTheme="minorEastAsia" w:hAnsiTheme="minorHAnsi"/>
          <w:noProof/>
          <w:lang w:eastAsia="pt-PT"/>
        </w:rPr>
        <w:pPrChange w:id="60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05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86CB0D" wp14:editId="25D10F45">
              <wp:extent cx="5400040" cy="2006866"/>
              <wp:effectExtent l="0" t="0" r="0" b="0"/>
              <wp:docPr id="1052" name="Imagem 10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068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17</w:delText>
        </w:r>
      </w:del>
    </w:p>
    <w:p w14:paraId="2B98080B" w14:textId="77777777" w:rsidR="005654F8" w:rsidDel="008130EB" w:rsidRDefault="005654F8">
      <w:pPr>
        <w:rPr>
          <w:del w:id="606" w:author="Tiago Oliveira" w:date="2016-07-22T12:24:00Z"/>
          <w:rFonts w:asciiTheme="minorHAnsi" w:eastAsiaTheme="minorEastAsia" w:hAnsiTheme="minorHAnsi"/>
          <w:noProof/>
          <w:lang w:eastAsia="pt-PT"/>
        </w:rPr>
        <w:pPrChange w:id="60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08" w:author="Tiago Oliveira" w:date="2016-07-22T12:24:00Z">
        <w:r w:rsidRPr="00897EA8" w:rsidDel="008130EB">
          <w:rPr>
            <w:rStyle w:val="Hiperligao"/>
            <w:noProof/>
          </w:rPr>
          <w:delText>Figura 4 - Diagrama de classes referente á organização de Módulos</w:delText>
        </w:r>
        <w:r w:rsidDel="008130EB">
          <w:rPr>
            <w:noProof/>
            <w:webHidden/>
          </w:rPr>
          <w:tab/>
          <w:delText>17</w:delText>
        </w:r>
      </w:del>
    </w:p>
    <w:p w14:paraId="02794B5E" w14:textId="77777777" w:rsidR="005654F8" w:rsidDel="008130EB" w:rsidRDefault="005654F8">
      <w:pPr>
        <w:rPr>
          <w:del w:id="609" w:author="Tiago Oliveira" w:date="2016-07-22T12:24:00Z"/>
          <w:rFonts w:asciiTheme="minorHAnsi" w:eastAsiaTheme="minorEastAsia" w:hAnsiTheme="minorHAnsi"/>
          <w:noProof/>
          <w:lang w:eastAsia="pt-PT"/>
        </w:rPr>
        <w:pPrChange w:id="61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11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3306CF28" wp14:editId="1D7DF242">
              <wp:extent cx="5400040" cy="915670"/>
              <wp:effectExtent l="0" t="0" r="0" b="0"/>
              <wp:docPr id="1053" name="Imagem 10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024CFF90" w14:textId="77777777" w:rsidR="005654F8" w:rsidDel="008130EB" w:rsidRDefault="005654F8">
      <w:pPr>
        <w:rPr>
          <w:del w:id="612" w:author="Tiago Oliveira" w:date="2016-07-22T12:24:00Z"/>
          <w:rFonts w:asciiTheme="minorHAnsi" w:eastAsiaTheme="minorEastAsia" w:hAnsiTheme="minorHAnsi"/>
          <w:noProof/>
          <w:lang w:eastAsia="pt-PT"/>
        </w:rPr>
        <w:pPrChange w:id="61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14" w:author="Tiago Oliveira" w:date="2016-07-22T12:24:00Z">
        <w:r w:rsidRPr="00897EA8" w:rsidDel="008130EB">
          <w:rPr>
            <w:rStyle w:val="Hiperligao"/>
            <w:noProof/>
          </w:rPr>
          <w:delText>Figura 5 – Excerto de código de uma gramática Xtext</w:delText>
        </w:r>
        <w:r w:rsidDel="008130EB">
          <w:rPr>
            <w:noProof/>
            <w:webHidden/>
          </w:rPr>
          <w:tab/>
          <w:delText>18</w:delText>
        </w:r>
      </w:del>
    </w:p>
    <w:p w14:paraId="5EF4E372" w14:textId="77777777" w:rsidR="005654F8" w:rsidDel="008130EB" w:rsidRDefault="005654F8">
      <w:pPr>
        <w:rPr>
          <w:del w:id="615" w:author="Tiago Oliveira" w:date="2016-07-22T12:24:00Z"/>
          <w:rFonts w:asciiTheme="minorHAnsi" w:eastAsiaTheme="minorEastAsia" w:hAnsiTheme="minorHAnsi"/>
          <w:noProof/>
          <w:lang w:eastAsia="pt-PT"/>
        </w:rPr>
        <w:pPrChange w:id="61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17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A33D783" wp14:editId="008BD6D2">
              <wp:extent cx="4283075" cy="2045335"/>
              <wp:effectExtent l="0" t="0" r="3175" b="0"/>
              <wp:docPr id="1054" name="Imagem 1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18</w:delText>
        </w:r>
      </w:del>
    </w:p>
    <w:p w14:paraId="73C67CB9" w14:textId="77777777" w:rsidR="005654F8" w:rsidDel="008130EB" w:rsidRDefault="005654F8">
      <w:pPr>
        <w:rPr>
          <w:del w:id="618" w:author="Tiago Oliveira" w:date="2016-07-22T12:24:00Z"/>
          <w:rFonts w:asciiTheme="minorHAnsi" w:eastAsiaTheme="minorEastAsia" w:hAnsiTheme="minorHAnsi"/>
          <w:noProof/>
          <w:lang w:eastAsia="pt-PT"/>
        </w:rPr>
        <w:pPrChange w:id="61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20" w:author="Tiago Oliveira" w:date="2016-07-22T12:24:00Z">
        <w:r w:rsidRPr="00897EA8" w:rsidDel="008130EB">
          <w:rPr>
            <w:rStyle w:val="Hiperligao"/>
            <w:noProof/>
          </w:rPr>
          <w:delText>Figura 6 - Classes geradas pela framework</w:delText>
        </w:r>
        <w:r w:rsidDel="008130EB">
          <w:rPr>
            <w:noProof/>
            <w:webHidden/>
          </w:rPr>
          <w:tab/>
          <w:delText>18</w:delText>
        </w:r>
      </w:del>
    </w:p>
    <w:p w14:paraId="20ABC87C" w14:textId="77777777" w:rsidR="005654F8" w:rsidDel="008130EB" w:rsidRDefault="005654F8">
      <w:pPr>
        <w:rPr>
          <w:del w:id="621" w:author="Tiago Oliveira" w:date="2016-07-22T12:24:00Z"/>
          <w:rFonts w:asciiTheme="minorHAnsi" w:eastAsiaTheme="minorEastAsia" w:hAnsiTheme="minorHAnsi"/>
          <w:noProof/>
          <w:lang w:eastAsia="pt-PT"/>
        </w:rPr>
        <w:pPrChange w:id="62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23" w:author="Tiago Oliveira" w:date="2016-07-22T12:24:00Z">
        <w:r w:rsidRPr="00897EA8" w:rsidDel="008130EB">
          <w:rPr>
            <w:rStyle w:val="Hiperligao"/>
            <w:noProof/>
          </w:rPr>
          <w:delText>Tabela 3 - Elementos da sintaxe gramatical Xtext</w:delText>
        </w:r>
        <w:r w:rsidDel="008130EB">
          <w:rPr>
            <w:noProof/>
            <w:webHidden/>
          </w:rPr>
          <w:tab/>
          <w:delText>19</w:delText>
        </w:r>
      </w:del>
    </w:p>
    <w:p w14:paraId="7936F983" w14:textId="77777777" w:rsidR="005654F8" w:rsidDel="008130EB" w:rsidRDefault="005654F8">
      <w:pPr>
        <w:rPr>
          <w:del w:id="624" w:author="Tiago Oliveira" w:date="2016-07-22T12:24:00Z"/>
          <w:rFonts w:asciiTheme="minorHAnsi" w:eastAsiaTheme="minorEastAsia" w:hAnsiTheme="minorHAnsi"/>
          <w:noProof/>
          <w:lang w:eastAsia="pt-PT"/>
        </w:rPr>
        <w:pPrChange w:id="62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26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55" name="Imagem 105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7 - Código exemplo da definição das regras</w:delText>
        </w:r>
        <w:r w:rsidDel="008130EB">
          <w:rPr>
            <w:noProof/>
            <w:webHidden/>
          </w:rPr>
          <w:tab/>
          <w:delText>20</w:delText>
        </w:r>
      </w:del>
    </w:p>
    <w:p w14:paraId="4D0F06D5" w14:textId="77777777" w:rsidR="005654F8" w:rsidDel="008130EB" w:rsidRDefault="005654F8">
      <w:pPr>
        <w:rPr>
          <w:del w:id="627" w:author="Tiago Oliveira" w:date="2016-07-22T12:24:00Z"/>
          <w:rFonts w:asciiTheme="minorHAnsi" w:eastAsiaTheme="minorEastAsia" w:hAnsiTheme="minorHAnsi"/>
          <w:noProof/>
          <w:lang w:eastAsia="pt-PT"/>
        </w:rPr>
        <w:pPrChange w:id="62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29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142547BC" wp14:editId="5FA85B9F">
              <wp:extent cx="5400040" cy="622935"/>
              <wp:effectExtent l="0" t="0" r="0" b="5715"/>
              <wp:docPr id="1056" name="Imagem 10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8070" t="43758" r="20184" b="46577"/>
                      <a:stretch/>
                    </pic:blipFill>
                    <pic:spPr bwMode="auto">
                      <a:xfrm>
                        <a:off x="0" y="0"/>
                        <a:ext cx="5400040" cy="6229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8 - Código exemplo da definição regras terminais</w:delText>
        </w:r>
        <w:r w:rsidDel="008130EB">
          <w:rPr>
            <w:noProof/>
            <w:webHidden/>
          </w:rPr>
          <w:tab/>
          <w:delText>20</w:delText>
        </w:r>
      </w:del>
    </w:p>
    <w:p w14:paraId="5485F71D" w14:textId="77777777" w:rsidR="005654F8" w:rsidDel="008130EB" w:rsidRDefault="005654F8">
      <w:pPr>
        <w:rPr>
          <w:del w:id="630" w:author="Tiago Oliveira" w:date="2016-07-22T12:24:00Z"/>
          <w:rFonts w:asciiTheme="minorHAnsi" w:eastAsiaTheme="minorEastAsia" w:hAnsiTheme="minorHAnsi"/>
          <w:noProof/>
          <w:lang w:eastAsia="pt-PT"/>
        </w:rPr>
        <w:pPrChange w:id="63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32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EED9AB5" wp14:editId="58CFCF12">
              <wp:extent cx="5400040" cy="982345"/>
              <wp:effectExtent l="0" t="0" r="0" b="8255"/>
              <wp:docPr id="1057" name="Imagem 1057" descr="C:\Users\Andre\Desktop\Pds16asmRuntimeModul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Pds16asmRuntimeModule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82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3265F64B" w14:textId="77777777" w:rsidR="005654F8" w:rsidDel="008130EB" w:rsidRDefault="005654F8">
      <w:pPr>
        <w:rPr>
          <w:del w:id="633" w:author="Tiago Oliveira" w:date="2016-07-22T12:24:00Z"/>
          <w:rFonts w:asciiTheme="minorHAnsi" w:eastAsiaTheme="minorEastAsia" w:hAnsiTheme="minorHAnsi"/>
          <w:noProof/>
          <w:lang w:eastAsia="pt-PT"/>
        </w:rPr>
        <w:pPrChange w:id="63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35" w:author="Tiago Oliveira" w:date="2016-07-22T12:24:00Z">
        <w:r w:rsidRPr="00897EA8" w:rsidDel="008130EB">
          <w:rPr>
            <w:rStyle w:val="Hiperligao"/>
            <w:noProof/>
          </w:rPr>
          <w:delText>Figura 9 - Código da classe Pds16asmRuntimeModule</w:delText>
        </w:r>
        <w:r w:rsidDel="008130EB">
          <w:rPr>
            <w:noProof/>
            <w:webHidden/>
          </w:rPr>
          <w:tab/>
          <w:delText>21</w:delText>
        </w:r>
      </w:del>
    </w:p>
    <w:p w14:paraId="0CA65E29" w14:textId="77777777" w:rsidR="005654F8" w:rsidDel="008130EB" w:rsidRDefault="005654F8">
      <w:pPr>
        <w:rPr>
          <w:del w:id="636" w:author="Tiago Oliveira" w:date="2016-07-22T12:24:00Z"/>
          <w:rFonts w:asciiTheme="minorHAnsi" w:eastAsiaTheme="minorEastAsia" w:hAnsiTheme="minorHAnsi"/>
          <w:noProof/>
          <w:lang w:eastAsia="pt-PT"/>
        </w:rPr>
        <w:pPrChange w:id="63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38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3FC3A86C" wp14:editId="56DED9E6">
              <wp:extent cx="5400040" cy="1125583"/>
              <wp:effectExtent l="0" t="0" r="0" b="0"/>
              <wp:docPr id="1058" name="Imagem 10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21</w:delText>
        </w:r>
      </w:del>
    </w:p>
    <w:p w14:paraId="6577063C" w14:textId="77777777" w:rsidR="005654F8" w:rsidDel="008130EB" w:rsidRDefault="005654F8">
      <w:pPr>
        <w:rPr>
          <w:del w:id="639" w:author="Tiago Oliveira" w:date="2016-07-22T12:24:00Z"/>
          <w:rFonts w:asciiTheme="minorHAnsi" w:eastAsiaTheme="minorEastAsia" w:hAnsiTheme="minorHAnsi"/>
          <w:noProof/>
          <w:lang w:eastAsia="pt-PT"/>
        </w:rPr>
        <w:pPrChange w:id="64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41" w:author="Tiago Oliveira" w:date="2016-07-22T12:24:00Z">
        <w:r w:rsidRPr="00897EA8" w:rsidDel="008130EB">
          <w:rPr>
            <w:rStyle w:val="Hiperligao"/>
            <w:noProof/>
          </w:rPr>
          <w:delText>Figura 10 - Excerto da classe PDS16asmValueConcerter</w:delText>
        </w:r>
        <w:r w:rsidDel="008130EB">
          <w:rPr>
            <w:noProof/>
            <w:webHidden/>
          </w:rPr>
          <w:tab/>
          <w:delText>21</w:delText>
        </w:r>
      </w:del>
    </w:p>
    <w:p w14:paraId="2237269B" w14:textId="77777777" w:rsidR="005654F8" w:rsidDel="008130EB" w:rsidRDefault="005654F8">
      <w:pPr>
        <w:rPr>
          <w:del w:id="642" w:author="Tiago Oliveira" w:date="2016-07-22T12:24:00Z"/>
          <w:rFonts w:asciiTheme="minorHAnsi" w:eastAsiaTheme="minorEastAsia" w:hAnsiTheme="minorHAnsi"/>
          <w:noProof/>
          <w:lang w:eastAsia="pt-PT"/>
        </w:rPr>
        <w:pPrChange w:id="64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44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55E0313A" wp14:editId="2201A855">
              <wp:extent cx="1485900" cy="944880"/>
              <wp:effectExtent l="0" t="0" r="0" b="7620"/>
              <wp:docPr id="1059" name="Imagem 10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38D0D6FC" w14:textId="77777777" w:rsidR="005654F8" w:rsidDel="008130EB" w:rsidRDefault="005654F8">
      <w:pPr>
        <w:rPr>
          <w:del w:id="645" w:author="Tiago Oliveira" w:date="2016-07-22T12:24:00Z"/>
          <w:rFonts w:asciiTheme="minorHAnsi" w:eastAsiaTheme="minorEastAsia" w:hAnsiTheme="minorHAnsi"/>
          <w:noProof/>
          <w:lang w:eastAsia="pt-PT"/>
        </w:rPr>
        <w:pPrChange w:id="64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47" w:author="Tiago Oliveira" w:date="2016-07-22T12:24:00Z">
        <w:r w:rsidRPr="00897EA8" w:rsidDel="008130EB">
          <w:rPr>
            <w:rStyle w:val="Hiperligao"/>
            <w:noProof/>
          </w:rPr>
          <w:delText xml:space="preserve">Figura 11 - Interface </w:delText>
        </w:r>
        <w:r w:rsidRPr="00897EA8" w:rsidDel="008130EB">
          <w:rPr>
            <w:rStyle w:val="Hiperligao"/>
            <w:i/>
            <w:noProof/>
          </w:rPr>
          <w:delText>IValueConverter</w:delText>
        </w:r>
        <w:r w:rsidDel="008130EB">
          <w:rPr>
            <w:noProof/>
            <w:webHidden/>
          </w:rPr>
          <w:tab/>
          <w:delText>22</w:delText>
        </w:r>
      </w:del>
    </w:p>
    <w:p w14:paraId="3ED450BF" w14:textId="77777777" w:rsidR="005654F8" w:rsidDel="008130EB" w:rsidRDefault="005654F8">
      <w:pPr>
        <w:rPr>
          <w:del w:id="648" w:author="Tiago Oliveira" w:date="2016-07-22T12:24:00Z"/>
          <w:rFonts w:asciiTheme="minorHAnsi" w:eastAsiaTheme="minorEastAsia" w:hAnsiTheme="minorHAnsi"/>
          <w:noProof/>
          <w:lang w:eastAsia="pt-PT"/>
        </w:rPr>
        <w:pPrChange w:id="64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50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A192CE9" wp14:editId="7E3BCD81">
              <wp:extent cx="5400040" cy="1290955"/>
              <wp:effectExtent l="0" t="0" r="0" b="4445"/>
              <wp:docPr id="1060" name="Imagem 10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22</w:delText>
        </w:r>
      </w:del>
    </w:p>
    <w:p w14:paraId="722A8900" w14:textId="77777777" w:rsidR="005654F8" w:rsidDel="008130EB" w:rsidRDefault="005654F8">
      <w:pPr>
        <w:rPr>
          <w:del w:id="651" w:author="Tiago Oliveira" w:date="2016-07-22T12:24:00Z"/>
          <w:rFonts w:asciiTheme="minorHAnsi" w:eastAsiaTheme="minorEastAsia" w:hAnsiTheme="minorHAnsi"/>
          <w:noProof/>
          <w:lang w:eastAsia="pt-PT"/>
        </w:rPr>
        <w:pPrChange w:id="65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53" w:author="Tiago Oliveira" w:date="2016-07-22T12:24:00Z">
        <w:r w:rsidRPr="00897EA8" w:rsidDel="008130EB">
          <w:rPr>
            <w:rStyle w:val="Hiperligao"/>
            <w:noProof/>
          </w:rPr>
          <w:delText>Figura 12 - Exemplo de um validador</w:delText>
        </w:r>
        <w:r w:rsidDel="008130EB">
          <w:rPr>
            <w:noProof/>
            <w:webHidden/>
          </w:rPr>
          <w:tab/>
          <w:delText>22</w:delText>
        </w:r>
      </w:del>
    </w:p>
    <w:p w14:paraId="64D6A821" w14:textId="77777777" w:rsidR="005654F8" w:rsidDel="008130EB" w:rsidRDefault="005654F8">
      <w:pPr>
        <w:rPr>
          <w:del w:id="654" w:author="Tiago Oliveira" w:date="2016-07-22T12:24:00Z"/>
          <w:rFonts w:asciiTheme="minorHAnsi" w:eastAsiaTheme="minorEastAsia" w:hAnsiTheme="minorHAnsi"/>
          <w:noProof/>
          <w:lang w:eastAsia="pt-PT"/>
        </w:rPr>
        <w:pPrChange w:id="655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56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7B915DAC" wp14:editId="5747BFFA">
              <wp:extent cx="5392420" cy="1939925"/>
              <wp:effectExtent l="0" t="0" r="0" b="3175"/>
              <wp:docPr id="1061" name="Imagem 1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939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13- Excerto de código de Pds16HighlightingConfiguration</w:delText>
        </w:r>
        <w:r w:rsidDel="008130EB">
          <w:rPr>
            <w:noProof/>
            <w:webHidden/>
          </w:rPr>
          <w:tab/>
          <w:delText>23</w:delText>
        </w:r>
      </w:del>
    </w:p>
    <w:p w14:paraId="19FCDFD2" w14:textId="77777777" w:rsidR="005654F8" w:rsidDel="008130EB" w:rsidRDefault="005654F8">
      <w:pPr>
        <w:rPr>
          <w:del w:id="657" w:author="Tiago Oliveira" w:date="2016-07-22T12:24:00Z"/>
          <w:rFonts w:asciiTheme="minorHAnsi" w:eastAsiaTheme="minorEastAsia" w:hAnsiTheme="minorHAnsi"/>
          <w:noProof/>
          <w:lang w:eastAsia="pt-PT"/>
        </w:rPr>
        <w:pPrChange w:id="658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59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C05DD1A" wp14:editId="769CCC3C">
              <wp:extent cx="4085590" cy="2409190"/>
              <wp:effectExtent l="0" t="0" r="0" b="0"/>
              <wp:docPr id="1062" name="Imagem 2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5590" cy="2409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24</w:delText>
        </w:r>
      </w:del>
    </w:p>
    <w:p w14:paraId="15232900" w14:textId="77777777" w:rsidR="005654F8" w:rsidDel="008130EB" w:rsidRDefault="005654F8">
      <w:pPr>
        <w:rPr>
          <w:del w:id="660" w:author="Tiago Oliveira" w:date="2016-07-22T12:24:00Z"/>
          <w:rFonts w:asciiTheme="minorHAnsi" w:eastAsiaTheme="minorEastAsia" w:hAnsiTheme="minorHAnsi"/>
          <w:noProof/>
          <w:lang w:eastAsia="pt-PT"/>
        </w:rPr>
        <w:pPrChange w:id="661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62" w:author="Tiago Oliveira" w:date="2016-07-22T12:24:00Z">
        <w:r w:rsidRPr="00897EA8" w:rsidDel="008130EB">
          <w:rPr>
            <w:rStyle w:val="Hiperligao"/>
            <w:noProof/>
          </w:rPr>
          <w:delText>Figura 14 - Excerto de código de Pds16TokenAtributeIdMapper</w:delText>
        </w:r>
        <w:r w:rsidDel="008130EB">
          <w:rPr>
            <w:noProof/>
            <w:webHidden/>
          </w:rPr>
          <w:tab/>
          <w:delText>24</w:delText>
        </w:r>
      </w:del>
    </w:p>
    <w:p w14:paraId="00E890D6" w14:textId="77777777" w:rsidR="005654F8" w:rsidDel="008130EB" w:rsidRDefault="005654F8">
      <w:pPr>
        <w:rPr>
          <w:del w:id="663" w:author="Tiago Oliveira" w:date="2016-07-22T12:24:00Z"/>
          <w:rFonts w:asciiTheme="minorHAnsi" w:eastAsiaTheme="minorEastAsia" w:hAnsiTheme="minorHAnsi"/>
          <w:noProof/>
          <w:lang w:eastAsia="pt-PT"/>
        </w:rPr>
        <w:pPrChange w:id="664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65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4424D9C" wp14:editId="785401A5">
              <wp:extent cx="5392420" cy="1125220"/>
              <wp:effectExtent l="0" t="0" r="0" b="0"/>
              <wp:docPr id="1063" name="Imagem 3" descr="2620bcb1ac91291bcb6faaa290e93f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2620bcb1ac91291bcb6faaa290e93f36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2420" cy="1125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97EA8" w:rsidDel="008130EB">
          <w:rPr>
            <w:rStyle w:val="Hiperligao"/>
            <w:noProof/>
          </w:rPr>
          <w:delText>Figura 15 - Código da classe AbstractPds16asmUiModule</w:delText>
        </w:r>
        <w:r w:rsidDel="008130EB">
          <w:rPr>
            <w:noProof/>
            <w:webHidden/>
          </w:rPr>
          <w:tab/>
          <w:delText>24</w:delText>
        </w:r>
      </w:del>
    </w:p>
    <w:p w14:paraId="75091F2E" w14:textId="77777777" w:rsidR="005654F8" w:rsidDel="008130EB" w:rsidRDefault="005654F8">
      <w:pPr>
        <w:rPr>
          <w:del w:id="666" w:author="Tiago Oliveira" w:date="2016-07-22T12:24:00Z"/>
          <w:rFonts w:asciiTheme="minorHAnsi" w:eastAsiaTheme="minorEastAsia" w:hAnsiTheme="minorHAnsi"/>
          <w:noProof/>
          <w:lang w:eastAsia="pt-PT"/>
        </w:rPr>
        <w:pPrChange w:id="667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68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64" name="Imagem 1064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25</w:delText>
        </w:r>
      </w:del>
    </w:p>
    <w:p w14:paraId="79FE25D0" w14:textId="77777777" w:rsidR="005654F8" w:rsidDel="008130EB" w:rsidRDefault="005654F8">
      <w:pPr>
        <w:rPr>
          <w:del w:id="669" w:author="Tiago Oliveira" w:date="2016-07-22T12:24:00Z"/>
          <w:rFonts w:asciiTheme="minorHAnsi" w:eastAsiaTheme="minorEastAsia" w:hAnsiTheme="minorHAnsi"/>
          <w:noProof/>
          <w:lang w:eastAsia="pt-PT"/>
        </w:rPr>
        <w:pPrChange w:id="670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71" w:author="Tiago Oliveira" w:date="2016-07-22T12:24:00Z">
        <w:r w:rsidRPr="00897EA8" w:rsidDel="008130EB">
          <w:rPr>
            <w:rStyle w:val="Hiperligao"/>
            <w:noProof/>
          </w:rPr>
          <w:delText>Figura 16 - Excerto de código de Pds16asmOutlineTreeProvider</w:delText>
        </w:r>
        <w:r w:rsidDel="008130EB">
          <w:rPr>
            <w:noProof/>
            <w:webHidden/>
          </w:rPr>
          <w:tab/>
          <w:delText>25</w:delText>
        </w:r>
      </w:del>
    </w:p>
    <w:p w14:paraId="25FD9CEB" w14:textId="77777777" w:rsidR="005654F8" w:rsidDel="008130EB" w:rsidRDefault="005654F8">
      <w:pPr>
        <w:rPr>
          <w:del w:id="672" w:author="Tiago Oliveira" w:date="2016-07-22T12:24:00Z"/>
          <w:rFonts w:asciiTheme="minorHAnsi" w:eastAsiaTheme="minorEastAsia" w:hAnsiTheme="minorHAnsi"/>
          <w:noProof/>
          <w:lang w:eastAsia="pt-PT"/>
        </w:rPr>
        <w:pPrChange w:id="673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74" w:author="Tiago Oliveira" w:date="2016-07-22T12:24:00Z">
        <w:r w:rsidRPr="00897EA8" w:rsidDel="008130EB">
          <w:rPr>
            <w:rStyle w:val="Hiperligao"/>
            <w:noProof/>
          </w:rPr>
          <w:delText>Figura 17 - Excerto de código de Pds16asmLabelProvider</w:delText>
        </w:r>
        <w:r w:rsidDel="008130EB">
          <w:rPr>
            <w:noProof/>
            <w:webHidden/>
          </w:rPr>
          <w:tab/>
          <w:delText>26</w:delText>
        </w:r>
      </w:del>
    </w:p>
    <w:p w14:paraId="0D799CB2" w14:textId="77777777" w:rsidR="005654F8" w:rsidDel="008130EB" w:rsidRDefault="005654F8">
      <w:pPr>
        <w:rPr>
          <w:del w:id="675" w:author="Tiago Oliveira" w:date="2016-07-22T12:24:00Z"/>
          <w:rFonts w:asciiTheme="minorHAnsi" w:eastAsiaTheme="minorEastAsia" w:hAnsiTheme="minorHAnsi"/>
          <w:noProof/>
          <w:lang w:eastAsia="pt-PT"/>
        </w:rPr>
        <w:pPrChange w:id="676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77" w:author="Tiago Oliveira" w:date="2016-07-22T12:24:00Z">
        <w:r w:rsidRPr="00897EA8" w:rsidDel="008130EB">
          <w:rPr>
            <w:rStyle w:val="Hiperligao"/>
            <w:noProof/>
            <w:lang w:eastAsia="pt-PT"/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5" name="Imagem 1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0D7D0A6B" w14:textId="77777777" w:rsidR="005654F8" w:rsidDel="008130EB" w:rsidRDefault="005654F8">
      <w:pPr>
        <w:rPr>
          <w:del w:id="678" w:author="Tiago Oliveira" w:date="2016-07-22T12:24:00Z"/>
          <w:rFonts w:asciiTheme="minorHAnsi" w:eastAsiaTheme="minorEastAsia" w:hAnsiTheme="minorHAnsi"/>
          <w:noProof/>
          <w:lang w:eastAsia="pt-PT"/>
        </w:rPr>
        <w:pPrChange w:id="679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80" w:author="Tiago Oliveira" w:date="2016-07-22T12:24:00Z">
        <w:r w:rsidRPr="00897EA8" w:rsidDel="008130EB">
          <w:rPr>
            <w:rStyle w:val="Hiperligao"/>
            <w:noProof/>
          </w:rPr>
          <w:delText>Figura 18 - Excerto de código da classe Pds16asmGenerator</w:delText>
        </w:r>
        <w:r w:rsidDel="008130EB">
          <w:rPr>
            <w:noProof/>
            <w:webHidden/>
          </w:rPr>
          <w:tab/>
          <w:delText>27</w:delText>
        </w:r>
      </w:del>
    </w:p>
    <w:p w14:paraId="110575BA" w14:textId="77777777" w:rsidR="005654F8" w:rsidDel="008130EB" w:rsidRDefault="005654F8">
      <w:pPr>
        <w:rPr>
          <w:del w:id="681" w:author="Tiago Oliveira" w:date="2016-07-22T12:24:00Z"/>
          <w:rFonts w:asciiTheme="minorHAnsi" w:eastAsiaTheme="minorEastAsia" w:hAnsiTheme="minorHAnsi"/>
          <w:noProof/>
          <w:lang w:eastAsia="pt-PT"/>
        </w:rPr>
        <w:pPrChange w:id="682" w:author="Tiago Oliveira" w:date="2016-07-22T12:24:00Z">
          <w:pPr>
            <w:pStyle w:val="ndicedeilustraes"/>
            <w:tabs>
              <w:tab w:val="right" w:leader="dot" w:pos="8494"/>
            </w:tabs>
          </w:pPr>
        </w:pPrChange>
      </w:pPr>
      <w:del w:id="683" w:author="Tiago Oliveira" w:date="2016-07-22T12:24:00Z">
        <w:r w:rsidRPr="00897EA8" w:rsidDel="008130EB">
          <w:rPr>
            <w:rStyle w:val="Hiperligao"/>
            <w:noProof/>
          </w:rPr>
          <w:delText xml:space="preserve">Na nossa implementação do método </w:delText>
        </w:r>
        <w:r w:rsidRPr="00897EA8" w:rsidDel="008130EB">
          <w:rPr>
            <w:rStyle w:val="Hiperligao"/>
            <w:i/>
            <w:noProof/>
          </w:rPr>
          <w:delText xml:space="preserve">doGenerate </w:delText>
        </w:r>
        <w:r w:rsidRPr="00897EA8" w:rsidDel="008130EB">
          <w:rPr>
            <w:rStyle w:val="Hiperligao"/>
            <w:noProof/>
          </w:rPr>
          <w:delText>(</w:delText>
        </w:r>
        <w:r w:rsidRPr="007B00A5" w:rsidDel="008130EB">
          <w:rPr>
            <w:rStyle w:val="Hiperligao"/>
            <w:noProof/>
            <w:lang w:eastAsia="pt-PT"/>
          </w:rPr>
          <w:drawing>
            <wp:inline distT="0" distB="0" distL="0" distR="0" wp14:anchorId="6109AC8F" wp14:editId="0ECED461">
              <wp:extent cx="4954270" cy="3822700"/>
              <wp:effectExtent l="0" t="0" r="0" b="6350"/>
              <wp:docPr id="1066" name="Imagem 1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8130EB">
          <w:rPr>
            <w:noProof/>
            <w:webHidden/>
          </w:rPr>
          <w:tab/>
          <w:delText>27</w:delText>
        </w:r>
      </w:del>
    </w:p>
    <w:p w14:paraId="1529C251" w14:textId="77777777" w:rsidR="005654F8" w:rsidDel="005654F8" w:rsidRDefault="005654F8" w:rsidP="00897EA8">
      <w:pPr>
        <w:rPr>
          <w:del w:id="684" w:author="Tiago Oliveira" w:date="2016-07-22T12:14:00Z"/>
          <w:noProof/>
        </w:rPr>
      </w:pPr>
    </w:p>
    <w:p w14:paraId="0413BB06" w14:textId="77777777" w:rsidR="00FA42DC" w:rsidRDefault="005654F8">
      <w:pPr>
        <w:pStyle w:val="ndicedeilustraes"/>
        <w:tabs>
          <w:tab w:val="right" w:leader="dot" w:pos="8494"/>
        </w:tabs>
        <w:rPr>
          <w:ins w:id="685" w:author="Andre" w:date="2016-07-23T14:37:00Z"/>
          <w:rFonts w:asciiTheme="minorHAnsi" w:eastAsiaTheme="minorEastAsia" w:hAnsiTheme="minorHAnsi"/>
          <w:noProof/>
          <w:lang w:eastAsia="pt-PT"/>
        </w:rPr>
      </w:pPr>
      <w:del w:id="686" w:author="Tiago Oliveira" w:date="2016-07-22T12:24:00Z">
        <w:r w:rsidDel="008130EB">
          <w:fldChar w:fldCharType="end"/>
        </w:r>
      </w:del>
      <w:r w:rsidR="008130EB">
        <w:fldChar w:fldCharType="begin"/>
      </w:r>
      <w:r w:rsidR="008130EB">
        <w:instrText xml:space="preserve"> TOC \h \z \t "RLegenda" \c "Figura" </w:instrText>
      </w:r>
      <w:r w:rsidR="008130EB">
        <w:fldChar w:fldCharType="separate"/>
      </w:r>
      <w:ins w:id="687" w:author="Andre" w:date="2016-07-23T14:37:00Z">
        <w:r w:rsidR="00FA42DC" w:rsidRPr="002758C3">
          <w:rPr>
            <w:rStyle w:val="Hiperligao"/>
            <w:noProof/>
          </w:rPr>
          <w:fldChar w:fldCharType="begin"/>
        </w:r>
        <w:r w:rsidR="00FA42DC" w:rsidRPr="002758C3">
          <w:rPr>
            <w:rStyle w:val="Hiperligao"/>
            <w:noProof/>
          </w:rPr>
          <w:instrText xml:space="preserve"> </w:instrText>
        </w:r>
        <w:r w:rsidR="00FA42DC">
          <w:rPr>
            <w:noProof/>
          </w:rPr>
          <w:instrText>HYPERLINK \l "_Toc457048030"</w:instrText>
        </w:r>
        <w:r w:rsidR="00FA42DC" w:rsidRPr="002758C3">
          <w:rPr>
            <w:rStyle w:val="Hiperligao"/>
            <w:noProof/>
          </w:rPr>
          <w:instrText xml:space="preserve"> </w:instrText>
        </w:r>
        <w:r w:rsidR="00FA42DC" w:rsidRPr="002758C3">
          <w:rPr>
            <w:rStyle w:val="Hiperligao"/>
            <w:noProof/>
          </w:rPr>
        </w:r>
        <w:r w:rsidR="00FA42DC" w:rsidRPr="002758C3">
          <w:rPr>
            <w:rStyle w:val="Hiperligao"/>
            <w:noProof/>
          </w:rPr>
          <w:fldChar w:fldCharType="separate"/>
        </w:r>
        <w:r w:rsidR="00FA42DC" w:rsidRPr="002758C3">
          <w:rPr>
            <w:rStyle w:val="Hiperligao"/>
            <w:noProof/>
          </w:rPr>
          <w:t>Figura 1 – Exemplo do ciclo de desenvolvimento de um programa/aplicação [1].</w:t>
        </w:r>
        <w:r w:rsidR="00FA42DC">
          <w:rPr>
            <w:noProof/>
            <w:webHidden/>
          </w:rPr>
          <w:tab/>
        </w:r>
        <w:r w:rsidR="00FA42DC">
          <w:rPr>
            <w:noProof/>
            <w:webHidden/>
          </w:rPr>
          <w:fldChar w:fldCharType="begin"/>
        </w:r>
        <w:r w:rsidR="00FA42DC">
          <w:rPr>
            <w:noProof/>
            <w:webHidden/>
          </w:rPr>
          <w:instrText xml:space="preserve"> PAGEREF _Toc457048030 \h </w:instrText>
        </w:r>
        <w:r w:rsidR="00FA42DC">
          <w:rPr>
            <w:noProof/>
            <w:webHidden/>
          </w:rPr>
        </w:r>
      </w:ins>
      <w:r w:rsidR="00FA42DC">
        <w:rPr>
          <w:noProof/>
          <w:webHidden/>
        </w:rPr>
        <w:fldChar w:fldCharType="separate"/>
      </w:r>
      <w:ins w:id="688" w:author="Andre" w:date="2016-07-23T14:37:00Z">
        <w:r w:rsidR="00FA42DC">
          <w:rPr>
            <w:noProof/>
            <w:webHidden/>
          </w:rPr>
          <w:t>2</w:t>
        </w:r>
        <w:r w:rsidR="00FA42DC">
          <w:rPr>
            <w:noProof/>
            <w:webHidden/>
          </w:rPr>
          <w:fldChar w:fldCharType="end"/>
        </w:r>
        <w:r w:rsidR="00FA42DC" w:rsidRPr="002758C3">
          <w:rPr>
            <w:rStyle w:val="Hiperligao"/>
            <w:noProof/>
          </w:rPr>
          <w:fldChar w:fldCharType="end"/>
        </w:r>
      </w:ins>
    </w:p>
    <w:p w14:paraId="03FA818B" w14:textId="77777777" w:rsidR="00FA42DC" w:rsidRDefault="00FA42DC">
      <w:pPr>
        <w:pStyle w:val="ndicedeilustraes"/>
        <w:tabs>
          <w:tab w:val="right" w:leader="dot" w:pos="8494"/>
        </w:tabs>
        <w:rPr>
          <w:ins w:id="689" w:author="Andre" w:date="2016-07-23T14:37:00Z"/>
          <w:rFonts w:asciiTheme="minorHAnsi" w:eastAsiaTheme="minorEastAsia" w:hAnsiTheme="minorHAnsi"/>
          <w:noProof/>
          <w:lang w:eastAsia="pt-PT"/>
        </w:rPr>
      </w:pPr>
      <w:ins w:id="690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"_Toc457048031"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2 -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1" w:author="Andre" w:date="2016-07-23T14:3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3C4852FD" w14:textId="77777777" w:rsidR="00FA42DC" w:rsidRDefault="00FA42DC">
      <w:pPr>
        <w:pStyle w:val="ndicedeilustraes"/>
        <w:tabs>
          <w:tab w:val="right" w:leader="dot" w:pos="8494"/>
        </w:tabs>
        <w:rPr>
          <w:ins w:id="692" w:author="Andre" w:date="2016-07-23T14:37:00Z"/>
          <w:rFonts w:asciiTheme="minorHAnsi" w:eastAsiaTheme="minorEastAsia" w:hAnsiTheme="minorHAnsi"/>
          <w:noProof/>
          <w:lang w:eastAsia="pt-PT"/>
        </w:rPr>
      </w:pPr>
      <w:ins w:id="693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"_Toc457048032"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 xml:space="preserve">Figura 3 – Estrutura interna do registo </w:t>
        </w:r>
        <w:r w:rsidRPr="002758C3">
          <w:rPr>
            <w:rStyle w:val="Hiperligao"/>
            <w:rFonts w:ascii="Courier New" w:hAnsi="Courier New" w:cs="Courier New"/>
            <w:noProof/>
          </w:rPr>
          <w:t>PSW</w:t>
        </w:r>
        <w:r w:rsidRPr="002758C3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4" w:author="Andre" w:date="2016-07-23T14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3DA4952B" w14:textId="77777777" w:rsidR="00FA42DC" w:rsidRDefault="00FA42DC">
      <w:pPr>
        <w:pStyle w:val="ndicedeilustraes"/>
        <w:tabs>
          <w:tab w:val="right" w:leader="dot" w:pos="8494"/>
        </w:tabs>
        <w:rPr>
          <w:ins w:id="695" w:author="Andre" w:date="2016-07-23T14:37:00Z"/>
          <w:rFonts w:asciiTheme="minorHAnsi" w:eastAsiaTheme="minorEastAsia" w:hAnsiTheme="minorHAnsi"/>
          <w:noProof/>
          <w:lang w:eastAsia="pt-PT"/>
        </w:rPr>
      </w:pPr>
      <w:ins w:id="696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"_Toc457048033"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4 - Diagrama de classes referente à organização de Módulos.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7" w:author="Andre" w:date="2016-07-23T14:37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6DFB639E" w14:textId="77777777" w:rsidR="00FA42DC" w:rsidRDefault="00FA42DC">
      <w:pPr>
        <w:pStyle w:val="ndicedeilustraes"/>
        <w:tabs>
          <w:tab w:val="right" w:leader="dot" w:pos="8494"/>
        </w:tabs>
        <w:rPr>
          <w:ins w:id="698" w:author="Andre" w:date="2016-07-23T14:37:00Z"/>
          <w:rFonts w:asciiTheme="minorHAnsi" w:eastAsiaTheme="minorEastAsia" w:hAnsiTheme="minorHAnsi"/>
          <w:noProof/>
          <w:lang w:eastAsia="pt-PT"/>
        </w:rPr>
      </w:pPr>
      <w:ins w:id="699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"_Toc457048034"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5 - Excerto do ficheiro de configuração GeneratePds16asm.mwe2.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0" w:author="Andre" w:date="2016-07-23T14:37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60298BCC" w14:textId="77777777" w:rsidR="00FA42DC" w:rsidRDefault="00FA42DC">
      <w:pPr>
        <w:pStyle w:val="ndicedeilustraes"/>
        <w:tabs>
          <w:tab w:val="right" w:leader="dot" w:pos="8494"/>
        </w:tabs>
        <w:rPr>
          <w:ins w:id="701" w:author="Andre" w:date="2016-07-23T14:37:00Z"/>
          <w:rFonts w:asciiTheme="minorHAnsi" w:eastAsiaTheme="minorEastAsia" w:hAnsiTheme="minorHAnsi"/>
          <w:noProof/>
          <w:lang w:eastAsia="pt-PT"/>
        </w:rPr>
      </w:pPr>
      <w:ins w:id="702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"_Toc457048035"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6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3" w:author="Andre" w:date="2016-07-23T14:37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34E5046D" w14:textId="77777777" w:rsidR="00FA42DC" w:rsidRDefault="00FA42DC">
      <w:pPr>
        <w:pStyle w:val="ndicedeilustraes"/>
        <w:tabs>
          <w:tab w:val="right" w:leader="dot" w:pos="8494"/>
        </w:tabs>
        <w:rPr>
          <w:ins w:id="704" w:author="Andre" w:date="2016-07-23T14:37:00Z"/>
          <w:rFonts w:asciiTheme="minorHAnsi" w:eastAsiaTheme="minorEastAsia" w:hAnsiTheme="minorHAnsi"/>
          <w:noProof/>
          <w:lang w:eastAsia="pt-PT"/>
        </w:rPr>
      </w:pPr>
      <w:ins w:id="705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"_Toc457048036"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7 -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6" w:author="Andre" w:date="2016-07-23T14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50E791FA" w14:textId="77777777" w:rsidR="00FA42DC" w:rsidRDefault="00FA42DC">
      <w:pPr>
        <w:pStyle w:val="ndicedeilustraes"/>
        <w:tabs>
          <w:tab w:val="right" w:leader="dot" w:pos="8494"/>
        </w:tabs>
        <w:rPr>
          <w:ins w:id="707" w:author="Andre" w:date="2016-07-23T14:37:00Z"/>
          <w:rFonts w:asciiTheme="minorHAnsi" w:eastAsiaTheme="minorEastAsia" w:hAnsiTheme="minorHAnsi"/>
          <w:noProof/>
          <w:lang w:eastAsia="pt-PT"/>
        </w:rPr>
      </w:pPr>
      <w:ins w:id="708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"_Toc457048037"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8 - Código exemplo da definição das regras.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9" w:author="Andre" w:date="2016-07-23T14:37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5ED80F7E" w14:textId="77777777" w:rsidR="00FA42DC" w:rsidRDefault="00FA42DC">
      <w:pPr>
        <w:pStyle w:val="ndicedeilustraes"/>
        <w:tabs>
          <w:tab w:val="right" w:leader="dot" w:pos="8494"/>
        </w:tabs>
        <w:rPr>
          <w:ins w:id="710" w:author="Andre" w:date="2016-07-23T14:37:00Z"/>
          <w:rFonts w:asciiTheme="minorHAnsi" w:eastAsiaTheme="minorEastAsia" w:hAnsiTheme="minorHAnsi"/>
          <w:noProof/>
          <w:lang w:eastAsia="pt-PT"/>
        </w:rPr>
      </w:pPr>
      <w:ins w:id="711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"_Toc457048038"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9 - Código exemplo da definição regras terminais.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2" w:author="Andre" w:date="2016-07-23T14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21D72F4A" w14:textId="77777777" w:rsidR="00FA42DC" w:rsidRDefault="00FA42DC">
      <w:pPr>
        <w:pStyle w:val="ndicedeilustraes"/>
        <w:tabs>
          <w:tab w:val="right" w:leader="dot" w:pos="8494"/>
        </w:tabs>
        <w:rPr>
          <w:ins w:id="713" w:author="Andre" w:date="2016-07-23T14:37:00Z"/>
          <w:rFonts w:asciiTheme="minorHAnsi" w:eastAsiaTheme="minorEastAsia" w:hAnsiTheme="minorHAnsi"/>
          <w:noProof/>
          <w:lang w:eastAsia="pt-PT"/>
        </w:rPr>
      </w:pPr>
      <w:ins w:id="714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"_Toc457048039"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10 - Código da classe Pds16asmRuntimeModule.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5" w:author="Andre" w:date="2016-07-23T14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573DED8B" w14:textId="77777777" w:rsidR="00FA42DC" w:rsidRDefault="00FA42DC">
      <w:pPr>
        <w:pStyle w:val="ndicedeilustraes"/>
        <w:tabs>
          <w:tab w:val="right" w:leader="dot" w:pos="8494"/>
        </w:tabs>
        <w:rPr>
          <w:ins w:id="716" w:author="Andre" w:date="2016-07-23T14:37:00Z"/>
          <w:rFonts w:asciiTheme="minorHAnsi" w:eastAsiaTheme="minorEastAsia" w:hAnsiTheme="minorHAnsi"/>
          <w:noProof/>
          <w:lang w:eastAsia="pt-PT"/>
        </w:rPr>
      </w:pPr>
      <w:ins w:id="717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"_Toc457048040"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11 - Excerto da classe PDS16asmValueConcerter.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8" w:author="Andre" w:date="2016-07-23T14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7DCEC828" w14:textId="77777777" w:rsidR="00FA42DC" w:rsidRDefault="00FA42DC">
      <w:pPr>
        <w:pStyle w:val="ndicedeilustraes"/>
        <w:tabs>
          <w:tab w:val="right" w:leader="dot" w:pos="8494"/>
        </w:tabs>
        <w:rPr>
          <w:ins w:id="719" w:author="Andre" w:date="2016-07-23T14:37:00Z"/>
          <w:rFonts w:asciiTheme="minorHAnsi" w:eastAsiaTheme="minorEastAsia" w:hAnsiTheme="minorHAnsi"/>
          <w:noProof/>
          <w:lang w:eastAsia="pt-PT"/>
        </w:rPr>
      </w:pPr>
      <w:ins w:id="720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"_Toc457048041"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 xml:space="preserve">Figura 12 - Interface </w:t>
        </w:r>
        <w:r w:rsidRPr="002758C3">
          <w:rPr>
            <w:rStyle w:val="Hiperligao"/>
            <w:i/>
            <w:noProof/>
          </w:rPr>
          <w:t>IValueConverter</w:t>
        </w:r>
        <w:r w:rsidRPr="002758C3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1" w:author="Andre" w:date="2016-07-23T14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00E19E7F" w14:textId="77777777" w:rsidR="00FA42DC" w:rsidRDefault="00FA42DC">
      <w:pPr>
        <w:pStyle w:val="ndicedeilustraes"/>
        <w:tabs>
          <w:tab w:val="right" w:leader="dot" w:pos="8494"/>
        </w:tabs>
        <w:rPr>
          <w:ins w:id="722" w:author="Andre" w:date="2016-07-23T14:37:00Z"/>
          <w:rFonts w:asciiTheme="minorHAnsi" w:eastAsiaTheme="minorEastAsia" w:hAnsiTheme="minorHAnsi"/>
          <w:noProof/>
          <w:lang w:eastAsia="pt-PT"/>
        </w:rPr>
      </w:pPr>
      <w:ins w:id="723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"_Toc457048042"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13 - Exemplo de um validador.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4" w:author="Andre" w:date="2016-07-23T14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6A8A1A44" w14:textId="77777777" w:rsidR="00FA42DC" w:rsidRDefault="00FA42DC">
      <w:pPr>
        <w:pStyle w:val="ndicedeilustraes"/>
        <w:tabs>
          <w:tab w:val="right" w:leader="dot" w:pos="8494"/>
        </w:tabs>
        <w:rPr>
          <w:ins w:id="725" w:author="Andre" w:date="2016-07-23T14:37:00Z"/>
          <w:rFonts w:asciiTheme="minorHAnsi" w:eastAsiaTheme="minorEastAsia" w:hAnsiTheme="minorHAnsi"/>
          <w:noProof/>
          <w:lang w:eastAsia="pt-PT"/>
        </w:rPr>
      </w:pPr>
      <w:ins w:id="726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"_Toc457048043"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14- Excerto de código de Pds16HighlightingConfiguration.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7" w:author="Andre" w:date="2016-07-23T14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4F1EA262" w14:textId="77777777" w:rsidR="00FA42DC" w:rsidRDefault="00FA42DC">
      <w:pPr>
        <w:pStyle w:val="ndicedeilustraes"/>
        <w:tabs>
          <w:tab w:val="right" w:leader="dot" w:pos="8494"/>
        </w:tabs>
        <w:rPr>
          <w:ins w:id="728" w:author="Andre" w:date="2016-07-23T14:37:00Z"/>
          <w:rFonts w:asciiTheme="minorHAnsi" w:eastAsiaTheme="minorEastAsia" w:hAnsiTheme="minorHAnsi"/>
          <w:noProof/>
          <w:lang w:eastAsia="pt-PT"/>
        </w:rPr>
      </w:pPr>
      <w:ins w:id="729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"_Toc457048044"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15 - Excerto de código de Pds16TokenAtributeIdMapper.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0" w:author="Andre" w:date="2016-07-23T14:37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65485C52" w14:textId="77777777" w:rsidR="00FA42DC" w:rsidRDefault="00FA42DC">
      <w:pPr>
        <w:pStyle w:val="ndicedeilustraes"/>
        <w:tabs>
          <w:tab w:val="right" w:leader="dot" w:pos="8494"/>
        </w:tabs>
        <w:rPr>
          <w:ins w:id="731" w:author="Andre" w:date="2016-07-23T14:37:00Z"/>
          <w:rFonts w:asciiTheme="minorHAnsi" w:eastAsiaTheme="minorEastAsia" w:hAnsiTheme="minorHAnsi"/>
          <w:noProof/>
          <w:lang w:eastAsia="pt-PT"/>
        </w:rPr>
      </w:pPr>
      <w:ins w:id="732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"_Toc457048045"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16 - Código da classe AbstractPds16asmUiModule.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3" w:author="Andre" w:date="2016-07-23T14:37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240AA403" w14:textId="77777777" w:rsidR="00FA42DC" w:rsidRDefault="00FA42DC">
      <w:pPr>
        <w:pStyle w:val="ndicedeilustraes"/>
        <w:tabs>
          <w:tab w:val="right" w:leader="dot" w:pos="8494"/>
        </w:tabs>
        <w:rPr>
          <w:ins w:id="734" w:author="Andre" w:date="2016-07-23T14:37:00Z"/>
          <w:rFonts w:asciiTheme="minorHAnsi" w:eastAsiaTheme="minorEastAsia" w:hAnsiTheme="minorHAnsi"/>
          <w:noProof/>
          <w:lang w:eastAsia="pt-PT"/>
        </w:rPr>
      </w:pPr>
      <w:ins w:id="735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"_Toc457048046"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17 - Excerto de código de Pds16asmOutlineTreeProvider.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6" w:author="Andre" w:date="2016-07-23T14:37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4742C1FC" w14:textId="77777777" w:rsidR="00FA42DC" w:rsidRDefault="00FA42DC">
      <w:pPr>
        <w:pStyle w:val="ndicedeilustraes"/>
        <w:tabs>
          <w:tab w:val="right" w:leader="dot" w:pos="8494"/>
        </w:tabs>
        <w:rPr>
          <w:ins w:id="737" w:author="Andre" w:date="2016-07-23T14:37:00Z"/>
          <w:rFonts w:asciiTheme="minorHAnsi" w:eastAsiaTheme="minorEastAsia" w:hAnsiTheme="minorHAnsi"/>
          <w:noProof/>
          <w:lang w:eastAsia="pt-PT"/>
        </w:rPr>
      </w:pPr>
      <w:ins w:id="738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"_Toc457048047"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18 - Excerto de código de Pds16asmLabelProvider.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9" w:author="Andre" w:date="2016-07-23T14:37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6718B18B" w14:textId="77777777" w:rsidR="00FA42DC" w:rsidRDefault="00FA42DC">
      <w:pPr>
        <w:pStyle w:val="ndicedeilustraes"/>
        <w:tabs>
          <w:tab w:val="right" w:leader="dot" w:pos="8494"/>
        </w:tabs>
        <w:rPr>
          <w:ins w:id="740" w:author="Andre" w:date="2016-07-23T14:37:00Z"/>
          <w:rFonts w:asciiTheme="minorHAnsi" w:eastAsiaTheme="minorEastAsia" w:hAnsiTheme="minorHAnsi"/>
          <w:noProof/>
          <w:lang w:eastAsia="pt-PT"/>
        </w:rPr>
      </w:pPr>
      <w:ins w:id="741" w:author="Andre" w:date="2016-07-23T14:37:00Z">
        <w:r w:rsidRPr="002758C3">
          <w:rPr>
            <w:rStyle w:val="Hiperligao"/>
            <w:noProof/>
          </w:rPr>
          <w:fldChar w:fldCharType="begin"/>
        </w:r>
        <w:r w:rsidRPr="002758C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"_Toc457048048"</w:instrText>
        </w:r>
        <w:r w:rsidRPr="002758C3">
          <w:rPr>
            <w:rStyle w:val="Hiperligao"/>
            <w:noProof/>
          </w:rPr>
          <w:instrText xml:space="preserve"> </w:instrText>
        </w:r>
        <w:r w:rsidRPr="002758C3">
          <w:rPr>
            <w:rStyle w:val="Hiperligao"/>
            <w:noProof/>
          </w:rPr>
        </w:r>
        <w:r w:rsidRPr="002758C3">
          <w:rPr>
            <w:rStyle w:val="Hiperligao"/>
            <w:noProof/>
          </w:rPr>
          <w:fldChar w:fldCharType="separate"/>
        </w:r>
        <w:r w:rsidRPr="002758C3">
          <w:rPr>
            <w:rStyle w:val="Hiperligao"/>
            <w:noProof/>
          </w:rPr>
          <w:t>Figura 19 -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2" w:author="Andre" w:date="2016-07-23T14:37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2758C3">
          <w:rPr>
            <w:rStyle w:val="Hiperligao"/>
            <w:noProof/>
          </w:rPr>
          <w:fldChar w:fldCharType="end"/>
        </w:r>
      </w:ins>
    </w:p>
    <w:p w14:paraId="33B36418" w14:textId="77777777" w:rsidR="00FA42DC" w:rsidDel="00FA42DC" w:rsidRDefault="00FA42DC">
      <w:pPr>
        <w:pStyle w:val="ndicedeilustraes"/>
        <w:tabs>
          <w:tab w:val="right" w:leader="dot" w:pos="8494"/>
        </w:tabs>
        <w:rPr>
          <w:del w:id="743" w:author="Andre" w:date="2016-07-23T14:37:00Z"/>
          <w:noProof/>
        </w:rPr>
      </w:pPr>
    </w:p>
    <w:p w14:paraId="3079FD7F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44" w:author="Tiago Oliveira" w:date="2016-07-23T01:56:00Z"/>
          <w:del w:id="745" w:author="Andre" w:date="2016-07-23T14:37:00Z"/>
          <w:rFonts w:asciiTheme="minorHAnsi" w:eastAsiaTheme="minorEastAsia" w:hAnsiTheme="minorHAnsi"/>
          <w:noProof/>
          <w:lang w:eastAsia="pt-PT"/>
        </w:rPr>
      </w:pPr>
      <w:ins w:id="746" w:author="Tiago Oliveira" w:date="2016-07-23T01:56:00Z">
        <w:del w:id="747" w:author="Andre" w:date="2016-07-23T14:37:00Z">
          <w:r w:rsidRPr="00FA42DC" w:rsidDel="00FA42DC">
            <w:rPr>
              <w:rStyle w:val="Hiperligao"/>
              <w:noProof/>
              <w:rPrChange w:id="748" w:author="Andre" w:date="2016-07-23T14:37:00Z">
                <w:rPr>
                  <w:rStyle w:val="Hiperligao"/>
                  <w:noProof/>
                </w:rPr>
              </w:rPrChange>
            </w:rPr>
            <w:delText>Figura 1 – Exemplo do ciclo de desenvolvimento de um programa/aplicação [1].</w:delText>
          </w:r>
          <w:r w:rsidDel="00FA42DC">
            <w:rPr>
              <w:noProof/>
              <w:webHidden/>
            </w:rPr>
            <w:tab/>
            <w:delText>2</w:delText>
          </w:r>
        </w:del>
      </w:ins>
    </w:p>
    <w:p w14:paraId="52FEC5F4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49" w:author="Tiago Oliveira" w:date="2016-07-23T01:56:00Z"/>
          <w:del w:id="750" w:author="Andre" w:date="2016-07-23T14:37:00Z"/>
          <w:rFonts w:asciiTheme="minorHAnsi" w:eastAsiaTheme="minorEastAsia" w:hAnsiTheme="minorHAnsi"/>
          <w:noProof/>
          <w:lang w:eastAsia="pt-PT"/>
        </w:rPr>
      </w:pPr>
      <w:ins w:id="751" w:author="Tiago Oliveira" w:date="2016-07-23T01:56:00Z">
        <w:del w:id="752" w:author="Andre" w:date="2016-07-23T14:37:00Z">
          <w:r w:rsidRPr="00FA42DC" w:rsidDel="00FA42DC">
            <w:rPr>
              <w:rStyle w:val="Hiperligao"/>
              <w:noProof/>
              <w:rPrChange w:id="753" w:author="Andre" w:date="2016-07-23T14:37:00Z">
                <w:rPr>
                  <w:rStyle w:val="Hiperligao"/>
                  <w:noProof/>
                </w:rPr>
              </w:rPrChange>
            </w:rPr>
            <w:delText>Figura 2 - Bancos de Registos PDS16</w:delText>
          </w:r>
          <w:r w:rsidDel="00FA42DC">
            <w:rPr>
              <w:noProof/>
              <w:webHidden/>
            </w:rPr>
            <w:tab/>
            <w:delText>6</w:delText>
          </w:r>
        </w:del>
      </w:ins>
    </w:p>
    <w:p w14:paraId="12FD1329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54" w:author="Tiago Oliveira" w:date="2016-07-23T01:56:00Z"/>
          <w:del w:id="755" w:author="Andre" w:date="2016-07-23T14:37:00Z"/>
          <w:rFonts w:asciiTheme="minorHAnsi" w:eastAsiaTheme="minorEastAsia" w:hAnsiTheme="minorHAnsi"/>
          <w:noProof/>
          <w:lang w:eastAsia="pt-PT"/>
        </w:rPr>
      </w:pPr>
      <w:ins w:id="756" w:author="Tiago Oliveira" w:date="2016-07-23T01:56:00Z">
        <w:del w:id="757" w:author="Andre" w:date="2016-07-23T14:37:00Z">
          <w:r w:rsidRPr="00FA42DC" w:rsidDel="00FA42DC">
            <w:rPr>
              <w:rStyle w:val="Hiperligao"/>
              <w:noProof/>
              <w:rPrChange w:id="758" w:author="Andre" w:date="2016-07-23T14:37:00Z">
                <w:rPr>
                  <w:rStyle w:val="Hiperligao"/>
                  <w:noProof/>
                </w:rPr>
              </w:rPrChange>
            </w:rPr>
            <w:delText xml:space="preserve">Figura 3 – Estrutura interna do registo </w:delText>
          </w:r>
          <w:r w:rsidRPr="00FA42DC" w:rsidDel="00FA42DC">
            <w:rPr>
              <w:rStyle w:val="Hiperligao"/>
              <w:rFonts w:ascii="Courier New" w:hAnsi="Courier New" w:cs="Courier New"/>
              <w:noProof/>
              <w:rPrChange w:id="759" w:author="Andre" w:date="2016-07-23T14:37:00Z">
                <w:rPr>
                  <w:rStyle w:val="Hiperligao"/>
                  <w:rFonts w:ascii="Courier New" w:hAnsi="Courier New" w:cs="Courier New"/>
                  <w:noProof/>
                </w:rPr>
              </w:rPrChange>
            </w:rPr>
            <w:delText>PSW</w:delText>
          </w:r>
          <w:r w:rsidRPr="00FA42DC" w:rsidDel="00FA42DC">
            <w:rPr>
              <w:rStyle w:val="Hiperligao"/>
              <w:noProof/>
              <w:rPrChange w:id="760" w:author="Andre" w:date="2016-07-23T14:37:00Z">
                <w:rPr>
                  <w:rStyle w:val="Hiperligao"/>
                  <w:noProof/>
                </w:rPr>
              </w:rPrChange>
            </w:rPr>
            <w:delText>.</w:delText>
          </w:r>
          <w:r w:rsidDel="00FA42DC">
            <w:rPr>
              <w:noProof/>
              <w:webHidden/>
            </w:rPr>
            <w:tab/>
            <w:delText>7</w:delText>
          </w:r>
        </w:del>
      </w:ins>
    </w:p>
    <w:p w14:paraId="11D4C67E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61" w:author="Tiago Oliveira" w:date="2016-07-23T01:56:00Z"/>
          <w:del w:id="762" w:author="Andre" w:date="2016-07-23T14:37:00Z"/>
          <w:rFonts w:asciiTheme="minorHAnsi" w:eastAsiaTheme="minorEastAsia" w:hAnsiTheme="minorHAnsi"/>
          <w:noProof/>
          <w:lang w:eastAsia="pt-PT"/>
        </w:rPr>
      </w:pPr>
      <w:ins w:id="763" w:author="Tiago Oliveira" w:date="2016-07-23T01:56:00Z">
        <w:del w:id="764" w:author="Andre" w:date="2016-07-23T14:37:00Z">
          <w:r w:rsidRPr="00FA42DC" w:rsidDel="00FA42DC">
            <w:rPr>
              <w:rStyle w:val="Hiperligao"/>
              <w:noProof/>
              <w:rPrChange w:id="765" w:author="Andre" w:date="2016-07-23T14:37:00Z">
                <w:rPr>
                  <w:rStyle w:val="Hiperligao"/>
                  <w:noProof/>
                </w:rPr>
              </w:rPrChange>
            </w:rPr>
            <w:delText>Figura 4 - Diagrama de classes referente à organização de Módulos.</w:delText>
          </w:r>
          <w:r w:rsidDel="00FA42DC">
            <w:rPr>
              <w:noProof/>
              <w:webHidden/>
            </w:rPr>
            <w:tab/>
            <w:delText>16</w:delText>
          </w:r>
        </w:del>
      </w:ins>
    </w:p>
    <w:p w14:paraId="2ACF84E6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66" w:author="Tiago Oliveira" w:date="2016-07-23T01:56:00Z"/>
          <w:del w:id="767" w:author="Andre" w:date="2016-07-23T14:37:00Z"/>
          <w:rFonts w:asciiTheme="minorHAnsi" w:eastAsiaTheme="minorEastAsia" w:hAnsiTheme="minorHAnsi"/>
          <w:noProof/>
          <w:lang w:eastAsia="pt-PT"/>
        </w:rPr>
      </w:pPr>
      <w:ins w:id="768" w:author="Tiago Oliveira" w:date="2016-07-23T01:56:00Z">
        <w:del w:id="769" w:author="Andre" w:date="2016-07-23T14:37:00Z">
          <w:r w:rsidRPr="00FA42DC" w:rsidDel="00FA42DC">
            <w:rPr>
              <w:rStyle w:val="Hiperligao"/>
              <w:noProof/>
              <w:rPrChange w:id="770" w:author="Andre" w:date="2016-07-23T14:37:00Z">
                <w:rPr>
                  <w:rStyle w:val="Hiperligao"/>
                  <w:noProof/>
                </w:rPr>
              </w:rPrChange>
            </w:rPr>
            <w:delText>Figura 5 - Excerto do ficheiro de configuração GeneratePds16asm.mwe2</w:delText>
          </w:r>
          <w:r w:rsidDel="00FA42DC">
            <w:rPr>
              <w:noProof/>
              <w:webHidden/>
            </w:rPr>
            <w:tab/>
            <w:delText>17</w:delText>
          </w:r>
        </w:del>
      </w:ins>
    </w:p>
    <w:p w14:paraId="762A3D13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71" w:author="Tiago Oliveira" w:date="2016-07-23T01:56:00Z"/>
          <w:del w:id="772" w:author="Andre" w:date="2016-07-23T14:37:00Z"/>
          <w:rFonts w:asciiTheme="minorHAnsi" w:eastAsiaTheme="minorEastAsia" w:hAnsiTheme="minorHAnsi"/>
          <w:noProof/>
          <w:lang w:eastAsia="pt-PT"/>
        </w:rPr>
      </w:pPr>
      <w:ins w:id="773" w:author="Tiago Oliveira" w:date="2016-07-23T01:56:00Z">
        <w:del w:id="774" w:author="Andre" w:date="2016-07-23T14:37:00Z">
          <w:r w:rsidRPr="00FA42DC" w:rsidDel="00FA42DC">
            <w:rPr>
              <w:rStyle w:val="Hiperligao"/>
              <w:noProof/>
              <w:rPrChange w:id="775" w:author="Andre" w:date="2016-07-23T14:37:00Z">
                <w:rPr>
                  <w:rStyle w:val="Hiperligao"/>
                  <w:noProof/>
                </w:rPr>
              </w:rPrChange>
            </w:rPr>
            <w:delText>Figura 6 – Excerto de código de uma gramática Xtext</w:delText>
          </w:r>
          <w:r w:rsidDel="00FA42DC">
            <w:rPr>
              <w:noProof/>
              <w:webHidden/>
            </w:rPr>
            <w:tab/>
            <w:delText>18</w:delText>
          </w:r>
        </w:del>
      </w:ins>
    </w:p>
    <w:p w14:paraId="4D75F3B8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76" w:author="Tiago Oliveira" w:date="2016-07-23T01:56:00Z"/>
          <w:del w:id="777" w:author="Andre" w:date="2016-07-23T14:37:00Z"/>
          <w:rFonts w:asciiTheme="minorHAnsi" w:eastAsiaTheme="minorEastAsia" w:hAnsiTheme="minorHAnsi"/>
          <w:noProof/>
          <w:lang w:eastAsia="pt-PT"/>
        </w:rPr>
      </w:pPr>
      <w:ins w:id="778" w:author="Tiago Oliveira" w:date="2016-07-23T01:56:00Z">
        <w:del w:id="779" w:author="Andre" w:date="2016-07-23T14:37:00Z">
          <w:r w:rsidRPr="00FA42DC" w:rsidDel="00FA42DC">
            <w:rPr>
              <w:rStyle w:val="Hiperligao"/>
              <w:noProof/>
              <w:rPrChange w:id="780" w:author="Andre" w:date="2016-07-23T14:37:00Z">
                <w:rPr>
                  <w:rStyle w:val="Hiperligao"/>
                  <w:noProof/>
                </w:rPr>
              </w:rPrChange>
            </w:rPr>
            <w:delText>Figura 7 - Classes geradas pela framework</w:delText>
          </w:r>
          <w:r w:rsidDel="00FA42DC">
            <w:rPr>
              <w:noProof/>
              <w:webHidden/>
            </w:rPr>
            <w:tab/>
            <w:delText>19</w:delText>
          </w:r>
        </w:del>
      </w:ins>
    </w:p>
    <w:p w14:paraId="4113B063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81" w:author="Tiago Oliveira" w:date="2016-07-23T01:56:00Z"/>
          <w:del w:id="782" w:author="Andre" w:date="2016-07-23T14:37:00Z"/>
          <w:rFonts w:asciiTheme="minorHAnsi" w:eastAsiaTheme="minorEastAsia" w:hAnsiTheme="minorHAnsi"/>
          <w:noProof/>
          <w:lang w:eastAsia="pt-PT"/>
        </w:rPr>
      </w:pPr>
      <w:ins w:id="783" w:author="Tiago Oliveira" w:date="2016-07-23T01:56:00Z">
        <w:del w:id="784" w:author="Andre" w:date="2016-07-23T14:37:00Z">
          <w:r w:rsidRPr="00FA42DC" w:rsidDel="00FA42DC">
            <w:rPr>
              <w:rStyle w:val="Hiperligao"/>
              <w:noProof/>
              <w:rPrChange w:id="785" w:author="Andre" w:date="2016-07-23T14:37:00Z">
                <w:rPr>
                  <w:rStyle w:val="Hiperligao"/>
                  <w:noProof/>
                </w:rPr>
              </w:rPrChange>
            </w:rPr>
            <w:delText>Figura 8 - Código exemplo da definição das regras.</w:delText>
          </w:r>
          <w:r w:rsidDel="00FA42DC">
            <w:rPr>
              <w:noProof/>
              <w:webHidden/>
            </w:rPr>
            <w:tab/>
            <w:delText>20</w:delText>
          </w:r>
        </w:del>
      </w:ins>
    </w:p>
    <w:p w14:paraId="2B6297F0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86" w:author="Tiago Oliveira" w:date="2016-07-23T01:56:00Z"/>
          <w:del w:id="787" w:author="Andre" w:date="2016-07-23T14:37:00Z"/>
          <w:rFonts w:asciiTheme="minorHAnsi" w:eastAsiaTheme="minorEastAsia" w:hAnsiTheme="minorHAnsi"/>
          <w:noProof/>
          <w:lang w:eastAsia="pt-PT"/>
        </w:rPr>
      </w:pPr>
      <w:ins w:id="788" w:author="Tiago Oliveira" w:date="2016-07-23T01:56:00Z">
        <w:del w:id="789" w:author="Andre" w:date="2016-07-23T14:37:00Z">
          <w:r w:rsidRPr="00FA42DC" w:rsidDel="00FA42DC">
            <w:rPr>
              <w:rStyle w:val="Hiperligao"/>
              <w:noProof/>
              <w:rPrChange w:id="790" w:author="Andre" w:date="2016-07-23T14:37:00Z">
                <w:rPr>
                  <w:rStyle w:val="Hiperligao"/>
                  <w:noProof/>
                </w:rPr>
              </w:rPrChange>
            </w:rPr>
            <w:delText>Figura 9 - Código exemplo da definição regras terminais</w:delText>
          </w:r>
          <w:r w:rsidDel="00FA42DC">
            <w:rPr>
              <w:noProof/>
              <w:webHidden/>
            </w:rPr>
            <w:tab/>
            <w:delText>21</w:delText>
          </w:r>
        </w:del>
      </w:ins>
    </w:p>
    <w:p w14:paraId="006BA117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91" w:author="Tiago Oliveira" w:date="2016-07-23T01:56:00Z"/>
          <w:del w:id="792" w:author="Andre" w:date="2016-07-23T14:37:00Z"/>
          <w:rFonts w:asciiTheme="minorHAnsi" w:eastAsiaTheme="minorEastAsia" w:hAnsiTheme="minorHAnsi"/>
          <w:noProof/>
          <w:lang w:eastAsia="pt-PT"/>
        </w:rPr>
      </w:pPr>
      <w:ins w:id="793" w:author="Tiago Oliveira" w:date="2016-07-23T01:56:00Z">
        <w:del w:id="794" w:author="Andre" w:date="2016-07-23T14:37:00Z">
          <w:r w:rsidRPr="00FA42DC" w:rsidDel="00FA42DC">
            <w:rPr>
              <w:rStyle w:val="Hiperligao"/>
              <w:noProof/>
              <w:rPrChange w:id="795" w:author="Andre" w:date="2016-07-23T14:37:00Z">
                <w:rPr>
                  <w:rStyle w:val="Hiperligao"/>
                  <w:noProof/>
                </w:rPr>
              </w:rPrChange>
            </w:rPr>
            <w:delText>Figura 10 - Código da classe Pds16asmRuntimeModule.</w:delText>
          </w:r>
          <w:r w:rsidDel="00FA42DC">
            <w:rPr>
              <w:noProof/>
              <w:webHidden/>
            </w:rPr>
            <w:tab/>
            <w:delText>21</w:delText>
          </w:r>
        </w:del>
      </w:ins>
    </w:p>
    <w:p w14:paraId="3C0FAD19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796" w:author="Tiago Oliveira" w:date="2016-07-23T01:56:00Z"/>
          <w:del w:id="797" w:author="Andre" w:date="2016-07-23T14:37:00Z"/>
          <w:rFonts w:asciiTheme="minorHAnsi" w:eastAsiaTheme="minorEastAsia" w:hAnsiTheme="minorHAnsi"/>
          <w:noProof/>
          <w:lang w:eastAsia="pt-PT"/>
        </w:rPr>
      </w:pPr>
      <w:ins w:id="798" w:author="Tiago Oliveira" w:date="2016-07-23T01:56:00Z">
        <w:del w:id="799" w:author="Andre" w:date="2016-07-23T14:37:00Z">
          <w:r w:rsidRPr="00FA42DC" w:rsidDel="00FA42DC">
            <w:rPr>
              <w:rStyle w:val="Hiperligao"/>
              <w:noProof/>
              <w:rPrChange w:id="800" w:author="Andre" w:date="2016-07-23T14:37:00Z">
                <w:rPr>
                  <w:rStyle w:val="Hiperligao"/>
                  <w:noProof/>
                </w:rPr>
              </w:rPrChange>
            </w:rPr>
            <w:delText>Figura 11 - Excerto da classe PDS16asmValueConcerter</w:delText>
          </w:r>
          <w:r w:rsidDel="00FA42DC">
            <w:rPr>
              <w:noProof/>
              <w:webHidden/>
            </w:rPr>
            <w:tab/>
            <w:delText>21</w:delText>
          </w:r>
        </w:del>
      </w:ins>
    </w:p>
    <w:p w14:paraId="40706556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01" w:author="Tiago Oliveira" w:date="2016-07-23T01:56:00Z"/>
          <w:del w:id="802" w:author="Andre" w:date="2016-07-23T14:37:00Z"/>
          <w:rFonts w:asciiTheme="minorHAnsi" w:eastAsiaTheme="minorEastAsia" w:hAnsiTheme="minorHAnsi"/>
          <w:noProof/>
          <w:lang w:eastAsia="pt-PT"/>
        </w:rPr>
      </w:pPr>
      <w:ins w:id="803" w:author="Tiago Oliveira" w:date="2016-07-23T01:56:00Z">
        <w:del w:id="804" w:author="Andre" w:date="2016-07-23T14:37:00Z">
          <w:r w:rsidRPr="00FA42DC" w:rsidDel="00FA42DC">
            <w:rPr>
              <w:rStyle w:val="Hiperligao"/>
              <w:noProof/>
              <w:rPrChange w:id="805" w:author="Andre" w:date="2016-07-23T14:37:00Z">
                <w:rPr>
                  <w:rStyle w:val="Hiperligao"/>
                  <w:noProof/>
                </w:rPr>
              </w:rPrChange>
            </w:rPr>
            <w:delText xml:space="preserve">Figura 12 - Interface </w:delText>
          </w:r>
          <w:r w:rsidRPr="00FA42DC" w:rsidDel="00FA42DC">
            <w:rPr>
              <w:rStyle w:val="Hiperligao"/>
              <w:i/>
              <w:noProof/>
              <w:rPrChange w:id="806" w:author="Andre" w:date="2016-07-23T14:37:00Z">
                <w:rPr>
                  <w:rStyle w:val="Hiperligao"/>
                  <w:i/>
                  <w:noProof/>
                </w:rPr>
              </w:rPrChange>
            </w:rPr>
            <w:delText>IValueConverter</w:delText>
          </w:r>
          <w:r w:rsidDel="00FA42DC">
            <w:rPr>
              <w:noProof/>
              <w:webHidden/>
            </w:rPr>
            <w:tab/>
            <w:delText>22</w:delText>
          </w:r>
        </w:del>
      </w:ins>
    </w:p>
    <w:p w14:paraId="32EC5D99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07" w:author="Tiago Oliveira" w:date="2016-07-23T01:56:00Z"/>
          <w:del w:id="808" w:author="Andre" w:date="2016-07-23T14:37:00Z"/>
          <w:rFonts w:asciiTheme="minorHAnsi" w:eastAsiaTheme="minorEastAsia" w:hAnsiTheme="minorHAnsi"/>
          <w:noProof/>
          <w:lang w:eastAsia="pt-PT"/>
        </w:rPr>
      </w:pPr>
      <w:ins w:id="809" w:author="Tiago Oliveira" w:date="2016-07-23T01:56:00Z">
        <w:del w:id="810" w:author="Andre" w:date="2016-07-23T14:37:00Z">
          <w:r w:rsidRPr="00FA42DC" w:rsidDel="00FA42DC">
            <w:rPr>
              <w:rStyle w:val="Hiperligao"/>
              <w:noProof/>
              <w:rPrChange w:id="811" w:author="Andre" w:date="2016-07-23T14:37:00Z">
                <w:rPr>
                  <w:rStyle w:val="Hiperligao"/>
                  <w:noProof/>
                </w:rPr>
              </w:rPrChange>
            </w:rPr>
            <w:delText>Figura 13 - Exemplo de um validador.</w:delText>
          </w:r>
          <w:r w:rsidDel="00FA42DC">
            <w:rPr>
              <w:noProof/>
              <w:webHidden/>
            </w:rPr>
            <w:tab/>
            <w:delText>22</w:delText>
          </w:r>
        </w:del>
      </w:ins>
    </w:p>
    <w:p w14:paraId="30CF89C1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12" w:author="Tiago Oliveira" w:date="2016-07-23T01:56:00Z"/>
          <w:del w:id="813" w:author="Andre" w:date="2016-07-23T14:37:00Z"/>
          <w:rFonts w:asciiTheme="minorHAnsi" w:eastAsiaTheme="minorEastAsia" w:hAnsiTheme="minorHAnsi"/>
          <w:noProof/>
          <w:lang w:eastAsia="pt-PT"/>
        </w:rPr>
      </w:pPr>
      <w:ins w:id="814" w:author="Tiago Oliveira" w:date="2016-07-23T01:56:00Z">
        <w:del w:id="815" w:author="Andre" w:date="2016-07-23T14:37:00Z">
          <w:r w:rsidRPr="00FA42DC" w:rsidDel="00FA42DC">
            <w:rPr>
              <w:rStyle w:val="Hiperligao"/>
              <w:noProof/>
              <w:rPrChange w:id="816" w:author="Andre" w:date="2016-07-23T14:37:00Z">
                <w:rPr>
                  <w:rStyle w:val="Hiperligao"/>
                  <w:noProof/>
                </w:rPr>
              </w:rPrChange>
            </w:rPr>
            <w:delText>Figura 14- Excerto de código de Pds16HighlightingConfiguration</w:delText>
          </w:r>
          <w:r w:rsidDel="00FA42DC">
            <w:rPr>
              <w:noProof/>
              <w:webHidden/>
            </w:rPr>
            <w:tab/>
            <w:delText>23</w:delText>
          </w:r>
        </w:del>
      </w:ins>
    </w:p>
    <w:p w14:paraId="24E47C6B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17" w:author="Tiago Oliveira" w:date="2016-07-23T01:56:00Z"/>
          <w:del w:id="818" w:author="Andre" w:date="2016-07-23T14:37:00Z"/>
          <w:rFonts w:asciiTheme="minorHAnsi" w:eastAsiaTheme="minorEastAsia" w:hAnsiTheme="minorHAnsi"/>
          <w:noProof/>
          <w:lang w:eastAsia="pt-PT"/>
        </w:rPr>
      </w:pPr>
      <w:ins w:id="819" w:author="Tiago Oliveira" w:date="2016-07-23T01:56:00Z">
        <w:del w:id="820" w:author="Andre" w:date="2016-07-23T14:37:00Z">
          <w:r w:rsidRPr="00FA42DC" w:rsidDel="00FA42DC">
            <w:rPr>
              <w:rStyle w:val="Hiperligao"/>
              <w:noProof/>
              <w:rPrChange w:id="821" w:author="Andre" w:date="2016-07-23T14:37:00Z">
                <w:rPr>
                  <w:rStyle w:val="Hiperligao"/>
                  <w:noProof/>
                </w:rPr>
              </w:rPrChange>
            </w:rPr>
            <w:delText>Figura 15 - Excerto de código de Pds16TokenAtributeIdMapper</w:delText>
          </w:r>
          <w:r w:rsidDel="00FA42DC">
            <w:rPr>
              <w:noProof/>
              <w:webHidden/>
            </w:rPr>
            <w:tab/>
            <w:delText>24</w:delText>
          </w:r>
        </w:del>
      </w:ins>
    </w:p>
    <w:p w14:paraId="6C85DD66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22" w:author="Tiago Oliveira" w:date="2016-07-23T01:56:00Z"/>
          <w:del w:id="823" w:author="Andre" w:date="2016-07-23T14:37:00Z"/>
          <w:rFonts w:asciiTheme="minorHAnsi" w:eastAsiaTheme="minorEastAsia" w:hAnsiTheme="minorHAnsi"/>
          <w:noProof/>
          <w:lang w:eastAsia="pt-PT"/>
        </w:rPr>
      </w:pPr>
      <w:ins w:id="824" w:author="Tiago Oliveira" w:date="2016-07-23T01:56:00Z">
        <w:del w:id="825" w:author="Andre" w:date="2016-07-23T14:37:00Z">
          <w:r w:rsidRPr="00FA42DC" w:rsidDel="00FA42DC">
            <w:rPr>
              <w:rStyle w:val="Hiperligao"/>
              <w:noProof/>
              <w:rPrChange w:id="826" w:author="Andre" w:date="2016-07-23T14:37:00Z">
                <w:rPr>
                  <w:rStyle w:val="Hiperligao"/>
                  <w:noProof/>
                </w:rPr>
              </w:rPrChange>
            </w:rPr>
            <w:delText>Figura 16 - Código da classe AbstractPds16asmUiModule</w:delText>
          </w:r>
          <w:r w:rsidDel="00FA42DC">
            <w:rPr>
              <w:noProof/>
              <w:webHidden/>
            </w:rPr>
            <w:tab/>
            <w:delText>24</w:delText>
          </w:r>
        </w:del>
      </w:ins>
    </w:p>
    <w:p w14:paraId="668B8BA9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27" w:author="Tiago Oliveira" w:date="2016-07-23T01:56:00Z"/>
          <w:del w:id="828" w:author="Andre" w:date="2016-07-23T14:37:00Z"/>
          <w:rFonts w:asciiTheme="minorHAnsi" w:eastAsiaTheme="minorEastAsia" w:hAnsiTheme="minorHAnsi"/>
          <w:noProof/>
          <w:lang w:eastAsia="pt-PT"/>
        </w:rPr>
      </w:pPr>
      <w:ins w:id="829" w:author="Tiago Oliveira" w:date="2016-07-23T01:56:00Z">
        <w:del w:id="830" w:author="Andre" w:date="2016-07-23T14:37:00Z">
          <w:r w:rsidRPr="00FA42DC" w:rsidDel="00FA42DC">
            <w:rPr>
              <w:rStyle w:val="Hiperligao"/>
              <w:noProof/>
              <w:rPrChange w:id="831" w:author="Andre" w:date="2016-07-23T14:37:00Z">
                <w:rPr>
                  <w:rStyle w:val="Hiperligao"/>
                  <w:noProof/>
                </w:rPr>
              </w:rPrChange>
            </w:rPr>
            <w:delText>Figura 17 - Excerto de código de Pds16asmOutlineTreeProvider</w:delText>
          </w:r>
          <w:r w:rsidDel="00FA42DC">
            <w:rPr>
              <w:noProof/>
              <w:webHidden/>
            </w:rPr>
            <w:tab/>
            <w:delText>25</w:delText>
          </w:r>
        </w:del>
      </w:ins>
    </w:p>
    <w:p w14:paraId="1279CB1B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32" w:author="Tiago Oliveira" w:date="2016-07-23T01:56:00Z"/>
          <w:del w:id="833" w:author="Andre" w:date="2016-07-23T14:37:00Z"/>
          <w:rFonts w:asciiTheme="minorHAnsi" w:eastAsiaTheme="minorEastAsia" w:hAnsiTheme="minorHAnsi"/>
          <w:noProof/>
          <w:lang w:eastAsia="pt-PT"/>
        </w:rPr>
      </w:pPr>
      <w:ins w:id="834" w:author="Tiago Oliveira" w:date="2016-07-23T01:56:00Z">
        <w:del w:id="835" w:author="Andre" w:date="2016-07-23T14:37:00Z">
          <w:r w:rsidRPr="00FA42DC" w:rsidDel="00FA42DC">
            <w:rPr>
              <w:rStyle w:val="Hiperligao"/>
              <w:noProof/>
              <w:rPrChange w:id="836" w:author="Andre" w:date="2016-07-23T14:37:00Z">
                <w:rPr>
                  <w:rStyle w:val="Hiperligao"/>
                  <w:noProof/>
                </w:rPr>
              </w:rPrChange>
            </w:rPr>
            <w:delText>Figura 18 - Excerto de código de Pds16asmLabelProvider</w:delText>
          </w:r>
          <w:r w:rsidDel="00FA42DC">
            <w:rPr>
              <w:noProof/>
              <w:webHidden/>
            </w:rPr>
            <w:tab/>
            <w:delText>26</w:delText>
          </w:r>
        </w:del>
      </w:ins>
    </w:p>
    <w:p w14:paraId="6571962F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837" w:author="Tiago Oliveira" w:date="2016-07-23T01:56:00Z"/>
          <w:del w:id="838" w:author="Andre" w:date="2016-07-23T14:37:00Z"/>
          <w:rFonts w:asciiTheme="minorHAnsi" w:eastAsiaTheme="minorEastAsia" w:hAnsiTheme="minorHAnsi"/>
          <w:noProof/>
          <w:lang w:eastAsia="pt-PT"/>
        </w:rPr>
      </w:pPr>
      <w:ins w:id="839" w:author="Tiago Oliveira" w:date="2016-07-23T01:56:00Z">
        <w:del w:id="840" w:author="Andre" w:date="2016-07-23T14:37:00Z">
          <w:r w:rsidRPr="00FA42DC" w:rsidDel="00FA42DC">
            <w:rPr>
              <w:rStyle w:val="Hiperligao"/>
              <w:noProof/>
              <w:rPrChange w:id="841" w:author="Andre" w:date="2016-07-23T14:37:00Z">
                <w:rPr>
                  <w:rStyle w:val="Hiperligao"/>
                  <w:noProof/>
                </w:rPr>
              </w:rPrChange>
            </w:rPr>
            <w:delText>Figura 19 - Excerto de código da classe Pds16asmGenerator</w:delText>
          </w:r>
          <w:r w:rsidDel="00FA42DC">
            <w:rPr>
              <w:noProof/>
              <w:webHidden/>
            </w:rPr>
            <w:tab/>
            <w:delText>27</w:delText>
          </w:r>
        </w:del>
      </w:ins>
    </w:p>
    <w:p w14:paraId="4CC4AEFD" w14:textId="77777777" w:rsidR="00896609" w:rsidDel="00FA42DC" w:rsidRDefault="00896609">
      <w:pPr>
        <w:pStyle w:val="ndicedeilustraes"/>
        <w:tabs>
          <w:tab w:val="right" w:leader="dot" w:pos="8494"/>
        </w:tabs>
        <w:rPr>
          <w:del w:id="842" w:author="Andre" w:date="2016-07-23T14:37:00Z"/>
          <w:noProof/>
        </w:rPr>
      </w:pPr>
    </w:p>
    <w:p w14:paraId="44299273" w14:textId="77777777" w:rsidR="0038099A" w:rsidDel="00FA42DC" w:rsidRDefault="0038099A">
      <w:pPr>
        <w:pStyle w:val="ndicedeilustraes"/>
        <w:tabs>
          <w:tab w:val="right" w:leader="dot" w:pos="8494"/>
        </w:tabs>
        <w:rPr>
          <w:del w:id="843" w:author="Andre" w:date="2016-07-23T14:37:00Z"/>
          <w:noProof/>
        </w:rPr>
      </w:pPr>
    </w:p>
    <w:p w14:paraId="54DDD48D" w14:textId="77777777" w:rsidR="0038099A" w:rsidDel="00FA42DC" w:rsidRDefault="0038099A">
      <w:pPr>
        <w:pStyle w:val="ndicedeilustraes"/>
        <w:tabs>
          <w:tab w:val="right" w:leader="dot" w:pos="8494"/>
        </w:tabs>
        <w:rPr>
          <w:del w:id="844" w:author="Andre" w:date="2016-07-23T14:37:00Z"/>
          <w:noProof/>
        </w:rPr>
      </w:pPr>
    </w:p>
    <w:p w14:paraId="10764450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45" w:author="Andre" w:date="2016-07-23T14:37:00Z"/>
          <w:rFonts w:asciiTheme="minorHAnsi" w:eastAsiaTheme="minorEastAsia" w:hAnsiTheme="minorHAnsi"/>
          <w:noProof/>
          <w:lang w:eastAsia="pt-PT"/>
        </w:rPr>
      </w:pPr>
      <w:del w:id="846" w:author="Andre" w:date="2016-07-23T14:37:00Z">
        <w:r w:rsidRPr="0038099A" w:rsidDel="00FA42DC">
          <w:rPr>
            <w:rStyle w:val="Hiperligao"/>
            <w:noProof/>
          </w:rPr>
          <w:delText>Figura 1 – Exemplo do ciclo de desenvolvimento de um programa/aplicação [1].</w:delText>
        </w:r>
        <w:r w:rsidDel="00FA42DC">
          <w:rPr>
            <w:noProof/>
            <w:webHidden/>
          </w:rPr>
          <w:tab/>
          <w:delText>2</w:delText>
        </w:r>
      </w:del>
    </w:p>
    <w:p w14:paraId="24276909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47" w:author="Andre" w:date="2016-07-23T14:37:00Z"/>
          <w:rFonts w:asciiTheme="minorHAnsi" w:eastAsiaTheme="minorEastAsia" w:hAnsiTheme="minorHAnsi"/>
          <w:noProof/>
          <w:lang w:eastAsia="pt-PT"/>
        </w:rPr>
      </w:pPr>
      <w:del w:id="848" w:author="Andre" w:date="2016-07-23T14:37:00Z">
        <w:r w:rsidRPr="0038099A" w:rsidDel="00FA42DC">
          <w:rPr>
            <w:rStyle w:val="Hiperligao"/>
            <w:noProof/>
          </w:rPr>
          <w:delText>Figura 2 - Bancos de Registos PDS16</w:delText>
        </w:r>
        <w:r w:rsidDel="00FA42DC">
          <w:rPr>
            <w:noProof/>
            <w:webHidden/>
          </w:rPr>
          <w:tab/>
          <w:delText>6</w:delText>
        </w:r>
      </w:del>
    </w:p>
    <w:p w14:paraId="16F54C0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49" w:author="Andre" w:date="2016-07-23T14:37:00Z"/>
          <w:rFonts w:asciiTheme="minorHAnsi" w:eastAsiaTheme="minorEastAsia" w:hAnsiTheme="minorHAnsi"/>
          <w:noProof/>
          <w:lang w:eastAsia="pt-PT"/>
        </w:rPr>
      </w:pPr>
      <w:del w:id="850" w:author="Andre" w:date="2016-07-23T14:37:00Z">
        <w:r w:rsidRPr="0038099A" w:rsidDel="00FA42DC">
          <w:rPr>
            <w:rStyle w:val="Hiperligao"/>
            <w:noProof/>
          </w:rPr>
          <w:delText>Figura 3 – Estrutura interna do registo PSW.</w:delText>
        </w:r>
        <w:r w:rsidDel="00FA42DC">
          <w:rPr>
            <w:noProof/>
            <w:webHidden/>
          </w:rPr>
          <w:tab/>
          <w:delText>7</w:delText>
        </w:r>
      </w:del>
    </w:p>
    <w:p w14:paraId="5B7330AA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51" w:author="Andre" w:date="2016-07-23T14:37:00Z"/>
          <w:rFonts w:asciiTheme="minorHAnsi" w:eastAsiaTheme="minorEastAsia" w:hAnsiTheme="minorHAnsi"/>
          <w:noProof/>
          <w:lang w:eastAsia="pt-PT"/>
        </w:rPr>
      </w:pPr>
      <w:del w:id="852" w:author="Andre" w:date="2016-07-23T14:37:00Z">
        <w:r w:rsidRPr="0038099A" w:rsidDel="00FA42DC">
          <w:rPr>
            <w:rStyle w:val="Hiperligao"/>
            <w:noProof/>
          </w:rPr>
          <w:delText>Figura 4 - Diagrama de classes referente á organização de Módulos</w:delText>
        </w:r>
        <w:r w:rsidDel="00FA42DC">
          <w:rPr>
            <w:noProof/>
            <w:webHidden/>
          </w:rPr>
          <w:tab/>
          <w:delText>16</w:delText>
        </w:r>
      </w:del>
    </w:p>
    <w:p w14:paraId="6D1ECE76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53" w:author="Andre" w:date="2016-07-23T14:37:00Z"/>
          <w:rFonts w:asciiTheme="minorHAnsi" w:eastAsiaTheme="minorEastAsia" w:hAnsiTheme="minorHAnsi"/>
          <w:noProof/>
          <w:lang w:eastAsia="pt-PT"/>
        </w:rPr>
      </w:pPr>
      <w:del w:id="854" w:author="Andre" w:date="2016-07-23T14:37:00Z">
        <w:r w:rsidRPr="0038099A" w:rsidDel="00FA42DC">
          <w:rPr>
            <w:rStyle w:val="Hiperligao"/>
            <w:noProof/>
          </w:rPr>
          <w:delText>Figura 5 – Excerto de código de uma gramática Xtext</w:delText>
        </w:r>
        <w:r w:rsidDel="00FA42DC">
          <w:rPr>
            <w:noProof/>
            <w:webHidden/>
          </w:rPr>
          <w:tab/>
          <w:delText>18</w:delText>
        </w:r>
      </w:del>
    </w:p>
    <w:p w14:paraId="51E36380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55" w:author="Andre" w:date="2016-07-23T14:37:00Z"/>
          <w:rFonts w:asciiTheme="minorHAnsi" w:eastAsiaTheme="minorEastAsia" w:hAnsiTheme="minorHAnsi"/>
          <w:noProof/>
          <w:lang w:eastAsia="pt-PT"/>
        </w:rPr>
      </w:pPr>
      <w:del w:id="856" w:author="Andre" w:date="2016-07-23T14:37:00Z">
        <w:r w:rsidRPr="0038099A" w:rsidDel="00FA42DC">
          <w:rPr>
            <w:rStyle w:val="Hiperligao"/>
            <w:noProof/>
          </w:rPr>
          <w:delText>Figura 6 - Classes geradas pela framework</w:delText>
        </w:r>
        <w:r w:rsidDel="00FA42DC">
          <w:rPr>
            <w:noProof/>
            <w:webHidden/>
          </w:rPr>
          <w:tab/>
          <w:delText>18</w:delText>
        </w:r>
      </w:del>
    </w:p>
    <w:p w14:paraId="1B6D0F3A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57" w:author="Andre" w:date="2016-07-23T14:37:00Z"/>
          <w:rFonts w:asciiTheme="minorHAnsi" w:eastAsiaTheme="minorEastAsia" w:hAnsiTheme="minorHAnsi"/>
          <w:noProof/>
          <w:lang w:eastAsia="pt-PT"/>
        </w:rPr>
      </w:pPr>
      <w:del w:id="858" w:author="Andre" w:date="2016-07-23T14:37:00Z">
        <w:r w:rsidRPr="007B00A5" w:rsidDel="00FA42DC">
          <w:rPr>
            <w:rStyle w:val="Hiperligao"/>
            <w:noProof/>
            <w:lang w:eastAsia="pt-PT"/>
          </w:rPr>
          <w:drawing>
            <wp:inline distT="0" distB="0" distL="0" distR="0" wp14:anchorId="1FCB068A" wp14:editId="0FBCF8FB">
              <wp:extent cx="5400040" cy="2260036"/>
              <wp:effectExtent l="0" t="0" r="0" b="6985"/>
              <wp:docPr id="1035" name="Imagem 1035" descr="C:\Users\Andre\Desktop\ExemploLinguage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ExemploLinguagem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260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8099A" w:rsidDel="00FA42DC">
          <w:rPr>
            <w:rStyle w:val="Hiperligao"/>
            <w:noProof/>
          </w:rPr>
          <w:delText>Figura 7 - Código exemplo da definição das regras</w:delText>
        </w:r>
        <w:r w:rsidDel="00FA42DC">
          <w:rPr>
            <w:noProof/>
            <w:webHidden/>
          </w:rPr>
          <w:tab/>
          <w:delText>19</w:delText>
        </w:r>
      </w:del>
    </w:p>
    <w:p w14:paraId="41EDE2D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59" w:author="Andre" w:date="2016-07-23T14:37:00Z"/>
          <w:rFonts w:asciiTheme="minorHAnsi" w:eastAsiaTheme="minorEastAsia" w:hAnsiTheme="minorHAnsi"/>
          <w:noProof/>
          <w:lang w:eastAsia="pt-PT"/>
        </w:rPr>
      </w:pPr>
      <w:del w:id="860" w:author="Andre" w:date="2016-07-23T14:37:00Z">
        <w:r w:rsidRPr="0038099A" w:rsidDel="00FA42DC">
          <w:rPr>
            <w:rStyle w:val="Hiperligao"/>
            <w:noProof/>
          </w:rPr>
          <w:delText>Figura 8 - Código exemplo da definição regras terminais</w:delText>
        </w:r>
        <w:r w:rsidDel="00FA42DC">
          <w:rPr>
            <w:noProof/>
            <w:webHidden/>
          </w:rPr>
          <w:tab/>
          <w:delText>20</w:delText>
        </w:r>
      </w:del>
    </w:p>
    <w:p w14:paraId="5E24F400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61" w:author="Andre" w:date="2016-07-23T14:37:00Z"/>
          <w:rFonts w:asciiTheme="minorHAnsi" w:eastAsiaTheme="minorEastAsia" w:hAnsiTheme="minorHAnsi"/>
          <w:noProof/>
          <w:lang w:eastAsia="pt-PT"/>
        </w:rPr>
      </w:pPr>
      <w:del w:id="862" w:author="Andre" w:date="2016-07-23T14:37:00Z">
        <w:r w:rsidRPr="0038099A" w:rsidDel="00FA42DC">
          <w:rPr>
            <w:rStyle w:val="Hiperligao"/>
            <w:noProof/>
          </w:rPr>
          <w:delText>Figura 9 - Código da classe Pds16asmRuntimeModule</w:delText>
        </w:r>
        <w:r w:rsidDel="00FA42DC">
          <w:rPr>
            <w:noProof/>
            <w:webHidden/>
          </w:rPr>
          <w:tab/>
          <w:delText>21</w:delText>
        </w:r>
      </w:del>
    </w:p>
    <w:p w14:paraId="4AB19B49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63" w:author="Andre" w:date="2016-07-23T14:37:00Z"/>
          <w:rFonts w:asciiTheme="minorHAnsi" w:eastAsiaTheme="minorEastAsia" w:hAnsiTheme="minorHAnsi"/>
          <w:noProof/>
          <w:lang w:eastAsia="pt-PT"/>
        </w:rPr>
      </w:pPr>
      <w:del w:id="864" w:author="Andre" w:date="2016-07-23T14:37:00Z">
        <w:r w:rsidRPr="0038099A" w:rsidDel="00FA42DC">
          <w:rPr>
            <w:rStyle w:val="Hiperligao"/>
            <w:noProof/>
          </w:rPr>
          <w:delText>Figura 10 - Excerto da classe PDS16asmValueConcerter</w:delText>
        </w:r>
        <w:r w:rsidDel="00FA42DC">
          <w:rPr>
            <w:noProof/>
            <w:webHidden/>
          </w:rPr>
          <w:tab/>
          <w:delText>21</w:delText>
        </w:r>
      </w:del>
    </w:p>
    <w:p w14:paraId="1A9F1FF4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65" w:author="Andre" w:date="2016-07-23T14:37:00Z"/>
          <w:rFonts w:asciiTheme="minorHAnsi" w:eastAsiaTheme="minorEastAsia" w:hAnsiTheme="minorHAnsi"/>
          <w:noProof/>
          <w:lang w:eastAsia="pt-PT"/>
        </w:rPr>
      </w:pPr>
      <w:del w:id="866" w:author="Andre" w:date="2016-07-23T14:37:00Z">
        <w:r w:rsidRPr="0038099A" w:rsidDel="00FA42DC">
          <w:rPr>
            <w:rStyle w:val="Hiperligao"/>
            <w:noProof/>
          </w:rPr>
          <w:delText xml:space="preserve">Figura 11 - Interface </w:delText>
        </w:r>
        <w:r w:rsidRPr="0038099A" w:rsidDel="00FA42DC">
          <w:rPr>
            <w:rStyle w:val="Hiperligao"/>
            <w:i/>
            <w:noProof/>
          </w:rPr>
          <w:delText>IValueConverter</w:delText>
        </w:r>
        <w:r w:rsidDel="00FA42DC">
          <w:rPr>
            <w:noProof/>
            <w:webHidden/>
          </w:rPr>
          <w:tab/>
          <w:delText>21</w:delText>
        </w:r>
      </w:del>
    </w:p>
    <w:p w14:paraId="6599A4B6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67" w:author="Andre" w:date="2016-07-23T14:37:00Z"/>
          <w:rFonts w:asciiTheme="minorHAnsi" w:eastAsiaTheme="minorEastAsia" w:hAnsiTheme="minorHAnsi"/>
          <w:noProof/>
          <w:lang w:eastAsia="pt-PT"/>
        </w:rPr>
      </w:pPr>
      <w:del w:id="868" w:author="Andre" w:date="2016-07-23T14:37:00Z">
        <w:r w:rsidRPr="0038099A" w:rsidDel="00FA42DC">
          <w:rPr>
            <w:rStyle w:val="Hiperligao"/>
            <w:noProof/>
          </w:rPr>
          <w:delText>Figura 12 - Exemplo de um validador</w:delText>
        </w:r>
        <w:r w:rsidDel="00FA42DC">
          <w:rPr>
            <w:noProof/>
            <w:webHidden/>
          </w:rPr>
          <w:tab/>
          <w:delText>22</w:delText>
        </w:r>
      </w:del>
    </w:p>
    <w:p w14:paraId="5250C87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69" w:author="Andre" w:date="2016-07-23T14:37:00Z"/>
          <w:rFonts w:asciiTheme="minorHAnsi" w:eastAsiaTheme="minorEastAsia" w:hAnsiTheme="minorHAnsi"/>
          <w:noProof/>
          <w:lang w:eastAsia="pt-PT"/>
        </w:rPr>
      </w:pPr>
      <w:del w:id="870" w:author="Andre" w:date="2016-07-23T14:37:00Z">
        <w:r w:rsidRPr="0038099A" w:rsidDel="00FA42DC">
          <w:rPr>
            <w:rStyle w:val="Hiperligao"/>
            <w:noProof/>
          </w:rPr>
          <w:delText>Figura 13- Excerto de código de Pds16HighlightingConfiguration</w:delText>
        </w:r>
        <w:r w:rsidDel="00FA42DC">
          <w:rPr>
            <w:noProof/>
            <w:webHidden/>
          </w:rPr>
          <w:tab/>
          <w:delText>23</w:delText>
        </w:r>
      </w:del>
    </w:p>
    <w:p w14:paraId="00282C3F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71" w:author="Andre" w:date="2016-07-23T14:37:00Z"/>
          <w:rFonts w:asciiTheme="minorHAnsi" w:eastAsiaTheme="minorEastAsia" w:hAnsiTheme="minorHAnsi"/>
          <w:noProof/>
          <w:lang w:eastAsia="pt-PT"/>
        </w:rPr>
      </w:pPr>
      <w:del w:id="872" w:author="Andre" w:date="2016-07-23T14:37:00Z">
        <w:r w:rsidRPr="0038099A" w:rsidDel="00FA42DC">
          <w:rPr>
            <w:rStyle w:val="Hiperligao"/>
            <w:noProof/>
          </w:rPr>
          <w:delText>Figura 14 - Excerto de código de Pds16TokenAtributeIdMapper</w:delText>
        </w:r>
        <w:r w:rsidDel="00FA42DC">
          <w:rPr>
            <w:noProof/>
            <w:webHidden/>
          </w:rPr>
          <w:tab/>
          <w:delText>24</w:delText>
        </w:r>
      </w:del>
    </w:p>
    <w:p w14:paraId="20360F48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73" w:author="Andre" w:date="2016-07-23T14:37:00Z"/>
          <w:rFonts w:asciiTheme="minorHAnsi" w:eastAsiaTheme="minorEastAsia" w:hAnsiTheme="minorHAnsi"/>
          <w:noProof/>
          <w:lang w:eastAsia="pt-PT"/>
        </w:rPr>
      </w:pPr>
      <w:del w:id="874" w:author="Andre" w:date="2016-07-23T14:37:00Z">
        <w:r w:rsidRPr="0038099A" w:rsidDel="00FA42DC">
          <w:rPr>
            <w:rStyle w:val="Hiperligao"/>
            <w:noProof/>
          </w:rPr>
          <w:delText>Figura 15 - Código da classe AbstractPds16asmUiModule</w:delText>
        </w:r>
        <w:r w:rsidDel="00FA42DC">
          <w:rPr>
            <w:noProof/>
            <w:webHidden/>
          </w:rPr>
          <w:tab/>
          <w:delText>24</w:delText>
        </w:r>
      </w:del>
    </w:p>
    <w:p w14:paraId="54F4FEF2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75" w:author="Andre" w:date="2016-07-23T14:37:00Z"/>
          <w:rFonts w:asciiTheme="minorHAnsi" w:eastAsiaTheme="minorEastAsia" w:hAnsiTheme="minorHAnsi"/>
          <w:noProof/>
          <w:lang w:eastAsia="pt-PT"/>
        </w:rPr>
      </w:pPr>
      <w:del w:id="876" w:author="Andre" w:date="2016-07-23T14:37:00Z">
        <w:r w:rsidRPr="0038099A" w:rsidDel="00FA42DC">
          <w:rPr>
            <w:rStyle w:val="Hiperligao"/>
            <w:noProof/>
          </w:rPr>
          <w:delText>Figura 16 - Excerto de código de Pds16asmOutlineTreeProvider</w:delText>
        </w:r>
        <w:r w:rsidDel="00FA42DC">
          <w:rPr>
            <w:noProof/>
            <w:webHidden/>
          </w:rPr>
          <w:tab/>
          <w:delText>25</w:delText>
        </w:r>
      </w:del>
    </w:p>
    <w:p w14:paraId="55E55E35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77" w:author="Andre" w:date="2016-07-23T14:37:00Z"/>
          <w:rFonts w:asciiTheme="minorHAnsi" w:eastAsiaTheme="minorEastAsia" w:hAnsiTheme="minorHAnsi"/>
          <w:noProof/>
          <w:lang w:eastAsia="pt-PT"/>
        </w:rPr>
      </w:pPr>
      <w:del w:id="878" w:author="Andre" w:date="2016-07-23T14:37:00Z">
        <w:r w:rsidRPr="0038099A" w:rsidDel="00FA42DC">
          <w:rPr>
            <w:rStyle w:val="Hiperligao"/>
            <w:noProof/>
          </w:rPr>
          <w:delText>Figura 17 - Excerto de código de Pds16asmLabelProvider</w:delText>
        </w:r>
        <w:r w:rsidDel="00FA42DC">
          <w:rPr>
            <w:noProof/>
            <w:webHidden/>
          </w:rPr>
          <w:tab/>
          <w:delText>26</w:delText>
        </w:r>
      </w:del>
    </w:p>
    <w:p w14:paraId="5B5BFE5B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79" w:author="Andre" w:date="2016-07-23T14:37:00Z"/>
          <w:rFonts w:asciiTheme="minorHAnsi" w:eastAsiaTheme="minorEastAsia" w:hAnsiTheme="minorHAnsi"/>
          <w:noProof/>
          <w:lang w:eastAsia="pt-PT"/>
        </w:rPr>
      </w:pPr>
      <w:del w:id="880" w:author="Andre" w:date="2016-07-23T14:37:00Z">
        <w:r w:rsidRPr="0038099A" w:rsidDel="00FA42DC">
          <w:rPr>
            <w:rStyle w:val="Hiperligao"/>
            <w:noProof/>
          </w:rPr>
          <w:delText>Figura 18 - Excerto de código da classe Pds16asmGenerator</w:delText>
        </w:r>
        <w:r w:rsidDel="00FA42DC">
          <w:rPr>
            <w:noProof/>
            <w:webHidden/>
          </w:rPr>
          <w:tab/>
          <w:delText>27</w:delText>
        </w:r>
      </w:del>
    </w:p>
    <w:p w14:paraId="6DCA99A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81" w:author="Andre" w:date="2016-07-23T14:37:00Z"/>
          <w:noProof/>
        </w:rPr>
      </w:pPr>
    </w:p>
    <w:p w14:paraId="09741FF0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82" w:author="Andre" w:date="2016-07-23T14:37:00Z"/>
          <w:rFonts w:asciiTheme="minorHAnsi" w:eastAsiaTheme="minorEastAsia" w:hAnsiTheme="minorHAnsi"/>
          <w:noProof/>
          <w:lang w:eastAsia="pt-PT"/>
        </w:rPr>
      </w:pPr>
      <w:del w:id="883" w:author="Andre" w:date="2016-07-23T14:37:00Z">
        <w:r w:rsidRPr="00931F96" w:rsidDel="00FA42DC">
          <w:rPr>
            <w:rStyle w:val="Hiperligao"/>
            <w:noProof/>
            <w:lang w:eastAsia="pt-PT"/>
          </w:rPr>
          <w:delText>Figura 1 – Exemplo do ciclo de desenvolvimento de um programa/aplicação</w:delText>
        </w:r>
        <w:r w:rsidDel="00FA42DC">
          <w:rPr>
            <w:noProof/>
            <w:webHidden/>
          </w:rPr>
          <w:tab/>
          <w:delText>2</w:delText>
        </w:r>
      </w:del>
    </w:p>
    <w:p w14:paraId="46F9FC59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84" w:author="Andre" w:date="2016-07-23T14:37:00Z"/>
          <w:rFonts w:asciiTheme="minorHAnsi" w:eastAsiaTheme="minorEastAsia" w:hAnsiTheme="minorHAnsi"/>
          <w:noProof/>
          <w:lang w:eastAsia="pt-PT"/>
        </w:rPr>
      </w:pPr>
      <w:del w:id="885" w:author="Andre" w:date="2016-07-23T14:37:00Z">
        <w:r w:rsidRPr="00931F96" w:rsidDel="00FA42DC">
          <w:rPr>
            <w:rStyle w:val="Hiperligao"/>
            <w:noProof/>
          </w:rPr>
          <w:delText>Figura 2 - Bancos de Registos PDS16</w:delText>
        </w:r>
        <w:r w:rsidDel="00FA42DC">
          <w:rPr>
            <w:noProof/>
            <w:webHidden/>
          </w:rPr>
          <w:tab/>
          <w:delText>6</w:delText>
        </w:r>
      </w:del>
    </w:p>
    <w:p w14:paraId="7F52CB14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86" w:author="Andre" w:date="2016-07-23T14:37:00Z"/>
          <w:rFonts w:asciiTheme="minorHAnsi" w:eastAsiaTheme="minorEastAsia" w:hAnsiTheme="minorHAnsi"/>
          <w:noProof/>
          <w:lang w:eastAsia="pt-PT"/>
        </w:rPr>
      </w:pPr>
      <w:del w:id="887" w:author="Andre" w:date="2016-07-23T14:37:00Z">
        <w:r w:rsidRPr="00931F96" w:rsidDel="00FA42DC">
          <w:rPr>
            <w:rStyle w:val="Hiperligao"/>
            <w:noProof/>
          </w:rPr>
          <w:delText>Figura 3 – Estrutura interna do registo PSW.</w:delText>
        </w:r>
        <w:r w:rsidDel="00FA42DC">
          <w:rPr>
            <w:noProof/>
            <w:webHidden/>
          </w:rPr>
          <w:tab/>
          <w:delText>7</w:delText>
        </w:r>
      </w:del>
    </w:p>
    <w:p w14:paraId="2645BBE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88" w:author="Andre" w:date="2016-07-23T14:37:00Z"/>
          <w:rFonts w:asciiTheme="minorHAnsi" w:eastAsiaTheme="minorEastAsia" w:hAnsiTheme="minorHAnsi"/>
          <w:noProof/>
          <w:lang w:eastAsia="pt-PT"/>
        </w:rPr>
      </w:pPr>
      <w:del w:id="889" w:author="Andre" w:date="2016-07-23T14:37:00Z">
        <w:r w:rsidRPr="00931F96" w:rsidDel="00FA42DC">
          <w:rPr>
            <w:rStyle w:val="Hiperligao"/>
            <w:noProof/>
          </w:rPr>
          <w:delText>Tabela 1 - Sintaxe das instruções assembly PDS16.</w:delText>
        </w:r>
        <w:r w:rsidDel="00FA42DC">
          <w:rPr>
            <w:noProof/>
            <w:webHidden/>
          </w:rPr>
          <w:tab/>
          <w:delText>8</w:delText>
        </w:r>
      </w:del>
    </w:p>
    <w:p w14:paraId="5C4717B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90" w:author="Andre" w:date="2016-07-23T14:37:00Z"/>
          <w:rFonts w:asciiTheme="minorHAnsi" w:eastAsiaTheme="minorEastAsia" w:hAnsiTheme="minorHAnsi"/>
          <w:noProof/>
          <w:lang w:eastAsia="pt-PT"/>
        </w:rPr>
      </w:pPr>
      <w:del w:id="891" w:author="Andre" w:date="2016-07-23T14:37:00Z">
        <w:r w:rsidRPr="00931F96" w:rsidDel="00FA42DC">
          <w:rPr>
            <w:rStyle w:val="Hiperligao"/>
            <w:noProof/>
          </w:rPr>
          <w:delText>Tabela 2 - Palavras-chave da sintaxe PDS16.</w:delText>
        </w:r>
        <w:r w:rsidDel="00FA42DC">
          <w:rPr>
            <w:noProof/>
            <w:webHidden/>
          </w:rPr>
          <w:tab/>
          <w:delText>9</w:delText>
        </w:r>
      </w:del>
    </w:p>
    <w:p w14:paraId="2E6680AF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92" w:author="Andre" w:date="2016-07-23T14:37:00Z"/>
          <w:rFonts w:asciiTheme="minorHAnsi" w:eastAsiaTheme="minorEastAsia" w:hAnsiTheme="minorHAnsi"/>
          <w:noProof/>
          <w:lang w:eastAsia="pt-PT"/>
        </w:rPr>
      </w:pPr>
      <w:del w:id="893" w:author="Andre" w:date="2016-07-23T14:37:00Z">
        <w:r w:rsidRPr="00931F96" w:rsidDel="00FA42DC">
          <w:rPr>
            <w:rStyle w:val="Hiperligao"/>
            <w:noProof/>
          </w:rPr>
          <w:delText>Figura 4 - Diagrama de classes referente á organização de Módulos</w:delText>
        </w:r>
        <w:r w:rsidDel="00FA42DC">
          <w:rPr>
            <w:noProof/>
            <w:webHidden/>
          </w:rPr>
          <w:tab/>
          <w:delText>16</w:delText>
        </w:r>
      </w:del>
    </w:p>
    <w:p w14:paraId="2D6376F1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94" w:author="Andre" w:date="2016-07-23T14:37:00Z"/>
          <w:rFonts w:asciiTheme="minorHAnsi" w:eastAsiaTheme="minorEastAsia" w:hAnsiTheme="minorHAnsi"/>
          <w:noProof/>
          <w:lang w:eastAsia="pt-PT"/>
        </w:rPr>
      </w:pPr>
      <w:del w:id="895" w:author="Andre" w:date="2016-07-23T14:37:00Z">
        <w:r w:rsidRPr="00931F96" w:rsidDel="00FA42DC">
          <w:rPr>
            <w:rStyle w:val="Hiperligao"/>
            <w:noProof/>
          </w:rPr>
          <w:delText>Figura 5 – Excerto de código de uma gramática Xtext</w:delText>
        </w:r>
        <w:r w:rsidDel="00FA42DC">
          <w:rPr>
            <w:noProof/>
            <w:webHidden/>
          </w:rPr>
          <w:tab/>
          <w:delText>18</w:delText>
        </w:r>
      </w:del>
    </w:p>
    <w:p w14:paraId="5BD6CC52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96" w:author="Andre" w:date="2016-07-23T14:37:00Z"/>
          <w:rFonts w:asciiTheme="minorHAnsi" w:eastAsiaTheme="minorEastAsia" w:hAnsiTheme="minorHAnsi"/>
          <w:noProof/>
          <w:lang w:eastAsia="pt-PT"/>
        </w:rPr>
      </w:pPr>
      <w:del w:id="897" w:author="Andre" w:date="2016-07-23T14:37:00Z">
        <w:r w:rsidRPr="00931F96" w:rsidDel="00FA42DC">
          <w:rPr>
            <w:rStyle w:val="Hiperligao"/>
            <w:noProof/>
          </w:rPr>
          <w:delText>Figura 6 - Classes geradas pela framework</w:delText>
        </w:r>
        <w:r w:rsidDel="00FA42DC">
          <w:rPr>
            <w:noProof/>
            <w:webHidden/>
          </w:rPr>
          <w:tab/>
          <w:delText>18</w:delText>
        </w:r>
      </w:del>
    </w:p>
    <w:p w14:paraId="5A695EA6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898" w:author="Andre" w:date="2016-07-23T14:37:00Z"/>
          <w:rFonts w:asciiTheme="minorHAnsi" w:eastAsiaTheme="minorEastAsia" w:hAnsiTheme="minorHAnsi"/>
          <w:noProof/>
          <w:lang w:eastAsia="pt-PT"/>
        </w:rPr>
      </w:pPr>
      <w:del w:id="899" w:author="Andre" w:date="2016-07-23T14:37:00Z">
        <w:r w:rsidRPr="00931F96" w:rsidDel="00FA42DC">
          <w:rPr>
            <w:rStyle w:val="Hiperligao"/>
            <w:noProof/>
          </w:rPr>
          <w:delText>Tabela 3 - Elementos da sintaxe gramatical Xtext</w:delText>
        </w:r>
        <w:r w:rsidDel="00FA42DC">
          <w:rPr>
            <w:noProof/>
            <w:webHidden/>
          </w:rPr>
          <w:tab/>
          <w:delText>19</w:delText>
        </w:r>
      </w:del>
    </w:p>
    <w:p w14:paraId="1760DF9F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00" w:author="Andre" w:date="2016-07-23T14:37:00Z"/>
          <w:rFonts w:asciiTheme="minorHAnsi" w:eastAsiaTheme="minorEastAsia" w:hAnsiTheme="minorHAnsi"/>
          <w:noProof/>
          <w:lang w:eastAsia="pt-PT"/>
        </w:rPr>
      </w:pPr>
      <w:del w:id="901" w:author="Andre" w:date="2016-07-23T14:37:00Z">
        <w:r w:rsidRPr="00931F96" w:rsidDel="00FA42DC">
          <w:rPr>
            <w:rStyle w:val="Hiperligao"/>
            <w:noProof/>
            <w:lang w:eastAsia="pt-PT"/>
          </w:rPr>
          <w:delText>Figura 8 - Código exemplo da definição regras terminais</w:delText>
        </w:r>
        <w:r w:rsidDel="00FA42DC">
          <w:rPr>
            <w:noProof/>
            <w:webHidden/>
          </w:rPr>
          <w:tab/>
          <w:delText>20</w:delText>
        </w:r>
      </w:del>
    </w:p>
    <w:p w14:paraId="7A6F9E04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02" w:author="Andre" w:date="2016-07-23T14:37:00Z"/>
          <w:rFonts w:asciiTheme="minorHAnsi" w:eastAsiaTheme="minorEastAsia" w:hAnsiTheme="minorHAnsi"/>
          <w:noProof/>
          <w:lang w:eastAsia="pt-PT"/>
        </w:rPr>
      </w:pPr>
      <w:del w:id="903" w:author="Andre" w:date="2016-07-23T14:37:00Z">
        <w:r w:rsidRPr="00931F96" w:rsidDel="00FA42DC">
          <w:rPr>
            <w:rStyle w:val="Hiperligao"/>
            <w:noProof/>
          </w:rPr>
          <w:delText>Figura 9 - Código da classe Pds16asmRuntimeModule</w:delText>
        </w:r>
        <w:r w:rsidDel="00FA42DC">
          <w:rPr>
            <w:noProof/>
            <w:webHidden/>
          </w:rPr>
          <w:tab/>
          <w:delText>21</w:delText>
        </w:r>
      </w:del>
    </w:p>
    <w:p w14:paraId="270DF5B1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04" w:author="Andre" w:date="2016-07-23T14:37:00Z"/>
          <w:rFonts w:asciiTheme="minorHAnsi" w:eastAsiaTheme="minorEastAsia" w:hAnsiTheme="minorHAnsi"/>
          <w:noProof/>
          <w:lang w:eastAsia="pt-PT"/>
        </w:rPr>
      </w:pPr>
      <w:del w:id="905" w:author="Andre" w:date="2016-07-23T14:37:00Z">
        <w:r w:rsidRPr="00931F96" w:rsidDel="00FA42DC">
          <w:rPr>
            <w:rStyle w:val="Hiperligao"/>
            <w:noProof/>
          </w:rPr>
          <w:delText>Figura 10 - Excerto da classe PDS16asmValueConcerter</w:delText>
        </w:r>
        <w:r w:rsidDel="00FA42DC">
          <w:rPr>
            <w:noProof/>
            <w:webHidden/>
          </w:rPr>
          <w:tab/>
          <w:delText>21</w:delText>
        </w:r>
      </w:del>
    </w:p>
    <w:p w14:paraId="5D97530D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06" w:author="Andre" w:date="2016-07-23T14:37:00Z"/>
          <w:rFonts w:asciiTheme="minorHAnsi" w:eastAsiaTheme="minorEastAsia" w:hAnsiTheme="minorHAnsi"/>
          <w:noProof/>
          <w:lang w:eastAsia="pt-PT"/>
        </w:rPr>
      </w:pPr>
      <w:del w:id="907" w:author="Andre" w:date="2016-07-23T14:37:00Z">
        <w:r w:rsidRPr="00931F96" w:rsidDel="00FA42DC">
          <w:rPr>
            <w:rStyle w:val="Hiperligao"/>
            <w:noProof/>
          </w:rPr>
          <w:delText xml:space="preserve">Figura 11 - Interface </w:delText>
        </w:r>
        <w:r w:rsidRPr="00931F96" w:rsidDel="00FA42DC">
          <w:rPr>
            <w:rStyle w:val="Hiperligao"/>
            <w:i/>
            <w:noProof/>
          </w:rPr>
          <w:delText>IValueConverter</w:delText>
        </w:r>
        <w:r w:rsidDel="00FA42DC">
          <w:rPr>
            <w:noProof/>
            <w:webHidden/>
          </w:rPr>
          <w:tab/>
          <w:delText>21</w:delText>
        </w:r>
      </w:del>
    </w:p>
    <w:p w14:paraId="115A0C11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08" w:author="Andre" w:date="2016-07-23T14:37:00Z"/>
          <w:rFonts w:asciiTheme="minorHAnsi" w:eastAsiaTheme="minorEastAsia" w:hAnsiTheme="minorHAnsi"/>
          <w:noProof/>
          <w:lang w:eastAsia="pt-PT"/>
        </w:rPr>
      </w:pPr>
      <w:del w:id="909" w:author="Andre" w:date="2016-07-23T14:37:00Z">
        <w:r w:rsidRPr="00931F96" w:rsidDel="00FA42DC">
          <w:rPr>
            <w:rStyle w:val="Hiperligao"/>
            <w:noProof/>
          </w:rPr>
          <w:delText>Figura 12 - Exemplo de um validador</w:delText>
        </w:r>
        <w:r w:rsidDel="00FA42DC">
          <w:rPr>
            <w:noProof/>
            <w:webHidden/>
          </w:rPr>
          <w:tab/>
          <w:delText>22</w:delText>
        </w:r>
      </w:del>
    </w:p>
    <w:p w14:paraId="468DA2B2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10" w:author="Andre" w:date="2016-07-23T14:37:00Z"/>
          <w:rFonts w:asciiTheme="minorHAnsi" w:eastAsiaTheme="minorEastAsia" w:hAnsiTheme="minorHAnsi"/>
          <w:noProof/>
          <w:lang w:eastAsia="pt-PT"/>
        </w:rPr>
      </w:pPr>
      <w:del w:id="911" w:author="Andre" w:date="2016-07-23T14:37:00Z">
        <w:r w:rsidRPr="00931F96" w:rsidDel="00FA42DC">
          <w:rPr>
            <w:rStyle w:val="Hiperligao"/>
            <w:noProof/>
          </w:rPr>
          <w:delText>Figura 14 - Excerto de código de Pds16TokenAtributeIdMapper</w:delText>
        </w:r>
        <w:r w:rsidDel="00FA42DC">
          <w:rPr>
            <w:noProof/>
            <w:webHidden/>
          </w:rPr>
          <w:tab/>
          <w:delText>24</w:delText>
        </w:r>
      </w:del>
    </w:p>
    <w:p w14:paraId="42A75B2F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12" w:author="Andre" w:date="2016-07-23T14:37:00Z"/>
          <w:rFonts w:asciiTheme="minorHAnsi" w:eastAsiaTheme="minorEastAsia" w:hAnsiTheme="minorHAnsi"/>
          <w:noProof/>
          <w:lang w:eastAsia="pt-PT"/>
        </w:rPr>
      </w:pPr>
      <w:del w:id="913" w:author="Andre" w:date="2016-07-23T14:37:00Z">
        <w:r w:rsidRPr="00931F96" w:rsidDel="00FA42DC">
          <w:rPr>
            <w:rStyle w:val="Hiperligao"/>
            <w:noProof/>
          </w:rPr>
          <w:delText>Figura 15 - Código da classe AbstractPds16asmUiModule</w:delText>
        </w:r>
        <w:r w:rsidDel="00FA42DC">
          <w:rPr>
            <w:noProof/>
            <w:webHidden/>
          </w:rPr>
          <w:tab/>
          <w:delText>24</w:delText>
        </w:r>
      </w:del>
    </w:p>
    <w:p w14:paraId="2961EFB8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14" w:author="Andre" w:date="2016-07-23T14:37:00Z"/>
          <w:rFonts w:asciiTheme="minorHAnsi" w:eastAsiaTheme="minorEastAsia" w:hAnsiTheme="minorHAnsi"/>
          <w:noProof/>
          <w:lang w:eastAsia="pt-PT"/>
        </w:rPr>
      </w:pPr>
      <w:del w:id="915" w:author="Andre" w:date="2016-07-23T14:37:00Z">
        <w:r w:rsidRPr="00931F96" w:rsidDel="00FA42DC">
          <w:rPr>
            <w:rStyle w:val="Hiperligao"/>
            <w:noProof/>
          </w:rPr>
          <w:delText>Figura 16 - Excerto de código de Pds16asmOutlineTreeProvider</w:delText>
        </w:r>
        <w:r w:rsidDel="00FA42DC">
          <w:rPr>
            <w:noProof/>
            <w:webHidden/>
          </w:rPr>
          <w:tab/>
          <w:delText>25</w:delText>
        </w:r>
      </w:del>
    </w:p>
    <w:p w14:paraId="2D3630EC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16" w:author="Andre" w:date="2016-07-23T14:37:00Z"/>
          <w:rFonts w:asciiTheme="minorHAnsi" w:eastAsiaTheme="minorEastAsia" w:hAnsiTheme="minorHAnsi"/>
          <w:noProof/>
          <w:lang w:eastAsia="pt-PT"/>
        </w:rPr>
      </w:pPr>
      <w:del w:id="917" w:author="Andre" w:date="2016-07-23T14:37:00Z">
        <w:r w:rsidRPr="00931F96" w:rsidDel="00FA42DC">
          <w:rPr>
            <w:rStyle w:val="Hiperligao"/>
            <w:noProof/>
          </w:rPr>
          <w:delText>Figura 17 - Excerto de código de Pds16asmLabelProvider</w:delText>
        </w:r>
        <w:r w:rsidDel="00FA42DC">
          <w:rPr>
            <w:noProof/>
            <w:webHidden/>
          </w:rPr>
          <w:tab/>
          <w:delText>26</w:delText>
        </w:r>
      </w:del>
    </w:p>
    <w:p w14:paraId="12FFA7BA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18" w:author="Andre" w:date="2016-07-23T14:37:00Z"/>
          <w:rFonts w:asciiTheme="minorHAnsi" w:eastAsiaTheme="minorEastAsia" w:hAnsiTheme="minorHAnsi"/>
          <w:noProof/>
          <w:lang w:eastAsia="pt-PT"/>
        </w:rPr>
      </w:pPr>
      <w:del w:id="919" w:author="Andre" w:date="2016-07-23T14:37:00Z">
        <w:r w:rsidRPr="00931F96" w:rsidDel="00FA42DC">
          <w:rPr>
            <w:rStyle w:val="Hiperligao"/>
            <w:noProof/>
          </w:rPr>
          <w:delText>Figura 18 - Excerto de código da classe Pds16asmGenerator</w:delText>
        </w:r>
        <w:r w:rsidDel="00FA42DC">
          <w:rPr>
            <w:noProof/>
            <w:webHidden/>
          </w:rPr>
          <w:tab/>
          <w:delText>27</w:delText>
        </w:r>
      </w:del>
    </w:p>
    <w:p w14:paraId="1868D9B1" w14:textId="77777777" w:rsidR="00931F96" w:rsidDel="00FA42DC" w:rsidRDefault="00931F96">
      <w:pPr>
        <w:pStyle w:val="ndicedeilustraes"/>
        <w:tabs>
          <w:tab w:val="right" w:leader="dot" w:pos="8494"/>
        </w:tabs>
        <w:rPr>
          <w:del w:id="920" w:author="Andre" w:date="2016-07-23T14:37:00Z"/>
          <w:noProof/>
        </w:rPr>
      </w:pPr>
    </w:p>
    <w:p w14:paraId="0E6238AB" w14:textId="77777777" w:rsidR="00C00D9F" w:rsidDel="00FA42DC" w:rsidRDefault="00C00D9F">
      <w:pPr>
        <w:pStyle w:val="ndicedeilustraes"/>
        <w:tabs>
          <w:tab w:val="right" w:leader="dot" w:pos="8494"/>
        </w:tabs>
        <w:rPr>
          <w:del w:id="921" w:author="Andre" w:date="2016-07-23T14:37:00Z"/>
          <w:noProof/>
        </w:rPr>
      </w:pPr>
    </w:p>
    <w:p w14:paraId="6EA4FE96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22" w:author="Andre" w:date="2016-07-23T14:37:00Z"/>
          <w:noProof/>
        </w:rPr>
      </w:pPr>
    </w:p>
    <w:p w14:paraId="78514370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23" w:author="Andre" w:date="2016-07-23T14:37:00Z"/>
          <w:rFonts w:asciiTheme="minorHAnsi" w:eastAsiaTheme="minorEastAsia" w:hAnsiTheme="minorHAnsi"/>
          <w:noProof/>
          <w:lang w:eastAsia="pt-PT"/>
        </w:rPr>
      </w:pPr>
      <w:del w:id="924" w:author="Andre" w:date="2016-07-23T14:37:00Z">
        <w:r w:rsidRPr="00897EA8" w:rsidDel="00FA42DC">
          <w:rPr>
            <w:rStyle w:val="Hiperligao"/>
            <w:noProof/>
            <w:lang w:eastAsia="pt-PT"/>
          </w:rPr>
          <w:drawing>
            <wp:inline distT="0" distB="0" distL="0" distR="0" wp14:anchorId="22C6106E" wp14:editId="61CDFCC7">
              <wp:extent cx="5400040" cy="1566176"/>
              <wp:effectExtent l="0" t="0" r="0" b="0"/>
              <wp:docPr id="1067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"/>
                      <pic:cNvPicPr/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5661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97EA8" w:rsidDel="00FA42DC">
          <w:rPr>
            <w:rStyle w:val="Hiperligao"/>
            <w:noProof/>
          </w:rPr>
          <w:delText>Figura 1 – Exemplo do ciclo de desenvolvimento de um programa/aplicação [1].</w:delText>
        </w:r>
        <w:r w:rsidDel="00FA42DC">
          <w:rPr>
            <w:noProof/>
            <w:webHidden/>
          </w:rPr>
          <w:tab/>
          <w:delText>2</w:delText>
        </w:r>
      </w:del>
    </w:p>
    <w:p w14:paraId="60951B8B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25" w:author="Andre" w:date="2016-07-23T14:37:00Z"/>
          <w:rFonts w:asciiTheme="minorHAnsi" w:eastAsiaTheme="minorEastAsia" w:hAnsiTheme="minorHAnsi"/>
          <w:noProof/>
          <w:lang w:eastAsia="pt-PT"/>
        </w:rPr>
      </w:pPr>
      <w:del w:id="926" w:author="Andre" w:date="2016-07-23T14:37:00Z">
        <w:r w:rsidRPr="00897EA8" w:rsidDel="00FA42DC">
          <w:rPr>
            <w:rStyle w:val="Hiperligao"/>
            <w:noProof/>
          </w:rPr>
          <w:delText>Figura 2 - Bancos de Registos PDS16</w:delText>
        </w:r>
        <w:r w:rsidDel="00FA42DC">
          <w:rPr>
            <w:noProof/>
            <w:webHidden/>
          </w:rPr>
          <w:tab/>
          <w:delText>6</w:delText>
        </w:r>
      </w:del>
    </w:p>
    <w:p w14:paraId="534E8713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27" w:author="Andre" w:date="2016-07-23T14:37:00Z"/>
          <w:rFonts w:asciiTheme="minorHAnsi" w:eastAsiaTheme="minorEastAsia" w:hAnsiTheme="minorHAnsi"/>
          <w:noProof/>
          <w:lang w:eastAsia="pt-PT"/>
        </w:rPr>
      </w:pPr>
      <w:del w:id="928" w:author="Andre" w:date="2016-07-23T14:37:00Z">
        <w:r w:rsidRPr="00897EA8" w:rsidDel="00FA42DC">
          <w:rPr>
            <w:rStyle w:val="Hiperligao"/>
            <w:noProof/>
          </w:rPr>
          <w:delText>Figura 3 – Estrutura interna do registo PSW.</w:delText>
        </w:r>
        <w:r w:rsidDel="00FA42DC">
          <w:rPr>
            <w:noProof/>
            <w:webHidden/>
          </w:rPr>
          <w:tab/>
          <w:delText>7</w:delText>
        </w:r>
      </w:del>
    </w:p>
    <w:p w14:paraId="06A0CD1B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29" w:author="Andre" w:date="2016-07-23T14:37:00Z"/>
          <w:rFonts w:asciiTheme="minorHAnsi" w:eastAsiaTheme="minorEastAsia" w:hAnsiTheme="minorHAnsi"/>
          <w:noProof/>
          <w:lang w:eastAsia="pt-PT"/>
        </w:rPr>
      </w:pPr>
      <w:del w:id="930" w:author="Andre" w:date="2016-07-23T14:37:00Z">
        <w:r w:rsidRPr="00897EA8" w:rsidDel="00FA42DC">
          <w:rPr>
            <w:rStyle w:val="Hiperligao"/>
            <w:noProof/>
          </w:rPr>
          <w:delText>Tabela 1 - Sintaxe das instruções assembly PDS16.</w:delText>
        </w:r>
        <w:r w:rsidDel="00FA42DC">
          <w:rPr>
            <w:noProof/>
            <w:webHidden/>
          </w:rPr>
          <w:tab/>
          <w:delText>9</w:delText>
        </w:r>
      </w:del>
    </w:p>
    <w:p w14:paraId="61E9392F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31" w:author="Andre" w:date="2016-07-23T14:37:00Z"/>
          <w:rFonts w:asciiTheme="minorHAnsi" w:eastAsiaTheme="minorEastAsia" w:hAnsiTheme="minorHAnsi"/>
          <w:noProof/>
          <w:lang w:eastAsia="pt-PT"/>
        </w:rPr>
      </w:pPr>
      <w:del w:id="932" w:author="Andre" w:date="2016-07-23T14:37:00Z">
        <w:r w:rsidRPr="00897EA8" w:rsidDel="00FA42DC">
          <w:rPr>
            <w:rStyle w:val="Hiperligao"/>
            <w:noProof/>
          </w:rPr>
          <w:delText>Tabela 2 - Palavras-chave da sintaxe PDS16.</w:delText>
        </w:r>
        <w:r w:rsidDel="00FA42DC">
          <w:rPr>
            <w:noProof/>
            <w:webHidden/>
          </w:rPr>
          <w:tab/>
          <w:delText>9</w:delText>
        </w:r>
      </w:del>
    </w:p>
    <w:p w14:paraId="4B4398A4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33" w:author="Andre" w:date="2016-07-23T14:37:00Z"/>
          <w:rFonts w:asciiTheme="minorHAnsi" w:eastAsiaTheme="minorEastAsia" w:hAnsiTheme="minorHAnsi"/>
          <w:noProof/>
          <w:lang w:eastAsia="pt-PT"/>
        </w:rPr>
      </w:pPr>
      <w:del w:id="934" w:author="Andre" w:date="2016-07-23T14:37:00Z">
        <w:r w:rsidRPr="00897EA8" w:rsidDel="00FA42DC">
          <w:rPr>
            <w:rStyle w:val="Hiperligao"/>
            <w:noProof/>
          </w:rPr>
          <w:delText>Figura 4 - Diagrama de classes referente á organização de Módulos</w:delText>
        </w:r>
        <w:r w:rsidDel="00FA42DC">
          <w:rPr>
            <w:noProof/>
            <w:webHidden/>
          </w:rPr>
          <w:tab/>
          <w:delText>16</w:delText>
        </w:r>
      </w:del>
    </w:p>
    <w:p w14:paraId="7B4399E0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35" w:author="Andre" w:date="2016-07-23T14:37:00Z"/>
          <w:rFonts w:asciiTheme="minorHAnsi" w:eastAsiaTheme="minorEastAsia" w:hAnsiTheme="minorHAnsi"/>
          <w:noProof/>
          <w:lang w:eastAsia="pt-PT"/>
        </w:rPr>
      </w:pPr>
      <w:del w:id="936" w:author="Andre" w:date="2016-07-23T14:37:00Z">
        <w:r w:rsidRPr="00897EA8" w:rsidDel="00FA42DC">
          <w:rPr>
            <w:rStyle w:val="Hiperligao"/>
            <w:noProof/>
          </w:rPr>
          <w:delText>Figura 5 – Excerto de código de uma gramática Xtext</w:delText>
        </w:r>
        <w:r w:rsidDel="00FA42DC">
          <w:rPr>
            <w:noProof/>
            <w:webHidden/>
          </w:rPr>
          <w:tab/>
          <w:delText>18</w:delText>
        </w:r>
      </w:del>
    </w:p>
    <w:p w14:paraId="6B731F75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37" w:author="Andre" w:date="2016-07-23T14:37:00Z"/>
          <w:rFonts w:asciiTheme="minorHAnsi" w:eastAsiaTheme="minorEastAsia" w:hAnsiTheme="minorHAnsi"/>
          <w:noProof/>
          <w:lang w:eastAsia="pt-PT"/>
        </w:rPr>
      </w:pPr>
      <w:del w:id="938" w:author="Andre" w:date="2016-07-23T14:37:00Z">
        <w:r w:rsidRPr="00897EA8" w:rsidDel="00FA42DC">
          <w:rPr>
            <w:rStyle w:val="Hiperligao"/>
            <w:noProof/>
          </w:rPr>
          <w:delText>Figura 6 - Classes geradas pela framework</w:delText>
        </w:r>
        <w:r w:rsidDel="00FA42DC">
          <w:rPr>
            <w:noProof/>
            <w:webHidden/>
          </w:rPr>
          <w:tab/>
          <w:delText>18</w:delText>
        </w:r>
      </w:del>
    </w:p>
    <w:p w14:paraId="3A8AB9B9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39" w:author="Andre" w:date="2016-07-23T14:37:00Z"/>
          <w:rFonts w:asciiTheme="minorHAnsi" w:eastAsiaTheme="minorEastAsia" w:hAnsiTheme="minorHAnsi"/>
          <w:noProof/>
          <w:lang w:eastAsia="pt-PT"/>
        </w:rPr>
      </w:pPr>
      <w:del w:id="940" w:author="Andre" w:date="2016-07-23T14:37:00Z">
        <w:r w:rsidRPr="00897EA8" w:rsidDel="00FA42DC">
          <w:rPr>
            <w:rStyle w:val="Hiperligao"/>
            <w:noProof/>
          </w:rPr>
          <w:delText>Tabela 3 - Elementos da sintaxe gramatical Xtext</w:delText>
        </w:r>
        <w:r w:rsidDel="00FA42DC">
          <w:rPr>
            <w:noProof/>
            <w:webHidden/>
          </w:rPr>
          <w:tab/>
          <w:delText>19</w:delText>
        </w:r>
      </w:del>
    </w:p>
    <w:p w14:paraId="7703CF89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41" w:author="Andre" w:date="2016-07-23T14:37:00Z"/>
          <w:rFonts w:asciiTheme="minorHAnsi" w:eastAsiaTheme="minorEastAsia" w:hAnsiTheme="minorHAnsi"/>
          <w:noProof/>
          <w:lang w:eastAsia="pt-PT"/>
        </w:rPr>
      </w:pPr>
      <w:del w:id="942" w:author="Andre" w:date="2016-07-23T14:37:00Z">
        <w:r w:rsidRPr="00897EA8" w:rsidDel="00FA42DC">
          <w:rPr>
            <w:rStyle w:val="Hiperligao"/>
            <w:noProof/>
            <w:lang w:eastAsia="pt-PT"/>
          </w:rPr>
          <w:delText>Figura 8 - Código exemplo da definição regras terminais</w:delText>
        </w:r>
        <w:r w:rsidDel="00FA42DC">
          <w:rPr>
            <w:noProof/>
            <w:webHidden/>
          </w:rPr>
          <w:tab/>
          <w:delText>20</w:delText>
        </w:r>
      </w:del>
    </w:p>
    <w:p w14:paraId="683DB919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43" w:author="Andre" w:date="2016-07-23T14:37:00Z"/>
          <w:rFonts w:asciiTheme="minorHAnsi" w:eastAsiaTheme="minorEastAsia" w:hAnsiTheme="minorHAnsi"/>
          <w:noProof/>
          <w:lang w:eastAsia="pt-PT"/>
        </w:rPr>
      </w:pPr>
      <w:del w:id="944" w:author="Andre" w:date="2016-07-23T14:37:00Z">
        <w:r w:rsidRPr="00897EA8" w:rsidDel="00FA42DC">
          <w:rPr>
            <w:rStyle w:val="Hiperligao"/>
            <w:noProof/>
          </w:rPr>
          <w:delText>Figura 9 - Código da classe Pds16asmRuntimeModule</w:delText>
        </w:r>
        <w:r w:rsidDel="00FA42DC">
          <w:rPr>
            <w:noProof/>
            <w:webHidden/>
          </w:rPr>
          <w:tab/>
          <w:delText>21</w:delText>
        </w:r>
      </w:del>
    </w:p>
    <w:p w14:paraId="22F2D784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45" w:author="Andre" w:date="2016-07-23T14:37:00Z"/>
          <w:rFonts w:asciiTheme="minorHAnsi" w:eastAsiaTheme="minorEastAsia" w:hAnsiTheme="minorHAnsi"/>
          <w:noProof/>
          <w:lang w:eastAsia="pt-PT"/>
        </w:rPr>
      </w:pPr>
      <w:del w:id="946" w:author="Andre" w:date="2016-07-23T14:37:00Z">
        <w:r w:rsidRPr="00897EA8" w:rsidDel="00FA42DC">
          <w:rPr>
            <w:rStyle w:val="Hiperligao"/>
            <w:noProof/>
          </w:rPr>
          <w:delText>Figura 10 - Excerto da classe PDS16asmValueConcerter</w:delText>
        </w:r>
        <w:r w:rsidDel="00FA42DC">
          <w:rPr>
            <w:noProof/>
            <w:webHidden/>
          </w:rPr>
          <w:tab/>
          <w:delText>21</w:delText>
        </w:r>
      </w:del>
    </w:p>
    <w:p w14:paraId="594297DA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47" w:author="Andre" w:date="2016-07-23T14:37:00Z"/>
          <w:rFonts w:asciiTheme="minorHAnsi" w:eastAsiaTheme="minorEastAsia" w:hAnsiTheme="minorHAnsi"/>
          <w:noProof/>
          <w:lang w:eastAsia="pt-PT"/>
        </w:rPr>
      </w:pPr>
      <w:del w:id="948" w:author="Andre" w:date="2016-07-23T14:37:00Z">
        <w:r w:rsidRPr="00897EA8" w:rsidDel="00FA42DC">
          <w:rPr>
            <w:rStyle w:val="Hiperligao"/>
            <w:noProof/>
          </w:rPr>
          <w:delText xml:space="preserve">Figura 11 - Interface </w:delText>
        </w:r>
        <w:r w:rsidRPr="00897EA8" w:rsidDel="00FA42DC">
          <w:rPr>
            <w:rStyle w:val="Hiperligao"/>
            <w:i/>
            <w:noProof/>
          </w:rPr>
          <w:delText>IValueConverter</w:delText>
        </w:r>
        <w:r w:rsidDel="00FA42DC">
          <w:rPr>
            <w:noProof/>
            <w:webHidden/>
          </w:rPr>
          <w:tab/>
          <w:delText>21</w:delText>
        </w:r>
      </w:del>
    </w:p>
    <w:p w14:paraId="6AC8692C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49" w:author="Andre" w:date="2016-07-23T14:37:00Z"/>
          <w:rFonts w:asciiTheme="minorHAnsi" w:eastAsiaTheme="minorEastAsia" w:hAnsiTheme="minorHAnsi"/>
          <w:noProof/>
          <w:lang w:eastAsia="pt-PT"/>
        </w:rPr>
      </w:pPr>
      <w:del w:id="950" w:author="Andre" w:date="2016-07-23T14:37:00Z">
        <w:r w:rsidRPr="00897EA8" w:rsidDel="00FA42DC">
          <w:rPr>
            <w:rStyle w:val="Hiperligao"/>
            <w:noProof/>
          </w:rPr>
          <w:delText>Figura 12 - Exemplo de um validador</w:delText>
        </w:r>
        <w:r w:rsidDel="00FA42DC">
          <w:rPr>
            <w:noProof/>
            <w:webHidden/>
          </w:rPr>
          <w:tab/>
          <w:delText>22</w:delText>
        </w:r>
      </w:del>
    </w:p>
    <w:p w14:paraId="2577BB2A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51" w:author="Andre" w:date="2016-07-23T14:37:00Z"/>
          <w:rFonts w:asciiTheme="minorHAnsi" w:eastAsiaTheme="minorEastAsia" w:hAnsiTheme="minorHAnsi"/>
          <w:noProof/>
          <w:lang w:eastAsia="pt-PT"/>
        </w:rPr>
      </w:pPr>
      <w:del w:id="952" w:author="Andre" w:date="2016-07-23T14:37:00Z">
        <w:r w:rsidRPr="00897EA8" w:rsidDel="00FA42DC">
          <w:rPr>
            <w:rStyle w:val="Hiperligao"/>
            <w:noProof/>
          </w:rPr>
          <w:delText>Figura 14 - Excerto de código de Pds16TokenAtributeIdMapper</w:delText>
        </w:r>
        <w:r w:rsidDel="00FA42DC">
          <w:rPr>
            <w:noProof/>
            <w:webHidden/>
          </w:rPr>
          <w:tab/>
          <w:delText>24</w:delText>
        </w:r>
      </w:del>
    </w:p>
    <w:p w14:paraId="7D540F99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53" w:author="Andre" w:date="2016-07-23T14:37:00Z"/>
          <w:rFonts w:asciiTheme="minorHAnsi" w:eastAsiaTheme="minorEastAsia" w:hAnsiTheme="minorHAnsi"/>
          <w:noProof/>
          <w:lang w:eastAsia="pt-PT"/>
        </w:rPr>
      </w:pPr>
      <w:del w:id="954" w:author="Andre" w:date="2016-07-23T14:37:00Z">
        <w:r w:rsidRPr="00897EA8" w:rsidDel="00FA42DC">
          <w:rPr>
            <w:rStyle w:val="Hiperligao"/>
            <w:noProof/>
          </w:rPr>
          <w:delText>Figura 15 - Código da classe AbstractPds16asmUiModule</w:delText>
        </w:r>
        <w:r w:rsidDel="00FA42DC">
          <w:rPr>
            <w:noProof/>
            <w:webHidden/>
          </w:rPr>
          <w:tab/>
          <w:delText>24</w:delText>
        </w:r>
      </w:del>
    </w:p>
    <w:p w14:paraId="1CE75C84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55" w:author="Andre" w:date="2016-07-23T14:37:00Z"/>
          <w:rFonts w:asciiTheme="minorHAnsi" w:eastAsiaTheme="minorEastAsia" w:hAnsiTheme="minorHAnsi"/>
          <w:noProof/>
          <w:lang w:eastAsia="pt-PT"/>
        </w:rPr>
      </w:pPr>
      <w:del w:id="956" w:author="Andre" w:date="2016-07-23T14:37:00Z">
        <w:r w:rsidRPr="00897EA8" w:rsidDel="00FA42DC">
          <w:rPr>
            <w:rStyle w:val="Hiperligao"/>
            <w:noProof/>
          </w:rPr>
          <w:delText>Figura 16 - Excerto de código de Pds16asmOutlineTreeProvider</w:delText>
        </w:r>
        <w:r w:rsidDel="00FA42DC">
          <w:rPr>
            <w:noProof/>
            <w:webHidden/>
          </w:rPr>
          <w:tab/>
          <w:delText>25</w:delText>
        </w:r>
      </w:del>
    </w:p>
    <w:p w14:paraId="72D4F836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57" w:author="Andre" w:date="2016-07-23T14:37:00Z"/>
          <w:rFonts w:asciiTheme="minorHAnsi" w:eastAsiaTheme="minorEastAsia" w:hAnsiTheme="minorHAnsi"/>
          <w:noProof/>
          <w:lang w:eastAsia="pt-PT"/>
        </w:rPr>
      </w:pPr>
      <w:del w:id="958" w:author="Andre" w:date="2016-07-23T14:37:00Z">
        <w:r w:rsidRPr="00897EA8" w:rsidDel="00FA42DC">
          <w:rPr>
            <w:rStyle w:val="Hiperligao"/>
            <w:noProof/>
          </w:rPr>
          <w:delText>Figura 17 - Excerto de código de Pds16asmLabelProvider</w:delText>
        </w:r>
        <w:r w:rsidDel="00FA42DC">
          <w:rPr>
            <w:noProof/>
            <w:webHidden/>
          </w:rPr>
          <w:tab/>
          <w:delText>26</w:delText>
        </w:r>
      </w:del>
    </w:p>
    <w:p w14:paraId="6F431BA9" w14:textId="77777777" w:rsidR="008130EB" w:rsidDel="00FA42DC" w:rsidRDefault="008130EB">
      <w:pPr>
        <w:pStyle w:val="ndicedeilustraes"/>
        <w:tabs>
          <w:tab w:val="right" w:leader="dot" w:pos="8494"/>
        </w:tabs>
        <w:rPr>
          <w:del w:id="959" w:author="Andre" w:date="2016-07-23T14:37:00Z"/>
          <w:rFonts w:asciiTheme="minorHAnsi" w:eastAsiaTheme="minorEastAsia" w:hAnsiTheme="minorHAnsi"/>
          <w:noProof/>
          <w:lang w:eastAsia="pt-PT"/>
        </w:rPr>
      </w:pPr>
      <w:del w:id="960" w:author="Andre" w:date="2016-07-23T14:37:00Z">
        <w:r w:rsidRPr="00897EA8" w:rsidDel="00FA42DC">
          <w:rPr>
            <w:rStyle w:val="Hiperligao"/>
            <w:noProof/>
          </w:rPr>
          <w:delText>Figura 18 - Excerto de código da classe Pds16asmGenerator</w:delText>
        </w:r>
        <w:r w:rsidDel="00FA42DC">
          <w:rPr>
            <w:noProof/>
            <w:webHidden/>
          </w:rPr>
          <w:tab/>
          <w:delText>27</w:delText>
        </w:r>
      </w:del>
    </w:p>
    <w:p w14:paraId="6E2E110E" w14:textId="77777777" w:rsidR="008130EB" w:rsidDel="00FA42DC" w:rsidRDefault="008130EB" w:rsidP="008130EB">
      <w:pPr>
        <w:rPr>
          <w:del w:id="961" w:author="Andre" w:date="2016-07-23T14:37:00Z"/>
          <w:noProof/>
        </w:rPr>
      </w:pPr>
    </w:p>
    <w:p w14:paraId="05E756C0" w14:textId="2947A6C7" w:rsidR="00730F1A" w:rsidRDefault="008130EB" w:rsidP="00897EA8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962" w:name="_Toc457047996"/>
      <w:r>
        <w:lastRenderedPageBreak/>
        <w:t>Lista de Tabelas</w:t>
      </w:r>
      <w:bookmarkEnd w:id="962"/>
    </w:p>
    <w:p w14:paraId="377F4647" w14:textId="77777777" w:rsidR="00730F1A" w:rsidRDefault="00730F1A" w:rsidP="00730F1A"/>
    <w:p w14:paraId="3077786A" w14:textId="77777777" w:rsidR="00FA42DC" w:rsidRDefault="00730F1A">
      <w:pPr>
        <w:pStyle w:val="ndicedeilustraes"/>
        <w:tabs>
          <w:tab w:val="right" w:leader="dot" w:pos="8494"/>
        </w:tabs>
        <w:rPr>
          <w:ins w:id="963" w:author="Andre" w:date="2016-07-23T14:37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964" w:author="Andre" w:date="2016-07-23T14:37:00Z">
        <w:r w:rsidR="00FA42DC" w:rsidRPr="00B1763E">
          <w:rPr>
            <w:rStyle w:val="Hiperligao"/>
            <w:noProof/>
          </w:rPr>
          <w:fldChar w:fldCharType="begin"/>
        </w:r>
        <w:r w:rsidR="00FA42DC" w:rsidRPr="00B1763E">
          <w:rPr>
            <w:rStyle w:val="Hiperligao"/>
            <w:noProof/>
          </w:rPr>
          <w:instrText xml:space="preserve"> </w:instrText>
        </w:r>
        <w:r w:rsidR="00FA42DC">
          <w:rPr>
            <w:noProof/>
          </w:rPr>
          <w:instrText>HYPERLINK \l "_Toc457048049"</w:instrText>
        </w:r>
        <w:r w:rsidR="00FA42DC" w:rsidRPr="00B1763E">
          <w:rPr>
            <w:rStyle w:val="Hiperligao"/>
            <w:noProof/>
          </w:rPr>
          <w:instrText xml:space="preserve"> </w:instrText>
        </w:r>
        <w:r w:rsidR="00FA42DC" w:rsidRPr="00B1763E">
          <w:rPr>
            <w:rStyle w:val="Hiperligao"/>
            <w:noProof/>
          </w:rPr>
        </w:r>
        <w:r w:rsidR="00FA42DC" w:rsidRPr="00B1763E">
          <w:rPr>
            <w:rStyle w:val="Hiperligao"/>
            <w:noProof/>
          </w:rPr>
          <w:fldChar w:fldCharType="separate"/>
        </w:r>
        <w:r w:rsidR="00FA42DC" w:rsidRPr="00B1763E">
          <w:rPr>
            <w:rStyle w:val="Hiperligao"/>
            <w:noProof/>
          </w:rPr>
          <w:t>Tabela 1 - Sintaxe das instruções assembly PDS16.</w:t>
        </w:r>
        <w:r w:rsidR="00FA42DC">
          <w:rPr>
            <w:noProof/>
            <w:webHidden/>
          </w:rPr>
          <w:tab/>
        </w:r>
        <w:r w:rsidR="00FA42DC">
          <w:rPr>
            <w:noProof/>
            <w:webHidden/>
          </w:rPr>
          <w:fldChar w:fldCharType="begin"/>
        </w:r>
        <w:r w:rsidR="00FA42DC">
          <w:rPr>
            <w:noProof/>
            <w:webHidden/>
          </w:rPr>
          <w:instrText xml:space="preserve"> PAGEREF _Toc457048049 \h </w:instrText>
        </w:r>
        <w:r w:rsidR="00FA42DC">
          <w:rPr>
            <w:noProof/>
            <w:webHidden/>
          </w:rPr>
        </w:r>
      </w:ins>
      <w:r w:rsidR="00FA42DC">
        <w:rPr>
          <w:noProof/>
          <w:webHidden/>
        </w:rPr>
        <w:fldChar w:fldCharType="separate"/>
      </w:r>
      <w:ins w:id="965" w:author="Andre" w:date="2016-07-23T14:37:00Z">
        <w:r w:rsidR="00FA42DC">
          <w:rPr>
            <w:noProof/>
            <w:webHidden/>
          </w:rPr>
          <w:t>8</w:t>
        </w:r>
        <w:r w:rsidR="00FA42DC">
          <w:rPr>
            <w:noProof/>
            <w:webHidden/>
          </w:rPr>
          <w:fldChar w:fldCharType="end"/>
        </w:r>
        <w:r w:rsidR="00FA42DC" w:rsidRPr="00B1763E">
          <w:rPr>
            <w:rStyle w:val="Hiperligao"/>
            <w:noProof/>
          </w:rPr>
          <w:fldChar w:fldCharType="end"/>
        </w:r>
      </w:ins>
    </w:p>
    <w:p w14:paraId="725348CE" w14:textId="77777777" w:rsidR="00FA42DC" w:rsidRDefault="00FA42DC">
      <w:pPr>
        <w:pStyle w:val="ndicedeilustraes"/>
        <w:tabs>
          <w:tab w:val="right" w:leader="dot" w:pos="8494"/>
        </w:tabs>
        <w:rPr>
          <w:ins w:id="966" w:author="Andre" w:date="2016-07-23T14:37:00Z"/>
          <w:rFonts w:asciiTheme="minorHAnsi" w:eastAsiaTheme="minorEastAsia" w:hAnsiTheme="minorHAnsi"/>
          <w:noProof/>
          <w:lang w:eastAsia="pt-PT"/>
        </w:rPr>
      </w:pPr>
      <w:ins w:id="967" w:author="Andre" w:date="2016-07-23T14:37:00Z">
        <w:r w:rsidRPr="00B1763E">
          <w:rPr>
            <w:rStyle w:val="Hiperligao"/>
            <w:noProof/>
          </w:rPr>
          <w:fldChar w:fldCharType="begin"/>
        </w:r>
        <w:r w:rsidRPr="00B1763E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"_Toc457048050"</w:instrText>
        </w:r>
        <w:r w:rsidRPr="00B1763E">
          <w:rPr>
            <w:rStyle w:val="Hiperligao"/>
            <w:noProof/>
          </w:rPr>
          <w:instrText xml:space="preserve"> </w:instrText>
        </w:r>
        <w:r w:rsidRPr="00B1763E">
          <w:rPr>
            <w:rStyle w:val="Hiperligao"/>
            <w:noProof/>
          </w:rPr>
        </w:r>
        <w:r w:rsidRPr="00B1763E">
          <w:rPr>
            <w:rStyle w:val="Hiperligao"/>
            <w:noProof/>
          </w:rPr>
          <w:fldChar w:fldCharType="separate"/>
        </w:r>
        <w:r w:rsidRPr="00B1763E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8" w:author="Andre" w:date="2016-07-23T14:3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1763E">
          <w:rPr>
            <w:rStyle w:val="Hiperligao"/>
            <w:noProof/>
          </w:rPr>
          <w:fldChar w:fldCharType="end"/>
        </w:r>
      </w:ins>
    </w:p>
    <w:p w14:paraId="001CFFED" w14:textId="77777777" w:rsidR="00FA42DC" w:rsidRDefault="00FA42DC">
      <w:pPr>
        <w:pStyle w:val="ndicedeilustraes"/>
        <w:tabs>
          <w:tab w:val="right" w:leader="dot" w:pos="8494"/>
        </w:tabs>
        <w:rPr>
          <w:ins w:id="969" w:author="Andre" w:date="2016-07-23T14:37:00Z"/>
          <w:rFonts w:asciiTheme="minorHAnsi" w:eastAsiaTheme="minorEastAsia" w:hAnsiTheme="minorHAnsi"/>
          <w:noProof/>
          <w:lang w:eastAsia="pt-PT"/>
        </w:rPr>
      </w:pPr>
      <w:ins w:id="970" w:author="Andre" w:date="2016-07-23T14:37:00Z">
        <w:r w:rsidRPr="00B1763E">
          <w:rPr>
            <w:rStyle w:val="Hiperligao"/>
            <w:noProof/>
          </w:rPr>
          <w:fldChar w:fldCharType="begin"/>
        </w:r>
        <w:r w:rsidRPr="00B1763E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"_Toc457048051"</w:instrText>
        </w:r>
        <w:r w:rsidRPr="00B1763E">
          <w:rPr>
            <w:rStyle w:val="Hiperligao"/>
            <w:noProof/>
          </w:rPr>
          <w:instrText xml:space="preserve"> </w:instrText>
        </w:r>
        <w:r w:rsidRPr="00B1763E">
          <w:rPr>
            <w:rStyle w:val="Hiperligao"/>
            <w:noProof/>
          </w:rPr>
        </w:r>
        <w:r w:rsidRPr="00B1763E">
          <w:rPr>
            <w:rStyle w:val="Hiperligao"/>
            <w:noProof/>
          </w:rPr>
          <w:fldChar w:fldCharType="separate"/>
        </w:r>
        <w:r w:rsidRPr="00B1763E">
          <w:rPr>
            <w:rStyle w:val="Hiperligao"/>
            <w:noProof/>
          </w:rPr>
          <w:t>Tabela 3 - Elementos da sintaxe gramatical Xtext.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_Toc457048051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1" w:author="Andre" w:date="2016-07-23T14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B1763E">
          <w:rPr>
            <w:rStyle w:val="Hiperligao"/>
            <w:noProof/>
          </w:rPr>
          <w:fldChar w:fldCharType="end"/>
        </w:r>
      </w:ins>
    </w:p>
    <w:p w14:paraId="171C21EB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972" w:author="Tiago Oliveira" w:date="2016-07-23T01:56:00Z"/>
          <w:del w:id="973" w:author="Andre" w:date="2016-07-23T14:37:00Z"/>
          <w:rFonts w:asciiTheme="minorHAnsi" w:eastAsiaTheme="minorEastAsia" w:hAnsiTheme="minorHAnsi"/>
          <w:noProof/>
          <w:lang w:eastAsia="pt-PT"/>
        </w:rPr>
      </w:pPr>
      <w:ins w:id="974" w:author="Tiago Oliveira" w:date="2016-07-23T01:56:00Z">
        <w:del w:id="975" w:author="Andre" w:date="2016-07-23T14:37:00Z">
          <w:r w:rsidRPr="00FA42DC" w:rsidDel="00FA42DC">
            <w:rPr>
              <w:rStyle w:val="Hiperligao"/>
              <w:noProof/>
              <w:rPrChange w:id="976" w:author="Andre" w:date="2016-07-23T14:37:00Z">
                <w:rPr>
                  <w:rStyle w:val="Hiperligao"/>
                  <w:noProof/>
                </w:rPr>
              </w:rPrChange>
            </w:rPr>
            <w:delText>Tabela 1 - Sintaxe das instruções assembly PDS16.</w:delText>
          </w:r>
          <w:r w:rsidDel="00FA42DC">
            <w:rPr>
              <w:noProof/>
              <w:webHidden/>
            </w:rPr>
            <w:tab/>
            <w:delText>8</w:delText>
          </w:r>
        </w:del>
      </w:ins>
    </w:p>
    <w:p w14:paraId="2D4E01D9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977" w:author="Tiago Oliveira" w:date="2016-07-23T01:56:00Z"/>
          <w:del w:id="978" w:author="Andre" w:date="2016-07-23T14:37:00Z"/>
          <w:rFonts w:asciiTheme="minorHAnsi" w:eastAsiaTheme="minorEastAsia" w:hAnsiTheme="minorHAnsi"/>
          <w:noProof/>
          <w:lang w:eastAsia="pt-PT"/>
        </w:rPr>
      </w:pPr>
      <w:ins w:id="979" w:author="Tiago Oliveira" w:date="2016-07-23T01:56:00Z">
        <w:del w:id="980" w:author="Andre" w:date="2016-07-23T14:37:00Z">
          <w:r w:rsidRPr="00FA42DC" w:rsidDel="00FA42DC">
            <w:rPr>
              <w:rStyle w:val="Hiperligao"/>
              <w:noProof/>
              <w:rPrChange w:id="981" w:author="Andre" w:date="2016-07-23T14:37:00Z">
                <w:rPr>
                  <w:rStyle w:val="Hiperligao"/>
                  <w:noProof/>
                </w:rPr>
              </w:rPrChange>
            </w:rPr>
            <w:delText>Tabela 2 - Palavras-chave da sintaxe PDS16.</w:delText>
          </w:r>
          <w:r w:rsidDel="00FA42DC">
            <w:rPr>
              <w:noProof/>
              <w:webHidden/>
            </w:rPr>
            <w:tab/>
            <w:delText>9</w:delText>
          </w:r>
        </w:del>
      </w:ins>
    </w:p>
    <w:p w14:paraId="24A9B4A1" w14:textId="77777777" w:rsidR="00896609" w:rsidDel="00FA42DC" w:rsidRDefault="00896609">
      <w:pPr>
        <w:pStyle w:val="ndicedeilustraes"/>
        <w:tabs>
          <w:tab w:val="right" w:leader="dot" w:pos="8494"/>
        </w:tabs>
        <w:rPr>
          <w:ins w:id="982" w:author="Tiago Oliveira" w:date="2016-07-23T01:56:00Z"/>
          <w:del w:id="983" w:author="Andre" w:date="2016-07-23T14:37:00Z"/>
          <w:rFonts w:asciiTheme="minorHAnsi" w:eastAsiaTheme="minorEastAsia" w:hAnsiTheme="minorHAnsi"/>
          <w:noProof/>
          <w:lang w:eastAsia="pt-PT"/>
        </w:rPr>
      </w:pPr>
      <w:ins w:id="984" w:author="Tiago Oliveira" w:date="2016-07-23T01:56:00Z">
        <w:del w:id="985" w:author="Andre" w:date="2016-07-23T14:37:00Z">
          <w:r w:rsidRPr="00FA42DC" w:rsidDel="00FA42DC">
            <w:rPr>
              <w:rStyle w:val="Hiperligao"/>
              <w:noProof/>
              <w:rPrChange w:id="986" w:author="Andre" w:date="2016-07-23T14:37:00Z">
                <w:rPr>
                  <w:rStyle w:val="Hiperligao"/>
                  <w:noProof/>
                </w:rPr>
              </w:rPrChange>
            </w:rPr>
            <w:delText>Tabela 3 - Elementos da sintaxe gramatical Xtext.</w:delText>
          </w:r>
          <w:r w:rsidDel="00FA42DC">
            <w:rPr>
              <w:noProof/>
              <w:webHidden/>
            </w:rPr>
            <w:tab/>
            <w:delText>19</w:delText>
          </w:r>
        </w:del>
      </w:ins>
    </w:p>
    <w:p w14:paraId="681A9036" w14:textId="77777777" w:rsidR="00B7089F" w:rsidDel="00FA42DC" w:rsidRDefault="00B7089F">
      <w:pPr>
        <w:pStyle w:val="ndicedeilustraes"/>
        <w:tabs>
          <w:tab w:val="right" w:leader="dot" w:pos="8494"/>
        </w:tabs>
        <w:rPr>
          <w:del w:id="987" w:author="Andre" w:date="2016-07-23T14:37:00Z"/>
          <w:rFonts w:asciiTheme="minorHAnsi" w:eastAsiaTheme="minorEastAsia" w:hAnsiTheme="minorHAnsi"/>
          <w:noProof/>
          <w:lang w:eastAsia="pt-PT"/>
        </w:rPr>
      </w:pPr>
      <w:del w:id="988" w:author="Andre" w:date="2016-07-23T14:37:00Z">
        <w:r w:rsidRPr="00233EC1" w:rsidDel="00FA42DC">
          <w:rPr>
            <w:noProof/>
          </w:rPr>
          <w:delText>Tabela 1 - Sintaxe das instruções PDS16.</w:delText>
        </w:r>
        <w:r w:rsidDel="00FA42DC">
          <w:rPr>
            <w:noProof/>
            <w:webHidden/>
          </w:rPr>
          <w:tab/>
          <w:delText>9</w:delText>
        </w:r>
      </w:del>
    </w:p>
    <w:p w14:paraId="5E1B51CA" w14:textId="77777777" w:rsidR="00B7089F" w:rsidDel="00FA42DC" w:rsidRDefault="00B7089F">
      <w:pPr>
        <w:pStyle w:val="ndicedeilustraes"/>
        <w:tabs>
          <w:tab w:val="right" w:leader="dot" w:pos="8494"/>
        </w:tabs>
        <w:rPr>
          <w:del w:id="989" w:author="Andre" w:date="2016-07-23T14:37:00Z"/>
          <w:rFonts w:asciiTheme="minorHAnsi" w:eastAsiaTheme="minorEastAsia" w:hAnsiTheme="minorHAnsi"/>
          <w:noProof/>
          <w:lang w:eastAsia="pt-PT"/>
        </w:rPr>
      </w:pPr>
      <w:del w:id="990" w:author="Andre" w:date="2016-07-23T14:37:00Z">
        <w:r w:rsidRPr="00233EC1" w:rsidDel="00FA42DC">
          <w:rPr>
            <w:noProof/>
          </w:rPr>
          <w:delText>Tabela 2 - Palavras-chave da sintaxe PDS16.</w:delText>
        </w:r>
        <w:r w:rsidDel="00FA42DC">
          <w:rPr>
            <w:noProof/>
            <w:webHidden/>
          </w:rPr>
          <w:tab/>
          <w:delText>9</w:delText>
        </w:r>
      </w:del>
    </w:p>
    <w:p w14:paraId="591D9AFB" w14:textId="77777777" w:rsidR="00B7089F" w:rsidDel="00FA42DC" w:rsidRDefault="00B7089F">
      <w:pPr>
        <w:pStyle w:val="ndicedeilustraes"/>
        <w:tabs>
          <w:tab w:val="right" w:leader="dot" w:pos="8494"/>
        </w:tabs>
        <w:rPr>
          <w:del w:id="991" w:author="Andre" w:date="2016-07-23T14:37:00Z"/>
          <w:rFonts w:asciiTheme="minorHAnsi" w:eastAsiaTheme="minorEastAsia" w:hAnsiTheme="minorHAnsi"/>
          <w:noProof/>
          <w:lang w:eastAsia="pt-PT"/>
        </w:rPr>
      </w:pPr>
      <w:del w:id="992" w:author="Andre" w:date="2016-07-23T14:37:00Z">
        <w:r w:rsidRPr="00233EC1" w:rsidDel="00FA42DC">
          <w:rPr>
            <w:noProof/>
          </w:rPr>
          <w:delText>Tabela 3 - Elementos da sintaxe gramatical Xtext</w:delText>
        </w:r>
        <w:r w:rsidDel="00FA42DC">
          <w:rPr>
            <w:noProof/>
            <w:webHidden/>
          </w:rPr>
          <w:tab/>
          <w:delText>20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993" w:name="_Toc457047997"/>
      <w:r>
        <w:lastRenderedPageBreak/>
        <w:t>Introdução</w:t>
      </w:r>
      <w:bookmarkEnd w:id="993"/>
    </w:p>
    <w:p w14:paraId="53A4B13E" w14:textId="77777777" w:rsidR="00730F1A" w:rsidRDefault="00730F1A" w:rsidP="009207B8">
      <w:pPr>
        <w:pStyle w:val="RTitulo2"/>
      </w:pPr>
      <w:bookmarkStart w:id="994" w:name="_Toc457047998"/>
      <w:r>
        <w:t>Enquadramento</w:t>
      </w:r>
      <w:bookmarkEnd w:id="994"/>
    </w:p>
    <w:p w14:paraId="7030849E" w14:textId="15E6C4C6" w:rsidR="00730F1A" w:rsidRPr="005C01CD" w:rsidRDefault="00730F1A" w:rsidP="00C00D9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t xml:space="preserve">A </w:t>
      </w:r>
      <w:ins w:id="995" w:author="Tiago Oliveira" w:date="2016-07-22T12:55:00Z">
        <w:r w:rsidR="005C01CD" w:rsidRPr="007B00A5">
          <w:fldChar w:fldCharType="begin"/>
        </w:r>
        <w:r w:rsidR="005C01CD" w:rsidRPr="005C01CD">
          <w:instrText xml:space="preserve"> REF _Ref456953924 \h </w:instrText>
        </w:r>
      </w:ins>
      <w:r w:rsidR="005C01CD">
        <w:instrText xml:space="preserve"> \* MERGEFORMAT </w:instrText>
      </w:r>
      <w:r w:rsidR="005C01CD" w:rsidRPr="007B00A5">
        <w:fldChar w:fldCharType="separate"/>
      </w:r>
      <w:ins w:id="996" w:author="Andre" w:date="2016-07-23T14:37:00Z">
        <w:r w:rsidR="00FA42DC" w:rsidRPr="00FA42DC">
          <w:rPr>
            <w:rPrChange w:id="997" w:author="Andre" w:date="2016-07-23T14:37:00Z">
              <w:rPr/>
            </w:rPrChange>
          </w:rPr>
          <w:t xml:space="preserve">Figura </w:t>
        </w:r>
        <w:r w:rsidR="00FA42DC" w:rsidRPr="00FA42DC">
          <w:rPr>
            <w:rPrChange w:id="998" w:author="Andre" w:date="2016-07-23T14:37:00Z">
              <w:rPr>
                <w:rStyle w:val="RLegendaFiguraCarter"/>
                <w:noProof/>
              </w:rPr>
            </w:rPrChange>
          </w:rPr>
          <w:t>1</w:t>
        </w:r>
      </w:ins>
      <w:ins w:id="999" w:author="Tiago Oliveira" w:date="2016-07-23T01:56:00Z">
        <w:del w:id="1000" w:author="Andre" w:date="2016-07-23T14:37:00Z">
          <w:r w:rsidR="00896609" w:rsidRPr="00896609" w:rsidDel="00FA42DC">
            <w:delText xml:space="preserve">Figura </w:delText>
          </w:r>
          <w:r w:rsidR="00896609" w:rsidRPr="00896609" w:rsidDel="00FA42DC">
            <w:rPr>
              <w:rPrChange w:id="1001" w:author="Tiago Oliveira" w:date="2016-07-23T01:56:00Z">
                <w:rPr>
                  <w:rStyle w:val="RLegendaFiguraCarter"/>
                  <w:noProof/>
                </w:rPr>
              </w:rPrChange>
            </w:rPr>
            <w:delText>1</w:delText>
          </w:r>
        </w:del>
      </w:ins>
      <w:ins w:id="1002" w:author="Tiago Oliveira" w:date="2016-07-22T12:55:00Z">
        <w:r w:rsidR="005C01CD" w:rsidRPr="007B00A5">
          <w:fldChar w:fldCharType="end"/>
        </w:r>
      </w:ins>
      <w:del w:id="1003" w:author="Tiago Oliveira" w:date="2016-07-22T12:29:00Z">
        <w:r w:rsidRPr="007B00A5" w:rsidDel="00C00D9F">
          <w:fldChar w:fldCharType="begin"/>
        </w:r>
        <w:r w:rsidRPr="005C01CD" w:rsidDel="00C00D9F">
          <w:delInstrText xml:space="preserve"> REF _Ref449974607 \h  \* MERGEFORMAT </w:delInstrText>
        </w:r>
        <w:r w:rsidRPr="007B00A5" w:rsidDel="00C00D9F">
          <w:fldChar w:fldCharType="separate"/>
        </w:r>
        <w:r w:rsidR="00C00D9F" w:rsidRPr="005C01CD" w:rsidDel="00C00D9F">
          <w:delText>Figura 1</w:delText>
        </w:r>
      </w:del>
      <w:del w:id="1004" w:author="Tiago Oliveira" w:date="2016-07-22T11:56:00Z">
        <w:r w:rsidR="00E32CBD" w:rsidRPr="005C01CD" w:rsidDel="005F0492">
          <w:rPr>
            <w:rPrChange w:id="1005" w:author="Tiago Oliveira" w:date="2016-07-22T12:55:00Z">
              <w:rPr>
                <w:sz w:val="20"/>
              </w:rPr>
            </w:rPrChange>
          </w:rPr>
          <w:delText>Figura 1</w:delText>
        </w:r>
      </w:del>
      <w:del w:id="1006" w:author="Tiago Oliveira" w:date="2016-07-22T12:29:00Z">
        <w:r w:rsidRPr="007B00A5" w:rsidDel="00C00D9F">
          <w:fldChar w:fldCharType="end"/>
        </w:r>
      </w:del>
      <w:r w:rsidR="00C00D9F" w:rsidRPr="005C01CD">
        <w:t xml:space="preserve"> </w:t>
      </w:r>
      <w:del w:id="1007" w:author="Tiago Oliveira" w:date="2016-07-22T12:55:00Z">
        <w:r w:rsidR="00C00D9F" w:rsidRPr="007B00A5" w:rsidDel="005C01CD">
          <w:fldChar w:fldCharType="begin"/>
        </w:r>
        <w:r w:rsidR="00C00D9F" w:rsidRPr="005C01CD" w:rsidDel="005C01CD">
          <w:delInstrText xml:space="preserve"> REF _Ref456953924 \h </w:delInstrText>
        </w:r>
      </w:del>
      <w:r w:rsidR="005C01CD">
        <w:instrText xml:space="preserve"> \* MERGEFORMAT </w:instrText>
      </w:r>
      <w:del w:id="1008" w:author="Tiago Oliveira" w:date="2016-07-22T12:55:00Z">
        <w:r w:rsidR="00C00D9F" w:rsidRPr="007B00A5" w:rsidDel="005C01CD">
          <w:fldChar w:fldCharType="separate"/>
        </w:r>
      </w:del>
      <w:del w:id="1009" w:author="Tiago Oliveira" w:date="2016-07-22T12:32:00Z">
        <w:r w:rsidR="00C00D9F" w:rsidRPr="005C01CD" w:rsidDel="00BC2262">
          <w:rPr>
            <w:rPrChange w:id="1010" w:author="Tiago Oliveira" w:date="2016-07-22T12:55:00Z">
              <w:rPr>
                <w:rStyle w:val="RLegendaFiguraCarter"/>
              </w:rPr>
            </w:rPrChange>
          </w:rPr>
          <w:delText>Figura 1</w:delText>
        </w:r>
      </w:del>
      <w:del w:id="1011" w:author="Tiago Oliveira" w:date="2016-07-22T12:30:00Z">
        <w:r w:rsidR="00C00D9F" w:rsidRPr="005C01CD" w:rsidDel="00C00D9F">
          <w:rPr>
            <w:rPrChange w:id="1012" w:author="Tiago Oliveira" w:date="2016-07-22T12:55:00Z">
              <w:rPr>
                <w:rStyle w:val="RLegendaFiguraCarter"/>
              </w:rPr>
            </w:rPrChange>
          </w:rPr>
          <w:delText>Figura 1</w:delText>
        </w:r>
      </w:del>
      <w:del w:id="1013" w:author="Tiago Oliveira" w:date="2016-07-22T12:55:00Z">
        <w:r w:rsidR="00C00D9F" w:rsidRPr="007B00A5" w:rsidDel="005C01CD">
          <w:fldChar w:fldCharType="end"/>
        </w:r>
        <w:r w:rsidRPr="005C01CD" w:rsidDel="005C01CD">
          <w:delText xml:space="preserve"> </w:delText>
        </w:r>
      </w:del>
      <w:r w:rsidRPr="005C01CD">
        <w:t>mostra</w:t>
      </w:r>
      <w:r w:rsidR="00C00D9F" w:rsidRPr="005C01CD">
        <w:t xml:space="preserve"> </w:t>
      </w:r>
      <w:del w:id="1014" w:author="Tiago Oliveira" w:date="2016-07-22T12:29:00Z">
        <w:r w:rsidR="00C00D9F" w:rsidRPr="00580631" w:rsidDel="00C00D9F">
          <w:fldChar w:fldCharType="begin"/>
        </w:r>
        <w:r w:rsidR="00C00D9F" w:rsidRPr="005C01CD" w:rsidDel="00C00D9F">
          <w:delInstrText xml:space="preserve"> REF _Ref456953905 \h </w:delInstrText>
        </w:r>
      </w:del>
      <w:r w:rsidR="005C01CD">
        <w:instrText xml:space="preserve"> \* MERGEFORMAT </w:instrText>
      </w:r>
      <w:del w:id="1015" w:author="Tiago Oliveira" w:date="2016-07-22T12:29:00Z">
        <w:r w:rsidR="00C00D9F" w:rsidRPr="00580631" w:rsidDel="00C00D9F">
          <w:fldChar w:fldCharType="separate"/>
        </w:r>
        <w:r w:rsidR="00C00D9F" w:rsidRPr="005C01CD" w:rsidDel="00C00D9F">
          <w:delText xml:space="preserve">Figura </w:delText>
        </w:r>
        <w:r w:rsidR="00C00D9F" w:rsidRPr="005C01CD" w:rsidDel="00C00D9F">
          <w:rPr>
            <w:rPrChange w:id="1016" w:author="Tiago Oliveira" w:date="2016-07-22T12:55:00Z">
              <w:rPr>
                <w:noProof/>
              </w:rPr>
            </w:rPrChange>
          </w:rPr>
          <w:delText>3</w:delText>
        </w:r>
        <w:r w:rsidR="00C00D9F" w:rsidRPr="00580631" w:rsidDel="00C00D9F">
          <w:fldChar w:fldCharType="end"/>
        </w:r>
        <w:r w:rsidRPr="005C01CD" w:rsidDel="00C00D9F">
          <w:delText xml:space="preserve"> </w:delText>
        </w:r>
      </w:del>
      <w:r w:rsidRPr="005C01CD"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>
      <w:pPr>
        <w:pStyle w:val="RImagens"/>
        <w:rPr>
          <w:ins w:id="1017" w:author="Tiago Oliveira" w:date="2016-07-22T12:24:00Z"/>
          <w:rStyle w:val="RLegendaFiguraCarter"/>
          <w:bCs/>
        </w:rPr>
        <w:pPrChange w:id="1018" w:author="Tiago Oliveira" w:date="2016-07-22T12:16:00Z">
          <w:pPr>
            <w:pStyle w:val="RLegendaFigura"/>
          </w:pPr>
        </w:pPrChange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9" w:name="_Ref449974607"/>
      <w:bookmarkStart w:id="1020" w:name="_Ref416098483"/>
      <w:bookmarkStart w:id="1021" w:name="_Ref416098469"/>
    </w:p>
    <w:p w14:paraId="49A285DE" w14:textId="33999DFC" w:rsidR="00730F1A" w:rsidRDefault="00730F1A">
      <w:pPr>
        <w:pStyle w:val="RImagens"/>
        <w:rPr>
          <w:rFonts w:cs="Times New Roman"/>
        </w:rPr>
        <w:pPrChange w:id="1022" w:author="Tiago Oliveira" w:date="2016-07-22T12:16:00Z">
          <w:pPr>
            <w:pStyle w:val="RLegendaFigura"/>
          </w:pPr>
        </w:pPrChange>
      </w:pPr>
      <w:bookmarkStart w:id="1023" w:name="_Ref456953924"/>
      <w:bookmarkStart w:id="1024" w:name="_Toc457048030"/>
      <w:r w:rsidRPr="008130EB">
        <w:rPr>
          <w:rStyle w:val="RLegendaFiguraCarter"/>
          <w:rPrChange w:id="1025" w:author="Tiago Oliveira" w:date="2016-07-22T12:18:00Z">
            <w:rPr/>
          </w:rPrChange>
        </w:rPr>
        <w:t xml:space="preserve">Figura </w:t>
      </w:r>
      <w:r w:rsidR="000C0C7F" w:rsidRPr="008130EB">
        <w:rPr>
          <w:rStyle w:val="RLegendaFiguraCarter"/>
          <w:rPrChange w:id="1026" w:author="Tiago Oliveira" w:date="2016-07-22T12:18:00Z">
            <w:rPr/>
          </w:rPrChange>
        </w:rPr>
        <w:fldChar w:fldCharType="begin"/>
      </w:r>
      <w:r w:rsidR="000C0C7F" w:rsidRPr="008130EB">
        <w:rPr>
          <w:rStyle w:val="RLegendaFiguraCarter"/>
          <w:rPrChange w:id="1027" w:author="Tiago Oliveira" w:date="2016-07-22T12:18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1028" w:author="Tiago Oliveira" w:date="2016-07-22T12:18:00Z">
            <w:rPr/>
          </w:rPrChange>
        </w:rPr>
        <w:fldChar w:fldCharType="separate"/>
      </w:r>
      <w:ins w:id="1029" w:author="Andre" w:date="2016-07-23T14:37:00Z">
        <w:r w:rsidR="00FA42DC">
          <w:rPr>
            <w:rStyle w:val="RLegendaFiguraCarter"/>
          </w:rPr>
          <w:t>1</w:t>
        </w:r>
      </w:ins>
      <w:ins w:id="1030" w:author="Tiago Oliveira" w:date="2016-07-23T01:56:00Z">
        <w:del w:id="1031" w:author="Andre" w:date="2016-07-23T14:37:00Z">
          <w:r w:rsidR="00896609" w:rsidDel="00FA42DC">
            <w:rPr>
              <w:rStyle w:val="RLegendaFiguraCarter"/>
            </w:rPr>
            <w:delText>1</w:delText>
          </w:r>
        </w:del>
      </w:ins>
      <w:del w:id="1032" w:author="Andre" w:date="2016-07-23T14:37:00Z">
        <w:r w:rsidR="005F0492" w:rsidRPr="008130EB" w:rsidDel="00FA42DC">
          <w:rPr>
            <w:rStyle w:val="RLegendaFiguraCarter"/>
            <w:rPrChange w:id="1033" w:author="Tiago Oliveira" w:date="2016-07-22T12:18:00Z">
              <w:rPr/>
            </w:rPrChange>
          </w:rPr>
          <w:delText>1</w:delText>
        </w:r>
      </w:del>
      <w:r w:rsidR="000C0C7F" w:rsidRPr="008130EB">
        <w:rPr>
          <w:rStyle w:val="RLegendaFiguraCarter"/>
          <w:rPrChange w:id="1034" w:author="Tiago Oliveira" w:date="2016-07-22T12:18:00Z">
            <w:rPr/>
          </w:rPrChange>
        </w:rPr>
        <w:fldChar w:fldCharType="end"/>
      </w:r>
      <w:bookmarkEnd w:id="1019"/>
      <w:bookmarkEnd w:id="1023"/>
      <w:r w:rsidRPr="008130EB">
        <w:rPr>
          <w:rStyle w:val="RLegendaFiguraCarter"/>
          <w:rPrChange w:id="1035" w:author="Tiago Oliveira" w:date="2016-07-22T12:18:00Z">
            <w:rPr/>
          </w:rPrChange>
        </w:rPr>
        <w:t xml:space="preserve"> – Exemplo d</w:t>
      </w:r>
      <w:r w:rsidR="00F24030" w:rsidRPr="008130EB">
        <w:rPr>
          <w:rStyle w:val="RLegendaFiguraCarter"/>
          <w:rPrChange w:id="1036" w:author="Tiago Oliveira" w:date="2016-07-22T12:18:00Z">
            <w:rPr/>
          </w:rPrChange>
        </w:rPr>
        <w:t>o</w:t>
      </w:r>
      <w:r w:rsidRPr="008130EB">
        <w:rPr>
          <w:rStyle w:val="RLegendaFiguraCarter"/>
          <w:rPrChange w:id="1037" w:author="Tiago Oliveira" w:date="2016-07-22T12:18:00Z">
            <w:rPr/>
          </w:rPrChange>
        </w:rPr>
        <w:t xml:space="preserve"> ciclo de desenvolvimento de um programa/aplicação</w:t>
      </w:r>
      <w:ins w:id="1038" w:author="Tiago Oliveira" w:date="2016-07-22T09:37:00Z">
        <w:r w:rsidR="000C0C7F" w:rsidRPr="008130EB">
          <w:rPr>
            <w:rStyle w:val="RLegendaFiguraCarter"/>
            <w:rPrChange w:id="1039" w:author="Tiago Oliveira" w:date="2016-07-22T12:18:00Z">
              <w:rPr/>
            </w:rPrChange>
          </w:rPr>
          <w:fldChar w:fldCharType="begin"/>
        </w:r>
        <w:r w:rsidR="000C0C7F" w:rsidRPr="008130EB">
          <w:rPr>
            <w:rStyle w:val="RLegendaFiguraCarter"/>
            <w:rPrChange w:id="1040" w:author="Tiago Oliveira" w:date="2016-07-22T12:18:00Z">
              <w:rPr/>
            </w:rPrChange>
          </w:rPr>
          <w:instrText xml:space="preserve"> CITATION Tia13 \l 1033 </w:instrText>
        </w:r>
        <w:r w:rsidR="000C0C7F" w:rsidRPr="008130EB">
          <w:rPr>
            <w:rStyle w:val="RLegendaFiguraCarter"/>
            <w:rPrChange w:id="1041" w:author="Tiago Oliveira" w:date="2016-07-22T12:18:00Z">
              <w:rPr/>
            </w:rPrChange>
          </w:rPr>
          <w:fldChar w:fldCharType="separate"/>
        </w:r>
      </w:ins>
      <w:ins w:id="1042" w:author="Andre" w:date="2016-07-23T14:37:00Z">
        <w:r w:rsidR="00FA42DC">
          <w:rPr>
            <w:rStyle w:val="RLegendaFiguraCarter"/>
          </w:rPr>
          <w:t xml:space="preserve"> </w:t>
        </w:r>
        <w:r w:rsidR="00FA42DC" w:rsidRPr="00FA42DC">
          <w:rPr>
            <w:rPrChange w:id="1043" w:author="Andre" w:date="2016-07-23T14:37:00Z">
              <w:rPr>
                <w:rFonts w:eastAsia="Times New Roman"/>
              </w:rPr>
            </w:rPrChange>
          </w:rPr>
          <w:t>[1]</w:t>
        </w:r>
      </w:ins>
      <w:ins w:id="1044" w:author="Tiago Oliveira" w:date="2016-07-23T01:56:00Z">
        <w:del w:id="1045" w:author="Andre" w:date="2016-07-23T14:37:00Z">
          <w:r w:rsidR="00896609" w:rsidDel="00FA42DC">
            <w:rPr>
              <w:rStyle w:val="RLegendaFiguraCarter"/>
            </w:rPr>
            <w:delText xml:space="preserve"> </w:delText>
          </w:r>
          <w:r w:rsidR="00896609" w:rsidRPr="00896609" w:rsidDel="00FA42DC">
            <w:rPr>
              <w:rPrChange w:id="1046" w:author="Tiago Oliveira" w:date="2016-07-23T01:56:00Z">
                <w:rPr>
                  <w:rFonts w:eastAsia="Times New Roman"/>
                </w:rPr>
              </w:rPrChange>
            </w:rPr>
            <w:delText>[1]</w:delText>
          </w:r>
        </w:del>
      </w:ins>
      <w:ins w:id="1047" w:author="Tiago Oliveira" w:date="2016-07-22T09:37:00Z">
        <w:r w:rsidR="000C0C7F" w:rsidRPr="008130EB">
          <w:rPr>
            <w:rStyle w:val="RLegendaFiguraCarter"/>
            <w:rPrChange w:id="1048" w:author="Tiago Oliveira" w:date="2016-07-22T12:18:00Z">
              <w:rPr/>
            </w:rPrChange>
          </w:rPr>
          <w:fldChar w:fldCharType="end"/>
        </w:r>
        <w:r w:rsidR="000C0C7F" w:rsidRPr="008130EB">
          <w:rPr>
            <w:rStyle w:val="RLegendaFiguraCarter"/>
            <w:rPrChange w:id="1049" w:author="Tiago Oliveira" w:date="2016-07-22T12:18:00Z">
              <w:rPr>
                <w:rStyle w:val="Refdecomentrio"/>
                <w:bCs w:val="0"/>
              </w:rPr>
            </w:rPrChange>
          </w:rPr>
          <w:commentReference w:id="1050"/>
        </w:r>
      </w:ins>
      <w:ins w:id="1051" w:author="Tiago Oliveira" w:date="2016-07-22T10:01:00Z">
        <w:r w:rsidR="00F613F5" w:rsidRPr="008130EB">
          <w:rPr>
            <w:rStyle w:val="RLegendaFiguraCarter"/>
            <w:rPrChange w:id="1052" w:author="Tiago Oliveira" w:date="2016-07-22T12:18:00Z">
              <w:rPr>
                <w:rStyle w:val="Refdecomentrio"/>
                <w:bCs w:val="0"/>
              </w:rPr>
            </w:rPrChange>
          </w:rPr>
          <w:commentReference w:id="1053"/>
        </w:r>
      </w:ins>
      <w:r w:rsidRPr="008130EB">
        <w:rPr>
          <w:rStyle w:val="RLegendaFiguraCarter"/>
          <w:rPrChange w:id="1054" w:author="Tiago Oliveira" w:date="2016-07-22T12:18:00Z">
            <w:rPr/>
          </w:rPrChange>
        </w:rPr>
        <w:t>.</w:t>
      </w:r>
      <w:bookmarkEnd w:id="1024"/>
      <w:r w:rsidRPr="008130EB">
        <w:rPr>
          <w:rStyle w:val="RLegendaFiguraCarter"/>
          <w:rPrChange w:id="1055" w:author="Tiago Oliveira" w:date="2016-07-22T12:18:00Z">
            <w:rPr/>
          </w:rPrChange>
        </w:rPr>
        <w:t xml:space="preserve"> </w:t>
      </w:r>
      <w:del w:id="1056" w:author="Tiago Oliveira" w:date="2016-07-22T09:37:00Z">
        <w:r w:rsidRPr="005F22B5" w:rsidDel="000C0C7F">
          <w:fldChar w:fldCharType="begin"/>
        </w:r>
        <w:r w:rsidRPr="005F22B5" w:rsidDel="000C0C7F">
          <w:delInstrText xml:space="preserve"> CITATION Tia13 \l 1033 </w:delInstrText>
        </w:r>
        <w:r w:rsidRPr="005F22B5" w:rsidDel="000C0C7F">
          <w:fldChar w:fldCharType="separate"/>
        </w:r>
      </w:del>
      <w:ins w:id="1057" w:author="Andre" w:date="2016-07-21T19:14:00Z">
        <w:del w:id="1058" w:author="Tiago Oliveira" w:date="2016-07-22T09:37:00Z">
          <w:r w:rsidR="00E32CBD" w:rsidDel="000C0C7F">
            <w:delText xml:space="preserve"> </w:delText>
          </w:r>
          <w:r w:rsidR="00E32CBD" w:rsidRPr="00E32CBD" w:rsidDel="000C0C7F">
            <w:rPr>
              <w:rPrChange w:id="1059" w:author="Andre" w:date="2016-07-21T19:14:00Z">
                <w:rPr>
                  <w:rFonts w:eastAsia="Times New Roman"/>
                </w:rPr>
              </w:rPrChange>
            </w:rPr>
            <w:delText>[1]</w:delText>
          </w:r>
        </w:del>
      </w:ins>
      <w:del w:id="1060" w:author="Tiago Oliveira" w:date="2016-07-22T09:37:00Z">
        <w:r w:rsidR="008108AC" w:rsidDel="000C0C7F">
          <w:delText xml:space="preserve"> </w:delText>
        </w:r>
        <w:r w:rsidR="008108AC" w:rsidRPr="008108AC" w:rsidDel="000C0C7F">
          <w:delText>[1]</w:delText>
        </w:r>
        <w:r w:rsidRPr="005F22B5" w:rsidDel="000C0C7F">
          <w:fldChar w:fldCharType="end"/>
        </w:r>
      </w:del>
    </w:p>
    <w:bookmarkEnd w:id="1020"/>
    <w:bookmarkEnd w:id="1021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ins w:id="1061" w:author="Tiago Oliveira" w:date="2016-07-22T10:06:00Z">
        <w:r w:rsidR="003916DF">
          <w:t>,</w:t>
        </w:r>
      </w:ins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 xml:space="preserve">um enorme apoio no desenvolvimento destes programas, uma vez que não só </w:t>
      </w:r>
      <w:r>
        <w:lastRenderedPageBreak/>
        <w:t>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03D9EB12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ins w:id="1062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63" w:author="Andre" w:date="2016-07-23T14:37:00Z">
              <w:rPr>
                <w:rFonts w:eastAsia="Times New Roman"/>
              </w:rPr>
            </w:rPrChange>
          </w:rPr>
          <w:t>[2]</w:t>
        </w:r>
      </w:ins>
      <w:ins w:id="1064" w:author="Tiago Oliveira" w:date="2016-07-23T01:56:00Z">
        <w:del w:id="1065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66" w:author="Tiago Oliveira" w:date="2016-07-23T01:56:00Z">
                <w:rPr>
                  <w:rFonts w:eastAsia="Times New Roman"/>
                </w:rPr>
              </w:rPrChange>
            </w:rPr>
            <w:delText>[2]</w:delText>
          </w:r>
        </w:del>
      </w:ins>
      <w:del w:id="1067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[2]</w:delText>
        </w:r>
      </w:del>
      <w:r>
        <w:fldChar w:fldCharType="end"/>
      </w:r>
      <w:r>
        <w:t xml:space="preserve"> que apenas suportam PHP ou Java, respetivamente. Não obstante, há vários </w:t>
      </w:r>
      <w:r w:rsidRPr="00C00D9F">
        <w:rPr>
          <w:i/>
          <w:rPrChange w:id="1068" w:author="Tiago Oliveira" w:date="2016-07-22T12:31:00Z">
            <w:rPr/>
          </w:rPrChange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1069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70" w:author="Andre" w:date="2016-07-23T14:37:00Z">
              <w:rPr>
                <w:rFonts w:eastAsia="Times New Roman"/>
              </w:rPr>
            </w:rPrChange>
          </w:rPr>
          <w:t>[3]</w:t>
        </w:r>
      </w:ins>
      <w:ins w:id="1071" w:author="Tiago Oliveira" w:date="2016-07-23T01:56:00Z">
        <w:del w:id="1072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73" w:author="Tiago Oliveira" w:date="2016-07-23T01:56:00Z">
                <w:rPr>
                  <w:rFonts w:eastAsia="Times New Roman"/>
                </w:rPr>
              </w:rPrChange>
            </w:rPr>
            <w:delText>[3]</w:delText>
          </w:r>
        </w:del>
      </w:ins>
      <w:del w:id="1074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[3]</w:delText>
        </w:r>
      </w:del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ins w:id="1075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76" w:author="Andre" w:date="2016-07-23T14:37:00Z">
              <w:rPr>
                <w:rFonts w:eastAsia="Times New Roman"/>
              </w:rPr>
            </w:rPrChange>
          </w:rPr>
          <w:t>[4]</w:t>
        </w:r>
      </w:ins>
      <w:ins w:id="1077" w:author="Tiago Oliveira" w:date="2016-07-23T01:56:00Z">
        <w:del w:id="1078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79" w:author="Tiago Oliveira" w:date="2016-07-23T01:56:00Z">
                <w:rPr>
                  <w:rFonts w:eastAsia="Times New Roman"/>
                </w:rPr>
              </w:rPrChange>
            </w:rPr>
            <w:delText>[4]</w:delText>
          </w:r>
        </w:del>
      </w:ins>
      <w:del w:id="1080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[4]</w:delText>
        </w:r>
      </w:del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ins w:id="1081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82" w:author="Andre" w:date="2016-07-23T14:37:00Z">
              <w:rPr>
                <w:rFonts w:eastAsia="Times New Roman"/>
              </w:rPr>
            </w:rPrChange>
          </w:rPr>
          <w:t>[5]</w:t>
        </w:r>
      </w:ins>
      <w:ins w:id="1083" w:author="Tiago Oliveira" w:date="2016-07-23T01:56:00Z">
        <w:del w:id="1084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85" w:author="Tiago Oliveira" w:date="2016-07-23T01:56:00Z">
                <w:rPr>
                  <w:rFonts w:eastAsia="Times New Roman"/>
                </w:rPr>
              </w:rPrChange>
            </w:rPr>
            <w:delText>[5]</w:delText>
          </w:r>
        </w:del>
      </w:ins>
      <w:del w:id="1086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[5]</w:delText>
        </w:r>
      </w:del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087" w:name="_Toc457047999"/>
      <w:r>
        <w:t>Motivação</w:t>
      </w:r>
      <w:bookmarkEnd w:id="1087"/>
    </w:p>
    <w:p w14:paraId="61A49456" w14:textId="7C4E0012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ins w:id="1088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89" w:author="Andre" w:date="2016-07-23T14:37:00Z">
              <w:rPr>
                <w:rFonts w:eastAsia="Times New Roman"/>
              </w:rPr>
            </w:rPrChange>
          </w:rPr>
          <w:t>[6]</w:t>
        </w:r>
      </w:ins>
      <w:ins w:id="1090" w:author="Tiago Oliveira" w:date="2016-07-23T01:56:00Z">
        <w:del w:id="1091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92" w:author="Tiago Oliveira" w:date="2016-07-23T01:56:00Z">
                <w:rPr>
                  <w:rFonts w:eastAsia="Times New Roman"/>
                </w:rPr>
              </w:rPrChange>
            </w:rPr>
            <w:delText>[6]</w:delText>
          </w:r>
        </w:del>
      </w:ins>
      <w:del w:id="1093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78725221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</w:t>
      </w:r>
      <w:r>
        <w:lastRenderedPageBreak/>
        <w:t xml:space="preserve">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1094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095" w:author="Andre" w:date="2016-07-23T14:37:00Z">
              <w:rPr>
                <w:rFonts w:eastAsia="Times New Roman"/>
              </w:rPr>
            </w:rPrChange>
          </w:rPr>
          <w:t>[7]</w:t>
        </w:r>
      </w:ins>
      <w:ins w:id="1096" w:author="Tiago Oliveira" w:date="2016-07-23T01:56:00Z">
        <w:del w:id="1097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098" w:author="Tiago Oliveira" w:date="2016-07-23T01:56:00Z">
                <w:rPr>
                  <w:rFonts w:eastAsia="Times New Roman"/>
                </w:rPr>
              </w:rPrChange>
            </w:rPr>
            <w:delText>[7]</w:delText>
          </w:r>
        </w:del>
      </w:ins>
      <w:del w:id="1099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[7]</w:delText>
        </w:r>
      </w:del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>
      <w:pPr>
        <w:pStyle w:val="RTitulo2"/>
        <w:pPrChange w:id="1100" w:author="Tiago Oliveira" w:date="2016-07-22T10:24:00Z">
          <w:pPr>
            <w:pStyle w:val="Cabealho2"/>
            <w:numPr>
              <w:ilvl w:val="1"/>
              <w:numId w:val="22"/>
            </w:numPr>
            <w:ind w:left="390" w:hanging="390"/>
          </w:pPr>
        </w:pPrChange>
      </w:pPr>
      <w:bookmarkStart w:id="1101" w:name="_Toc455579614"/>
      <w:bookmarkStart w:id="1102" w:name="_Toc455579881"/>
      <w:bookmarkStart w:id="1103" w:name="_Toc457048000"/>
      <w:bookmarkEnd w:id="1101"/>
      <w:bookmarkEnd w:id="1102"/>
      <w:r>
        <w:t>Objetivos</w:t>
      </w:r>
      <w:bookmarkEnd w:id="1103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ins w:id="1104" w:author="Tiago Oliveira" w:date="2016-07-22T10:21:00Z">
        <w:r w:rsidR="00CD12D1">
          <w:t>,</w:t>
        </w:r>
      </w:ins>
      <w:r>
        <w:t xml:space="preserve"> intuitivamente</w:t>
      </w:r>
      <w:ins w:id="1105" w:author="Tiago Oliveira" w:date="2016-07-22T10:21:00Z">
        <w:r w:rsidR="00CD12D1">
          <w:t>,</w:t>
        </w:r>
      </w:ins>
      <w:r>
        <w:t xml:space="preserve"> através de sugestões dadas pelo editor</w:t>
      </w:r>
      <w:ins w:id="1106" w:author="Tiago Oliveira" w:date="2016-07-22T10:21:00Z">
        <w:r w:rsidR="00CD12D1">
          <w:t>,</w:t>
        </w:r>
      </w:ins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0D99D74F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ins w:id="1107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108" w:author="Andre" w:date="2016-07-23T14:37:00Z">
              <w:rPr>
                <w:rFonts w:eastAsia="Times New Roman"/>
              </w:rPr>
            </w:rPrChange>
          </w:rPr>
          <w:t>[8]</w:t>
        </w:r>
      </w:ins>
      <w:ins w:id="1109" w:author="Tiago Oliveira" w:date="2016-07-23T01:56:00Z">
        <w:del w:id="1110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111" w:author="Tiago Oliveira" w:date="2016-07-23T01:56:00Z">
                <w:rPr>
                  <w:rFonts w:eastAsia="Times New Roman"/>
                </w:rPr>
              </w:rPrChange>
            </w:rPr>
            <w:delText>[8]</w:delText>
          </w:r>
        </w:del>
      </w:ins>
      <w:del w:id="1112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[8]</w:delText>
        </w:r>
      </w:del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del w:id="1113" w:author="Tiago Oliveira" w:date="2016-07-22T10:32:00Z">
        <w:r w:rsidR="0022100F" w:rsidDel="00D67D47">
          <w:delText>,</w:delText>
        </w:r>
      </w:del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3FB6BBE0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ins w:id="1114" w:author="Tiago Oliveira" w:date="2016-07-21T17:47:00Z">
        <w:r w:rsidR="00E71B48">
          <w:instrText xml:space="preserve">CITATION Xte13 \l 2070 </w:instrText>
        </w:r>
      </w:ins>
      <w:del w:id="1115" w:author="Tiago Oliveira" w:date="2016-07-21T17:47:00Z">
        <w:r w:rsidR="00730F1A" w:rsidDel="00E71B48">
          <w:delInstrText xml:space="preserve"> CITATION Xte13 \l 2070 </w:delInstrText>
        </w:r>
      </w:del>
      <w:r w:rsidR="00730F1A">
        <w:fldChar w:fldCharType="separate"/>
      </w:r>
      <w:ins w:id="1116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117" w:author="Andre" w:date="2016-07-23T14:37:00Z">
              <w:rPr>
                <w:rFonts w:eastAsia="Times New Roman"/>
              </w:rPr>
            </w:rPrChange>
          </w:rPr>
          <w:t>[9]</w:t>
        </w:r>
      </w:ins>
      <w:ins w:id="1118" w:author="Tiago Oliveira" w:date="2016-07-23T01:56:00Z">
        <w:del w:id="1119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120" w:author="Tiago Oliveira" w:date="2016-07-23T01:56:00Z">
                <w:rPr>
                  <w:rFonts w:eastAsia="Times New Roman"/>
                </w:rPr>
              </w:rPrChange>
            </w:rPr>
            <w:delText>[9]</w:delText>
          </w:r>
        </w:del>
      </w:ins>
      <w:del w:id="1121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</w:t>
      </w:r>
      <w:r w:rsidR="00730F1A">
        <w:lastRenderedPageBreak/>
        <w:t xml:space="preserve">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ins w:id="1122" w:author="Tiago Oliveira" w:date="2016-07-21T12:38:00Z">
        <w:r w:rsidR="00772AE2">
          <w:t xml:space="preserve">Mozilla </w:t>
        </w:r>
      </w:ins>
      <w:r w:rsidR="00CB3541">
        <w:t xml:space="preserve">Firefox </w:t>
      </w:r>
      <w:del w:id="1123" w:author="Tiago M Dias" w:date="2016-07-22T21:46:00Z">
        <w:r w:rsidR="00CB3541" w:rsidDel="007B00A5">
          <w:delText xml:space="preserve">e </w:delText>
        </w:r>
      </w:del>
      <w:ins w:id="1124" w:author="Tiago M Dias" w:date="2016-07-22T21:46:00Z">
        <w:r w:rsidR="007B00A5">
          <w:t xml:space="preserve">ou Microsoft </w:t>
        </w:r>
      </w:ins>
      <w:r w:rsidR="00CB3541">
        <w:t>Internet Explorer.</w:t>
      </w:r>
    </w:p>
    <w:p w14:paraId="370FD37A" w14:textId="77777777" w:rsidR="00CB3541" w:rsidRDefault="00CB3541" w:rsidP="00FA4C55">
      <w:pPr>
        <w:pStyle w:val="RTitulo2"/>
      </w:pPr>
      <w:bookmarkStart w:id="1125" w:name="_Toc457048001"/>
      <w:r>
        <w:t>Estrutura do documento</w:t>
      </w:r>
      <w:bookmarkEnd w:id="1125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8B97467" w:rsidR="000C2EEA" w:rsidRDefault="000C2EEA" w:rsidP="00FA4C55">
      <w:pPr>
        <w:pStyle w:val="RBulletList"/>
      </w:pPr>
      <w:r>
        <w:t>Cap</w:t>
      </w:r>
      <w:ins w:id="1126" w:author="Tiago Oliveira" w:date="2016-07-22T10:32:00Z">
        <w:r w:rsidR="00D67D47">
          <w:t>í</w:t>
        </w:r>
      </w:ins>
      <w:del w:id="1127" w:author="Tiago Oliveira" w:date="2016-07-22T10:32:00Z">
        <w:r w:rsidDel="00D67D47">
          <w:delText>i</w:delText>
        </w:r>
      </w:del>
      <w:r>
        <w:t>tulo 1 – é feito o enquadramento do trabalho, em que âmbito se insere, e os objetivos definidos;</w:t>
      </w:r>
    </w:p>
    <w:p w14:paraId="4AA2F4FD" w14:textId="0A4C8DD3" w:rsidR="000C2EEA" w:rsidRDefault="00D67D47" w:rsidP="00FA4C55">
      <w:pPr>
        <w:pStyle w:val="RBulletList"/>
      </w:pPr>
      <w:ins w:id="1128" w:author="Tiago Oliveira" w:date="2016-07-22T10:32:00Z">
        <w:r>
          <w:t>Capítulo</w:t>
        </w:r>
      </w:ins>
      <w:del w:id="1129" w:author="Tiago Oliveira" w:date="2016-07-22T10:32:00Z">
        <w:r w:rsidR="000C2EEA" w:rsidDel="00D67D47">
          <w:delText>Capitulo</w:delText>
        </w:r>
      </w:del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ins w:id="1130" w:author="Tiago Oliveira" w:date="2016-07-22T10:33:00Z">
        <w:r>
          <w:t>,</w:t>
        </w:r>
      </w:ins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5AAD9937" w:rsidR="000C2EEA" w:rsidRDefault="00D67D47" w:rsidP="00FA4C55">
      <w:pPr>
        <w:pStyle w:val="RBulletList"/>
      </w:pPr>
      <w:ins w:id="1131" w:author="Tiago Oliveira" w:date="2016-07-22T10:32:00Z">
        <w:r>
          <w:t>Capítulo</w:t>
        </w:r>
      </w:ins>
      <w:del w:id="1132" w:author="Tiago Oliveira" w:date="2016-07-22T10:32:00Z">
        <w:r w:rsidR="000C2EEA" w:rsidDel="00D67D47">
          <w:delText>Capitulo</w:delText>
        </w:r>
      </w:del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</w:t>
      </w:r>
      <w:del w:id="1133" w:author="Tiago Oliveira" w:date="2016-07-21T12:40:00Z">
        <w:r w:rsidR="000C2EEA" w:rsidDel="000D3895">
          <w:delText>,</w:delText>
        </w:r>
      </w:del>
      <w:r w:rsidR="000C2EEA">
        <w:t xml:space="preserve"> </w:t>
      </w:r>
      <w:ins w:id="1134" w:author="Tiago Oliveira" w:date="2016-07-21T12:40:00Z">
        <w:r w:rsidR="000D3895">
          <w:t xml:space="preserve">e </w:t>
        </w:r>
      </w:ins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del w:id="1135" w:author="Tiago Oliveira" w:date="2016-07-21T12:40:00Z">
        <w:r w:rsidR="000C2EEA" w:rsidDel="000D3895">
          <w:delText xml:space="preserve">e um </w:delText>
        </w:r>
      </w:del>
      <w:ins w:id="1136" w:author="Tiago Oliveira" w:date="2016-07-21T12:40:00Z">
        <w:r w:rsidR="000D3895">
          <w:t xml:space="preserve">o </w:t>
        </w:r>
      </w:ins>
      <w:r w:rsidR="000C2EEA">
        <w:rPr>
          <w:i/>
        </w:rPr>
        <w:t>plug-in</w:t>
      </w:r>
      <w:r w:rsidR="000C2EEA">
        <w:t xml:space="preserve"> </w:t>
      </w:r>
      <w:ins w:id="1137" w:author="Tiago Oliveira" w:date="2016-07-21T12:40:00Z">
        <w:r w:rsidR="000D3895">
          <w:t>PDS16in</w:t>
        </w:r>
      </w:ins>
      <w:del w:id="1138" w:author="Tiago Oliveira" w:date="2016-07-21T12:40:00Z">
        <w:r w:rsidR="00DA0C91" w:rsidDel="000D3895">
          <w:delText>e</w:delText>
        </w:r>
      </w:del>
      <w:ins w:id="1139" w:author="Tiago Oliveira" w:date="2016-07-21T12:40:00Z">
        <w:r w:rsidR="000D3895">
          <w:t>Eclipse</w:t>
        </w:r>
      </w:ins>
      <w:ins w:id="1140" w:author="Tiago Oliveira" w:date="2016-07-21T12:41:00Z">
        <w:r w:rsidR="000D3895">
          <w:t>, incluindo as suas ferramentas e funcionalidades</w:t>
        </w:r>
      </w:ins>
      <w:del w:id="1141" w:author="Tiago Oliveira" w:date="2016-07-21T12:41:00Z">
        <w:r w:rsidR="00386174" w:rsidDel="000D3895">
          <w:delText xml:space="preserve"> de</w:delText>
        </w:r>
        <w:r w:rsidR="00DA0C91" w:rsidDel="000D3895">
          <w:delText xml:space="preserve"> eventuais ferramentas</w:delText>
        </w:r>
      </w:del>
      <w:r w:rsidR="00DA0C91">
        <w:t>;</w:t>
      </w:r>
    </w:p>
    <w:p w14:paraId="581C73E4" w14:textId="1B0DF196" w:rsidR="00DA0C91" w:rsidRDefault="00D67D47" w:rsidP="00FA4C55">
      <w:pPr>
        <w:pStyle w:val="RBulletList"/>
      </w:pPr>
      <w:ins w:id="1142" w:author="Tiago Oliveira" w:date="2016-07-22T10:32:00Z">
        <w:r>
          <w:t>Capítulo</w:t>
        </w:r>
      </w:ins>
      <w:del w:id="1143" w:author="Tiago Oliveira" w:date="2016-07-22T10:32:00Z">
        <w:r w:rsidR="00DA0C91" w:rsidDel="00D67D47">
          <w:delText>Capitulo</w:delText>
        </w:r>
      </w:del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1144" w:name="_Toc457048002"/>
      <w:r>
        <w:lastRenderedPageBreak/>
        <w:t>Arquitetura PDS16</w:t>
      </w:r>
      <w:bookmarkEnd w:id="1144"/>
    </w:p>
    <w:p w14:paraId="1217E5C1" w14:textId="0E0592D5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EndPr/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ins w:id="1145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146" w:author="Andre" w:date="2016-07-23T14:37:00Z">
                  <w:rPr>
                    <w:rFonts w:eastAsia="Times New Roman"/>
                  </w:rPr>
                </w:rPrChange>
              </w:rPr>
              <w:t>[6]</w:t>
            </w:r>
          </w:ins>
          <w:ins w:id="1147" w:author="Tiago Oliveira" w:date="2016-07-23T01:56:00Z">
            <w:del w:id="1148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149" w:author="Tiago Oliveira" w:date="2016-07-23T01:56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1150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1151" w:name="_Toc456866926"/>
      <w:bookmarkStart w:id="1152" w:name="_Toc456866927"/>
      <w:bookmarkStart w:id="1153" w:name="_Toc456866928"/>
      <w:bookmarkStart w:id="1154" w:name="_Toc456866929"/>
      <w:bookmarkStart w:id="1155" w:name="_Toc456866930"/>
      <w:bookmarkStart w:id="1156" w:name="_Toc456866931"/>
      <w:bookmarkStart w:id="1157" w:name="_Toc455579628"/>
      <w:bookmarkStart w:id="1158" w:name="_Toc455579895"/>
      <w:bookmarkStart w:id="1159" w:name="_Toc455579633"/>
      <w:bookmarkStart w:id="1160" w:name="_Toc455579900"/>
      <w:bookmarkStart w:id="1161" w:name="_Toc455579638"/>
      <w:bookmarkStart w:id="1162" w:name="_Toc455579905"/>
      <w:bookmarkStart w:id="1163" w:name="_Toc455579643"/>
      <w:bookmarkStart w:id="1164" w:name="_Toc455579910"/>
      <w:bookmarkStart w:id="1165" w:name="_Toc455579653"/>
      <w:bookmarkStart w:id="1166" w:name="_Toc455579920"/>
      <w:bookmarkStart w:id="1167" w:name="_Toc455579658"/>
      <w:bookmarkStart w:id="1168" w:name="_Toc455579925"/>
      <w:bookmarkStart w:id="1169" w:name="_Toc455579668"/>
      <w:bookmarkStart w:id="1170" w:name="_Toc455579935"/>
      <w:bookmarkStart w:id="1171" w:name="_Toc455579673"/>
      <w:bookmarkStart w:id="1172" w:name="_Toc455579940"/>
      <w:bookmarkStart w:id="1173" w:name="_Toc455579678"/>
      <w:bookmarkStart w:id="1174" w:name="_Toc455579945"/>
      <w:bookmarkStart w:id="1175" w:name="_Toc455579683"/>
      <w:bookmarkStart w:id="1176" w:name="_Toc455579950"/>
      <w:bookmarkStart w:id="1177" w:name="_Toc455579688"/>
      <w:bookmarkStart w:id="1178" w:name="_Toc455579955"/>
      <w:bookmarkStart w:id="1179" w:name="_Toc455579693"/>
      <w:bookmarkStart w:id="1180" w:name="_Toc455579960"/>
      <w:bookmarkStart w:id="1181" w:name="_Toc455579698"/>
      <w:bookmarkStart w:id="1182" w:name="_Toc455579965"/>
      <w:bookmarkStart w:id="1183" w:name="_Toc455579708"/>
      <w:bookmarkStart w:id="1184" w:name="_Toc455579975"/>
      <w:bookmarkStart w:id="1185" w:name="_Toc455579713"/>
      <w:bookmarkStart w:id="1186" w:name="_Toc455579980"/>
      <w:bookmarkStart w:id="1187" w:name="_Toc455579718"/>
      <w:bookmarkStart w:id="1188" w:name="_Toc455579985"/>
      <w:bookmarkStart w:id="1189" w:name="_Toc455579723"/>
      <w:bookmarkStart w:id="1190" w:name="_Toc455579990"/>
      <w:bookmarkStart w:id="1191" w:name="_Toc455579728"/>
      <w:bookmarkStart w:id="1192" w:name="_Toc455579995"/>
      <w:bookmarkStart w:id="1193" w:name="_Toc455579733"/>
      <w:bookmarkStart w:id="1194" w:name="_Toc455580000"/>
      <w:bookmarkStart w:id="1195" w:name="_Toc455579738"/>
      <w:bookmarkStart w:id="1196" w:name="_Toc455580005"/>
      <w:bookmarkStart w:id="1197" w:name="_Toc455579743"/>
      <w:bookmarkStart w:id="1198" w:name="_Toc455580010"/>
      <w:bookmarkStart w:id="1199" w:name="_Toc455579748"/>
      <w:bookmarkStart w:id="1200" w:name="_Toc455580015"/>
      <w:bookmarkStart w:id="1201" w:name="_Toc455579758"/>
      <w:bookmarkStart w:id="1202" w:name="_Toc455580025"/>
      <w:bookmarkStart w:id="1203" w:name="_Toc455579763"/>
      <w:bookmarkStart w:id="1204" w:name="_Toc455580030"/>
      <w:bookmarkStart w:id="1205" w:name="_Toc455579768"/>
      <w:bookmarkStart w:id="1206" w:name="_Toc455580035"/>
      <w:bookmarkStart w:id="1207" w:name="_Toc455579773"/>
      <w:bookmarkStart w:id="1208" w:name="_Toc455580040"/>
      <w:bookmarkStart w:id="1209" w:name="_Toc455579778"/>
      <w:bookmarkStart w:id="1210" w:name="_Toc455580045"/>
      <w:bookmarkStart w:id="1211" w:name="_Toc455579835"/>
      <w:bookmarkStart w:id="1212" w:name="_Toc455580102"/>
      <w:bookmarkStart w:id="1213" w:name="_Toc455579837"/>
      <w:bookmarkStart w:id="1214" w:name="_Toc455580104"/>
      <w:bookmarkStart w:id="1215" w:name="_Toc455579838"/>
      <w:bookmarkStart w:id="1216" w:name="_Toc455580105"/>
      <w:bookmarkStart w:id="1217" w:name="_Toc456866932"/>
      <w:bookmarkStart w:id="1218" w:name="_Toc456866933"/>
      <w:bookmarkStart w:id="1219" w:name="_Toc456866934"/>
      <w:bookmarkStart w:id="1220" w:name="_Toc456866935"/>
      <w:bookmarkStart w:id="1221" w:name="_Toc456866936"/>
      <w:bookmarkStart w:id="1222" w:name="_Toc456866937"/>
      <w:bookmarkStart w:id="1223" w:name="_Toc455579841"/>
      <w:bookmarkStart w:id="1224" w:name="_Toc455580108"/>
      <w:bookmarkStart w:id="1225" w:name="_Toc457048003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r w:rsidRPr="00387380">
        <w:t>Registos</w:t>
      </w:r>
      <w:bookmarkEnd w:id="1225"/>
    </w:p>
    <w:p w14:paraId="2CE5F0D1" w14:textId="0B34180D" w:rsidR="00BC0719" w:rsidRDefault="00BC0719" w:rsidP="00FA4C55">
      <w:pPr>
        <w:pStyle w:val="ParagrafodeTexto"/>
      </w:pPr>
      <w:del w:id="1226" w:author="Tiago M Dias" w:date="2016-07-22T08:54:00Z">
        <w:r w:rsidDel="002D1E27">
          <w:rPr>
            <w:noProof/>
            <w:lang w:eastAsia="pt-PT"/>
          </w:rPr>
          <w:drawing>
            <wp:inline distT="0" distB="0" distL="0" distR="0" wp14:anchorId="53DA9419" wp14:editId="36674DF0">
              <wp:extent cx="3113405" cy="1866900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3405" cy="186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FA42DC">
        <w:t xml:space="preserve">Figura </w:t>
      </w:r>
      <w:r w:rsidR="00FA42DC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>
      <w:pPr>
        <w:pStyle w:val="RImagens"/>
        <w:pPrChange w:id="1227" w:author="Tiago Oliveira" w:date="2016-07-22T12:18:00Z">
          <w:pPr>
            <w:pStyle w:val="ParagrafodeTexto"/>
            <w:keepNext/>
          </w:pPr>
        </w:pPrChange>
      </w:pPr>
      <w:commentRangeStart w:id="1228"/>
      <w:commentRangeStart w:id="1229"/>
      <w:ins w:id="1230" w:author="Tiago M Dias" w:date="2016-07-22T08:54:00Z">
        <w:r>
          <w:drawing>
            <wp:inline distT="0" distB="0" distL="0" distR="0" wp14:anchorId="5D440DED" wp14:editId="547A72C1">
              <wp:extent cx="2995200" cy="1796400"/>
              <wp:effectExtent l="0" t="0" r="0" b="0"/>
              <wp:docPr id="1024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95200" cy="179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commentRangeEnd w:id="1228"/>
        <w:r>
          <w:rPr>
            <w:rStyle w:val="Refdecomentrio"/>
          </w:rPr>
          <w:commentReference w:id="1228"/>
        </w:r>
      </w:ins>
      <w:commentRangeEnd w:id="1229"/>
      <w:r w:rsidR="00F613F5">
        <w:rPr>
          <w:rStyle w:val="Refdecomentrio"/>
          <w:bCs w:val="0"/>
        </w:rPr>
        <w:commentReference w:id="1229"/>
      </w:r>
    </w:p>
    <w:p w14:paraId="3BEF9733" w14:textId="5DFDA225" w:rsidR="00BC0719" w:rsidRDefault="00BC0719" w:rsidP="00BC0719">
      <w:pPr>
        <w:pStyle w:val="RLegendaFigura"/>
      </w:pPr>
      <w:bookmarkStart w:id="1231" w:name="_Ref456861853"/>
      <w:bookmarkStart w:id="1232" w:name="_Ref456879956"/>
      <w:bookmarkStart w:id="1233" w:name="_Toc457048031"/>
      <w:r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r w:rsidR="00FA42DC">
        <w:rPr>
          <w:noProof/>
        </w:rPr>
        <w:t>2</w:t>
      </w:r>
      <w:r w:rsidR="00BC376A">
        <w:rPr>
          <w:noProof/>
        </w:rPr>
        <w:fldChar w:fldCharType="end"/>
      </w:r>
      <w:bookmarkEnd w:id="1231"/>
      <w:r>
        <w:t xml:space="preserve"> - Bancos de Registos PDS16</w:t>
      </w:r>
      <w:bookmarkEnd w:id="1232"/>
      <w:bookmarkEnd w:id="1233"/>
    </w:p>
    <w:p w14:paraId="0795F351" w14:textId="533ED76F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ins w:id="1234" w:author="Tiago Oliveira" w:date="2016-07-22T10:02:00Z">
        <w:r w:rsidR="00F613F5">
          <w:t xml:space="preserve">no </w:t>
        </w:r>
      </w:ins>
      <w:r>
        <w:t xml:space="preserve">modo </w:t>
      </w:r>
      <w:ins w:id="1235" w:author="Tiago M Dias" w:date="2016-07-22T08:56:00Z">
        <w:del w:id="1236" w:author="Tiago Oliveira" w:date="2016-07-22T10:02:00Z">
          <w:r w:rsidR="002D1E27" w:rsidDel="00F613F5">
            <w:delText xml:space="preserve">no </w:delText>
          </w:r>
        </w:del>
      </w:ins>
      <w:r>
        <w:t>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</w:t>
      </w:r>
      <w:del w:id="1237" w:author="Tiago M Dias" w:date="2016-07-22T21:47:00Z">
        <w:r w:rsidR="00827C08" w:rsidDel="007B00A5">
          <w:delText>memoria</w:delText>
        </w:r>
      </w:del>
      <w:ins w:id="1238" w:author="Tiago M Dias" w:date="2016-07-22T21:47:00Z">
        <w:r w:rsidR="007B00A5">
          <w:t>memória</w:t>
        </w:r>
      </w:ins>
      <w:r w:rsidR="00827C08">
        <w:t xml:space="preserve">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ins w:id="1239" w:author="Tiago Oliveira" w:date="2016-07-22T10:44:00Z">
        <w:r w:rsidR="00EB1C97">
          <w:t>,</w:t>
        </w:r>
      </w:ins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t xml:space="preserve">aquando da invocação de uma rotina, de modo a ser possível recuperar o fio de execução </w:t>
      </w:r>
      <w:r w:rsidR="00200CC1">
        <w:lastRenderedPageBreak/>
        <w:t>do 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0225B6B2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del w:id="1240" w:author="Tiago M Dias" w:date="2016-07-22T21:47:00Z">
        <w:r w:rsidR="00200CC1" w:rsidDel="007B00A5">
          <w:delText>outros</w:delText>
        </w:r>
        <w:r w:rsidR="00827C08" w:rsidDel="007B00A5">
          <w:delText xml:space="preserve"> </w:delText>
        </w:r>
      </w:del>
      <w:r w:rsidR="00827C08">
        <w:t>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del w:id="1241" w:author="Tiago Oliveira" w:date="2016-07-22T10:45:00Z">
        <w:r w:rsidR="00827C08" w:rsidDel="00EB1C97">
          <w:delText xml:space="preserve">operador </w:delText>
        </w:r>
      </w:del>
      <w:ins w:id="1242" w:author="Tiago Oliveira" w:date="2016-07-22T10:45:00Z">
        <w:r w:rsidR="00EB1C97">
          <w:t xml:space="preserve">operando fonte </w:t>
        </w:r>
      </w:ins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del w:id="1243" w:author="Tiago Oliveira" w:date="2016-07-22T12:34:00Z">
        <w:r w:rsidR="00827C08" w:rsidDel="00897EA8">
          <w:delText xml:space="preserve"> </w:delText>
        </w:r>
      </w:del>
      <w:ins w:id="1244" w:author="Tiago Oliveira" w:date="2016-07-22T12:34:00Z">
        <w:r w:rsidR="00897EA8">
          <w:t xml:space="preserve"> </w:t>
        </w:r>
        <w:r w:rsidR="00897EA8">
          <w:fldChar w:fldCharType="begin"/>
        </w:r>
        <w:r w:rsidR="00897EA8">
          <w:instrText xml:space="preserve"> REF _Ref456953905 \h </w:instrText>
        </w:r>
      </w:ins>
      <w:r w:rsidR="00897EA8">
        <w:fldChar w:fldCharType="separate"/>
      </w:r>
      <w:ins w:id="1245" w:author="Andre" w:date="2016-07-23T14:37:00Z">
        <w:r w:rsidR="00FA42DC" w:rsidRPr="009207B8">
          <w:t xml:space="preserve">Figura </w:t>
        </w:r>
        <w:r w:rsidR="00FA42DC">
          <w:rPr>
            <w:noProof/>
          </w:rPr>
          <w:t>3</w:t>
        </w:r>
      </w:ins>
      <w:ins w:id="1246" w:author="Tiago Oliveira" w:date="2016-07-23T01:56:00Z">
        <w:del w:id="1247" w:author="Andre" w:date="2016-07-23T14:37:00Z">
          <w:r w:rsidR="00896609" w:rsidRPr="009207B8" w:rsidDel="00FA42DC">
            <w:delText xml:space="preserve">Figura </w:delText>
          </w:r>
          <w:r w:rsidR="00896609" w:rsidDel="00FA42DC">
            <w:rPr>
              <w:noProof/>
            </w:rPr>
            <w:delText>3</w:delText>
          </w:r>
        </w:del>
      </w:ins>
      <w:ins w:id="1248" w:author="Tiago Oliveira" w:date="2016-07-22T12:34:00Z">
        <w:r w:rsidR="00897EA8">
          <w:fldChar w:fldCharType="end"/>
        </w:r>
      </w:ins>
      <w:del w:id="1249" w:author="Tiago Oliveira" w:date="2016-07-22T12:34:00Z">
        <w:r w:rsidR="002E34F0" w:rsidRPr="002E34F0" w:rsidDel="00897EA8">
          <w:fldChar w:fldCharType="begin"/>
        </w:r>
        <w:r w:rsidR="002E34F0" w:rsidRPr="002E34F0" w:rsidDel="00897EA8">
          <w:delInstrText xml:space="preserve"> REF _Ref454018444 \h </w:delInstrText>
        </w:r>
        <w:r w:rsidR="002E34F0" w:rsidRPr="00B7089F" w:rsidDel="00897EA8">
          <w:delInstrText xml:space="preserve"> \* MERGEFORMAT </w:delInstrText>
        </w:r>
        <w:r w:rsidR="002E34F0" w:rsidRPr="002E34F0" w:rsidDel="00897EA8">
          <w:fldChar w:fldCharType="separate"/>
        </w:r>
      </w:del>
      <w:ins w:id="1250" w:author="Andre" w:date="2016-07-21T19:14:00Z">
        <w:del w:id="1251" w:author="Tiago Oliveira" w:date="2016-07-22T11:56:00Z">
          <w:r w:rsidR="00E32CBD" w:rsidRPr="00E32CBD" w:rsidDel="005F0492">
            <w:rPr>
              <w:sz w:val="20"/>
              <w:rPrChange w:id="1252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1253" w:author="Andre" w:date="2016-07-21T19:14:00Z">
                <w:rPr>
                  <w:noProof/>
                </w:rPr>
              </w:rPrChange>
            </w:rPr>
            <w:delText>3</w:delText>
          </w:r>
        </w:del>
      </w:ins>
      <w:del w:id="1254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3</w:delText>
        </w:r>
      </w:del>
      <w:del w:id="1255" w:author="Tiago Oliveira" w:date="2016-07-22T12:34:00Z">
        <w:r w:rsidR="002E34F0" w:rsidRPr="002E34F0" w:rsidDel="00897EA8">
          <w:fldChar w:fldCharType="end"/>
        </w:r>
      </w:del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>
      <w:pPr>
        <w:pStyle w:val="RImagens"/>
        <w:rPr>
          <w:ins w:id="1256" w:author="Tiago Oliveira" w:date="2016-07-22T09:40:00Z"/>
        </w:rPr>
        <w:pPrChange w:id="1257" w:author="Tiago Oliveira" w:date="2016-07-22T12:18:00Z">
          <w:pPr>
            <w:pStyle w:val="RLegendaFigura"/>
          </w:pPr>
        </w:pPrChange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58" w:name="_Ref454018444"/>
    </w:p>
    <w:p w14:paraId="4C853795" w14:textId="0553B64C" w:rsidR="00730F1A" w:rsidRDefault="00FE2B69" w:rsidP="005F0492">
      <w:pPr>
        <w:pStyle w:val="RLegendaFigura"/>
        <w:rPr>
          <w:noProof/>
        </w:rPr>
      </w:pPr>
      <w:bookmarkStart w:id="1259" w:name="_Ref456953905"/>
      <w:bookmarkStart w:id="1260" w:name="_Toc457048032"/>
      <w:r w:rsidRPr="009207B8">
        <w:t xml:space="preserve">Figura </w:t>
      </w:r>
      <w:r w:rsidR="00BC376A">
        <w:fldChar w:fldCharType="begin"/>
      </w:r>
      <w:r w:rsidR="00BC376A">
        <w:instrText xml:space="preserve"> SEQ F</w:instrText>
      </w:r>
      <w:r w:rsidR="00BC376A">
        <w:instrText xml:space="preserve">igura \* ARABIC </w:instrText>
      </w:r>
      <w:r w:rsidR="00BC376A">
        <w:fldChar w:fldCharType="separate"/>
      </w:r>
      <w:r w:rsidR="00FA42DC">
        <w:rPr>
          <w:noProof/>
        </w:rPr>
        <w:t>3</w:t>
      </w:r>
      <w:r w:rsidR="00BC376A">
        <w:rPr>
          <w:noProof/>
        </w:rPr>
        <w:fldChar w:fldCharType="end"/>
      </w:r>
      <w:bookmarkEnd w:id="1258"/>
      <w:bookmarkEnd w:id="1259"/>
      <w:r w:rsidRPr="009207B8">
        <w:t xml:space="preserve"> –</w:t>
      </w:r>
      <w:del w:id="1261" w:author="Tiago Oliveira" w:date="2016-07-21T15:55:00Z">
        <w:r w:rsidR="00845396" w:rsidDel="00C25F64">
          <w:delText>Estrutura</w:delText>
        </w:r>
      </w:del>
      <w:ins w:id="1262" w:author="Tiago Oliveira" w:date="2016-07-21T15:55:00Z">
        <w:r w:rsidR="00C25F64">
          <w:t xml:space="preserve"> Estrutura</w:t>
        </w:r>
      </w:ins>
      <w:r w:rsidR="00845396">
        <w:t xml:space="preserve"> interna </w:t>
      </w:r>
      <w:r w:rsidRPr="009207B8">
        <w:t xml:space="preserve">do registo </w:t>
      </w:r>
      <w:r w:rsidRPr="007B00A5">
        <w:rPr>
          <w:rFonts w:ascii="Courier New" w:hAnsi="Courier New" w:cs="Courier New"/>
          <w:rPrChange w:id="1263" w:author="Tiago M Dias" w:date="2016-07-22T21:48:00Z">
            <w:rPr/>
          </w:rPrChange>
        </w:rPr>
        <w:t>PSW</w:t>
      </w:r>
      <w:r w:rsidRPr="009207B8">
        <w:rPr>
          <w:noProof/>
        </w:rPr>
        <w:t>.</w:t>
      </w:r>
      <w:bookmarkEnd w:id="1260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56A58182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FA42DC">
        <w:t xml:space="preserve">Figura </w:t>
      </w:r>
      <w:r w:rsidR="00FA42DC">
        <w:rPr>
          <w:noProof/>
        </w:rPr>
        <w:t>2</w:t>
      </w:r>
      <w:r w:rsidR="00C25F64">
        <w:fldChar w:fldCharType="end"/>
      </w:r>
      <w:r w:rsidR="00C25F64">
        <w:t xml:space="preserve">. </w:t>
      </w:r>
      <w:del w:id="1264" w:author="Tiago Oliveira" w:date="2016-07-21T15:56:00Z">
        <w:r w:rsidDel="00C25F64">
          <w:fldChar w:fldCharType="begin"/>
        </w:r>
        <w:r w:rsidDel="00C25F64">
          <w:delInstrText xml:space="preserve"> REF _Ref456800120 \h </w:delInstrText>
        </w:r>
        <w:r w:rsidDel="00C25F64">
          <w:fldChar w:fldCharType="separate"/>
        </w:r>
        <w:r w:rsidR="00C25F64" w:rsidDel="00C25F64">
          <w:rPr>
            <w:b/>
            <w:bCs/>
          </w:rPr>
          <w:delText>Erro! A origem da referência não foi encontrada.</w:delText>
        </w:r>
        <w:r w:rsidDel="00C25F64">
          <w:fldChar w:fldCharType="end"/>
        </w:r>
        <w:r w:rsidDel="00C25F64">
          <w:delText xml:space="preserve">. </w:delText>
        </w:r>
      </w:del>
      <w:r>
        <w:t xml:space="preserve">Desta forma torna-se </w:t>
      </w:r>
      <w:r>
        <w:lastRenderedPageBreak/>
        <w:t>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1E6050FB" w14:textId="0D21369D" w:rsidR="00387380" w:rsidDel="002D1E27" w:rsidRDefault="002E34F0" w:rsidP="00B7089F">
      <w:pPr>
        <w:pStyle w:val="ParagrafodeTexto"/>
        <w:rPr>
          <w:del w:id="1265" w:author="Tiago M Dias" w:date="2016-07-22T09:00:00Z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266" w:name="_Toc455579843"/>
      <w:bookmarkStart w:id="1267" w:name="_Toc455580110"/>
      <w:bookmarkEnd w:id="1266"/>
      <w:bookmarkEnd w:id="1267"/>
    </w:p>
    <w:p w14:paraId="3D489A77" w14:textId="3EBD29C4" w:rsidR="00EB728D" w:rsidRDefault="00EB728D">
      <w:pPr>
        <w:pStyle w:val="ParagrafodeTexto"/>
        <w:rPr>
          <w:rFonts w:eastAsiaTheme="majorEastAsia" w:cstheme="majorBidi"/>
          <w:b/>
          <w:bCs/>
          <w:sz w:val="26"/>
          <w:szCs w:val="26"/>
        </w:rPr>
        <w:pPrChange w:id="1268" w:author="Tiago M Dias" w:date="2016-07-22T09:00:00Z">
          <w:pPr/>
        </w:pPrChange>
      </w:pPr>
      <w:del w:id="1269" w:author="Tiago M Dias" w:date="2016-07-22T08:58:00Z">
        <w:r w:rsidDel="002D1E27">
          <w:br w:type="page"/>
        </w:r>
      </w:del>
    </w:p>
    <w:p w14:paraId="5EF1E040" w14:textId="0AB42DAA" w:rsidR="00116F9E" w:rsidRDefault="00387380" w:rsidP="00FA4C55">
      <w:pPr>
        <w:pStyle w:val="RTitulo2"/>
      </w:pPr>
      <w:bookmarkStart w:id="1270" w:name="_Toc457048004"/>
      <w:r>
        <w:t>Conjunto de instruções</w:t>
      </w:r>
      <w:bookmarkEnd w:id="1270"/>
    </w:p>
    <w:p w14:paraId="144A7605" w14:textId="3FF1774B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ins w:id="1271" w:author="Andre" w:date="2016-07-23T14:37:00Z">
        <w:r w:rsidR="00FA42DC" w:rsidRPr="008648BB">
          <w:t xml:space="preserve">Tabela </w:t>
        </w:r>
        <w:r w:rsidR="00FA42DC">
          <w:rPr>
            <w:noProof/>
          </w:rPr>
          <w:t>1</w:t>
        </w:r>
      </w:ins>
      <w:ins w:id="1272" w:author="Tiago Oliveira" w:date="2016-07-23T01:56:00Z">
        <w:del w:id="1273" w:author="Andre" w:date="2016-07-23T14:37:00Z">
          <w:r w:rsidR="00896609" w:rsidRPr="008648BB" w:rsidDel="00FA42DC">
            <w:delText xml:space="preserve">Tabela </w:delText>
          </w:r>
          <w:r w:rsidR="00896609" w:rsidDel="00FA42DC">
            <w:rPr>
              <w:noProof/>
            </w:rPr>
            <w:delText>1</w:delText>
          </w:r>
        </w:del>
      </w:ins>
      <w:del w:id="1274" w:author="Andre" w:date="2016-07-23T14:37:00Z">
        <w:r w:rsidR="00B7089F" w:rsidRPr="009207B8" w:rsidDel="00FA42DC">
          <w:delText xml:space="preserve">Tabela </w:delText>
        </w:r>
        <w:r w:rsidR="00B7089F" w:rsidDel="00FA42DC">
          <w:rPr>
            <w:noProof/>
          </w:rPr>
          <w:delText>1</w:delText>
        </w:r>
      </w:del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  <w:tblPrChange w:id="1275" w:author="Tiago M Dias" w:date="2016-07-22T09:00:00Z">
          <w:tblPr>
            <w:tblStyle w:val="TabeladeGrelha5Escura-Destaque111"/>
            <w:tblW w:w="9209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680"/>
        <w:gridCol w:w="2529"/>
        <w:gridCol w:w="2381"/>
        <w:gridCol w:w="2619"/>
        <w:tblGridChange w:id="1276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2D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trPrChange w:id="127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  <w:tcPrChange w:id="1278" w:author="Tiago M Dias" w:date="2016-07-22T09:00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 w:rsidP="009207B8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  <w:tcPrChange w:id="1279" w:author="Tiago M Dias" w:date="2016-07-22T09:00:00Z">
              <w:tcPr>
                <w:tcW w:w="2268" w:type="dxa"/>
              </w:tcPr>
            </w:tcPrChange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  <w:tcPrChange w:id="1280" w:author="Tiago M Dias" w:date="2016-07-22T09:00:00Z">
              <w:tcPr>
                <w:tcW w:w="2977" w:type="dxa"/>
              </w:tcPr>
            </w:tcPrChange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</w:t>
            </w:r>
            <w:del w:id="1281" w:author="Tiago Oliveira" w:date="2016-07-22T11:07:00Z">
              <w:r w:rsidDel="008648BB">
                <w:rPr>
                  <w:rFonts w:cs="Times New Roman"/>
                  <w:sz w:val="16"/>
                  <w:szCs w:val="16"/>
                </w:rPr>
                <w:delText>c</w:delText>
              </w:r>
            </w:del>
            <w:r>
              <w:rPr>
                <w:rFonts w:cs="Times New Roman"/>
                <w:sz w:val="16"/>
                <w:szCs w:val="16"/>
              </w:rPr>
              <w:t>ção</w:t>
            </w:r>
          </w:p>
        </w:tc>
      </w:tr>
      <w:tr w:rsidR="00116F9E" w14:paraId="23083C7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28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283" w:author="Tiago M Dias" w:date="2016-07-22T09:00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  <w:tcPrChange w:id="1284" w:author="Tiago M Dias" w:date="2016-07-22T09:00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  <w:tcPrChange w:id="1285" w:author="Tiago M Dias" w:date="2016-07-22T09:00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  <w:tcPrChange w:id="1286" w:author="Tiago M Dias" w:date="2016-07-22T09:00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2D1E27">
        <w:trPr>
          <w:trHeight w:val="20"/>
          <w:jc w:val="center"/>
          <w:trPrChange w:id="128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288" w:author="Tiago M Dias" w:date="2016-07-22T09:00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89" w:author="Tiago M Dias" w:date="2016-07-22T09:00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  <w:tcPrChange w:id="1290" w:author="Tiago M Dias" w:date="2016-07-22T09:00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  <w:tcPrChange w:id="1291" w:author="Tiago M Dias" w:date="2016-07-22T09:00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29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293" w:author="Tiago M Dias" w:date="2016-07-22T09:00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94" w:author="Tiago M Dias" w:date="2016-07-22T09:00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1295" w:author="Tiago M Dias" w:date="2016-07-22T09:00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  <w:tcPrChange w:id="1296" w:author="Tiago M Dias" w:date="2016-07-22T09:00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2D1E27">
        <w:trPr>
          <w:trHeight w:val="20"/>
          <w:jc w:val="center"/>
          <w:trPrChange w:id="129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298" w:author="Tiago M Dias" w:date="2016-07-22T09:00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99" w:author="Tiago M Dias" w:date="2016-07-22T09:00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1300" w:author="Tiago M Dias" w:date="2016-07-22T09:00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  <w:tcPrChange w:id="1301" w:author="Tiago M Dias" w:date="2016-07-22T09:00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0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03" w:author="Tiago M Dias" w:date="2016-07-22T09:00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04" w:author="Tiago M Dias" w:date="2016-07-22T09:00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1305" w:author="Tiago M Dias" w:date="2016-07-22T09:00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  <w:tcPrChange w:id="1306" w:author="Tiago M Dias" w:date="2016-07-22T09:00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2D1E27">
        <w:trPr>
          <w:trHeight w:val="20"/>
          <w:jc w:val="center"/>
          <w:trPrChange w:id="130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308" w:author="Tiago M Dias" w:date="2016-07-22T09:00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  <w:tcPrChange w:id="1309" w:author="Tiago M Dias" w:date="2016-07-22T09:00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  <w:tcPrChange w:id="1310" w:author="Tiago M Dias" w:date="2016-07-22T09:00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  <w:tcPrChange w:id="1311" w:author="Tiago M Dias" w:date="2016-07-22T09:00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1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13" w:author="Tiago M Dias" w:date="2016-07-22T09:00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14" w:author="Tiago M Dias" w:date="2016-07-22T09:00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  <w:tcPrChange w:id="1315" w:author="Tiago M Dias" w:date="2016-07-22T09:00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  <w:tcPrChange w:id="1316" w:author="Tiago M Dias" w:date="2016-07-22T09:00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2D1E27">
        <w:trPr>
          <w:trHeight w:val="20"/>
          <w:jc w:val="center"/>
          <w:trPrChange w:id="131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18" w:author="Tiago M Dias" w:date="2016-07-22T09:00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19" w:author="Tiago M Dias" w:date="2016-07-22T09:00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  <w:tcPrChange w:id="1320" w:author="Tiago M Dias" w:date="2016-07-22T09:00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  <w:tcPrChange w:id="1321" w:author="Tiago M Dias" w:date="2016-07-22T09:00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2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323" w:author="Tiago M Dias" w:date="2016-07-22T09:00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  <w:tcPrChange w:id="1324" w:author="Tiago M Dias" w:date="2016-07-22T09:00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  <w:tcPrChange w:id="1325" w:author="Tiago M Dias" w:date="2016-07-22T09:00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  <w:tcPrChange w:id="1326" w:author="Tiago M Dias" w:date="2016-07-22T09:00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2D1E27">
        <w:trPr>
          <w:trHeight w:val="20"/>
          <w:jc w:val="center"/>
          <w:trPrChange w:id="132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28" w:author="Tiago M Dias" w:date="2016-07-22T09:00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29" w:author="Tiago M Dias" w:date="2016-07-22T09:00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  <w:tcPrChange w:id="1330" w:author="Tiago M Dias" w:date="2016-07-22T09:00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  <w:tcPrChange w:id="1331" w:author="Tiago M Dias" w:date="2016-07-22T09:00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3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33" w:author="Tiago M Dias" w:date="2016-07-22T09:00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34" w:author="Tiago M Dias" w:date="2016-07-22T09:00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335" w:author="Tiago M Dias" w:date="2016-07-22T09:00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  <w:tcPrChange w:id="1336" w:author="Tiago M Dias" w:date="2016-07-22T09:00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2D1E27">
        <w:trPr>
          <w:trHeight w:val="20"/>
          <w:jc w:val="center"/>
          <w:trPrChange w:id="133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38" w:author="Tiago M Dias" w:date="2016-07-22T09:00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39" w:author="Tiago M Dias" w:date="2016-07-22T09:00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340" w:author="Tiago M Dias" w:date="2016-07-22T09:00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  <w:tcPrChange w:id="1341" w:author="Tiago M Dias" w:date="2016-07-22T09:00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4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43" w:author="Tiago M Dias" w:date="2016-07-22T09:00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44" w:author="Tiago M Dias" w:date="2016-07-22T09:00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  <w:tcPrChange w:id="1345" w:author="Tiago M Dias" w:date="2016-07-22T09:00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  <w:tcPrChange w:id="1346" w:author="Tiago M Dias" w:date="2016-07-22T09:00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2D1E27">
        <w:trPr>
          <w:trHeight w:val="20"/>
          <w:jc w:val="center"/>
          <w:trPrChange w:id="134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48" w:author="Tiago M Dias" w:date="2016-07-22T09:00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49" w:author="Tiago M Dias" w:date="2016-07-22T09:00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  <w:tcPrChange w:id="1350" w:author="Tiago M Dias" w:date="2016-07-22T09:00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  <w:tcPrChange w:id="1351" w:author="Tiago M Dias" w:date="2016-07-22T09:00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5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53" w:author="Tiago M Dias" w:date="2016-07-22T09:00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54" w:author="Tiago M Dias" w:date="2016-07-22T09:00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  <w:tcPrChange w:id="1355" w:author="Tiago M Dias" w:date="2016-07-22T09:00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  <w:tcPrChange w:id="1356" w:author="Tiago M Dias" w:date="2016-07-22T09:00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2D1E27">
        <w:trPr>
          <w:trHeight w:val="20"/>
          <w:jc w:val="center"/>
          <w:trPrChange w:id="135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58" w:author="Tiago M Dias" w:date="2016-07-22T09:00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59" w:author="Tiago M Dias" w:date="2016-07-22T09:00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  <w:tcPrChange w:id="1360" w:author="Tiago M Dias" w:date="2016-07-22T09:00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  <w:tcPrChange w:id="1361" w:author="Tiago M Dias" w:date="2016-07-22T09:00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6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363" w:author="Tiago M Dias" w:date="2016-07-22T09:00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  <w:tcPrChange w:id="1364" w:author="Tiago M Dias" w:date="2016-07-22T09:00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  <w:tcPrChange w:id="1365" w:author="Tiago M Dias" w:date="2016-07-22T09:00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  <w:tcPrChange w:id="1366" w:author="Tiago M Dias" w:date="2016-07-22T09:00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2D1E27">
        <w:trPr>
          <w:trHeight w:val="20"/>
          <w:jc w:val="center"/>
          <w:trPrChange w:id="136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68" w:author="Tiago M Dias" w:date="2016-07-22T09:00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69" w:author="Tiago M Dias" w:date="2016-07-22T09:00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  <w:tcPrChange w:id="1370" w:author="Tiago M Dias" w:date="2016-07-22T09:00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  <w:tcPrChange w:id="1371" w:author="Tiago M Dias" w:date="2016-07-22T09:00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7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73" w:author="Tiago M Dias" w:date="2016-07-22T09:00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74" w:author="Tiago M Dias" w:date="2016-07-22T09:00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  <w:tcPrChange w:id="1375" w:author="Tiago M Dias" w:date="2016-07-22T09:00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  <w:tcPrChange w:id="1376" w:author="Tiago M Dias" w:date="2016-07-22T09:00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2D1E27">
        <w:trPr>
          <w:trHeight w:val="20"/>
          <w:jc w:val="center"/>
          <w:trPrChange w:id="137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78" w:author="Tiago M Dias" w:date="2016-07-22T09:00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79" w:author="Tiago M Dias" w:date="2016-07-22T09:00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  <w:tcPrChange w:id="1380" w:author="Tiago M Dias" w:date="2016-07-22T09:00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  <w:tcPrChange w:id="1381" w:author="Tiago M Dias" w:date="2016-07-22T09:00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8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83" w:author="Tiago M Dias" w:date="2016-07-22T09:00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84" w:author="Tiago M Dias" w:date="2016-07-22T09:00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  <w:tcPrChange w:id="1385" w:author="Tiago M Dias" w:date="2016-07-22T09:00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  <w:tcPrChange w:id="1386" w:author="Tiago M Dias" w:date="2016-07-22T09:00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2D1E27">
        <w:trPr>
          <w:trHeight w:val="20"/>
          <w:jc w:val="center"/>
          <w:trPrChange w:id="138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88" w:author="Tiago M Dias" w:date="2016-07-22T09:00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89" w:author="Tiago M Dias" w:date="2016-07-22T09:00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  <w:tcPrChange w:id="1390" w:author="Tiago M Dias" w:date="2016-07-22T09:00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  <w:tcPrChange w:id="1391" w:author="Tiago M Dias" w:date="2016-07-22T09:00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39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93" w:author="Tiago M Dias" w:date="2016-07-22T09:00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94" w:author="Tiago M Dias" w:date="2016-07-22T09:00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  <w:tcPrChange w:id="1395" w:author="Tiago M Dias" w:date="2016-07-22T09:00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  <w:tcPrChange w:id="1396" w:author="Tiago M Dias" w:date="2016-07-22T09:00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2D1E27">
        <w:trPr>
          <w:trHeight w:val="20"/>
          <w:jc w:val="center"/>
          <w:trPrChange w:id="139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398" w:author="Tiago M Dias" w:date="2016-07-22T09:00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99" w:author="Tiago M Dias" w:date="2016-07-22T09:00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  <w:tcPrChange w:id="1400" w:author="Tiago M Dias" w:date="2016-07-22T09:00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  <w:tcPrChange w:id="1401" w:author="Tiago M Dias" w:date="2016-07-22T09:00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40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03" w:author="Tiago M Dias" w:date="2016-07-22T09:00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04" w:author="Tiago M Dias" w:date="2016-07-22T09:00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  <w:tcPrChange w:id="1405" w:author="Tiago M Dias" w:date="2016-07-22T09:00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  <w:tcPrChange w:id="1406" w:author="Tiago M Dias" w:date="2016-07-22T09:00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2D1E27">
        <w:trPr>
          <w:trHeight w:val="20"/>
          <w:jc w:val="center"/>
          <w:trPrChange w:id="140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08" w:author="Tiago M Dias" w:date="2016-07-22T09:00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09" w:author="Tiago M Dias" w:date="2016-07-22T09:00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  <w:tcPrChange w:id="1410" w:author="Tiago M Dias" w:date="2016-07-22T09:00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  <w:tcPrChange w:id="1411" w:author="Tiago M Dias" w:date="2016-07-22T09:00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FA42DC" w14:paraId="2F1B7958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41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  <w:tcPrChange w:id="1413" w:author="Tiago M Dias" w:date="2016-07-22T09:00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  <w:tcPrChange w:id="1414" w:author="Tiago M Dias" w:date="2016-07-22T09:00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  <w:tcPrChange w:id="1415" w:author="Tiago M Dias" w:date="2016-07-22T09:00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16" w:author="Tiago M Dias" w:date="2016-07-22T09:00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FA42DC" w14:paraId="5512E73D" w14:textId="77777777" w:rsidTr="002D1E27">
        <w:trPr>
          <w:trHeight w:val="20"/>
          <w:jc w:val="center"/>
          <w:trPrChange w:id="141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18" w:author="Tiago M Dias" w:date="2016-07-22T09:00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19" w:author="Tiago M Dias" w:date="2016-07-22T09:00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  <w:tcPrChange w:id="1420" w:author="Tiago M Dias" w:date="2016-07-22T09:00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21" w:author="Tiago M Dias" w:date="2016-07-22T09:00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FA42DC" w14:paraId="0D8F7304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42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23" w:author="Tiago M Dias" w:date="2016-07-22T09:00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24" w:author="Tiago M Dias" w:date="2016-07-22T09:00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  <w:tcPrChange w:id="1425" w:author="Tiago M Dias" w:date="2016-07-22T09:00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26" w:author="Tiago M Dias" w:date="2016-07-22T09:00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FA42DC" w14:paraId="33FC04FD" w14:textId="77777777" w:rsidTr="002D1E27">
        <w:trPr>
          <w:trHeight w:val="20"/>
          <w:jc w:val="center"/>
          <w:trPrChange w:id="142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28" w:author="Tiago M Dias" w:date="2016-07-22T09:00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29" w:author="Tiago M Dias" w:date="2016-07-22T09:00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  <w:tcPrChange w:id="1430" w:author="Tiago M Dias" w:date="2016-07-22T09:00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31" w:author="Tiago M Dias" w:date="2016-07-22T09:00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43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33" w:author="Tiago M Dias" w:date="2016-07-22T09:00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34" w:author="Tiago M Dias" w:date="2016-07-22T09:00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  <w:tcPrChange w:id="1435" w:author="Tiago M Dias" w:date="2016-07-22T09:00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36" w:author="Tiago M Dias" w:date="2016-07-22T09:00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2D1E27">
        <w:trPr>
          <w:trHeight w:val="20"/>
          <w:jc w:val="center"/>
          <w:trPrChange w:id="143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  <w:tcPrChange w:id="1438" w:author="Tiago M Dias" w:date="2016-07-22T09:00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39" w:author="Tiago M Dias" w:date="2016-07-22T09:00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  <w:tcPrChange w:id="1440" w:author="Tiago M Dias" w:date="2016-07-22T09:00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  <w:tcPrChange w:id="1441" w:author="Tiago M Dias" w:date="2016-07-22T09:00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2D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trPrChange w:id="1442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443" w:author="Tiago M Dias" w:date="2016-07-22T09:00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  <w:tcPrChange w:id="1444" w:author="Tiago M Dias" w:date="2016-07-22T09:00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  <w:tcPrChange w:id="1445" w:author="Tiago M Dias" w:date="2016-07-22T09:00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  <w:tcPrChange w:id="1446" w:author="Tiago M Dias" w:date="2016-07-22T09:00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2D1E27">
        <w:trPr>
          <w:trHeight w:val="20"/>
          <w:jc w:val="center"/>
          <w:trPrChange w:id="1447" w:author="Tiago M Dias" w:date="2016-07-22T09:00:00Z">
            <w:trPr>
              <w:trHeight w:val="20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tcPrChange w:id="1448" w:author="Tiago M Dias" w:date="2016-07-22T09:00:00Z">
              <w:tcPr>
                <w:tcW w:w="1435" w:type="dxa"/>
              </w:tcPr>
            </w:tcPrChange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  <w:tcPrChange w:id="1449" w:author="Tiago M Dias" w:date="2016-07-22T09:00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  <w:tcPrChange w:id="1450" w:author="Tiago M Dias" w:date="2016-07-22T09:00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  <w:tcPrChange w:id="1451" w:author="Tiago M Dias" w:date="2016-07-22T09:00:00Z">
              <w:tcPr>
                <w:tcW w:w="2977" w:type="dxa"/>
              </w:tcPr>
            </w:tcPrChange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5E7B5CCA" w:rsidR="00116F9E" w:rsidRDefault="00116F9E">
      <w:pPr>
        <w:pStyle w:val="RLegendaTabela"/>
        <w:rPr>
          <w:ins w:id="1452" w:author="Tiago M Dias" w:date="2016-07-22T21:49:00Z"/>
        </w:rPr>
        <w:pPrChange w:id="1453" w:author="Tiago Oliveira" w:date="2016-07-22T12:53:00Z">
          <w:pPr>
            <w:pStyle w:val="RLegendaFigura"/>
          </w:pPr>
        </w:pPrChange>
      </w:pPr>
      <w:bookmarkStart w:id="1454" w:name="_Ref455173800"/>
      <w:bookmarkStart w:id="1455" w:name="_Toc457048049"/>
      <w:r w:rsidRPr="008648BB">
        <w:t xml:space="preserve">Tabela </w:t>
      </w:r>
      <w:r w:rsidR="00BC376A">
        <w:fldChar w:fldCharType="begin"/>
      </w:r>
      <w:r w:rsidR="00BC376A">
        <w:instrText xml:space="preserve"> SEQ Tabela \* ARABIC </w:instrText>
      </w:r>
      <w:r w:rsidR="00BC376A">
        <w:fldChar w:fldCharType="separate"/>
      </w:r>
      <w:ins w:id="1456" w:author="Andre" w:date="2016-07-23T14:37:00Z">
        <w:r w:rsidR="00FA42DC">
          <w:rPr>
            <w:noProof/>
          </w:rPr>
          <w:t>1</w:t>
        </w:r>
      </w:ins>
      <w:ins w:id="1457" w:author="Tiago Oliveira" w:date="2016-07-23T01:56:00Z">
        <w:del w:id="1458" w:author="Andre" w:date="2016-07-23T14:37:00Z">
          <w:r w:rsidR="00896609" w:rsidDel="00FA42DC">
            <w:rPr>
              <w:noProof/>
            </w:rPr>
            <w:delText>1</w:delText>
          </w:r>
        </w:del>
      </w:ins>
      <w:del w:id="1459" w:author="Andre" w:date="2016-07-23T14:37:00Z">
        <w:r w:rsidR="00E32CBD" w:rsidRPr="008648BB" w:rsidDel="00FA42DC">
          <w:rPr>
            <w:noProof/>
          </w:rPr>
          <w:delText>1</w:delText>
        </w:r>
      </w:del>
      <w:r w:rsidR="00BC376A">
        <w:rPr>
          <w:noProof/>
        </w:rPr>
        <w:fldChar w:fldCharType="end"/>
      </w:r>
      <w:bookmarkEnd w:id="1454"/>
      <w:r w:rsidR="009A0DC3" w:rsidRPr="008648BB">
        <w:t xml:space="preserve"> - </w:t>
      </w:r>
      <w:ins w:id="1460" w:author="Tiago Oliveira" w:date="2016-07-22T10:58:00Z">
        <w:r w:rsidR="008648BB" w:rsidRPr="008648BB">
          <w:rPr>
            <w:rPrChange w:id="1461" w:author="Tiago Oliveira" w:date="2016-07-22T10:58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Sintaxe das instruções assembly PDS16</w:t>
        </w:r>
      </w:ins>
      <w:del w:id="1462" w:author="Tiago Oliveira" w:date="2016-07-22T10:58:00Z">
        <w:r w:rsidR="009A0DC3" w:rsidRPr="008648BB" w:rsidDel="008648BB">
          <w:delText>Sintaxe das i</w:delText>
        </w:r>
        <w:r w:rsidRPr="008648BB" w:rsidDel="008648BB">
          <w:delText>nstruções PDS16</w:delText>
        </w:r>
      </w:del>
      <w:r w:rsidR="009A0DC3" w:rsidRPr="008648BB">
        <w:t>.</w:t>
      </w:r>
      <w:bookmarkEnd w:id="1455"/>
    </w:p>
    <w:p w14:paraId="789127C8" w14:textId="77777777" w:rsidR="007B00A5" w:rsidRPr="008648BB" w:rsidRDefault="007B00A5">
      <w:pPr>
        <w:pStyle w:val="RLegendaTabela"/>
        <w:pPrChange w:id="1463" w:author="Tiago Oliveira" w:date="2016-07-22T12:53:00Z">
          <w:pPr>
            <w:pStyle w:val="RLegendaFigura"/>
          </w:pPr>
        </w:pPrChange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2D1A853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464" w:author="Tiago Oliveira" w:date="2016-07-22T11:01:00Z">
              <w:r w:rsidRPr="008648BB">
                <w:rPr>
                  <w:rFonts w:cs="Times New Roman"/>
                  <w:sz w:val="16"/>
                  <w:szCs w:val="16"/>
                  <w:rPrChange w:id="1465" w:author="Tiago Oliveira" w:date="2016-07-22T11:01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Registo de indexação (</w:t>
              </w:r>
            </w:ins>
            <w:ins w:id="1466" w:author="Tiago M Dias" w:date="2016-07-22T21:49:00Z">
              <w:r w:rsidR="007B00A5">
                <w:rPr>
                  <w:rFonts w:cs="Times New Roman"/>
                  <w:sz w:val="16"/>
                  <w:szCs w:val="16"/>
                </w:rPr>
                <w:t>conte</w:t>
              </w:r>
            </w:ins>
            <w:ins w:id="1467" w:author="Tiago M Dias" w:date="2016-07-22T21:50:00Z">
              <w:r w:rsidR="007B00A5">
                <w:rPr>
                  <w:rFonts w:cs="Times New Roman"/>
                  <w:sz w:val="16"/>
                  <w:szCs w:val="16"/>
                </w:rPr>
                <w:t xml:space="preserve">údo é </w:t>
              </w:r>
            </w:ins>
            <w:ins w:id="1468" w:author="Tiago Oliveira" w:date="2016-07-22T11:01:00Z">
              <w:r w:rsidRPr="008648BB">
                <w:rPr>
                  <w:rFonts w:cs="Times New Roman"/>
                  <w:sz w:val="16"/>
                  <w:szCs w:val="16"/>
                  <w:rPrChange w:id="1469" w:author="Tiago Oliveira" w:date="2016-07-22T11:01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multiplicado por dois para acesso à palavra)</w:t>
              </w:r>
            </w:ins>
            <w:del w:id="1470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Registo de indexação que é multiplicado por dois se o acesso é a uma word.</w:delText>
              </w:r>
            </w:del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ins w:id="1471" w:author="Tiago Oliveira" w:date="2016-07-22T11:01:00Z">
              <w:r w:rsidR="008648BB">
                <w:rPr>
                  <w:rFonts w:cs="Times New Roman"/>
                  <w:sz w:val="16"/>
                  <w:szCs w:val="16"/>
                </w:rPr>
                <w:t>s</w:t>
              </w:r>
            </w:ins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44DCC730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472" w:author="Tiago Oliveira" w:date="2016-07-22T11:01:00Z">
              <w:r>
                <w:rPr>
                  <w:rFonts w:cs="Times New Roman"/>
                  <w:sz w:val="16"/>
                  <w:szCs w:val="16"/>
                </w:rPr>
                <w:t xml:space="preserve">Constante de </w:t>
              </w:r>
            </w:ins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del w:id="1473" w:author="Tiago Oliveira" w:date="2016-07-22T11:01:00Z">
              <w:r w:rsidR="00116F9E" w:rsidDel="008648BB">
                <w:rPr>
                  <w:rFonts w:cs="Times New Roman"/>
                  <w:sz w:val="16"/>
                  <w:szCs w:val="16"/>
                </w:rPr>
                <w:delText>.</w:delText>
              </w:r>
            </w:del>
            <w:ins w:id="1474" w:author="Tiago M Dias" w:date="2016-07-22T21:50:00Z">
              <w:r w:rsidR="007B00A5">
                <w:rPr>
                  <w:rFonts w:cs="Times New Roman"/>
                  <w:sz w:val="16"/>
                  <w:szCs w:val="16"/>
                </w:rPr>
                <w:t xml:space="preserve"> da memória</w:t>
              </w:r>
            </w:ins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6BC7F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475" w:author="Tiago Oliveira" w:date="2016-07-22T11:02:00Z">
              <w:r w:rsidDel="008648BB">
                <w:rPr>
                  <w:rFonts w:cs="Times New Roman"/>
                  <w:sz w:val="16"/>
                  <w:szCs w:val="16"/>
                </w:rPr>
                <w:delText>índice</w:delText>
              </w:r>
            </w:del>
            <w:ins w:id="1476" w:author="Tiago Oliveira" w:date="2016-07-22T11:02:00Z">
              <w:r w:rsidR="008648BB">
                <w:rPr>
                  <w:rFonts w:cs="Times New Roman"/>
                  <w:sz w:val="16"/>
                  <w:szCs w:val="16"/>
                </w:rPr>
                <w:t>Índice</w:t>
              </w:r>
            </w:ins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64D24DE2" w:rsidR="00116F9E" w:rsidRDefault="00116F9E" w:rsidP="007B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  <w:del w:id="1477" w:author="Tiago Oliveira" w:date="2016-07-22T11:03:00Z">
              <w:r w:rsidRPr="008648BB" w:rsidDel="008648BB">
                <w:rPr>
                  <w:rFonts w:cs="Times New Roman"/>
                  <w:sz w:val="16"/>
                  <w:szCs w:val="16"/>
                </w:rPr>
                <w:delText>[</w:delText>
              </w:r>
              <w:r w:rsidRPr="008648BB" w:rsidDel="008648BB">
                <w:rPr>
                  <w:rFonts w:ascii="Cambria Math" w:hAnsi="Cambria Math" w:cs="Cambria Math"/>
                  <w:sz w:val="16"/>
                  <w:szCs w:val="16"/>
                </w:rPr>
                <w:delText>‐</w:delText>
              </w:r>
              <w:r w:rsidRPr="008648BB" w:rsidDel="008648BB">
                <w:rPr>
                  <w:rFonts w:cs="Times New Roman"/>
                  <w:sz w:val="16"/>
                  <w:szCs w:val="16"/>
                </w:rPr>
                <w:delText xml:space="preserve">128..+127] </w:delText>
              </w:r>
            </w:del>
            <w:del w:id="1478" w:author="Tiago M Dias" w:date="2016-07-22T21:50:00Z">
              <w:r w:rsidRPr="008648BB" w:rsidDel="007B00A5">
                <w:rPr>
                  <w:rFonts w:cs="Times New Roman"/>
                  <w:iCs/>
                  <w:sz w:val="16"/>
                  <w:szCs w:val="16"/>
                  <w:rPrChange w:id="1479" w:author="Tiago Oliveira" w:date="2016-07-22T11:05:00Z">
                    <w:rPr>
                      <w:rFonts w:cs="Times New Roman"/>
                      <w:i/>
                      <w:iCs/>
                      <w:sz w:val="16"/>
                      <w:szCs w:val="16"/>
                    </w:rPr>
                  </w:rPrChange>
                </w:rPr>
                <w:delText>words</w:delText>
              </w:r>
            </w:del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60D400AD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ins w:id="1480" w:author="Tiago Oliveira" w:date="2016-07-22T11:04:00Z">
              <w:r w:rsidRPr="008648BB">
                <w:rPr>
                  <w:rFonts w:cs="Times New Roman"/>
                  <w:sz w:val="16"/>
                  <w:szCs w:val="16"/>
                  <w:rPrChange w:id="1481" w:author="Tiago Oliveira" w:date="2016-07-22T11:04:00Z">
                    <w:rPr>
                      <w:rFonts w:ascii="Helvetica" w:hAnsi="Helvetica" w:cs="Helvetica"/>
                      <w:color w:val="4B4F56"/>
                      <w:sz w:val="18"/>
                      <w:szCs w:val="18"/>
                      <w:shd w:val="clear" w:color="auto" w:fill="FEFEFE"/>
                    </w:rPr>
                  </w:rPrChange>
                </w:rPr>
                <w:t>Sufixo que quando</w:t>
              </w:r>
            </w:ins>
            <w:del w:id="1482" w:author="Tiago Oliveira" w:date="2016-07-22T11:04:00Z">
              <w:r w:rsidR="00116F9E"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R="00116F9E" w:rsidRPr="008648BB" w:rsidDel="008648BB">
                <w:rPr>
                  <w:rFonts w:cs="Times New Roman"/>
                  <w:sz w:val="16"/>
                  <w:szCs w:val="16"/>
                  <w:rPrChange w:id="1483" w:author="Tiago Oliveira" w:date="2016-07-22T11:04:00Z">
                    <w:rPr>
                      <w:rFonts w:cs="Times New Roman"/>
                      <w:i/>
                      <w:iCs/>
                      <w:sz w:val="16"/>
                      <w:szCs w:val="16"/>
                    </w:rPr>
                  </w:rPrChange>
                </w:rPr>
                <w:delText>flags</w:delText>
              </w:r>
              <w:r w:rsidR="00116F9E" w:rsidDel="008648BB">
                <w:rPr>
                  <w:rFonts w:cs="Times New Roman"/>
                  <w:sz w:val="16"/>
                  <w:szCs w:val="16"/>
                </w:rPr>
                <w:delText xml:space="preserve">) </w:delText>
              </w:r>
            </w:del>
            <w:ins w:id="1484" w:author="Tiago Oliveira" w:date="2016-07-22T11:04:00Z"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</w:ins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68AEA4E4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del w:id="1485" w:author="Tiago Oliveira" w:date="2016-07-22T11:06:00Z">
              <w:r w:rsidDel="008648BB">
                <w:rPr>
                  <w:rFonts w:cs="Times New Roman"/>
                  <w:sz w:val="16"/>
                  <w:szCs w:val="16"/>
                </w:rPr>
                <w:delText>(</w:delText>
              </w:r>
              <w:r w:rsidDel="008648BB">
                <w:rPr>
                  <w:rFonts w:cs="Times New Roman"/>
                  <w:i/>
                  <w:iCs/>
                  <w:sz w:val="16"/>
                  <w:szCs w:val="16"/>
                </w:rPr>
                <w:delText>serial in</w:delText>
              </w:r>
              <w:r w:rsidDel="008648BB">
                <w:rPr>
                  <w:rFonts w:cs="Times New Roman"/>
                  <w:sz w:val="16"/>
                  <w:szCs w:val="16"/>
                </w:rPr>
                <w:delText>) v</w:delText>
              </w:r>
            </w:del>
            <w:ins w:id="1486" w:author="Tiago Oliveira" w:date="2016-07-22T11:06:00Z">
              <w:r w:rsidR="008648BB">
                <w:rPr>
                  <w:rFonts w:cs="Times New Roman"/>
                  <w:sz w:val="16"/>
                  <w:szCs w:val="16"/>
                </w:rPr>
                <w:t>V</w:t>
              </w:r>
            </w:ins>
            <w:r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487" w:name="_Toc457048050"/>
      <w:r w:rsidRPr="009207B8">
        <w:t xml:space="preserve">Tabela </w:t>
      </w:r>
      <w:r w:rsidR="00BC376A">
        <w:fldChar w:fldCharType="begin"/>
      </w:r>
      <w:r w:rsidR="00BC376A">
        <w:instrText xml:space="preserve"> SEQ Tabela \* ARABIC </w:instrText>
      </w:r>
      <w:r w:rsidR="00BC376A">
        <w:fldChar w:fldCharType="separate"/>
      </w:r>
      <w:r w:rsidR="00FA42DC">
        <w:rPr>
          <w:noProof/>
        </w:rPr>
        <w:t>2</w:t>
      </w:r>
      <w:r w:rsidR="00BC376A">
        <w:rPr>
          <w:noProof/>
        </w:rPr>
        <w:fldChar w:fldCharType="end"/>
      </w:r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487"/>
    </w:p>
    <w:p w14:paraId="49DDE701" w14:textId="49FF619F" w:rsidR="00730F1A" w:rsidRDefault="00730F1A" w:rsidP="00FA4C55">
      <w:pPr>
        <w:pStyle w:val="RTitulo3"/>
      </w:pPr>
      <w:bookmarkStart w:id="1488" w:name="_Toc450425044"/>
      <w:bookmarkStart w:id="1489" w:name="_Toc450425122"/>
      <w:bookmarkStart w:id="1490" w:name="_Toc457048005"/>
      <w:bookmarkEnd w:id="1488"/>
      <w:bookmarkEnd w:id="1489"/>
      <w:r>
        <w:t xml:space="preserve">Processamento de </w:t>
      </w:r>
      <w:r w:rsidR="00D5597B">
        <w:t>d</w:t>
      </w:r>
      <w:r>
        <w:t>ados</w:t>
      </w:r>
      <w:bookmarkEnd w:id="1490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2D7A46C6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1491" w:author="Andre" w:date="2016-07-23T14:37:00Z">
        <w:r w:rsidR="00FA42DC" w:rsidRPr="00FA42DC">
          <w:rPr>
            <w:bCs/>
            <w:sz w:val="20"/>
            <w:szCs w:val="20"/>
            <w:rPrChange w:id="1492" w:author="Andre" w:date="2016-07-23T14:37:00Z">
              <w:rPr/>
            </w:rPrChange>
          </w:rPr>
          <w:t xml:space="preserve">Tabela </w:t>
        </w:r>
        <w:r w:rsidR="00FA42DC" w:rsidRPr="00FA42DC">
          <w:rPr>
            <w:bCs/>
            <w:sz w:val="20"/>
            <w:szCs w:val="20"/>
            <w:rPrChange w:id="1493" w:author="Andre" w:date="2016-07-23T14:37:00Z">
              <w:rPr>
                <w:noProof/>
              </w:rPr>
            </w:rPrChange>
          </w:rPr>
          <w:t>1</w:t>
        </w:r>
      </w:ins>
      <w:ins w:id="1494" w:author="Tiago Oliveira" w:date="2016-07-23T01:56:00Z">
        <w:del w:id="1495" w:author="Andre" w:date="2016-07-23T14:37:00Z">
          <w:r w:rsidR="00896609" w:rsidRPr="00896609" w:rsidDel="00FA42DC">
            <w:rPr>
              <w:bCs/>
              <w:sz w:val="20"/>
              <w:szCs w:val="20"/>
              <w:rPrChange w:id="1496" w:author="Tiago Oliveira" w:date="2016-07-23T01:56:00Z">
                <w:rPr/>
              </w:rPrChange>
            </w:rPr>
            <w:delText>Tabela 1</w:delText>
          </w:r>
        </w:del>
      </w:ins>
      <w:del w:id="1497" w:author="Andre" w:date="2016-07-23T14:37:00Z">
        <w:r w:rsidR="00B7089F" w:rsidRPr="00772AE2" w:rsidDel="00FA42DC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03771891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del w:id="1498" w:author="Tiago Oliveira" w:date="2016-07-21T15:58:00Z">
        <w:r w:rsidR="003023EA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499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e </w:t>
      </w:r>
      <w:del w:id="1500" w:author="Tiago Oliveira" w:date="2016-07-21T15:58:00Z">
        <w:r w:rsidR="003023EA" w:rsidRPr="00FA4C55" w:rsidDel="00C25F64">
          <w:rPr>
            <w:rStyle w:val="cdigoassemblypalavra"/>
          </w:rPr>
          <w:delText>ldih</w:delText>
        </w:r>
      </w:del>
      <w:ins w:id="1501" w:author="Tiago Oliveira" w:date="2016-07-21T15:58:00Z">
        <w:r w:rsidR="00C25F64">
          <w:rPr>
            <w:rStyle w:val="cdigoassemblypalavra"/>
          </w:rPr>
          <w:t>LDIH</w:t>
        </w:r>
      </w:ins>
      <w:r w:rsidR="003023EA">
        <w:t>.</w:t>
      </w:r>
      <w:r w:rsidR="007A2A54">
        <w:t xml:space="preserve"> </w:t>
      </w:r>
      <w:r w:rsidR="003023EA">
        <w:t xml:space="preserve">A instrução </w:t>
      </w:r>
      <w:del w:id="1502" w:author="Tiago Oliveira" w:date="2016-07-21T15:58:00Z">
        <w:r w:rsidR="007A2A54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503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del w:id="1504" w:author="Tiago Oliveira" w:date="2016-07-21T15:58:00Z">
        <w:r w:rsidR="007A2A54" w:rsidRPr="00FA4C55" w:rsidDel="00C25F64">
          <w:rPr>
            <w:rStyle w:val="cdigoassemblypalavra"/>
          </w:rPr>
          <w:delText>ldih</w:delText>
        </w:r>
        <w:r w:rsidR="003023EA" w:rsidDel="00C25F64">
          <w:delText xml:space="preserve"> </w:delText>
        </w:r>
      </w:del>
      <w:ins w:id="1505" w:author="Tiago Oliveira" w:date="2016-07-21T15:58:00Z">
        <w:r w:rsidR="00C25F64">
          <w:rPr>
            <w:rStyle w:val="cdigoassemblypalavra"/>
          </w:rPr>
          <w:t>LDIH</w:t>
        </w:r>
        <w:r w:rsidR="00C25F64">
          <w:t xml:space="preserve"> </w:t>
        </w:r>
      </w:ins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del w:id="1506" w:author="Tiago Oliveira" w:date="2016-07-22T11:17:00Z">
        <w:r w:rsidR="003A1B49" w:rsidDel="004F0665">
          <w:delText xml:space="preserve"> do PDS16</w:delText>
        </w:r>
      </w:del>
      <w:r w:rsidR="003A1B49">
        <w:t>:</w:t>
      </w:r>
    </w:p>
    <w:p w14:paraId="562742EE" w14:textId="1B8C505D" w:rsidR="00730F1A" w:rsidRPr="00A91B13" w:rsidRDefault="003A1B49">
      <w:pPr>
        <w:pStyle w:val="cdigoassembly"/>
      </w:pPr>
      <w:del w:id="1507" w:author="Tiago Oliveira" w:date="2016-07-21T15:58:00Z">
        <w:r w:rsidRPr="00A91B13" w:rsidDel="00C25F64">
          <w:delText>ldi  </w:delText>
        </w:r>
      </w:del>
      <w:ins w:id="1508" w:author="Tiago Oliveira" w:date="2016-07-21T15:58:00Z">
        <w:r w:rsidR="00C25F64">
          <w:t>LDI</w:t>
        </w:r>
        <w:r w:rsidR="00C25F64" w:rsidRPr="00A91B13">
          <w:t> 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3B3F94B4" w14:textId="44F5B97D" w:rsidR="00730F1A" w:rsidRPr="00A91B13" w:rsidRDefault="003A1B49">
      <w:pPr>
        <w:pStyle w:val="cdigoassembly"/>
      </w:pPr>
      <w:del w:id="1509" w:author="Tiago Oliveira" w:date="2016-07-21T15:58:00Z">
        <w:r w:rsidRPr="00A91B13" w:rsidDel="00C25F64">
          <w:delText>ldih </w:delText>
        </w:r>
      </w:del>
      <w:ins w:id="1510" w:author="Tiago Oliveira" w:date="2016-07-21T15:58:00Z">
        <w:r w:rsidR="00C25F64">
          <w:t>LDIH</w:t>
        </w:r>
        <w:r w:rsidR="00C25F64" w:rsidRPr="00A91B13">
          <w:t>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511" w:name="_Toc457048006"/>
      <w:r>
        <w:lastRenderedPageBreak/>
        <w:t>Transferência de dados</w:t>
      </w:r>
      <w:bookmarkEnd w:id="1511"/>
    </w:p>
    <w:p w14:paraId="5B4899DF" w14:textId="7202EA35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ins w:id="1512" w:author="Tiago M Dias" w:date="2016-07-22T09:01:00Z">
        <w:r w:rsidR="002D1E27">
          <w:rPr>
            <w:rStyle w:val="cdigoassemblypalavra"/>
          </w:rPr>
          <w:t>LDB</w:t>
        </w:r>
      </w:ins>
      <w:del w:id="1513" w:author="Tiago M Dias" w:date="2016-07-22T09:01:00Z">
        <w:r w:rsidRPr="009207B8" w:rsidDel="002D1E27">
          <w:rPr>
            <w:i/>
          </w:rPr>
          <w:delText>ldb</w:delText>
        </w:r>
      </w:del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24CA7575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del w:id="1514" w:author="Tiago Oliveira" w:date="2016-07-21T15:58:00Z">
        <w:r w:rsidRPr="00B7089F" w:rsidDel="00C25F64">
          <w:rPr>
            <w:rStyle w:val="cdigoassemblypalavra"/>
          </w:rPr>
          <w:delText>b</w:delText>
        </w:r>
      </w:del>
      <w:ins w:id="1515" w:author="Tiago Oliveira" w:date="2016-07-21T15:58:00Z">
        <w:r w:rsidR="00C25F64">
          <w:rPr>
            <w:rStyle w:val="cdigoassemblypalavra"/>
          </w:rPr>
          <w:t>B</w:t>
        </w:r>
      </w:ins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1516" w:author="Andre" w:date="2016-07-23T14:37:00Z">
        <w:r w:rsidR="00FA42DC" w:rsidRPr="00FA42DC">
          <w:rPr>
            <w:bCs/>
            <w:sz w:val="20"/>
            <w:szCs w:val="20"/>
            <w:rPrChange w:id="1517" w:author="Andre" w:date="2016-07-23T14:37:00Z">
              <w:rPr/>
            </w:rPrChange>
          </w:rPr>
          <w:t xml:space="preserve">Tabela </w:t>
        </w:r>
        <w:r w:rsidR="00FA42DC" w:rsidRPr="00FA42DC">
          <w:rPr>
            <w:bCs/>
            <w:sz w:val="20"/>
            <w:szCs w:val="20"/>
            <w:rPrChange w:id="1518" w:author="Andre" w:date="2016-07-23T14:37:00Z">
              <w:rPr>
                <w:noProof/>
              </w:rPr>
            </w:rPrChange>
          </w:rPr>
          <w:t>1</w:t>
        </w:r>
      </w:ins>
      <w:ins w:id="1519" w:author="Tiago Oliveira" w:date="2016-07-23T01:56:00Z">
        <w:del w:id="1520" w:author="Andre" w:date="2016-07-23T14:37:00Z">
          <w:r w:rsidR="00896609" w:rsidRPr="00896609" w:rsidDel="00FA42DC">
            <w:rPr>
              <w:bCs/>
              <w:sz w:val="20"/>
              <w:szCs w:val="20"/>
              <w:rPrChange w:id="1521" w:author="Tiago Oliveira" w:date="2016-07-23T01:56:00Z">
                <w:rPr/>
              </w:rPrChange>
            </w:rPr>
            <w:delText>Tabela 1</w:delText>
          </w:r>
        </w:del>
      </w:ins>
      <w:del w:id="1522" w:author="Andre" w:date="2016-07-23T14:37:00Z">
        <w:r w:rsidR="00C00D9F" w:rsidRPr="00897EA8" w:rsidDel="00FA42DC">
          <w:rPr>
            <w:bCs/>
            <w:sz w:val="20"/>
            <w:szCs w:val="20"/>
          </w:rPr>
          <w:delText>Tabela 1</w:delText>
        </w:r>
        <w:r w:rsidR="00B7089F" w:rsidRPr="00772AE2" w:rsidDel="00FA42DC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74DFEDC2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commentRangeStart w:id="1523"/>
      <w:commentRangeStart w:id="1524"/>
      <w:commentRangeStart w:id="1525"/>
      <w:del w:id="1526" w:author="Tiago M Dias" w:date="2016-07-22T09:02:00Z">
        <w:r w:rsidR="00E5244A" w:rsidDel="002D1E27">
          <w:delText xml:space="preserve">do PDS16 </w:delText>
        </w:r>
      </w:del>
      <w:commentRangeEnd w:id="1523"/>
      <w:r w:rsidR="002D1E27">
        <w:rPr>
          <w:rStyle w:val="Refdecomentrio"/>
        </w:rPr>
        <w:commentReference w:id="1523"/>
      </w:r>
      <w:commentRangeEnd w:id="1524"/>
      <w:r w:rsidR="003916DF">
        <w:rPr>
          <w:rStyle w:val="Refdecomentrio"/>
        </w:rPr>
        <w:commentReference w:id="1524"/>
      </w:r>
      <w:commentRangeEnd w:id="1525"/>
      <w:r w:rsidR="007B00A5">
        <w:rPr>
          <w:rStyle w:val="Refdecomentrio"/>
        </w:rPr>
        <w:commentReference w:id="1525"/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A5AC8A7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1527" w:author="Andre" w:date="2016-07-23T14:37:00Z">
        <w:r w:rsidR="00FA42DC" w:rsidRPr="00FA42DC">
          <w:rPr>
            <w:bCs/>
            <w:sz w:val="20"/>
            <w:szCs w:val="20"/>
            <w:rPrChange w:id="1528" w:author="Andre" w:date="2016-07-23T14:37:00Z">
              <w:rPr/>
            </w:rPrChange>
          </w:rPr>
          <w:t xml:space="preserve">Tabela </w:t>
        </w:r>
        <w:r w:rsidR="00FA42DC" w:rsidRPr="00FA42DC">
          <w:rPr>
            <w:bCs/>
            <w:sz w:val="20"/>
            <w:szCs w:val="20"/>
            <w:rPrChange w:id="1529" w:author="Andre" w:date="2016-07-23T14:37:00Z">
              <w:rPr>
                <w:noProof/>
              </w:rPr>
            </w:rPrChange>
          </w:rPr>
          <w:t>1</w:t>
        </w:r>
      </w:ins>
      <w:ins w:id="1530" w:author="Tiago Oliveira" w:date="2016-07-23T01:56:00Z">
        <w:del w:id="1531" w:author="Andre" w:date="2016-07-23T14:37:00Z">
          <w:r w:rsidR="00896609" w:rsidRPr="00896609" w:rsidDel="00FA42DC">
            <w:rPr>
              <w:bCs/>
              <w:sz w:val="20"/>
              <w:szCs w:val="20"/>
              <w:rPrChange w:id="1532" w:author="Tiago Oliveira" w:date="2016-07-23T01:56:00Z">
                <w:rPr/>
              </w:rPrChange>
            </w:rPr>
            <w:delText>Tabela 1</w:delText>
          </w:r>
        </w:del>
      </w:ins>
      <w:del w:id="1533" w:author="Andre" w:date="2016-07-23T14:37:00Z">
        <w:r w:rsidR="00B7089F" w:rsidRPr="00772AE2" w:rsidDel="00FA42DC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5294D9C2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del w:id="1534" w:author="Tiago Oliveira" w:date="2016-07-21T15:59:00Z">
        <w:r w:rsidDel="00C25F64">
          <w:delText xml:space="preserve">2 </w:delText>
        </w:r>
      </w:del>
      <w:ins w:id="1535" w:author="Tiago Oliveira" w:date="2016-07-21T15:59:00Z">
        <w:r w:rsidR="00C25F64">
          <w:t xml:space="preserve">dois </w:t>
        </w:r>
      </w:ins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536" w:name="_Toc457048007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536"/>
    </w:p>
    <w:p w14:paraId="5BBFFEDB" w14:textId="3557BB2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del w:id="1537" w:author="Tiago Oliveira" w:date="2016-07-21T15:59:00Z">
        <w:r w:rsidDel="00C25F64">
          <w:delText xml:space="preserve">1 </w:delText>
        </w:r>
      </w:del>
      <w:ins w:id="1538" w:author="Tiago Oliveira" w:date="2016-07-21T15:59:00Z">
        <w:r w:rsidR="00C25F64">
          <w:t xml:space="preserve">uma </w:t>
        </w:r>
      </w:ins>
      <w:r>
        <w:t xml:space="preserve">instrução de salto incondicional e </w:t>
      </w:r>
      <w:del w:id="1539" w:author="Tiago Oliveira" w:date="2016-07-21T15:59:00Z">
        <w:r w:rsidDel="00C25F64">
          <w:delText xml:space="preserve">4 </w:delText>
        </w:r>
      </w:del>
      <w:ins w:id="1540" w:author="Tiago Oliveira" w:date="2016-07-21T15:59:00Z">
        <w:r w:rsidR="00C25F64">
          <w:t xml:space="preserve">quatro </w:t>
        </w:r>
      </w:ins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541" w:author="Andre" w:date="2016-07-23T14:37:00Z">
        <w:r w:rsidR="00FA42DC" w:rsidRPr="00FA42DC">
          <w:rPr>
            <w:bCs/>
            <w:sz w:val="20"/>
            <w:szCs w:val="20"/>
            <w:rPrChange w:id="1542" w:author="Andre" w:date="2016-07-23T14:37:00Z">
              <w:rPr/>
            </w:rPrChange>
          </w:rPr>
          <w:t xml:space="preserve">Tabela </w:t>
        </w:r>
        <w:r w:rsidR="00FA42DC" w:rsidRPr="00FA42DC">
          <w:rPr>
            <w:bCs/>
            <w:sz w:val="20"/>
            <w:szCs w:val="20"/>
            <w:rPrChange w:id="1543" w:author="Andre" w:date="2016-07-23T14:37:00Z">
              <w:rPr>
                <w:noProof/>
              </w:rPr>
            </w:rPrChange>
          </w:rPr>
          <w:t>1</w:t>
        </w:r>
      </w:ins>
      <w:ins w:id="1544" w:author="Tiago Oliveira" w:date="2016-07-23T01:56:00Z">
        <w:del w:id="1545" w:author="Andre" w:date="2016-07-23T14:37:00Z">
          <w:r w:rsidR="00896609" w:rsidRPr="00896609" w:rsidDel="00FA42DC">
            <w:rPr>
              <w:bCs/>
              <w:sz w:val="20"/>
              <w:szCs w:val="20"/>
              <w:rPrChange w:id="1546" w:author="Tiago Oliveira" w:date="2016-07-23T01:56:00Z">
                <w:rPr/>
              </w:rPrChange>
            </w:rPr>
            <w:delText>Tabela 1</w:delText>
          </w:r>
        </w:del>
      </w:ins>
      <w:del w:id="1547" w:author="Andre" w:date="2016-07-23T14:37:00Z">
        <w:r w:rsidR="00B7089F" w:rsidRPr="00772AE2" w:rsidDel="00FA42DC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70C7628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del w:id="1548" w:author="Tiago Oliveira" w:date="2016-07-21T15:59:00Z">
        <w:r w:rsidR="006848F2" w:rsidDel="00C25F64">
          <w:delText xml:space="preserve">2 </w:delText>
        </w:r>
      </w:del>
      <w:ins w:id="1549" w:author="Tiago Oliveira" w:date="2016-07-21T15:59:00Z">
        <w:r w:rsidR="00C25F64">
          <w:t xml:space="preserve">dois </w:t>
        </w:r>
      </w:ins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del w:id="1550" w:author="Tiago Oliveira" w:date="2016-07-21T15:59:00Z">
        <w:r w:rsidR="006848F2" w:rsidDel="00C25F64">
          <w:delText xml:space="preserve">2 </w:delText>
        </w:r>
      </w:del>
      <w:ins w:id="1551" w:author="Tiago Oliveira" w:date="2016-07-21T15:59:00Z">
        <w:r w:rsidR="00C25F64">
          <w:t xml:space="preserve">duas </w:t>
        </w:r>
      </w:ins>
      <w:r w:rsidR="006848F2">
        <w:t>posições de memória consecutivas).</w:t>
      </w:r>
    </w:p>
    <w:p w14:paraId="7B226223" w14:textId="6D19240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552" w:author="Andre" w:date="2016-07-23T14:37:00Z">
        <w:r w:rsidR="00FA42DC" w:rsidRPr="00FA42DC">
          <w:rPr>
            <w:bCs/>
            <w:sz w:val="20"/>
            <w:szCs w:val="20"/>
            <w:rPrChange w:id="1553" w:author="Andre" w:date="2016-07-23T14:37:00Z">
              <w:rPr/>
            </w:rPrChange>
          </w:rPr>
          <w:t xml:space="preserve">Tabela </w:t>
        </w:r>
        <w:r w:rsidR="00FA42DC" w:rsidRPr="00FA42DC">
          <w:rPr>
            <w:bCs/>
            <w:sz w:val="20"/>
            <w:szCs w:val="20"/>
            <w:rPrChange w:id="1554" w:author="Andre" w:date="2016-07-23T14:37:00Z">
              <w:rPr>
                <w:noProof/>
              </w:rPr>
            </w:rPrChange>
          </w:rPr>
          <w:t>1</w:t>
        </w:r>
      </w:ins>
      <w:ins w:id="1555" w:author="Tiago Oliveira" w:date="2016-07-23T01:56:00Z">
        <w:del w:id="1556" w:author="Andre" w:date="2016-07-23T14:37:00Z">
          <w:r w:rsidR="00896609" w:rsidRPr="00896609" w:rsidDel="00FA42DC">
            <w:rPr>
              <w:bCs/>
              <w:sz w:val="20"/>
              <w:szCs w:val="20"/>
              <w:rPrChange w:id="1557" w:author="Tiago Oliveira" w:date="2016-07-23T01:56:00Z">
                <w:rPr/>
              </w:rPrChange>
            </w:rPr>
            <w:delText>Tabela 1</w:delText>
          </w:r>
        </w:del>
      </w:ins>
      <w:del w:id="1558" w:author="Andre" w:date="2016-07-23T14:37:00Z">
        <w:r w:rsidR="00B7089F" w:rsidRPr="00772AE2" w:rsidDel="00FA42DC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559" w:name="_Toc457048008"/>
      <w:r>
        <w:t>Subsistema de memória</w:t>
      </w:r>
      <w:bookmarkEnd w:id="1559"/>
    </w:p>
    <w:p w14:paraId="58AF955C" w14:textId="2A782103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C25F64">
        <w:rPr>
          <w:i/>
          <w:rPrChange w:id="1560" w:author="Tiago Oliveira" w:date="2016-07-21T16:00:00Z">
            <w:rPr/>
          </w:rPrChange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C25F64">
        <w:rPr>
          <w:i/>
          <w:rPrChange w:id="1561" w:author="Tiago Oliveira" w:date="2016-07-21T16:00:00Z">
            <w:rPr/>
          </w:rPrChange>
        </w:rPr>
        <w:t>bits</w:t>
      </w:r>
      <w:r>
        <w:t xml:space="preserve"> ou a um </w:t>
      </w:r>
      <w:r w:rsidRPr="00C25F64">
        <w:rPr>
          <w:i/>
          <w:rPrChange w:id="1562" w:author="Tiago Oliveira" w:date="2016-07-21T16:00:00Z">
            <w:rPr/>
          </w:rPrChange>
        </w:rPr>
        <w:t>byte</w:t>
      </w:r>
      <w:r>
        <w:t xml:space="preserve">. Independentemente do número de </w:t>
      </w:r>
      <w:r w:rsidRPr="00C25F64">
        <w:rPr>
          <w:i/>
          <w:rPrChange w:id="1563" w:author="Tiago Oliveira" w:date="2016-07-21T16:00:00Z">
            <w:rPr/>
          </w:rPrChange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C25F64">
        <w:rPr>
          <w:i/>
          <w:rPrChange w:id="1564" w:author="Tiago Oliveira" w:date="2016-07-21T16:00:00Z">
            <w:rPr/>
          </w:rPrChange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ins w:id="1565" w:author="Tiago Oliveira" w:date="2016-07-21T16:01:00Z">
        <w:r w:rsidR="00C25F64">
          <w:t>dois</w:t>
        </w:r>
      </w:ins>
      <w:del w:id="1566" w:author="Tiago Oliveira" w:date="2016-07-21T16:01:00Z">
        <w:r w:rsidDel="00C25F64">
          <w:delText>2</w:delText>
        </w:r>
      </w:del>
      <w:r>
        <w:t> </w:t>
      </w:r>
      <w:r w:rsidRPr="00C25F64">
        <w:rPr>
          <w:i/>
          <w:rPrChange w:id="1567" w:author="Tiago Oliveira" w:date="2016-07-21T16:01:00Z">
            <w:rPr/>
          </w:rPrChange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568" w:name="_Toc456866944"/>
      <w:bookmarkStart w:id="1569" w:name="_Toc456866945"/>
      <w:bookmarkStart w:id="1570" w:name="_Toc457048009"/>
      <w:bookmarkEnd w:id="1568"/>
      <w:bookmarkEnd w:id="1569"/>
      <w:r>
        <w:t>Exceções</w:t>
      </w:r>
      <w:bookmarkEnd w:id="1570"/>
    </w:p>
    <w:p w14:paraId="177D71FF" w14:textId="20830A11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ins w:id="1571" w:author="Tiago M Dias" w:date="2016-07-22T09:03:00Z">
        <w:r w:rsidR="002D1E27">
          <w:t xml:space="preserve">inesperados, síncronos ou </w:t>
        </w:r>
      </w:ins>
      <w:r w:rsidR="001F085D">
        <w:t>assíncronos</w:t>
      </w:r>
      <w:ins w:id="1572" w:author="Tiago M Dias" w:date="2016-07-22T09:03:00Z">
        <w:r w:rsidR="002D1E27">
          <w:t>,</w:t>
        </w:r>
      </w:ins>
      <w:r w:rsidR="001F085D">
        <w:t xml:space="preserve"> </w:t>
      </w:r>
      <w:del w:id="1573" w:author="Tiago M Dias" w:date="2016-07-22T09:04:00Z">
        <w:r w:rsidR="001F085D" w:rsidDel="002D1E27">
          <w:delText>ou</w:delText>
        </w:r>
        <w:r w:rsidDel="002D1E27">
          <w:delText xml:space="preserve"> </w:delText>
        </w:r>
      </w:del>
      <w:del w:id="1574" w:author="Tiago M Dias" w:date="2016-07-22T09:03:00Z">
        <w:r w:rsidDel="002D1E27">
          <w:delText xml:space="preserve">inesperados </w:delText>
        </w:r>
      </w:del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ins w:id="1575" w:author="Tiago M Dias" w:date="2016-07-22T09:04:00Z">
        <w:r w:rsidR="00A47B94">
          <w:t>,</w:t>
        </w:r>
      </w:ins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2DE5F20F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EndPr/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ins w:id="1576" w:author="Andre" w:date="2016-07-23T14:37:00Z">
            <w:r w:rsidR="00FA42DC" w:rsidRPr="00FA42DC">
              <w:rPr>
                <w:noProof/>
                <w:rPrChange w:id="1577" w:author="Andre" w:date="2016-07-23T14:37:00Z">
                  <w:rPr>
                    <w:rFonts w:eastAsia="Times New Roman"/>
                  </w:rPr>
                </w:rPrChange>
              </w:rPr>
              <w:t>[10]</w:t>
            </w:r>
          </w:ins>
          <w:ins w:id="1578" w:author="Tiago Oliveira" w:date="2016-07-23T01:56:00Z">
            <w:del w:id="1579" w:author="Andre" w:date="2016-07-23T14:37:00Z">
              <w:r w:rsidR="00896609" w:rsidRPr="00896609" w:rsidDel="00FA42DC">
                <w:rPr>
                  <w:noProof/>
                  <w:rPrChange w:id="1580" w:author="Tiago Oliveira" w:date="2016-07-23T01:56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581" w:author="Andre" w:date="2016-07-23T14:37:00Z">
            <w:r w:rsidR="008108AC" w:rsidRPr="008108AC" w:rsidDel="00FA42DC">
              <w:rPr>
                <w:noProof/>
              </w:rPr>
              <w:delText>[10]</w:delText>
            </w:r>
          </w:del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407F869D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EndPr/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ins w:id="1582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583" w:author="Andre" w:date="2016-07-23T14:37:00Z">
                  <w:rPr>
                    <w:rFonts w:eastAsia="Times New Roman"/>
                  </w:rPr>
                </w:rPrChange>
              </w:rPr>
              <w:t>[10]</w:t>
            </w:r>
          </w:ins>
          <w:ins w:id="1584" w:author="Tiago Oliveira" w:date="2016-07-23T01:56:00Z">
            <w:del w:id="1585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586" w:author="Tiago Oliveira" w:date="2016-07-23T01:56:00Z">
                    <w:rPr>
                      <w:rFonts w:eastAsia="Times New Roman"/>
                    </w:rPr>
                  </w:rPrChange>
                </w:rPr>
                <w:delText>[10]</w:delText>
              </w:r>
            </w:del>
          </w:ins>
          <w:del w:id="1587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[10]</w:delText>
            </w:r>
          </w:del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EndPr/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ins w:id="1588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589" w:author="Andre" w:date="2016-07-23T14:37:00Z">
                  <w:rPr>
                    <w:rFonts w:eastAsia="Times New Roman"/>
                  </w:rPr>
                </w:rPrChange>
              </w:rPr>
              <w:t>[11]</w:t>
            </w:r>
          </w:ins>
          <w:ins w:id="1590" w:author="Tiago Oliveira" w:date="2016-07-23T01:56:00Z">
            <w:del w:id="1591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592" w:author="Tiago Oliveira" w:date="2016-07-23T01:56:00Z">
                    <w:rPr>
                      <w:rFonts w:eastAsia="Times New Roman"/>
                    </w:rPr>
                  </w:rPrChange>
                </w:rPr>
                <w:delText>[11]</w:delText>
              </w:r>
            </w:del>
          </w:ins>
          <w:del w:id="1593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[11]</w:delText>
            </w:r>
          </w:del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3B8B9A07" w:rsidR="00C74245" w:rsidRDefault="00A47B94" w:rsidP="00B7089F">
      <w:pPr>
        <w:pStyle w:val="ParagrafodeTexto"/>
      </w:pPr>
      <w:commentRangeStart w:id="1594"/>
      <w:ins w:id="1595" w:author="Tiago M Dias" w:date="2016-07-22T09:07:00Z">
        <w:r>
          <w:t xml:space="preserve">O retorno ao modo normal é feito recorrendo à instrução IRET, que garante </w:t>
        </w:r>
      </w:ins>
      <w:ins w:id="1596" w:author="Tiago M Dias" w:date="2016-07-22T09:08:00Z">
        <w:r>
          <w:t xml:space="preserve">a </w:t>
        </w:r>
      </w:ins>
      <w:del w:id="1597" w:author="Tiago M Dias" w:date="2016-07-22T09:08:00Z">
        <w:r w:rsidR="00C74245" w:rsidDel="00A47B94">
          <w:delText xml:space="preserve">Para garantir </w:delText>
        </w:r>
      </w:del>
      <w:r w:rsidR="00C74245">
        <w:t xml:space="preserve">indivisibilidade entre as várias </w:t>
      </w:r>
      <w:ins w:id="1598" w:author="Tiago M Dias" w:date="2016-07-22T09:08:00Z">
        <w:r>
          <w:t>operações subjacentes à realização desta operação</w:t>
        </w:r>
      </w:ins>
      <w:del w:id="1599" w:author="Tiago M Dias" w:date="2016-07-22T09:08:00Z">
        <w:r w:rsidR="00C74245" w:rsidDel="00A47B94">
          <w:delText xml:space="preserve">ações necessárias à realização do retorno da interrupção foi criada a instrução </w:delText>
        </w:r>
        <w:r w:rsidR="00C74245" w:rsidRPr="00B7089F" w:rsidDel="00A47B94">
          <w:rPr>
            <w:rStyle w:val="cdigoassemblypalavra"/>
          </w:rPr>
          <w:delText>IRET</w:delText>
        </w:r>
      </w:del>
      <w:r w:rsidR="00C74245">
        <w:t xml:space="preserve">. Esta </w:t>
      </w:r>
      <w:r w:rsidR="00093DF9">
        <w:t xml:space="preserve">instrução </w:t>
      </w:r>
      <w:ins w:id="1600" w:author="Tiago M Dias" w:date="2016-07-22T21:52:00Z">
        <w:r w:rsidR="007B00A5">
          <w:t xml:space="preserve">faz a </w:t>
        </w:r>
      </w:ins>
      <w:del w:id="1601" w:author="Tiago M Dias" w:date="2016-07-22T21:52:00Z">
        <w:r w:rsidR="00C74245" w:rsidDel="007B00A5">
          <w:delText>copia</w:delText>
        </w:r>
      </w:del>
      <w:ins w:id="1602" w:author="Tiago M Dias" w:date="2016-07-22T21:52:00Z">
        <w:r w:rsidR="007B00A5">
          <w:t>cópia</w:t>
        </w:r>
      </w:ins>
      <w:ins w:id="1603" w:author="Tiago M Dias" w:date="2016-07-22T09:08:00Z">
        <w:r>
          <w:t>,</w:t>
        </w:r>
      </w:ins>
      <w:r w:rsidR="00C74245">
        <w:t xml:space="preserve"> em simultâneo</w:t>
      </w:r>
      <w:ins w:id="1604" w:author="Tiago M Dias" w:date="2016-07-22T09:08:00Z">
        <w:r>
          <w:t>,</w:t>
        </w:r>
      </w:ins>
      <w:r w:rsidR="00C74245">
        <w:t xml:space="preserve"> </w:t>
      </w:r>
      <w:ins w:id="1605" w:author="Tiago M Dias" w:date="2016-07-22T21:52:00Z">
        <w:r w:rsidR="007B00A5">
          <w:t>d</w:t>
        </w:r>
      </w:ins>
      <w:r w:rsidR="00C74245">
        <w:t>o valor do</w:t>
      </w:r>
      <w:ins w:id="1606" w:author="Tiago M Dias" w:date="2016-07-22T09:08:00Z">
        <w:r>
          <w:t>s</w:t>
        </w:r>
      </w:ins>
      <w:r w:rsidR="00C74245">
        <w:t xml:space="preserve"> registo</w:t>
      </w:r>
      <w:ins w:id="1607" w:author="Tiago M Dias" w:date="2016-07-22T09:08:00Z">
        <w:r>
          <w:t>s</w:t>
        </w:r>
      </w:ins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ins w:id="1608" w:author="Tiago M Dias" w:date="2016-07-22T09:09:00Z">
        <w:r>
          <w:t>s</w:t>
        </w:r>
      </w:ins>
      <w:r w:rsidR="00C74245">
        <w:t xml:space="preserve"> registo</w:t>
      </w:r>
      <w:ins w:id="1609" w:author="Tiago M Dias" w:date="2016-07-22T09:09:00Z">
        <w:r>
          <w:t>s</w:t>
        </w:r>
      </w:ins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del w:id="1610" w:author="Tiago M Dias" w:date="2016-07-22T09:09:00Z">
        <w:r w:rsidR="00093DF9" w:rsidDel="00A47B94">
          <w:delText xml:space="preserve"> do banco normal</w:delText>
        </w:r>
      </w:del>
      <w:ins w:id="1611" w:author="Tiago Oliveira" w:date="2016-07-21T16:02:00Z">
        <w:r w:rsidR="00C25F64">
          <w:t>, respetivamente</w:t>
        </w:r>
      </w:ins>
      <w:r w:rsidR="00C74245">
        <w:t>.</w:t>
      </w:r>
      <w:r w:rsidR="00093DF9">
        <w:t xml:space="preserve"> </w:t>
      </w:r>
      <w:del w:id="1612" w:author="Tiago M Dias" w:date="2016-07-22T09:09:00Z">
        <w:r w:rsidR="00C74245" w:rsidDel="00A47B94">
          <w:delText>Se</w:delText>
        </w:r>
        <w:r w:rsidR="00093DF9" w:rsidDel="00A47B94">
          <w:delText xml:space="preserve"> </w:delText>
        </w:r>
        <w:r w:rsidR="00C74245" w:rsidDel="00A47B94">
          <w:delText>admitirmos</w:delText>
        </w:r>
      </w:del>
      <w:ins w:id="1613" w:author="Tiago M Dias" w:date="2016-07-22T09:09:00Z">
        <w:r>
          <w:t>Considerando</w:t>
        </w:r>
      </w:ins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ins w:id="1614" w:author="Tiago M Dias" w:date="2016-07-22T09:09:00Z">
        <w:r>
          <w:t>copiado do registo</w:t>
        </w:r>
      </w:ins>
      <w:del w:id="1615" w:author="Tiago M Dias" w:date="2016-07-22T09:09:00Z">
        <w:r w:rsidR="00C74245" w:rsidDel="00A47B94">
          <w:delText>de</w:delText>
        </w:r>
      </w:del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del w:id="1616" w:author="Tiago M Dias" w:date="2016-07-22T09:09:00Z">
        <w:r w:rsidR="00093DF9" w:rsidRPr="00B7089F" w:rsidDel="00A47B94">
          <w:delText>do banco normal</w:delText>
        </w:r>
        <w:r w:rsidR="00093DF9" w:rsidDel="00A47B94">
          <w:delText xml:space="preserve"> </w:delText>
        </w:r>
      </w:del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da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ins w:id="1617" w:author="Tiago M Dias" w:date="2016-07-22T09:09:00Z">
        <w:r>
          <w:t xml:space="preserve">estas </w:t>
        </w:r>
      </w:ins>
      <w:ins w:id="1618" w:author="Tiago M Dias" w:date="2016-07-22T09:10:00Z">
        <w:r>
          <w:t>operações</w:t>
        </w:r>
      </w:ins>
      <w:ins w:id="1619" w:author="Tiago M Dias" w:date="2016-07-22T09:09:00Z">
        <w:r>
          <w:t xml:space="preserve"> </w:t>
        </w:r>
      </w:ins>
      <w:ins w:id="1620" w:author="Tiago M Dias" w:date="2016-07-22T09:10:00Z">
        <w:r>
          <w:t>permitem repor</w:t>
        </w:r>
      </w:ins>
      <w:del w:id="1621" w:author="Tiago M Dias" w:date="2016-07-22T09:10:00Z">
        <w:r w:rsidR="00C74245" w:rsidDel="00A47B94">
          <w:delText>é</w:delText>
        </w:r>
        <w:r w:rsidR="00093DF9" w:rsidDel="00A47B94">
          <w:delText xml:space="preserve"> </w:delText>
        </w:r>
        <w:r w:rsidR="00C74245" w:rsidDel="00A47B94">
          <w:delText>reposto</w:delText>
        </w:r>
      </w:del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ins w:id="1622" w:author="Tiago M Dias" w:date="2016-07-22T09:10:00Z">
        <w:r>
          <w:t>, incluindo</w:t>
        </w:r>
      </w:ins>
      <w:del w:id="1623" w:author="Tiago M Dias" w:date="2016-07-22T09:10:00Z">
        <w:r w:rsidR="00093DF9" w:rsidDel="00A47B94">
          <w:delText xml:space="preserve"> e</w:delText>
        </w:r>
      </w:del>
      <w:r w:rsidR="00093DF9">
        <w:t xml:space="preserve"> a permissão </w:t>
      </w:r>
      <w:ins w:id="1624" w:author="Tiago M Dias" w:date="2016-07-22T09:10:00Z">
        <w:r>
          <w:t>para atendimento de</w:t>
        </w:r>
      </w:ins>
      <w:del w:id="1625" w:author="Tiago M Dias" w:date="2016-07-22T09:10:00Z">
        <w:r w:rsidR="00093DF9" w:rsidDel="00A47B94">
          <w:delText>às</w:delText>
        </w:r>
      </w:del>
      <w:r w:rsidR="00093DF9">
        <w:t xml:space="preserve"> interrupções, sendo também restabelecid</w:t>
      </w:r>
      <w:ins w:id="1626" w:author="Tiago M Dias" w:date="2016-07-22T09:11:00Z">
        <w:r>
          <w:t>a</w:t>
        </w:r>
      </w:ins>
      <w:del w:id="1627" w:author="Tiago M Dias" w:date="2016-07-22T09:11:00Z">
        <w:r w:rsidR="00093DF9" w:rsidDel="00A47B94">
          <w:delText>o</w:delText>
        </w:r>
      </w:del>
      <w:r w:rsidR="00093DF9">
        <w:t xml:space="preserve"> </w:t>
      </w:r>
      <w:ins w:id="1628" w:author="Tiago M Dias" w:date="2016-07-22T09:11:00Z">
        <w:r>
          <w:t>a utilização d</w:t>
        </w:r>
      </w:ins>
      <w:r w:rsidR="00093DF9">
        <w:t xml:space="preserve">o banco de registos normal </w:t>
      </w:r>
      <w:del w:id="1629" w:author="Tiago M Dias" w:date="2016-07-22T09:11:00Z">
        <w:r w:rsidR="00C74245" w:rsidDel="00A47B94">
          <w:delText>co</w:delText>
        </w:r>
        <w:r w:rsidR="00093DF9" w:rsidDel="00A47B94">
          <w:delText xml:space="preserve">mo selecionado </w:delText>
        </w:r>
      </w:del>
      <w:r w:rsidR="00093DF9">
        <w:t>para a execução d</w:t>
      </w:r>
      <w:ins w:id="1630" w:author="Tiago M Dias" w:date="2016-07-22T09:11:00Z">
        <w:r>
          <w:t>o</w:t>
        </w:r>
      </w:ins>
      <w:del w:id="1631" w:author="Tiago M Dias" w:date="2016-07-22T09:11:00Z">
        <w:r w:rsidR="00093DF9" w:rsidDel="00A47B94">
          <w:delText>a</w:delText>
        </w:r>
      </w:del>
      <w:r w:rsidR="00093DF9">
        <w:t xml:space="preserve"> </w:t>
      </w:r>
      <w:del w:id="1632" w:author="Tiago M Dias" w:date="2016-07-22T09:11:00Z">
        <w:r w:rsidR="00093DF9" w:rsidDel="00A47B94">
          <w:delText>aplicação</w:delText>
        </w:r>
      </w:del>
      <w:ins w:id="1633" w:author="Tiago M Dias" w:date="2016-07-22T09:11:00Z">
        <w:r>
          <w:t>programa</w:t>
        </w:r>
      </w:ins>
      <w:r w:rsidR="00093DF9">
        <w:t>.</w:t>
      </w:r>
      <w:commentRangeEnd w:id="1594"/>
      <w:r w:rsidR="00897EA8">
        <w:rPr>
          <w:rStyle w:val="Refdecomentrio"/>
        </w:rPr>
        <w:commentReference w:id="1594"/>
      </w:r>
    </w:p>
    <w:p w14:paraId="711BE07B" w14:textId="5B7578B5" w:rsidR="00730F1A" w:rsidRPr="009207B8" w:rsidRDefault="00730F1A" w:rsidP="009D0C2F">
      <w:pPr>
        <w:pStyle w:val="RTitulo2"/>
      </w:pPr>
      <w:bookmarkStart w:id="1634" w:name="_Toc456866947"/>
      <w:bookmarkStart w:id="1635" w:name="_Toc456866948"/>
      <w:bookmarkStart w:id="1636" w:name="_Toc456866949"/>
      <w:bookmarkStart w:id="1637" w:name="_Toc456866950"/>
      <w:bookmarkStart w:id="1638" w:name="_Toc456866951"/>
      <w:bookmarkStart w:id="1639" w:name="_Toc456866952"/>
      <w:bookmarkStart w:id="1640" w:name="_Toc456866953"/>
      <w:bookmarkStart w:id="1641" w:name="_Toc457048010"/>
      <w:bookmarkEnd w:id="1634"/>
      <w:bookmarkEnd w:id="1635"/>
      <w:bookmarkEnd w:id="1636"/>
      <w:bookmarkEnd w:id="1637"/>
      <w:bookmarkEnd w:id="1638"/>
      <w:bookmarkEnd w:id="1639"/>
      <w:bookmarkEnd w:id="1640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641"/>
    </w:p>
    <w:p w14:paraId="557FD3FB" w14:textId="409F3043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ins w:id="1642" w:author="Tiago Oliveira" w:date="2016-07-21T16:02:00Z">
        <w:r w:rsidR="00C25F64">
          <w:t xml:space="preserve"> </w:t>
        </w:r>
      </w:ins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ins w:id="1643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644" w:author="Andre" w:date="2016-07-23T14:37:00Z">
              <w:rPr>
                <w:rFonts w:eastAsia="Times New Roman"/>
              </w:rPr>
            </w:rPrChange>
          </w:rPr>
          <w:t>[7]</w:t>
        </w:r>
      </w:ins>
      <w:ins w:id="1645" w:author="Tiago Oliveira" w:date="2016-07-23T01:56:00Z">
        <w:del w:id="1646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647" w:author="Tiago Oliveira" w:date="2016-07-23T01:56:00Z">
                <w:rPr>
                  <w:rFonts w:eastAsia="Times New Roman"/>
                </w:rPr>
              </w:rPrChange>
            </w:rPr>
            <w:delText>[7]</w:delText>
          </w:r>
        </w:del>
      </w:ins>
      <w:del w:id="1648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[7]</w:delText>
        </w:r>
      </w:del>
      <w:r>
        <w:fldChar w:fldCharType="end"/>
      </w:r>
      <w:del w:id="1649" w:author="Tiago Oliveira" w:date="2016-07-22T11:31:00Z">
        <w:r w:rsidDel="000176A4">
          <w:delText>, uni modelar,</w:delText>
        </w:r>
      </w:del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360B4A4A" w:rsidR="00730F1A" w:rsidRDefault="007F1592" w:rsidP="009D0C2F">
      <w:pPr>
        <w:pStyle w:val="ParagrafodeTexto"/>
      </w:pPr>
      <w:ins w:id="1650" w:author="Tiago M Dias" w:date="2016-07-22T09:14:00Z">
        <w:r>
          <w:t>Pelo facto do</w:t>
        </w:r>
      </w:ins>
      <w:commentRangeStart w:id="1651"/>
      <w:del w:id="1652" w:author="Tiago M Dias" w:date="2016-07-22T09:14:00Z">
        <w:r w:rsidR="00730F1A" w:rsidDel="007F1592">
          <w:delText>Sendo o</w:delText>
        </w:r>
      </w:del>
      <w:r w:rsidR="00730F1A">
        <w:t xml:space="preserve"> DASM </w:t>
      </w:r>
      <w:ins w:id="1653" w:author="Tiago M Dias" w:date="2016-07-22T09:14:00Z">
        <w:r>
          <w:t xml:space="preserve">ser </w:t>
        </w:r>
      </w:ins>
      <w:r w:rsidR="00730F1A">
        <w:t xml:space="preserve">um assemblador </w:t>
      </w:r>
      <w:del w:id="1654" w:author="Tiago M Dias" w:date="2016-07-22T09:14:00Z">
        <w:r w:rsidR="000D3895" w:rsidDel="007F1592">
          <w:delText xml:space="preserve">didático e </w:delText>
        </w:r>
      </w:del>
      <w:r w:rsidR="000D3895">
        <w:t>uni modular</w:t>
      </w:r>
      <w:ins w:id="1655" w:author="Tiago M Dias" w:date="2016-07-22T09:14:00Z">
        <w:r>
          <w:t xml:space="preserve"> com objetivos </w:t>
        </w:r>
      </w:ins>
      <w:ins w:id="1656" w:author="Tiago M Dias" w:date="2016-07-22T09:15:00Z">
        <w:r>
          <w:t xml:space="preserve">de utilização </w:t>
        </w:r>
      </w:ins>
      <w:ins w:id="1657" w:author="Tiago M Dias" w:date="2016-07-22T09:14:00Z">
        <w:r>
          <w:t>didáticos</w:t>
        </w:r>
      </w:ins>
      <w:r w:rsidR="00730F1A">
        <w:t xml:space="preserve">, </w:t>
      </w:r>
      <w:ins w:id="1658" w:author="Tiago M Dias" w:date="2016-07-22T09:15:00Z">
        <w:r>
          <w:t xml:space="preserve">esta ferramenta </w:t>
        </w:r>
      </w:ins>
      <w:r w:rsidR="00730F1A">
        <w:t xml:space="preserve">não </w:t>
      </w:r>
      <w:ins w:id="1659" w:author="Tiago M Dias" w:date="2016-07-22T09:15:00Z">
        <w:r>
          <w:t xml:space="preserve">só não </w:t>
        </w:r>
      </w:ins>
      <w:r w:rsidR="000D3895">
        <w:t xml:space="preserve">suporta </w:t>
      </w:r>
      <w:r w:rsidR="00730F1A">
        <w:t>o desenvolvimento de aplicações usando múltiplos ficheiros fontes</w:t>
      </w:r>
      <w:ins w:id="1660" w:author="Tiago M Dias" w:date="2016-07-22T09:15:00Z">
        <w:r>
          <w:t xml:space="preserve"> como </w:t>
        </w:r>
      </w:ins>
      <w:ins w:id="1661" w:author="Tiago M Dias" w:date="2016-07-22T09:16:00Z">
        <w:r>
          <w:t xml:space="preserve">ainda </w:t>
        </w:r>
      </w:ins>
      <w:ins w:id="1662" w:author="Tiago M Dias" w:date="2016-07-22T09:15:00Z">
        <w:r>
          <w:t>inclui diretivas específicas para fazer</w:t>
        </w:r>
      </w:ins>
      <w:ins w:id="1663" w:author="Tiago M Dias" w:date="2016-07-22T09:17:00Z">
        <w:r>
          <w:t>, de forma estática,</w:t>
        </w:r>
      </w:ins>
      <w:ins w:id="1664" w:author="Tiago Oliveira" w:date="2016-07-22T11:31:00Z">
        <w:r w:rsidR="000176A4">
          <w:t xml:space="preserve"> </w:t>
        </w:r>
      </w:ins>
      <w:del w:id="1665" w:author="Tiago M Dias" w:date="2016-07-22T09:15:00Z">
        <w:r w:rsidR="000D3895" w:rsidDel="007F1592">
          <w:delText xml:space="preserve">, fazendo-se </w:delText>
        </w:r>
      </w:del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del w:id="1666" w:author="Tiago M Dias" w:date="2016-07-22T09:15:00Z">
        <w:r w:rsidR="00C25F64" w:rsidDel="007F1592">
          <w:delText xml:space="preserve"> de forma estática</w:delText>
        </w:r>
      </w:del>
      <w:del w:id="1667" w:author="Tiago M Dias" w:date="2016-07-22T09:16:00Z">
        <w:r w:rsidR="00C25F64" w:rsidDel="007F1592">
          <w:delText>,</w:delText>
        </w:r>
        <w:r w:rsidR="000D3895" w:rsidDel="007F1592">
          <w:delText xml:space="preserve"> estabelecida</w:delText>
        </w:r>
      </w:del>
      <w:r w:rsidR="000D3895">
        <w:t xml:space="preserve"> </w:t>
      </w:r>
      <w:ins w:id="1668" w:author="Tiago M Dias" w:date="2016-07-22T09:16:00Z">
        <w:r>
          <w:t xml:space="preserve">definidas </w:t>
        </w:r>
      </w:ins>
      <w:r w:rsidR="000D3895">
        <w:t>no</w:t>
      </w:r>
      <w:ins w:id="1669" w:author="Tiago M Dias" w:date="2016-07-22T09:16:00Z">
        <w:r>
          <w:t>s</w:t>
        </w:r>
      </w:ins>
      <w:r w:rsidR="000D3895">
        <w:t xml:space="preserve"> ficheiro</w:t>
      </w:r>
      <w:ins w:id="1670" w:author="Tiago M Dias" w:date="2016-07-22T09:16:00Z">
        <w:r>
          <w:t>s</w:t>
        </w:r>
      </w:ins>
      <w:r w:rsidR="000D3895">
        <w:t xml:space="preserve"> fonte</w:t>
      </w:r>
      <w:ins w:id="1671" w:author="Tiago M Dias" w:date="2016-07-22T09:16:00Z">
        <w:r>
          <w:t xml:space="preserve"> dos programas</w:t>
        </w:r>
      </w:ins>
      <w:r w:rsidR="000D3895">
        <w:t>. Por tudo isto</w:t>
      </w:r>
      <w:ins w:id="1672" w:author="Tiago M Dias" w:date="2016-07-22T09:16:00Z">
        <w:r>
          <w:t>,</w:t>
        </w:r>
      </w:ins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</w:t>
      </w:r>
      <w:ins w:id="1673" w:author="Tiago Oliveira" w:date="2016-07-21T12:45:00Z">
        <w:r w:rsidR="000D3895">
          <w:t>.</w:t>
        </w:r>
      </w:ins>
      <w:commentRangeEnd w:id="1651"/>
      <w:r w:rsidR="000D3895">
        <w:rPr>
          <w:rStyle w:val="Refdecomentrio"/>
        </w:rPr>
        <w:commentReference w:id="1651"/>
      </w:r>
    </w:p>
    <w:p w14:paraId="48BC479D" w14:textId="4084DB37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EndPr/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ins w:id="1674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675" w:author="Andre" w:date="2016-07-23T14:37:00Z">
                  <w:rPr>
                    <w:rFonts w:eastAsia="Times New Roman"/>
                  </w:rPr>
                </w:rPrChange>
              </w:rPr>
              <w:t>[12]</w:t>
            </w:r>
          </w:ins>
          <w:ins w:id="1676" w:author="Tiago Oliveira" w:date="2016-07-23T01:56:00Z">
            <w:del w:id="1677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678" w:author="Tiago Oliveira" w:date="2016-07-23T01:56:00Z">
                    <w:rPr>
                      <w:rFonts w:eastAsia="Times New Roman"/>
                    </w:rPr>
                  </w:rPrChange>
                </w:rPr>
                <w:delText>[12]</w:delText>
              </w:r>
            </w:del>
          </w:ins>
          <w:del w:id="1679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[12]</w:delText>
            </w:r>
          </w:del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766A634C" w:rsidR="00F11F3A" w:rsidRDefault="00730F1A" w:rsidP="009D0C2F">
      <w:pPr>
        <w:pStyle w:val="ParagrafodeTexto"/>
      </w:pPr>
      <w:commentRangeStart w:id="1680"/>
      <w:commentRangeStart w:id="1681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ins w:id="1682" w:author="Tiago M Dias" w:date="2016-07-22T09:18:00Z">
        <w:r w:rsidR="007F1592">
          <w:t xml:space="preserve">localização em </w:t>
        </w:r>
      </w:ins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del w:id="1683" w:author="Tiago M Dias" w:date="2016-07-22T09:18:00Z">
        <w:r w:rsidDel="007F1592">
          <w:delText xml:space="preserve">na </w:delText>
        </w:r>
      </w:del>
      <w:ins w:id="1684" w:author="Tiago M Dias" w:date="2016-07-22T09:18:00Z">
        <w:r w:rsidR="007F1592">
          <w:t xml:space="preserve">para a </w:t>
        </w:r>
      </w:ins>
      <w:r>
        <w:t>respetiva instrução</w:t>
      </w:r>
      <w:ins w:id="1685" w:author="Tiago M Dias" w:date="2016-07-22T09:18:00Z">
        <w:r w:rsidR="007F1592">
          <w:t>,</w:t>
        </w:r>
      </w:ins>
      <w:r>
        <w:t xml:space="preserve"> com uma mensagem identificadora do seu tipo e da possível causa.</w:t>
      </w:r>
      <w:commentRangeEnd w:id="1680"/>
      <w:r w:rsidR="008108AC">
        <w:rPr>
          <w:rStyle w:val="Refdecomentrio"/>
        </w:rPr>
        <w:commentReference w:id="1680"/>
      </w:r>
      <w:commentRangeEnd w:id="1681"/>
      <w:r w:rsidR="007F1592">
        <w:rPr>
          <w:rStyle w:val="Refdecomentrio"/>
        </w:rPr>
        <w:commentReference w:id="1681"/>
      </w:r>
    </w:p>
    <w:p w14:paraId="4AB6A1B2" w14:textId="72BE6254" w:rsidR="00CA3BBD" w:rsidRDefault="00CA3BBD" w:rsidP="009D0C2F">
      <w:pPr>
        <w:pStyle w:val="RTitulo3"/>
      </w:pPr>
      <w:bookmarkStart w:id="1686" w:name="_Toc457048011"/>
      <w:r w:rsidRPr="00CA3BBD">
        <w:t>Escrita de programas</w:t>
      </w:r>
      <w:bookmarkEnd w:id="1686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6F0696E4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del w:id="1687" w:author="Tiago Oliveira" w:date="2016-07-22T11:37:00Z">
        <w:r w:rsidDel="000176A4">
          <w:delText xml:space="preserve">da </w:delText>
        </w:r>
      </w:del>
      <w:ins w:id="1688" w:author="Tiago Oliveira" w:date="2016-07-22T11:37:00Z">
        <w:r w:rsidR="000176A4">
          <w:t xml:space="preserve">de </w:t>
        </w:r>
      </w:ins>
      <w:r>
        <w:t>memória, sendo que se trata de uma palavra, única no documento, seguida de “:”</w:t>
      </w:r>
      <w:ins w:id="1689" w:author="Tiago Oliveira" w:date="2016-07-22T11:37:00Z">
        <w:r w:rsidR="000176A4">
          <w:t>.</w:t>
        </w:r>
      </w:ins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E61CD18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ins w:id="1690" w:author="Tiago Oliveira" w:date="2016-07-21T16:05:00Z">
        <w:r w:rsidR="008108AC">
          <w:t>dois</w:t>
        </w:r>
      </w:ins>
      <w:del w:id="1691" w:author="Tiago Oliveira" w:date="2016-07-21T16:05:00Z">
        <w:r w:rsidRPr="009207B8" w:rsidDel="008108AC">
          <w:delText>2</w:delText>
        </w:r>
      </w:del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692" w:name="_Toc457048012"/>
      <w:r w:rsidRPr="008E1725">
        <w:lastRenderedPageBreak/>
        <w:t>Diretivas</w:t>
      </w:r>
      <w:bookmarkEnd w:id="1692"/>
    </w:p>
    <w:p w14:paraId="35CF1051" w14:textId="54A73A14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ins w:id="1693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694" w:author="Andre" w:date="2016-07-23T14:37:00Z">
              <w:rPr>
                <w:rFonts w:eastAsia="Times New Roman"/>
              </w:rPr>
            </w:rPrChange>
          </w:rPr>
          <w:t>[13]</w:t>
        </w:r>
      </w:ins>
      <w:ins w:id="1695" w:author="Tiago Oliveira" w:date="2016-07-23T01:56:00Z">
        <w:del w:id="1696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697" w:author="Tiago Oliveira" w:date="2016-07-23T01:56:00Z">
                <w:rPr>
                  <w:rFonts w:eastAsia="Times New Roman"/>
                </w:rPr>
              </w:rPrChange>
            </w:rPr>
            <w:delText>[13]</w:delText>
          </w:r>
        </w:del>
      </w:ins>
      <w:del w:id="1698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[13]</w:delText>
        </w:r>
      </w:del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79C5D590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commentRangeStart w:id="1699"/>
      <w:commentRangeStart w:id="1700"/>
      <w:del w:id="1701" w:author="Tiago Oliveira" w:date="2016-07-21T16:06:00Z">
        <w:r w:rsidDel="008108AC">
          <w:rPr>
            <w:i/>
          </w:rPr>
          <w:delText>.</w:delText>
        </w:r>
      </w:del>
      <w:ins w:id="1702" w:author="Tiago M Dias" w:date="2016-07-22T21:54:00Z">
        <w:r w:rsidR="007B00A5" w:rsidRPr="00FA4C55">
          <w:rPr>
            <w:rStyle w:val="cdigoassemblypalavra"/>
          </w:rPr>
          <w:t>SECTION</w:t>
        </w:r>
      </w:ins>
      <w:del w:id="1703" w:author="Tiago M Dias" w:date="2016-07-22T21:54:00Z">
        <w:r w:rsidRPr="007B00A5" w:rsidDel="007B00A5">
          <w:rPr>
            <w:rFonts w:ascii="Courier New" w:hAnsi="Courier New" w:cs="Courier New"/>
            <w:rPrChange w:id="1704" w:author="Tiago M Dias" w:date="2016-07-22T21:54:00Z">
              <w:rPr>
                <w:i/>
              </w:rPr>
            </w:rPrChange>
          </w:rPr>
          <w:delText>section</w:delText>
        </w:r>
      </w:del>
      <w:r>
        <w:t xml:space="preserve"> </w:t>
      </w:r>
      <w:commentRangeEnd w:id="1699"/>
      <w:r w:rsidR="00F446BC">
        <w:rPr>
          <w:rStyle w:val="Refdecomentrio"/>
        </w:rPr>
        <w:commentReference w:id="1699"/>
      </w:r>
      <w:commentRangeEnd w:id="1700"/>
      <w:r w:rsidR="007B00A5">
        <w:rPr>
          <w:rStyle w:val="Refdecomentrio"/>
        </w:rPr>
        <w:commentReference w:id="1700"/>
      </w:r>
      <w:r>
        <w:t xml:space="preserve">para definir uma expressão do tipo </w:t>
      </w:r>
      <w:r w:rsidRPr="007B00A5">
        <w:rPr>
          <w:rStyle w:val="cdigoassemblypalavra"/>
          <w:rFonts w:ascii="Times New Roman" w:hAnsi="Times New Roman" w:cs="Times New Roman"/>
        </w:rPr>
        <w:t>“</w:t>
      </w:r>
      <w:r w:rsidRPr="00FA4C55">
        <w:rPr>
          <w:rStyle w:val="cdigoassemblypalavra"/>
        </w:rPr>
        <w:t>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6FD78D60" w:rsidR="00730F1A" w:rsidRDefault="00730F1A" w:rsidP="009D0C2F">
      <w:pPr>
        <w:pStyle w:val="ParagrafodeTexto"/>
      </w:pPr>
      <w:r>
        <w:t>De notar que estas diretivas apenas definem o início de uma zona de memória contígua onde se pode localizar as instruções e os valores definidos para as variáveis</w:t>
      </w:r>
      <w:del w:id="1705" w:author="Tiago Oliveira" w:date="2016-07-21T16:06:00Z">
        <w:r w:rsidDel="008108AC">
          <w:delText xml:space="preserve"> </w:delText>
        </w:r>
      </w:del>
      <w:r>
        <w:t xml:space="preserve">. Para estabelecer o valor do endereço em que uma secção deverá ser localizada deve usar-se a diretoria </w:t>
      </w:r>
      <w:commentRangeStart w:id="1706"/>
      <w:commentRangeStart w:id="1707"/>
      <w:del w:id="1708" w:author="Tiago Oliveira" w:date="2016-07-21T16:06:00Z">
        <w:r w:rsidDel="008108AC">
          <w:rPr>
            <w:i/>
          </w:rPr>
          <w:delText>.</w:delText>
        </w:r>
      </w:del>
      <w:ins w:id="1709" w:author="Tiago M Dias" w:date="2016-07-22T21:54:00Z">
        <w:r w:rsidR="007B00A5" w:rsidRPr="007B00A5">
          <w:rPr>
            <w:rStyle w:val="cdigoassemblypalavra"/>
          </w:rPr>
          <w:t xml:space="preserve"> </w:t>
        </w:r>
        <w:r w:rsidR="007B00A5" w:rsidRPr="00FA4C55">
          <w:rPr>
            <w:rStyle w:val="cdigoassemblypalavra"/>
          </w:rPr>
          <w:t>ORG</w:t>
        </w:r>
      </w:ins>
      <w:del w:id="1710" w:author="Tiago M Dias" w:date="2016-07-22T21:54:00Z">
        <w:r w:rsidDel="007B00A5">
          <w:rPr>
            <w:i/>
          </w:rPr>
          <w:delText>org</w:delText>
        </w:r>
      </w:del>
      <w:r>
        <w:t xml:space="preserve"> </w:t>
      </w:r>
      <w:commentRangeEnd w:id="1706"/>
      <w:r w:rsidR="00F446BC">
        <w:rPr>
          <w:rStyle w:val="Refdecomentrio"/>
        </w:rPr>
        <w:commentReference w:id="1706"/>
      </w:r>
      <w:commentRangeEnd w:id="1707"/>
      <w:r w:rsidR="007B00A5">
        <w:rPr>
          <w:rStyle w:val="Refdecomentrio"/>
        </w:rPr>
        <w:commentReference w:id="1707"/>
      </w:r>
      <w:r>
        <w:t>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1191C48" w:rsidR="00730F1A" w:rsidRPr="00F446BC" w:rsidRDefault="00730F1A" w:rsidP="009D0C2F">
      <w:pPr>
        <w:pStyle w:val="ParagrafodeTexto"/>
        <w:rPr>
          <w:i/>
          <w:rPrChange w:id="1711" w:author="Tiago Oliveira" w:date="2016-07-22T11:48:00Z">
            <w:rPr/>
          </w:rPrChange>
        </w:rPr>
      </w:pPr>
      <w:r>
        <w:t>O assemblador DASM disponibiliza um outro conjunto de diretivas que permite reservar e definir o valor inicial de posições de memória</w:t>
      </w:r>
      <w:del w:id="1712" w:author="Tiago M Dias" w:date="2016-07-22T21:55:00Z">
        <w:r w:rsidDel="00633737">
          <w:delText xml:space="preserve">. As diretivas </w:delText>
        </w:r>
        <w:r w:rsidDel="00633737">
          <w:rPr>
            <w:i/>
          </w:rPr>
          <w:delText>.</w:delText>
        </w:r>
        <w:r w:rsidDel="007B00A5">
          <w:rPr>
            <w:i/>
          </w:rPr>
          <w:delText>word</w:delText>
        </w:r>
        <w:r w:rsidDel="00633737">
          <w:delText xml:space="preserve"> e </w:delText>
        </w:r>
        <w:r w:rsidDel="00633737">
          <w:rPr>
            <w:i/>
          </w:rPr>
          <w:delText>.</w:delText>
        </w:r>
        <w:r w:rsidDel="007B00A5">
          <w:rPr>
            <w:i/>
          </w:rPr>
          <w:delText>byte</w:delText>
        </w:r>
        <w:r w:rsidDel="00633737">
          <w:rPr>
            <w:i/>
          </w:rPr>
          <w:delText xml:space="preserve"> </w:delText>
        </w:r>
        <w:r w:rsidDel="00633737">
          <w:delText>podem definir dois tipos de expressões</w:delText>
        </w:r>
      </w:del>
      <w:r>
        <w:t xml:space="preserve">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F446BC">
        <w:rPr>
          <w:rStyle w:val="cdigoassemblypalavra"/>
          <w:rPrChange w:id="1713" w:author="Tiago Oliveira" w:date="2016-07-22T11:49:00Z">
            <w:rPr/>
          </w:rPrChange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714" w:author="Tiago Oliveira" w:date="2016-07-22T11:49:00Z">
            <w:rPr/>
          </w:rPrChange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58CDDDE7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715" w:author="Tiago Oliveira" w:date="2016-07-22T11:49:00Z">
            <w:rPr/>
          </w:rPrChange>
        </w:rPr>
        <w:t>.ASCII</w:t>
      </w:r>
      <w:r>
        <w:t>”, “</w:t>
      </w:r>
      <w:r w:rsidRPr="00F446BC">
        <w:rPr>
          <w:rStyle w:val="cdigoassemblypalavra"/>
          <w:rPrChange w:id="1716" w:author="Tiago Oliveira" w:date="2016-07-22T11:49:00Z">
            <w:rPr/>
          </w:rPrChange>
        </w:rPr>
        <w:t>.ASCIIZ</w:t>
      </w:r>
      <w:r>
        <w:t>” – define</w:t>
      </w:r>
      <w:r w:rsidR="00E84E14">
        <w:t>m</w:t>
      </w:r>
      <w:r>
        <w:t xml:space="preserve"> uma </w:t>
      </w:r>
      <w:r w:rsidRPr="00F446BC">
        <w:rPr>
          <w:i/>
          <w:rPrChange w:id="1717" w:author="Tiago Oliveira" w:date="2016-07-22T11:43:00Z">
            <w:rPr/>
          </w:rPrChange>
        </w:rPr>
        <w:t>string</w:t>
      </w:r>
      <w:r>
        <w:t xml:space="preserve"> </w:t>
      </w:r>
      <w:r w:rsidRPr="00F446BC">
        <w:rPr>
          <w:i/>
          <w:rPrChange w:id="1718" w:author="Tiago Oliveira" w:date="2016-07-22T11:43:00Z">
            <w:rPr/>
          </w:rPrChange>
        </w:rPr>
        <w:t>ascii</w:t>
      </w:r>
      <w:r>
        <w:t xml:space="preserve"> não terminada por zero</w:t>
      </w:r>
      <w:del w:id="1719" w:author="Tiago Oliveira" w:date="2016-07-22T11:42:00Z">
        <w:r w:rsidDel="00F446BC">
          <w:delText>,</w:delText>
        </w:r>
      </w:del>
      <w:r>
        <w:t xml:space="preserve">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F446BC">
        <w:rPr>
          <w:rStyle w:val="cdigoassemblypalavra"/>
          <w:rPrChange w:id="1720" w:author="Tiago Oliveira" w:date="2016-07-22T11:49:00Z">
            <w:rPr/>
          </w:rPrChange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11F3D359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8108AC">
        <w:rPr>
          <w:rStyle w:val="cdigoassemblypalavra"/>
          <w:rPrChange w:id="1721" w:author="Tiago Oliveira" w:date="2016-07-21T16:07:00Z">
            <w:rPr/>
          </w:rPrChange>
        </w:rPr>
        <w:t>.EQU</w:t>
      </w:r>
      <w:r>
        <w:t>”</w:t>
      </w:r>
      <w:ins w:id="1722" w:author="Tiago Oliveira" w:date="2016-07-21T16:08:00Z">
        <w:r w:rsidR="008108AC">
          <w:t xml:space="preserve"> </w:t>
        </w:r>
      </w:ins>
      <w:del w:id="1723" w:author="Tiago Oliveira" w:date="2016-07-21T16:08:00Z">
        <w:r w:rsidDel="008108AC">
          <w:delText xml:space="preserve"> </w:delText>
        </w:r>
      </w:del>
      <w:r>
        <w:t>e “</w:t>
      </w:r>
      <w:r w:rsidRPr="008108AC">
        <w:rPr>
          <w:rStyle w:val="cdigoassemblypalavra"/>
          <w:rPrChange w:id="1724" w:author="Tiago Oliveira" w:date="2016-07-21T16:07:00Z">
            <w:rPr/>
          </w:rPrChange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725" w:name="_Toc457048013"/>
      <w:r w:rsidRPr="00580631">
        <w:rPr>
          <w:i/>
          <w:rPrChange w:id="1726" w:author="Tiago M Dias" w:date="2016-07-22T21:55:00Z">
            <w:rPr/>
          </w:rPrChange>
        </w:rPr>
        <w:lastRenderedPageBreak/>
        <w:t>Framework</w:t>
      </w:r>
      <w:r>
        <w:t xml:space="preserve"> Xtext</w:t>
      </w:r>
      <w:bookmarkEnd w:id="1725"/>
    </w:p>
    <w:p w14:paraId="17E82299" w14:textId="645769D3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ins w:id="1727" w:author="Tiago M Dias" w:date="2016-07-22T22:11:00Z">
        <w:r w:rsidR="000925AB" w:rsidRPr="00815F57">
          <w:t xml:space="preserve">desenvolvida com base </w:t>
        </w:r>
        <w:r w:rsidR="000925AB">
          <w:t>n</w:t>
        </w:r>
        <w:r w:rsidR="000925AB" w:rsidRPr="00815F57">
          <w:t>a linguagem de programação Java</w:t>
        </w:r>
        <w:r w:rsidR="000925AB">
          <w:t xml:space="preserve"> que é </w:t>
        </w:r>
      </w:ins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 xml:space="preserve">Xtext é a </w:t>
      </w:r>
      <w:del w:id="1728" w:author="Tiago Oliveira" w:date="2016-07-23T00:33:00Z">
        <w:r w:rsidR="00E9755F" w:rsidDel="00CD20B5">
          <w:delText>sua</w:delText>
        </w:r>
        <w:r w:rsidR="00EF4693" w:rsidDel="00CD20B5">
          <w:delText xml:space="preserve"> </w:delText>
        </w:r>
      </w:del>
      <w:ins w:id="1729" w:author="Tiago Oliveira" w:date="2016-07-23T00:33:00Z">
        <w:r w:rsidR="00CD20B5">
          <w:t>sua i</w:t>
        </w:r>
      </w:ins>
      <w:commentRangeStart w:id="1730"/>
      <w:del w:id="1731" w:author="Tiago Oliveira" w:date="2016-07-23T00:33:00Z">
        <w:r w:rsidR="00EF4693" w:rsidDel="00CD20B5">
          <w:delText>continuidade</w:delText>
        </w:r>
        <w:commentRangeEnd w:id="1730"/>
        <w:r w:rsidR="00580631" w:rsidDel="00CD20B5">
          <w:rPr>
            <w:rStyle w:val="Refdecomentrio"/>
          </w:rPr>
          <w:commentReference w:id="1730"/>
        </w:r>
        <w:r w:rsidR="00EF4693" w:rsidDel="00CD20B5">
          <w:delText xml:space="preserve"> </w:delText>
        </w:r>
      </w:del>
      <w:ins w:id="1732" w:author="Tiago Oliveira" w:date="2016-07-23T00:33:00Z">
        <w:r w:rsidR="00CD20B5">
          <w:t xml:space="preserve">ntegração </w:t>
        </w:r>
      </w:ins>
      <w:r w:rsidR="00EF4693">
        <w:t>com a Eclipse Modeling Framework</w:t>
      </w:r>
      <w:ins w:id="1733" w:author="Tiago M Dias" w:date="2016-07-22T21:56:00Z">
        <w:r w:rsidR="00580631">
          <w:t xml:space="preserve"> (EMF)</w:t>
        </w:r>
      </w:ins>
      <w:sdt>
        <w:sdtPr>
          <w:id w:val="826398072"/>
          <w:citation/>
        </w:sdtPr>
        <w:sdtEndPr/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ins w:id="1734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735" w:author="Andre" w:date="2016-07-23T14:37:00Z">
                  <w:rPr>
                    <w:rFonts w:eastAsia="Times New Roman"/>
                  </w:rPr>
                </w:rPrChange>
              </w:rPr>
              <w:t>[14]</w:t>
            </w:r>
          </w:ins>
          <w:ins w:id="1736" w:author="Tiago Oliveira" w:date="2016-07-23T01:56:00Z">
            <w:del w:id="1737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738" w:author="Tiago Oliveira" w:date="2016-07-23T01:56:00Z">
                    <w:rPr>
                      <w:rFonts w:eastAsia="Times New Roman"/>
                    </w:rPr>
                  </w:rPrChange>
                </w:rPr>
                <w:delText>[14]</w:delText>
              </w:r>
            </w:del>
          </w:ins>
          <w:del w:id="1739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[14]</w:delText>
            </w:r>
          </w:del>
          <w:r w:rsidR="00EF4693">
            <w:fldChar w:fldCharType="end"/>
          </w:r>
        </w:sdtContent>
      </w:sdt>
      <w:del w:id="1740" w:author="Tiago M Dias" w:date="2016-07-22T22:02:00Z">
        <w:r w:rsidR="00EF4693" w:rsidDel="00580631">
          <w:delText xml:space="preserve"> </w:delText>
        </w:r>
      </w:del>
      <w:del w:id="1741" w:author="Tiago M Dias" w:date="2016-07-22T21:56:00Z">
        <w:r w:rsidR="00EF4693" w:rsidDel="00580631">
          <w:delText>(EMF)</w:delText>
        </w:r>
      </w:del>
      <w:del w:id="1742" w:author="Tiago M Dias" w:date="2016-07-22T22:00:00Z">
        <w:r w:rsidR="00A92509" w:rsidDel="00580631">
          <w:delText xml:space="preserve"> </w:delText>
        </w:r>
      </w:del>
      <w:ins w:id="1743" w:author="Tiago M Dias" w:date="2016-07-22T22:00:00Z">
        <w:r w:rsidR="00580631">
          <w:t>,</w:t>
        </w:r>
      </w:ins>
      <w:ins w:id="1744" w:author="Tiago M Dias" w:date="2016-07-22T22:02:00Z">
        <w:r w:rsidR="00580631">
          <w:t xml:space="preserve"> </w:t>
        </w:r>
      </w:ins>
      <w:ins w:id="1745" w:author="Tiago M Dias" w:date="2016-07-22T22:00:00Z">
        <w:r w:rsidR="00580631">
          <w:t xml:space="preserve">o </w:t>
        </w:r>
      </w:ins>
      <w:r w:rsidR="00A92509">
        <w:t xml:space="preserve">que permite a conversão de código </w:t>
      </w:r>
      <w:ins w:id="1746" w:author="Tiago M Dias" w:date="2016-07-22T22:01:00Z">
        <w:r w:rsidR="00580631">
          <w:t xml:space="preserve">escrito usando </w:t>
        </w:r>
      </w:ins>
      <w:del w:id="1747" w:author="Tiago M Dias" w:date="2016-07-22T22:01:00Z">
        <w:r w:rsidR="00A92509" w:rsidDel="00580631">
          <w:delText>n</w:delText>
        </w:r>
      </w:del>
      <w:r w:rsidR="00A92509">
        <w:t>uma dada linguagem</w:t>
      </w:r>
      <w:r w:rsidR="008D7BDC">
        <w:t xml:space="preserve"> </w:t>
      </w:r>
      <w:commentRangeStart w:id="1748"/>
      <w:commentRangeStart w:id="1749"/>
      <w:del w:id="1750" w:author="Tiago Oliveira" w:date="2016-07-23T00:35:00Z">
        <w:r w:rsidR="008D7BDC" w:rsidDel="00CD20B5">
          <w:delText>(neste caso a gramática)</w:delText>
        </w:r>
        <w:commentRangeEnd w:id="1748"/>
        <w:r w:rsidR="00580631" w:rsidDel="00CD20B5">
          <w:rPr>
            <w:rStyle w:val="Refdecomentrio"/>
          </w:rPr>
          <w:commentReference w:id="1748"/>
        </w:r>
        <w:commentRangeEnd w:id="1749"/>
        <w:r w:rsidR="00CD20B5" w:rsidDel="00CD20B5">
          <w:rPr>
            <w:rStyle w:val="Refdecomentrio"/>
          </w:rPr>
          <w:commentReference w:id="1749"/>
        </w:r>
        <w:r w:rsidR="00A92509" w:rsidDel="00CD20B5">
          <w:delText xml:space="preserve"> </w:delText>
        </w:r>
      </w:del>
      <w:r w:rsidR="00A92509">
        <w:t>para um modelo que</w:t>
      </w:r>
      <w:ins w:id="1751" w:author="Tiago M Dias" w:date="2016-07-22T22:01:00Z">
        <w:r w:rsidR="00580631">
          <w:t>, posteriormente,</w:t>
        </w:r>
      </w:ins>
      <w:r w:rsidR="00A92509">
        <w:t xml:space="preserve"> pode</w:t>
      </w:r>
      <w:del w:id="1752" w:author="Tiago M Dias" w:date="2016-07-22T22:01:00Z">
        <w:r w:rsidR="00A92509" w:rsidDel="00580631">
          <w:delText>rá</w:delText>
        </w:r>
      </w:del>
      <w:r w:rsidR="00A92509">
        <w:t xml:space="preserve"> ser </w:t>
      </w:r>
      <w:del w:id="1753" w:author="Tiago M Dias" w:date="2016-07-22T22:01:00Z">
        <w:r w:rsidR="00A92509" w:rsidDel="00580631">
          <w:delText xml:space="preserve">posteriormente </w:delText>
        </w:r>
      </w:del>
      <w:r w:rsidR="00A92509">
        <w:t>transformado n</w:t>
      </w:r>
      <w:ins w:id="1754" w:author="Tiago M Dias" w:date="2016-07-22T22:01:00Z">
        <w:r w:rsidR="00580631">
          <w:t xml:space="preserve">um </w:t>
        </w:r>
      </w:ins>
      <w:r w:rsidR="00A92509">
        <w:t>outro modelo</w:t>
      </w:r>
      <w:del w:id="1755" w:author="Tiago M Dias" w:date="2016-07-22T22:02:00Z">
        <w:r w:rsidR="00A92509" w:rsidDel="00580631">
          <w:delText>,</w:delText>
        </w:r>
      </w:del>
      <w:r w:rsidR="00A92509">
        <w:t xml:space="preserve"> ou serializado para </w:t>
      </w:r>
      <w:ins w:id="1756" w:author="Tiago M Dias" w:date="2016-07-22T22:02:00Z">
        <w:r w:rsidR="00580631">
          <w:t xml:space="preserve">uma </w:t>
        </w:r>
      </w:ins>
      <w:r w:rsidR="00A92509">
        <w:t>outra linguagem</w:t>
      </w:r>
      <w:del w:id="1757" w:author="Tiago Oliveira" w:date="2016-07-22T10:19:00Z">
        <w:r w:rsidR="00A92509" w:rsidDel="00CD12D1">
          <w:delText>.</w:delText>
        </w:r>
      </w:del>
      <w:sdt>
        <w:sdtPr>
          <w:id w:val="-1316183900"/>
          <w:citation/>
        </w:sdtPr>
        <w:sdtEndPr/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ins w:id="1758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1759" w:author="Andre" w:date="2016-07-23T14:37:00Z">
                  <w:rPr>
                    <w:rFonts w:eastAsia="Times New Roman"/>
                  </w:rPr>
                </w:rPrChange>
              </w:rPr>
              <w:t>[15]</w:t>
            </w:r>
          </w:ins>
          <w:ins w:id="1760" w:author="Tiago Oliveira" w:date="2016-07-23T01:56:00Z">
            <w:del w:id="1761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1762" w:author="Tiago Oliveira" w:date="2016-07-23T01:56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1763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[15]</w:delText>
            </w:r>
          </w:del>
          <w:r w:rsidR="00C705F6">
            <w:fldChar w:fldCharType="end"/>
          </w:r>
        </w:sdtContent>
      </w:sdt>
      <w:ins w:id="1764" w:author="Tiago Oliveira" w:date="2016-07-22T10:19:00Z">
        <w:r w:rsidR="00CD12D1">
          <w:t>.</w:t>
        </w:r>
      </w:ins>
      <w:r w:rsidR="00EF4693">
        <w:t xml:space="preserve"> </w:t>
      </w:r>
      <w:commentRangeStart w:id="1765"/>
      <w:commentRangeStart w:id="1766"/>
      <w:commentRangeStart w:id="1767"/>
      <w:r w:rsidR="007B572B">
        <w:t>O motivo pelo qual é necessário associar este modelo ao código</w:t>
      </w:r>
      <w:del w:id="1768" w:author="Tiago M Dias" w:date="2016-07-23T09:16:00Z">
        <w:r w:rsidR="007B572B" w:rsidDel="005B31E4">
          <w:delText>,</w:delText>
        </w:r>
      </w:del>
      <w:r w:rsidR="007B572B">
        <w:t xml:space="preserve"> </w:t>
      </w:r>
      <w:del w:id="1769" w:author="Tiago M Dias" w:date="2016-07-23T09:15:00Z">
        <w:r w:rsidR="007B572B" w:rsidDel="005B31E4">
          <w:delText xml:space="preserve">é </w:delText>
        </w:r>
      </w:del>
      <w:ins w:id="1770" w:author="Tiago M Dias" w:date="2016-07-23T09:15:00Z">
        <w:r w:rsidR="005B31E4">
          <w:t>resulta d</w:t>
        </w:r>
      </w:ins>
      <w:r w:rsidR="007B572B">
        <w:t>a necessidade de</w:t>
      </w:r>
      <w:ins w:id="1771" w:author="Tiago M Dias" w:date="2016-07-23T09:16:00Z">
        <w:r w:rsidR="005B31E4">
          <w:t>, do ponto de vista da implementação,</w:t>
        </w:r>
      </w:ins>
      <w:r w:rsidR="007B572B">
        <w:t xml:space="preserve"> </w:t>
      </w:r>
      <w:del w:id="1772" w:author="Tiago M Dias" w:date="2016-07-23T09:16:00Z">
        <w:r w:rsidR="007B572B" w:rsidDel="005B31E4">
          <w:delText xml:space="preserve">ter </w:delText>
        </w:r>
      </w:del>
      <w:ins w:id="1773" w:author="Tiago M Dias" w:date="2016-07-23T09:16:00Z">
        <w:r w:rsidR="005B31E4">
          <w:t xml:space="preserve">existir </w:t>
        </w:r>
      </w:ins>
      <w:r w:rsidR="007B572B">
        <w:t>uma</w:t>
      </w:r>
      <w:ins w:id="1774" w:author="Tiago M Dias" w:date="2016-07-23T09:16:00Z">
        <w:r w:rsidR="005B31E4">
          <w:t xml:space="preserve"> estrutura</w:t>
        </w:r>
      </w:ins>
      <w:r w:rsidR="007B572B">
        <w:t xml:space="preserve"> </w:t>
      </w:r>
      <w:r w:rsidR="007B572B">
        <w:rPr>
          <w:i/>
        </w:rPr>
        <w:t>meta-data</w:t>
      </w:r>
      <w:r w:rsidR="007B572B">
        <w:t xml:space="preserve"> à qual referir </w:t>
      </w:r>
      <w:del w:id="1775" w:author="Tiago M Dias" w:date="2016-07-23T09:17:00Z">
        <w:r w:rsidR="007B572B" w:rsidDel="005B31E4">
          <w:delText xml:space="preserve">na </w:delText>
        </w:r>
      </w:del>
      <w:ins w:id="1776" w:author="Tiago M Dias" w:date="2016-07-23T09:17:00Z">
        <w:r w:rsidR="005B31E4">
          <w:t xml:space="preserve">aquando </w:t>
        </w:r>
      </w:ins>
      <w:del w:id="1777" w:author="Tiago M Dias" w:date="2016-07-23T09:17:00Z">
        <w:r w:rsidR="007B572B" w:rsidDel="005B31E4">
          <w:delText xml:space="preserve">implementação </w:delText>
        </w:r>
      </w:del>
      <w:ins w:id="1778" w:author="Tiago M Dias" w:date="2016-07-23T09:17:00Z">
        <w:r w:rsidR="005B31E4">
          <w:t xml:space="preserve">da descrição </w:t>
        </w:r>
      </w:ins>
      <w:r w:rsidR="007B572B">
        <w:t>das regras d</w:t>
      </w:r>
      <w:del w:id="1779" w:author="Tiago Oliveira" w:date="2016-07-23T00:37:00Z">
        <w:r w:rsidR="007B572B" w:rsidDel="00CD20B5">
          <w:delText xml:space="preserve">e dada </w:delText>
        </w:r>
      </w:del>
      <w:ins w:id="1780" w:author="Tiago Oliveira" w:date="2016-07-23T00:37:00Z">
        <w:r w:rsidR="00CD20B5">
          <w:t xml:space="preserve">a </w:t>
        </w:r>
      </w:ins>
      <w:r w:rsidR="007B572B">
        <w:t>linguagem.</w:t>
      </w:r>
      <w:commentRangeEnd w:id="1765"/>
      <w:r w:rsidR="00580631">
        <w:rPr>
          <w:rStyle w:val="Refdecomentrio"/>
        </w:rPr>
        <w:commentReference w:id="1765"/>
      </w:r>
      <w:commentRangeEnd w:id="1766"/>
      <w:r w:rsidR="00CD20B5">
        <w:rPr>
          <w:rStyle w:val="Refdecomentrio"/>
        </w:rPr>
        <w:commentReference w:id="1766"/>
      </w:r>
      <w:commentRangeEnd w:id="1767"/>
      <w:r w:rsidR="005B31E4">
        <w:rPr>
          <w:rStyle w:val="Refdecomentrio"/>
        </w:rPr>
        <w:commentReference w:id="1767"/>
      </w:r>
    </w:p>
    <w:p w14:paraId="3B394EE5" w14:textId="701B6D9D" w:rsidR="00730F1A" w:rsidDel="00F35A11" w:rsidRDefault="00580631">
      <w:pPr>
        <w:pStyle w:val="ParagrafodeTexto"/>
        <w:rPr>
          <w:del w:id="1781" w:author="Tiago Oliveira" w:date="2016-07-21T12:54:00Z"/>
        </w:rPr>
      </w:pPr>
      <w:ins w:id="1782" w:author="Tiago M Dias" w:date="2016-07-22T22:04:00Z">
        <w:r>
          <w:t>A</w:t>
        </w:r>
      </w:ins>
      <w:del w:id="1783" w:author="Tiago M Dias" w:date="2016-07-22T22:04:00Z">
        <w:r w:rsidR="00730F1A" w:rsidDel="00580631">
          <w:delText xml:space="preserve">Com </w:delText>
        </w:r>
        <w:r w:rsidR="00793860" w:rsidRPr="00E12F5C" w:rsidDel="00580631">
          <w:rPr>
            <w:i/>
          </w:rPr>
          <w:delText>a</w:delText>
        </w:r>
      </w:del>
      <w:r w:rsidR="00793860">
        <w:t xml:space="preserve"> </w:t>
      </w:r>
      <w:r w:rsidR="00793860">
        <w:rPr>
          <w:i/>
        </w:rPr>
        <w:t>framework</w:t>
      </w:r>
      <w:r w:rsidR="00730F1A">
        <w:t xml:space="preserve"> Xtext </w:t>
      </w:r>
      <w:ins w:id="1784" w:author="Tiago M Dias" w:date="2016-07-22T22:04:00Z">
        <w:r>
          <w:t>possibilita ainda</w:t>
        </w:r>
      </w:ins>
      <w:ins w:id="1785" w:author="Tiago M Dias" w:date="2016-07-22T22:05:00Z">
        <w:r>
          <w:t xml:space="preserve">, mediante a definição de </w:t>
        </w:r>
      </w:ins>
      <w:del w:id="1786" w:author="Tiago M Dias" w:date="2016-07-22T22:05:00Z">
        <w:r w:rsidR="00730F1A" w:rsidDel="00580631">
          <w:delText xml:space="preserve">é possível definir </w:delText>
        </w:r>
      </w:del>
      <w:r w:rsidR="00E77184">
        <w:t>toda a sintaxe</w:t>
      </w:r>
      <w:r w:rsidR="00E9755F">
        <w:t xml:space="preserve"> e </w:t>
      </w:r>
      <w:ins w:id="1787" w:author="Tiago M Dias" w:date="2016-07-22T21:57:00Z">
        <w:r>
          <w:t xml:space="preserve">a </w:t>
        </w:r>
      </w:ins>
      <w:r w:rsidR="00E9755F">
        <w:t>semântica</w:t>
      </w:r>
      <w:r w:rsidR="00E77184">
        <w:t xml:space="preserve"> de um</w:t>
      </w:r>
      <w:r w:rsidR="00730F1A">
        <w:t>a linguagem</w:t>
      </w:r>
      <w:ins w:id="1788" w:author="Tiago M Dias" w:date="2016-07-22T21:57:00Z">
        <w:r>
          <w:t>,</w:t>
        </w:r>
      </w:ins>
      <w:r w:rsidR="00E9755F">
        <w:t xml:space="preserve"> </w:t>
      </w:r>
      <w:ins w:id="1789" w:author="Tiago M Dias" w:date="2016-07-22T22:05:00Z">
        <w:r>
          <w:t xml:space="preserve">construir de uma forma quase automática </w:t>
        </w:r>
      </w:ins>
      <w:del w:id="1790" w:author="Tiago M Dias" w:date="2016-07-22T22:05:00Z">
        <w:r w:rsidR="00E9755F" w:rsidDel="000925AB">
          <w:delText>tendo assim como</w:delText>
        </w:r>
        <w:r w:rsidR="00730F1A" w:rsidDel="000925AB">
          <w:delText xml:space="preserve"> resultado </w:delText>
        </w:r>
      </w:del>
      <w:r w:rsidR="00730F1A">
        <w:t>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 w:rsidR="00730F1A">
        <w:t xml:space="preserve"> inclui</w:t>
      </w:r>
      <w:r w:rsidR="00296AC0">
        <w:t>r</w:t>
      </w:r>
      <w:r w:rsidR="00730F1A">
        <w:t xml:space="preserve"> </w:t>
      </w:r>
      <w:r w:rsidR="00730F1A">
        <w:rPr>
          <w:i/>
        </w:rPr>
        <w:t>parser</w:t>
      </w:r>
      <w:r w:rsidR="00730F1A">
        <w:t xml:space="preserve">, </w:t>
      </w:r>
      <w:r w:rsidR="00730F1A">
        <w:rPr>
          <w:i/>
        </w:rPr>
        <w:t>linker</w:t>
      </w:r>
      <w:r w:rsidR="00730F1A">
        <w:t xml:space="preserve">, </w:t>
      </w:r>
      <w:r w:rsidR="00730F1A">
        <w:rPr>
          <w:i/>
        </w:rPr>
        <w:t>typechecker</w:t>
      </w:r>
      <w:del w:id="1791" w:author="Tiago M Dias" w:date="2016-07-22T22:05:00Z">
        <w:r w:rsidR="00346627" w:rsidDel="000925AB">
          <w:delText>,</w:delText>
        </w:r>
      </w:del>
      <w:ins w:id="1792" w:author="Tiago M Dias" w:date="2016-07-22T22:05:00Z">
        <w:r w:rsidR="000925AB">
          <w:t xml:space="preserve"> e</w:t>
        </w:r>
      </w:ins>
      <w:r w:rsidR="00730F1A">
        <w:t xml:space="preserve"> compilador</w:t>
      </w:r>
      <w:ins w:id="1793" w:author="Tiago M Dias" w:date="2016-07-22T22:05:00Z">
        <w:r w:rsidR="000925AB">
          <w:t>,</w:t>
        </w:r>
      </w:ins>
      <w:r w:rsidR="00346627">
        <w:t xml:space="preserve"> bem como suporte </w:t>
      </w:r>
      <w:r w:rsidR="001D578A">
        <w:t>à</w:t>
      </w:r>
      <w:r w:rsidR="00346627">
        <w:t xml:space="preserve"> edição</w:t>
      </w:r>
      <w:ins w:id="1794" w:author="Tiago M Dias" w:date="2016-07-22T22:06:00Z">
        <w:r w:rsidR="000925AB">
          <w:t xml:space="preserve"> de texto escrito usando essa linguagem</w:t>
        </w:r>
      </w:ins>
      <w:del w:id="1795" w:author="Tiago Oliveira" w:date="2016-07-22T10:19:00Z">
        <w:r w:rsidR="00346627" w:rsidDel="00CD12D1">
          <w:delText>.</w:delText>
        </w:r>
      </w:del>
      <w:ins w:id="1796" w:author="Tiago Oliveira" w:date="2016-07-21T12:53:00Z">
        <w:r w:rsidR="009B6E3F">
          <w:fldChar w:fldCharType="begin"/>
        </w:r>
        <w:r w:rsidR="009B6E3F">
          <w:instrText xml:space="preserve"> CITATION Lor13 \l 1033 </w:instrText>
        </w:r>
        <w:r w:rsidR="009B6E3F">
          <w:fldChar w:fldCharType="separate"/>
        </w:r>
      </w:ins>
      <w:ins w:id="1797" w:author="Andre" w:date="2016-07-23T14:37:00Z">
        <w:r w:rsidR="00FA42DC">
          <w:rPr>
            <w:noProof/>
          </w:rPr>
          <w:t xml:space="preserve"> </w:t>
        </w:r>
        <w:r w:rsidR="00FA42DC" w:rsidRPr="00FA42DC">
          <w:rPr>
            <w:noProof/>
            <w:rPrChange w:id="1798" w:author="Andre" w:date="2016-07-23T14:37:00Z">
              <w:rPr>
                <w:rFonts w:eastAsia="Times New Roman"/>
              </w:rPr>
            </w:rPrChange>
          </w:rPr>
          <w:t>[16]</w:t>
        </w:r>
      </w:ins>
      <w:ins w:id="1799" w:author="Tiago Oliveira" w:date="2016-07-23T01:56:00Z">
        <w:del w:id="1800" w:author="Andre" w:date="2016-07-23T14:37:00Z">
          <w:r w:rsidR="00896609" w:rsidDel="00FA42DC">
            <w:rPr>
              <w:noProof/>
            </w:rPr>
            <w:delText xml:space="preserve"> </w:delText>
          </w:r>
          <w:r w:rsidR="00896609" w:rsidRPr="00896609" w:rsidDel="00FA42DC">
            <w:rPr>
              <w:noProof/>
              <w:rPrChange w:id="1801" w:author="Tiago Oliveira" w:date="2016-07-23T01:56:00Z">
                <w:rPr>
                  <w:rFonts w:eastAsia="Times New Roman"/>
                </w:rPr>
              </w:rPrChange>
            </w:rPr>
            <w:delText>[16]</w:delText>
          </w:r>
        </w:del>
      </w:ins>
      <w:del w:id="1802" w:author="Andre" w:date="2016-07-23T14:37:00Z">
        <w:r w:rsidR="008108AC" w:rsidDel="00FA42DC">
          <w:rPr>
            <w:noProof/>
          </w:rPr>
          <w:delText xml:space="preserve"> </w:delText>
        </w:r>
        <w:r w:rsidR="008108AC" w:rsidRPr="008108AC" w:rsidDel="00FA42DC">
          <w:rPr>
            <w:noProof/>
          </w:rPr>
          <w:delText>[16]</w:delText>
        </w:r>
      </w:del>
      <w:ins w:id="1803" w:author="Tiago Oliveira" w:date="2016-07-21T12:53:00Z">
        <w:r w:rsidR="009B6E3F">
          <w:fldChar w:fldCharType="end"/>
        </w:r>
      </w:ins>
      <w:ins w:id="1804" w:author="Tiago Oliveira" w:date="2016-07-22T10:19:00Z">
        <w:r w:rsidR="00CD12D1">
          <w:t>.</w:t>
        </w:r>
      </w:ins>
      <w:r w:rsidR="00346627">
        <w:t xml:space="preserve"> </w:t>
      </w:r>
      <w:ins w:id="1805" w:author="Tiago M Dias" w:date="2016-07-22T22:06:00Z">
        <w:r w:rsidR="000925AB">
          <w:t xml:space="preserve">Por exemplo, a </w:t>
        </w:r>
        <w:r w:rsidR="000925AB" w:rsidRPr="000925AB">
          <w:rPr>
            <w:i/>
            <w:rPrChange w:id="1806" w:author="Tiago M Dias" w:date="2016-07-22T22:07:00Z">
              <w:rPr/>
            </w:rPrChange>
          </w:rPr>
          <w:t>framework</w:t>
        </w:r>
        <w:r w:rsidR="000925AB">
          <w:t xml:space="preserve"> possibilita </w:t>
        </w:r>
      </w:ins>
      <w:del w:id="1807" w:author="Tiago M Dias" w:date="2016-07-22T22:07:00Z">
        <w:r w:rsidR="00346627" w:rsidDel="000925AB">
          <w:delText xml:space="preserve">É possível </w:delText>
        </w:r>
      </w:del>
      <w:ins w:id="1808" w:author="Tiago M Dias" w:date="2016-07-22T22:07:00Z">
        <w:r w:rsidR="000925AB">
          <w:t>a criação de</w:t>
        </w:r>
      </w:ins>
      <w:del w:id="1809" w:author="Tiago M Dias" w:date="2016-07-22T22:07:00Z">
        <w:r w:rsidR="001D578A" w:rsidDel="000925AB">
          <w:delText>ob</w:delText>
        </w:r>
        <w:r w:rsidR="00730F1A" w:rsidDel="000925AB">
          <w:delText>ter</w:delText>
        </w:r>
      </w:del>
      <w:r w:rsidR="00730F1A">
        <w:t xml:space="preserve"> um editor </w:t>
      </w:r>
      <w:del w:id="1810" w:author="Tiago M Dias" w:date="2016-07-22T22:07:00Z">
        <w:r w:rsidR="00730F1A" w:rsidDel="000925AB">
          <w:delText xml:space="preserve">utilizando </w:delText>
        </w:r>
      </w:del>
      <w:ins w:id="1811" w:author="Tiago M Dias" w:date="2016-07-22T22:07:00Z">
        <w:r w:rsidR="000925AB">
          <w:t xml:space="preserve">baseado em </w:t>
        </w:r>
      </w:ins>
      <w:del w:id="1812" w:author="Tiago M Dias" w:date="2016-07-22T22:07:00Z">
        <w:r w:rsidR="00730F1A" w:rsidDel="000925AB">
          <w:delText>uma</w:delText>
        </w:r>
      </w:del>
      <w:r w:rsidR="00730F1A">
        <w:t xml:space="preserve"> plataforma</w:t>
      </w:r>
      <w:ins w:id="1813" w:author="Tiago M Dias" w:date="2016-07-22T22:07:00Z">
        <w:r w:rsidR="000925AB">
          <w:t>s</w:t>
        </w:r>
      </w:ins>
      <w:del w:id="1814" w:author="Tiago M Dias" w:date="2016-07-22T22:08:00Z">
        <w:r w:rsidR="00090BA5" w:rsidDel="000925AB">
          <w:delText>,</w:delText>
        </w:r>
      </w:del>
      <w:r w:rsidR="00730F1A">
        <w:t xml:space="preserve"> </w:t>
      </w:r>
      <w:r w:rsidR="00346627">
        <w:t xml:space="preserve">como </w:t>
      </w:r>
      <w:del w:id="1815" w:author="Tiago M Dias" w:date="2016-07-22T22:08:00Z">
        <w:r w:rsidR="00346627" w:rsidDel="000925AB">
          <w:delText xml:space="preserve">é o caso </w:delText>
        </w:r>
        <w:r w:rsidR="00730F1A" w:rsidDel="000925AB">
          <w:delText>d</w:delText>
        </w:r>
      </w:del>
      <w:r w:rsidR="00730F1A">
        <w:t>o</w:t>
      </w:r>
      <w:ins w:id="1816" w:author="Tiago M Dias" w:date="2016-07-22T22:08:00Z">
        <w:r w:rsidR="000925AB">
          <w:t>s</w:t>
        </w:r>
      </w:ins>
      <w:r w:rsidR="00730F1A">
        <w:t xml:space="preserve"> </w:t>
      </w:r>
      <w:r w:rsidR="003C580E">
        <w:t>ambiente</w:t>
      </w:r>
      <w:ins w:id="1817" w:author="Tiago M Dias" w:date="2016-07-22T22:08:00Z">
        <w:r w:rsidR="000925AB">
          <w:t>s</w:t>
        </w:r>
      </w:ins>
      <w:r w:rsidR="003C580E">
        <w:t xml:space="preserve"> de desenvolvimento </w:t>
      </w:r>
      <w:r w:rsidR="00730F1A">
        <w:t>Eclipse</w:t>
      </w:r>
      <w:del w:id="1818" w:author="Tiago Oliveira" w:date="2016-07-21T16:10:00Z">
        <w:r w:rsidR="00730F1A" w:rsidDel="008108AC">
          <w:delText xml:space="preserve"> </w:delText>
        </w:r>
        <w:r w:rsidR="00730F1A" w:rsidDel="008108AC">
          <w:fldChar w:fldCharType="begin"/>
        </w:r>
        <w:r w:rsidR="00730F1A" w:rsidDel="008108AC">
          <w:delInstrText xml:space="preserve"> CITATION IDE \l 2070 </w:delInstrText>
        </w:r>
        <w:r w:rsidR="00730F1A"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[3]</w:delText>
        </w:r>
        <w:r w:rsidR="00730F1A" w:rsidDel="008108AC">
          <w:fldChar w:fldCharType="end"/>
        </w:r>
      </w:del>
      <w:r w:rsidR="003C580E">
        <w:t xml:space="preserve"> ou </w:t>
      </w:r>
      <w:del w:id="1819" w:author="Tiago M Dias" w:date="2016-07-22T22:08:00Z">
        <w:r w:rsidR="00346627" w:rsidDel="000925AB">
          <w:delText xml:space="preserve">do </w:delText>
        </w:r>
      </w:del>
      <w:r w:rsidR="00730F1A">
        <w:t>IntelliJ IDEA</w:t>
      </w:r>
      <w:del w:id="1820" w:author="Tiago Oliveira" w:date="2016-07-21T16:10:00Z">
        <w:r w:rsidR="00730F1A" w:rsidDel="008108AC">
          <w:delText xml:space="preserve"> </w:delText>
        </w:r>
        <w:r w:rsidR="00730F1A" w:rsidDel="008108AC">
          <w:fldChar w:fldCharType="begin"/>
        </w:r>
        <w:r w:rsidR="00730F1A" w:rsidDel="008108AC">
          <w:delInstrText xml:space="preserve"> CITATION IDE1 \l 2070 </w:delInstrText>
        </w:r>
        <w:r w:rsidR="00730F1A"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[4]</w:delText>
        </w:r>
        <w:r w:rsidR="00730F1A" w:rsidDel="008108AC">
          <w:fldChar w:fldCharType="end"/>
        </w:r>
      </w:del>
      <w:r w:rsidR="00090BA5">
        <w:t>,</w:t>
      </w:r>
      <w:r w:rsidR="00730F1A">
        <w:t xml:space="preserve"> </w:t>
      </w:r>
      <w:ins w:id="1821" w:author="Tiago M Dias" w:date="2016-07-22T22:08:00Z">
        <w:r w:rsidR="000925AB">
          <w:t>bem como</w:t>
        </w:r>
      </w:ins>
      <w:del w:id="1822" w:author="Tiago M Dias" w:date="2016-07-22T22:08:00Z">
        <w:r w:rsidR="003C580E" w:rsidDel="000925AB">
          <w:delText>e também</w:delText>
        </w:r>
      </w:del>
      <w:r w:rsidR="003C580E">
        <w:t xml:space="preserve"> através</w:t>
      </w:r>
      <w:r w:rsidR="00730F1A">
        <w:t xml:space="preserve"> </w:t>
      </w:r>
      <w:r w:rsidR="00346627">
        <w:t xml:space="preserve">de um </w:t>
      </w:r>
      <w:r w:rsidR="00730F1A" w:rsidRPr="00FA4C55">
        <w:rPr>
          <w:i/>
        </w:rPr>
        <w:t>browser</w:t>
      </w:r>
      <w:del w:id="1823" w:author="Tiago Oliveira" w:date="2016-07-21T16:09:00Z">
        <w:r w:rsidR="00090BA5" w:rsidDel="008108AC">
          <w:delText xml:space="preserve">, </w:delText>
        </w:r>
        <w:r w:rsidR="00346627" w:rsidDel="008108AC">
          <w:delText xml:space="preserve">por exemplo o </w:delText>
        </w:r>
        <w:r w:rsidR="00346627" w:rsidRPr="008108AC" w:rsidDel="008108AC">
          <w:rPr>
            <w:rPrChange w:id="1824" w:author="Tiago Oliveira" w:date="2016-07-21T16:09:00Z">
              <w:rPr>
                <w:i/>
              </w:rPr>
            </w:rPrChange>
          </w:rPr>
          <w:delText>Chrome</w:delText>
        </w:r>
      </w:del>
      <w:r w:rsidR="00730F1A">
        <w:t xml:space="preserve">. </w:t>
      </w:r>
    </w:p>
    <w:p w14:paraId="0C5AE241" w14:textId="77777777" w:rsidR="00F35A11" w:rsidRDefault="00F35A11">
      <w:pPr>
        <w:pStyle w:val="ParagrafodeTexto"/>
        <w:rPr>
          <w:ins w:id="1825" w:author="Tiago Oliveira" w:date="2016-07-23T00:41:00Z"/>
        </w:rPr>
      </w:pPr>
    </w:p>
    <w:p w14:paraId="36D2658D" w14:textId="535F17C2" w:rsidR="00F35A11" w:rsidRPr="003C6B11" w:rsidRDefault="00F35A11" w:rsidP="00672F3F">
      <w:pPr>
        <w:pStyle w:val="ParagrafodeTexto"/>
        <w:rPr>
          <w:ins w:id="1826" w:author="Tiago Oliveira" w:date="2016-07-23T00:41:00Z"/>
        </w:rPr>
      </w:pPr>
      <w:commentRangeStart w:id="1827"/>
      <w:ins w:id="1828" w:author="Tiago Oliveira" w:date="2016-07-23T00:41:00Z">
        <w:r>
          <w:t xml:space="preserve">Esta secção </w:t>
        </w:r>
      </w:ins>
      <w:ins w:id="1829" w:author="Tiago M Dias" w:date="2016-07-23T09:18:00Z">
        <w:r w:rsidR="005B31E4">
          <w:t xml:space="preserve">do relatório </w:t>
        </w:r>
      </w:ins>
      <w:ins w:id="1830" w:author="Tiago Oliveira" w:date="2016-07-23T00:41:00Z">
        <w:r>
          <w:t xml:space="preserve">está organizada </w:t>
        </w:r>
      </w:ins>
      <w:ins w:id="1831" w:author="Tiago M Dias" w:date="2016-07-23T09:18:00Z">
        <w:r w:rsidR="005B31E4">
          <w:t>segundo o processo adoptado no</w:t>
        </w:r>
      </w:ins>
      <w:ins w:id="1832" w:author="Tiago Oliveira" w:date="2016-07-23T00:41:00Z">
        <w:del w:id="1833" w:author="Tiago M Dias" w:date="2016-07-23T09:18:00Z">
          <w:r w:rsidDel="005B31E4">
            <w:delText>da forma como</w:delText>
          </w:r>
        </w:del>
        <w:r>
          <w:t xml:space="preserve"> desenvolv</w:t>
        </w:r>
        <w:del w:id="1834" w:author="Tiago M Dias" w:date="2016-07-23T09:18:00Z">
          <w:r w:rsidDel="005B31E4">
            <w:delText>emos</w:delText>
          </w:r>
        </w:del>
      </w:ins>
      <w:ins w:id="1835" w:author="Tiago M Dias" w:date="2016-07-23T09:18:00Z">
        <w:r w:rsidR="005B31E4">
          <w:t>imento</w:t>
        </w:r>
      </w:ins>
      <w:ins w:id="1836" w:author="Tiago Oliveira" w:date="2016-07-23T00:41:00Z">
        <w:r>
          <w:t xml:space="preserve"> </w:t>
        </w:r>
      </w:ins>
      <w:ins w:id="1837" w:author="Tiago M Dias" w:date="2016-07-23T09:19:00Z">
        <w:r w:rsidR="005B31E4">
          <w:t>d</w:t>
        </w:r>
      </w:ins>
      <w:ins w:id="1838" w:author="Tiago Oliveira" w:date="2016-07-23T00:41:00Z">
        <w:r>
          <w:t xml:space="preserve">o </w:t>
        </w:r>
      </w:ins>
      <w:ins w:id="1839" w:author="Tiago Oliveira" w:date="2016-07-23T00:42:00Z">
        <w:r>
          <w:rPr>
            <w:i/>
          </w:rPr>
          <w:t>plug-in</w:t>
        </w:r>
      </w:ins>
      <w:ins w:id="1840" w:author="Tiago M Dias" w:date="2016-07-23T09:19:00Z">
        <w:r w:rsidR="005B31E4">
          <w:t>,</w:t>
        </w:r>
      </w:ins>
      <w:ins w:id="1841" w:author="Tiago Oliveira" w:date="2016-07-23T00:42:00Z">
        <w:r>
          <w:t xml:space="preserve"> ou seja, </w:t>
        </w:r>
        <w:del w:id="1842" w:author="Tiago M Dias" w:date="2016-07-23T09:19:00Z">
          <w:r w:rsidDel="005B31E4">
            <w:delText>está segundo a ordem com que implementamos a solução final</w:delText>
          </w:r>
        </w:del>
      </w:ins>
      <w:ins w:id="1843" w:author="Tiago Oliveira" w:date="2016-07-23T00:43:00Z">
        <w:del w:id="1844" w:author="Tiago M Dias" w:date="2016-07-23T09:19:00Z">
          <w:r w:rsidDel="005B31E4">
            <w:delText xml:space="preserve">, assim, </w:delText>
          </w:r>
        </w:del>
        <w:r>
          <w:t>na secç</w:t>
        </w:r>
      </w:ins>
      <w:ins w:id="1845" w:author="Tiago Oliveira" w:date="2016-07-23T00:44:00Z">
        <w:r>
          <w:t xml:space="preserve">ão </w:t>
        </w:r>
      </w:ins>
      <w:ins w:id="1846" w:author="Tiago Oliveira" w:date="2016-07-23T00:45:00Z">
        <w:r>
          <w:fldChar w:fldCharType="begin"/>
        </w:r>
        <w:r>
          <w:instrText xml:space="preserve"> REF _Ref456998044 \w \h </w:instrText>
        </w:r>
      </w:ins>
      <w:r>
        <w:fldChar w:fldCharType="separate"/>
      </w:r>
      <w:ins w:id="1847" w:author="Andre" w:date="2016-07-23T14:37:00Z">
        <w:r w:rsidR="00FA42DC">
          <w:t>3.1</w:t>
        </w:r>
      </w:ins>
      <w:ins w:id="1848" w:author="Tiago Oliveira" w:date="2016-07-23T00:45:00Z">
        <w:r>
          <w:fldChar w:fldCharType="end"/>
        </w:r>
        <w:r>
          <w:t xml:space="preserve"> </w:t>
        </w:r>
        <w:del w:id="1849" w:author="Tiago M Dias" w:date="2016-07-23T09:19:00Z">
          <w:r w:rsidDel="005B31E4">
            <w:delText>está</w:delText>
          </w:r>
        </w:del>
      </w:ins>
      <w:ins w:id="1850" w:author="Tiago M Dias" w:date="2016-07-23T09:19:00Z">
        <w:r w:rsidR="005B31E4">
          <w:t>é</w:t>
        </w:r>
      </w:ins>
      <w:ins w:id="1851" w:author="Tiago Oliveira" w:date="2016-07-23T00:45:00Z">
        <w:r>
          <w:t xml:space="preserve"> descrita</w:t>
        </w:r>
      </w:ins>
      <w:ins w:id="1852" w:author="Tiago M Dias" w:date="2016-07-23T09:19:00Z">
        <w:r w:rsidR="005B31E4">
          <w:t>,</w:t>
        </w:r>
      </w:ins>
      <w:ins w:id="1853" w:author="Tiago Oliveira" w:date="2016-07-23T00:45:00Z">
        <w:r>
          <w:t xml:space="preserve"> de um modo geral</w:t>
        </w:r>
      </w:ins>
      <w:ins w:id="1854" w:author="Tiago M Dias" w:date="2016-07-23T09:19:00Z">
        <w:r w:rsidR="005B31E4">
          <w:t>,</w:t>
        </w:r>
      </w:ins>
      <w:ins w:id="1855" w:author="Tiago Oliveira" w:date="2016-07-23T00:45:00Z">
        <w:r>
          <w:t xml:space="preserve"> a arquitetura de um projeto </w:t>
        </w:r>
      </w:ins>
      <w:ins w:id="1856" w:author="Tiago M Dias" w:date="2016-07-23T09:19:00Z">
        <w:r w:rsidR="005B31E4">
          <w:t xml:space="preserve">baseado </w:t>
        </w:r>
      </w:ins>
      <w:ins w:id="1857" w:author="Tiago Oliveira" w:date="2016-07-23T00:45:00Z">
        <w:r>
          <w:t xml:space="preserve">na </w:t>
        </w:r>
        <w:r>
          <w:rPr>
            <w:i/>
          </w:rPr>
          <w:t>framework</w:t>
        </w:r>
        <w:r>
          <w:t xml:space="preserve"> Xtext para </w:t>
        </w:r>
      </w:ins>
      <w:ins w:id="1858" w:author="Tiago M Dias" w:date="2016-07-23T09:20:00Z">
        <w:r w:rsidR="005B31E4">
          <w:t xml:space="preserve">auxiliar o leitor a ter </w:t>
        </w:r>
      </w:ins>
      <w:ins w:id="1859" w:author="Tiago Oliveira" w:date="2016-07-23T00:45:00Z">
        <w:r>
          <w:t xml:space="preserve">uma melhor </w:t>
        </w:r>
        <w:del w:id="1860" w:author="Tiago M Dias" w:date="2016-07-23T09:19:00Z">
          <w:r w:rsidDel="005B31E4">
            <w:delText>integraç</w:delText>
          </w:r>
        </w:del>
      </w:ins>
      <w:ins w:id="1861" w:author="Tiago Oliveira" w:date="2016-07-23T00:46:00Z">
        <w:del w:id="1862" w:author="Tiago M Dias" w:date="2016-07-23T09:19:00Z">
          <w:r w:rsidDel="005B31E4">
            <w:delText xml:space="preserve">ão e </w:delText>
          </w:r>
        </w:del>
        <w:r>
          <w:t xml:space="preserve">perceção </w:t>
        </w:r>
      </w:ins>
      <w:ins w:id="1863" w:author="Tiago Oliveira" w:date="2016-07-23T00:48:00Z">
        <w:r>
          <w:t xml:space="preserve">do problema e da própria </w:t>
        </w:r>
        <w:r>
          <w:rPr>
            <w:i/>
          </w:rPr>
          <w:t>framework</w:t>
        </w:r>
      </w:ins>
      <w:ins w:id="1864" w:author="Tiago Oliveira" w:date="2016-07-23T00:49:00Z">
        <w:r>
          <w:t xml:space="preserve">. Na secção </w:t>
        </w:r>
        <w:r>
          <w:fldChar w:fldCharType="begin"/>
        </w:r>
        <w:r>
          <w:instrText xml:space="preserve"> REF _Ref456998283 \w \h </w:instrText>
        </w:r>
      </w:ins>
      <w:r>
        <w:fldChar w:fldCharType="separate"/>
      </w:r>
      <w:ins w:id="1865" w:author="Andre" w:date="2016-07-23T14:37:00Z">
        <w:r w:rsidR="00FA42DC">
          <w:t>3.2</w:t>
        </w:r>
      </w:ins>
      <w:ins w:id="1866" w:author="Tiago Oliveira" w:date="2016-07-23T00:49:00Z">
        <w:r>
          <w:fldChar w:fldCharType="end"/>
        </w:r>
        <w:r>
          <w:t xml:space="preserve"> </w:t>
        </w:r>
        <w:del w:id="1867" w:author="Tiago M Dias" w:date="2016-07-23T09:20:00Z">
          <w:r w:rsidDel="005B31E4">
            <w:delText>mostramos</w:delText>
          </w:r>
        </w:del>
      </w:ins>
      <w:ins w:id="1868" w:author="Tiago M Dias" w:date="2016-07-23T09:20:00Z">
        <w:r w:rsidR="005B31E4">
          <w:t>apresenta-se</w:t>
        </w:r>
      </w:ins>
      <w:ins w:id="1869" w:author="Tiago Oliveira" w:date="2016-07-23T00:49:00Z">
        <w:r>
          <w:t xml:space="preserve"> </w:t>
        </w:r>
      </w:ins>
      <w:ins w:id="1870" w:author="Tiago M Dias" w:date="2016-07-23T09:20:00Z">
        <w:r w:rsidR="005B31E4">
          <w:t xml:space="preserve">a técnica </w:t>
        </w:r>
      </w:ins>
      <w:ins w:id="1871" w:author="Tiago Oliveira" w:date="2016-07-23T00:49:00Z">
        <w:del w:id="1872" w:author="Tiago M Dias" w:date="2016-07-23T09:20:00Z">
          <w:r w:rsidDel="005B31E4">
            <w:delText xml:space="preserve">como </w:delText>
          </w:r>
        </w:del>
      </w:ins>
      <w:ins w:id="1873" w:author="Tiago M Dias" w:date="2016-07-23T09:20:00Z">
        <w:r w:rsidR="005B31E4">
          <w:t xml:space="preserve">de </w:t>
        </w:r>
      </w:ins>
      <w:ins w:id="1874" w:author="Tiago Oliveira" w:date="2016-07-23T00:49:00Z">
        <w:r>
          <w:t>descr</w:t>
        </w:r>
        <w:del w:id="1875" w:author="Tiago M Dias" w:date="2016-07-23T09:21:00Z">
          <w:r w:rsidDel="005B31E4">
            <w:delText>ever</w:delText>
          </w:r>
        </w:del>
      </w:ins>
      <w:ins w:id="1876" w:author="Tiago M Dias" w:date="2016-07-23T09:21:00Z">
        <w:r w:rsidR="005B31E4">
          <w:t>ição</w:t>
        </w:r>
      </w:ins>
      <w:ins w:id="1877" w:author="Tiago Oliveira" w:date="2016-07-23T00:49:00Z">
        <w:r>
          <w:t xml:space="preserve"> </w:t>
        </w:r>
      </w:ins>
      <w:ins w:id="1878" w:author="Tiago M Dias" w:date="2016-07-23T09:21:00Z">
        <w:r w:rsidR="005B31E4">
          <w:t xml:space="preserve">de </w:t>
        </w:r>
      </w:ins>
      <w:ins w:id="1879" w:author="Tiago Oliveira" w:date="2016-07-23T00:49:00Z">
        <w:r>
          <w:t xml:space="preserve">uma linguagem através </w:t>
        </w:r>
      </w:ins>
      <w:ins w:id="1880" w:author="Tiago Oliveira" w:date="2016-07-23T00:50:00Z">
        <w:r w:rsidR="003C6B11">
          <w:t xml:space="preserve">do ponto crucial de um projeto deste tipo, a gramática, e </w:t>
        </w:r>
      </w:ins>
      <w:ins w:id="1881" w:author="Tiago Oliveira" w:date="2016-07-23T00:53:00Z">
        <w:r w:rsidR="003C6B11">
          <w:t xml:space="preserve">é </w:t>
        </w:r>
      </w:ins>
      <w:ins w:id="1882" w:author="Tiago Oliveira" w:date="2016-07-23T00:50:00Z">
        <w:r w:rsidR="003C6B11">
          <w:t xml:space="preserve">ainda </w:t>
        </w:r>
      </w:ins>
      <w:ins w:id="1883" w:author="Tiago Oliveira" w:date="2016-07-23T00:52:00Z">
        <w:r w:rsidR="003C6B11">
          <w:t>abordada a implementaç</w:t>
        </w:r>
      </w:ins>
      <w:ins w:id="1884" w:author="Tiago Oliveira" w:date="2016-07-23T00:53:00Z">
        <w:r w:rsidR="003C6B11">
          <w:t>ão de validadores da linguagem</w:t>
        </w:r>
      </w:ins>
      <w:ins w:id="1885" w:author="Tiago Oliveira" w:date="2016-07-23T00:54:00Z">
        <w:r w:rsidR="003C6B11">
          <w:t xml:space="preserve">. Por fim, a secção </w:t>
        </w:r>
        <w:r w:rsidR="003C6B11">
          <w:fldChar w:fldCharType="begin"/>
        </w:r>
        <w:r w:rsidR="003C6B11">
          <w:instrText xml:space="preserve"> REF _Ref456998594 \w \h </w:instrText>
        </w:r>
      </w:ins>
      <w:r w:rsidR="003C6B11">
        <w:fldChar w:fldCharType="separate"/>
      </w:r>
      <w:ins w:id="1886" w:author="Andre" w:date="2016-07-23T14:37:00Z">
        <w:r w:rsidR="00FA42DC">
          <w:t>3.3</w:t>
        </w:r>
      </w:ins>
      <w:ins w:id="1887" w:author="Tiago Oliveira" w:date="2016-07-23T00:54:00Z">
        <w:r w:rsidR="003C6B11">
          <w:fldChar w:fldCharType="end"/>
        </w:r>
        <w:r w:rsidR="003C6B11">
          <w:t xml:space="preserve"> trata da integração da ferramenta </w:t>
        </w:r>
        <w:del w:id="1888" w:author="Tiago M Dias" w:date="2016-07-23T09:21:00Z">
          <w:r w:rsidR="003C6B11" w:rsidDel="005B31E4">
            <w:delText xml:space="preserve">com </w:delText>
          </w:r>
        </w:del>
      </w:ins>
      <w:ins w:id="1889" w:author="Tiago M Dias" w:date="2016-07-23T09:21:00Z">
        <w:r w:rsidR="005B31E4">
          <w:t>n</w:t>
        </w:r>
      </w:ins>
      <w:ins w:id="1890" w:author="Tiago Oliveira" w:date="2016-07-23T00:54:00Z">
        <w:r w:rsidR="003C6B11">
          <w:t xml:space="preserve">uma plataforma, neste caso </w:t>
        </w:r>
      </w:ins>
      <w:ins w:id="1891" w:author="Tiago Oliveira" w:date="2016-07-23T00:57:00Z">
        <w:r w:rsidR="003C6B11">
          <w:t>a plataforma</w:t>
        </w:r>
      </w:ins>
      <w:ins w:id="1892" w:author="Tiago Oliveira" w:date="2016-07-23T00:54:00Z">
        <w:r w:rsidR="003C6B11">
          <w:t xml:space="preserve"> Eclipse, passando pela </w:t>
        </w:r>
      </w:ins>
      <w:ins w:id="1893" w:author="Tiago Oliveira" w:date="2016-07-23T00:56:00Z">
        <w:r w:rsidR="003C6B11">
          <w:t>descrição de algumas funcionalidades adicionadas</w:t>
        </w:r>
      </w:ins>
      <w:ins w:id="1894" w:author="Tiago Oliveira" w:date="2016-07-23T00:57:00Z">
        <w:r w:rsidR="003C6B11">
          <w:t>,</w:t>
        </w:r>
      </w:ins>
      <w:ins w:id="1895" w:author="Tiago Oliveira" w:date="2016-07-23T00:56:00Z">
        <w:r w:rsidR="003C6B11">
          <w:t xml:space="preserve"> </w:t>
        </w:r>
      </w:ins>
      <w:ins w:id="1896" w:author="Tiago Oliveira" w:date="2016-07-23T00:58:00Z">
        <w:r w:rsidR="003C6B11">
          <w:t xml:space="preserve">onde a implementação é </w:t>
        </w:r>
      </w:ins>
      <w:ins w:id="1897" w:author="Tiago Oliveira" w:date="2016-07-23T01:00:00Z">
        <w:r w:rsidR="003C6B11">
          <w:t>específica</w:t>
        </w:r>
      </w:ins>
      <w:ins w:id="1898" w:author="Tiago Oliveira" w:date="2016-07-23T00:56:00Z">
        <w:r w:rsidR="003C6B11">
          <w:t xml:space="preserve"> para </w:t>
        </w:r>
        <w:del w:id="1899" w:author="Tiago M Dias" w:date="2016-07-23T09:21:00Z">
          <w:r w:rsidR="003C6B11" w:rsidDel="005B31E4">
            <w:delText>est</w:delText>
          </w:r>
        </w:del>
        <w:r w:rsidR="003C6B11">
          <w:t>a plataforma</w:t>
        </w:r>
      </w:ins>
      <w:ins w:id="1900" w:author="Tiago M Dias" w:date="2016-07-23T09:21:00Z">
        <w:r w:rsidR="005B31E4">
          <w:t xml:space="preserve"> considerada neste projeto</w:t>
        </w:r>
      </w:ins>
      <w:ins w:id="1901" w:author="Tiago Oliveira" w:date="2016-07-23T00:59:00Z">
        <w:r w:rsidR="003C6B11">
          <w:t xml:space="preserve">, e o modo de geração do </w:t>
        </w:r>
        <w:r w:rsidR="003C6B11">
          <w:rPr>
            <w:i/>
          </w:rPr>
          <w:t>plug-in</w:t>
        </w:r>
        <w:r w:rsidR="003C6B11">
          <w:t>.</w:t>
        </w:r>
      </w:ins>
      <w:commentRangeEnd w:id="1827"/>
      <w:r w:rsidR="005B31E4">
        <w:rPr>
          <w:rStyle w:val="Refdecomentrio"/>
        </w:rPr>
        <w:commentReference w:id="1827"/>
      </w:r>
    </w:p>
    <w:p w14:paraId="7B522B25" w14:textId="408EA924" w:rsidR="00730F1A" w:rsidDel="00F35A11" w:rsidRDefault="00E9755F">
      <w:pPr>
        <w:pStyle w:val="ParagrafodeTexto"/>
        <w:rPr>
          <w:del w:id="1902" w:author="Tiago Oliveira" w:date="2016-07-23T00:41:00Z"/>
        </w:rPr>
      </w:pPr>
      <w:del w:id="1903" w:author="Tiago Oliveira" w:date="2016-07-21T12:54:00Z">
        <w:r w:rsidDel="009B6E3F">
          <w:delText xml:space="preserve">Para a elaboração deste projeto foi </w:delText>
        </w:r>
        <w:r w:rsidR="00730F1A" w:rsidDel="009B6E3F">
          <w:delText>utilizado como recurso o livro “</w:delText>
        </w:r>
        <w:r w:rsidR="00730F1A" w:rsidRPr="00FA4C55" w:rsidDel="009B6E3F">
          <w:rPr>
            <w:i/>
          </w:rPr>
          <w:delText>Implementing Domain-Specific Languages with Xtext</w:delText>
        </w:r>
        <w:r w:rsidR="006F4577" w:rsidRPr="00FA4C55" w:rsidDel="009B6E3F">
          <w:rPr>
            <w:i/>
          </w:rPr>
          <w:delText xml:space="preserve"> </w:delText>
        </w:r>
        <w:r w:rsidR="00730F1A" w:rsidRPr="00FA4C55" w:rsidDel="009B6E3F">
          <w:rPr>
            <w:i/>
          </w:rPr>
          <w:delText>and Xtend</w:delText>
        </w:r>
        <w:r w:rsidR="00730F1A" w:rsidDel="009B6E3F">
          <w:delText>”</w:delText>
        </w:r>
      </w:del>
      <w:del w:id="1904" w:author="Tiago Oliveira" w:date="2016-07-21T12:53:00Z">
        <w:r w:rsidR="00730F1A" w:rsidDel="009B6E3F">
          <w:fldChar w:fldCharType="begin"/>
        </w:r>
        <w:r w:rsidR="00730F1A" w:rsidDel="009B6E3F">
          <w:delInstrText xml:space="preserve"> CITATION Lor13 \l 1033 </w:delInstrText>
        </w:r>
        <w:r w:rsidR="00730F1A" w:rsidDel="009B6E3F">
          <w:fldChar w:fldCharType="separate"/>
        </w:r>
        <w:r w:rsidR="00B7089F" w:rsidDel="009B6E3F">
          <w:rPr>
            <w:noProof/>
          </w:rPr>
          <w:delText xml:space="preserve"> </w:delText>
        </w:r>
        <w:r w:rsidR="00B7089F" w:rsidRPr="00B7089F" w:rsidDel="009B6E3F">
          <w:rPr>
            <w:noProof/>
          </w:rPr>
          <w:delText>[16]</w:delText>
        </w:r>
        <w:r w:rsidR="00730F1A" w:rsidDel="009B6E3F">
          <w:fldChar w:fldCharType="end"/>
        </w:r>
      </w:del>
      <w:del w:id="1905" w:author="Tiago Oliveira" w:date="2016-07-21T12:54:00Z">
        <w:r w:rsidR="002F0434" w:rsidDel="009B6E3F">
          <w:delText>, que serve como suporte aos programadores que pretendem criar uma DSL utilizando</w:delText>
        </w:r>
        <w:r w:rsidR="00793860" w:rsidDel="009B6E3F">
          <w:delText xml:space="preserve"> a </w:delText>
        </w:r>
        <w:r w:rsidR="00793860" w:rsidDel="009B6E3F">
          <w:rPr>
            <w:i/>
          </w:rPr>
          <w:delText>framework</w:delText>
        </w:r>
        <w:r w:rsidR="002F0434" w:rsidDel="009B6E3F">
          <w:delText xml:space="preserve"> Xtext, oferecendo uma abordagem passo a passo, acompanhada de exemplos simples, das funcionalidades a implementar</w:delText>
        </w:r>
        <w:r w:rsidR="00730F1A" w:rsidDel="009B6E3F">
          <w:delText>.</w:delText>
        </w:r>
      </w:del>
    </w:p>
    <w:p w14:paraId="3F6CA0C8" w14:textId="39D56AA3" w:rsidR="00672F3F" w:rsidDel="00F35A11" w:rsidRDefault="00090BA5" w:rsidP="00672F3F">
      <w:pPr>
        <w:pStyle w:val="ParagrafodeTexto"/>
        <w:rPr>
          <w:ins w:id="1906" w:author="Tiago M Dias" w:date="2016-07-22T22:09:00Z"/>
          <w:del w:id="1907" w:author="Tiago Oliveira" w:date="2016-07-23T00:40:00Z"/>
        </w:rPr>
      </w:pPr>
      <w:commentRangeStart w:id="1908"/>
      <w:commentRangeStart w:id="1909"/>
      <w:commentRangeStart w:id="1910"/>
      <w:del w:id="1911" w:author="Tiago Oliveira" w:date="2016-07-23T00:40:00Z">
        <w:r w:rsidDel="00F35A11">
          <w:delText>O primeiro passo para</w:delText>
        </w:r>
        <w:r w:rsidR="00FA503E" w:rsidDel="00F35A11">
          <w:delText xml:space="preserve"> </w:delText>
        </w:r>
        <w:r w:rsidR="00730F1A" w:rsidDel="00F35A11">
          <w:delText xml:space="preserve">o desenvolvimento de um </w:delText>
        </w:r>
        <w:r w:rsidR="00730F1A" w:rsidDel="00F35A11">
          <w:rPr>
            <w:i/>
          </w:rPr>
          <w:delText xml:space="preserve">plug-in </w:delText>
        </w:r>
        <w:r w:rsidR="00730F1A" w:rsidDel="00F35A11">
          <w:delText xml:space="preserve">utilizando esta </w:delText>
        </w:r>
        <w:r w:rsidR="00730F1A" w:rsidRPr="00FA4C55" w:rsidDel="00F35A11">
          <w:rPr>
            <w:i/>
          </w:rPr>
          <w:delText>framework</w:delText>
        </w:r>
        <w:r w:rsidR="00730F1A" w:rsidDel="00F35A11">
          <w:delText xml:space="preserve">, é </w:delText>
        </w:r>
        <w:r w:rsidDel="00F35A11">
          <w:delText xml:space="preserve">a </w:delText>
        </w:r>
        <w:r w:rsidR="00730F1A" w:rsidDel="00F35A11">
          <w:delText>instala</w:delText>
        </w:r>
        <w:r w:rsidDel="00F35A11">
          <w:delText>ção</w:delText>
        </w:r>
        <w:r w:rsidR="00730F1A" w:rsidDel="00F35A11">
          <w:delText xml:space="preserve"> </w:delText>
        </w:r>
        <w:r w:rsidDel="00F35A11">
          <w:delText>d</w:delText>
        </w:r>
        <w:r w:rsidR="00730F1A" w:rsidDel="00F35A11">
          <w:delText xml:space="preserve">o </w:delText>
        </w:r>
        <w:r w:rsidR="00730F1A" w:rsidDel="00F35A11">
          <w:rPr>
            <w:i/>
          </w:rPr>
          <w:delText>plug</w:delText>
        </w:r>
        <w:r w:rsidR="00730F1A" w:rsidRPr="008108AC" w:rsidDel="00F35A11">
          <w:rPr>
            <w:i/>
            <w:rPrChange w:id="1912" w:author="Tiago Oliveira" w:date="2016-07-21T16:10:00Z">
              <w:rPr/>
            </w:rPrChange>
          </w:rPr>
          <w:delText>-in</w:delText>
        </w:r>
        <w:r w:rsidR="00730F1A" w:rsidDel="00F35A11">
          <w:delText xml:space="preserve"> </w:delText>
        </w:r>
        <w:r w:rsidR="00CE56FE" w:rsidDel="00F35A11">
          <w:delText xml:space="preserve">da </w:delText>
        </w:r>
        <w:r w:rsidR="00CE56FE" w:rsidRPr="00FA4C55" w:rsidDel="00F35A11">
          <w:rPr>
            <w:i/>
          </w:rPr>
          <w:delText>framework</w:delText>
        </w:r>
        <w:r w:rsidR="00730F1A" w:rsidDel="00F35A11">
          <w:delText xml:space="preserve"> </w:delText>
        </w:r>
        <w:r w:rsidDel="00F35A11">
          <w:delText xml:space="preserve">Xtext </w:delText>
        </w:r>
        <w:r w:rsidR="00730F1A" w:rsidDel="00F35A11">
          <w:delText xml:space="preserve">no </w:delText>
        </w:r>
      </w:del>
      <w:del w:id="1913" w:author="Tiago Oliveira" w:date="2016-07-22T12:31:00Z">
        <w:r w:rsidR="00730F1A" w:rsidDel="00C00D9F">
          <w:delText>IDE</w:delText>
        </w:r>
      </w:del>
      <w:del w:id="1914" w:author="Tiago Oliveira" w:date="2016-07-23T00:40:00Z">
        <w:r w:rsidR="00730F1A" w:rsidDel="00F35A11">
          <w:delText xml:space="preserve"> de desenvolvimento, neste caso o Eclipse, e</w:delText>
        </w:r>
        <w:r w:rsidR="00A8625E" w:rsidDel="00F35A11">
          <w:delText xml:space="preserve"> </w:delText>
        </w:r>
        <w:r w:rsidDel="00F35A11">
          <w:delText xml:space="preserve">a </w:delText>
        </w:r>
        <w:r w:rsidR="00FA503E" w:rsidDel="00F35A11">
          <w:delText>cria</w:delText>
        </w:r>
        <w:r w:rsidDel="00F35A11">
          <w:delText>ção</w:delText>
        </w:r>
        <w:r w:rsidR="00FA503E" w:rsidDel="00F35A11">
          <w:delText xml:space="preserve"> um </w:delText>
        </w:r>
        <w:r w:rsidR="00563AD5" w:rsidDel="00F35A11">
          <w:delText xml:space="preserve">novo </w:delText>
        </w:r>
        <w:r w:rsidR="00FA503E" w:rsidDel="00F35A11">
          <w:delText>projeto do tipo</w:delText>
        </w:r>
        <w:r w:rsidR="00730F1A" w:rsidDel="00F35A11">
          <w:delText xml:space="preserve"> “</w:delText>
        </w:r>
        <w:r w:rsidR="00730F1A" w:rsidDel="00F35A11">
          <w:rPr>
            <w:i/>
          </w:rPr>
          <w:delText>Xtext Project</w:delText>
        </w:r>
        <w:r w:rsidR="00730F1A" w:rsidDel="00F35A11">
          <w:delText>”</w:delText>
        </w:r>
        <w:r w:rsidR="00672F3F" w:rsidDel="00F35A11">
          <w:delText>.</w:delText>
        </w:r>
        <w:r w:rsidR="00C55E7D" w:rsidDel="00F35A11">
          <w:delText xml:space="preserve"> De seguida é necessário a definição de uma gramática (onde é descrita a sintaxe da linguagem) e</w:delText>
        </w:r>
      </w:del>
      <w:del w:id="1915" w:author="Tiago Oliveira" w:date="2016-07-21T16:11:00Z">
        <w:r w:rsidR="00C55E7D" w:rsidDel="008108AC">
          <w:delText xml:space="preserve"> </w:delText>
        </w:r>
      </w:del>
      <w:del w:id="1916" w:author="Tiago Oliveira" w:date="2016-07-23T00:40:00Z">
        <w:r w:rsidR="00C55E7D" w:rsidDel="00F35A11">
          <w:delText xml:space="preserve">de todas as funcionalidades a implementar, como o caso do </w:delText>
        </w:r>
        <w:r w:rsidR="00C55E7D" w:rsidRPr="00E12F5C" w:rsidDel="00F35A11">
          <w:rPr>
            <w:i/>
          </w:rPr>
          <w:delText>highlighting</w:delText>
        </w:r>
        <w:r w:rsidR="00C55E7D" w:rsidDel="00F35A11">
          <w:delText xml:space="preserve">, validadores, integração com um compilador, etc. Dadas estas implementações o último passo será a publicação da ferramenta, através da geração de um </w:delText>
        </w:r>
        <w:r w:rsidR="00C55E7D" w:rsidDel="00F35A11">
          <w:rPr>
            <w:i/>
          </w:rPr>
          <w:delText>plug-in</w:delText>
        </w:r>
        <w:r w:rsidR="00C55E7D" w:rsidDel="00F35A11">
          <w:delText xml:space="preserve"> que integrará todas as funcionalidades acima descritas</w:delText>
        </w:r>
        <w:commentRangeEnd w:id="1908"/>
        <w:r w:rsidR="000925AB" w:rsidDel="00F35A11">
          <w:rPr>
            <w:rStyle w:val="Refdecomentrio"/>
          </w:rPr>
          <w:commentReference w:id="1908"/>
        </w:r>
        <w:commentRangeEnd w:id="1909"/>
        <w:r w:rsidR="00CD20B5" w:rsidDel="00F35A11">
          <w:rPr>
            <w:rStyle w:val="Refdecomentrio"/>
          </w:rPr>
          <w:commentReference w:id="1909"/>
        </w:r>
        <w:r w:rsidR="00C55E7D" w:rsidDel="00F35A11">
          <w:delText>.</w:delText>
        </w:r>
        <w:commentRangeEnd w:id="1910"/>
        <w:r w:rsidR="009B6E3F" w:rsidDel="00F35A11">
          <w:rPr>
            <w:rStyle w:val="Refdecomentrio"/>
          </w:rPr>
          <w:commentReference w:id="1910"/>
        </w:r>
      </w:del>
    </w:p>
    <w:p w14:paraId="590A7206" w14:textId="77777777" w:rsidR="000925AB" w:rsidRDefault="000925AB" w:rsidP="00672F3F">
      <w:pPr>
        <w:pStyle w:val="ParagrafodeTexto"/>
        <w:sectPr w:rsidR="000925AB" w:rsidSect="008D2CA0">
          <w:footerReference w:type="default" r:id="rId2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bookmarkStart w:id="1917" w:name="_Ref456998044"/>
      <w:bookmarkStart w:id="1918" w:name="_Toc457048014"/>
      <w:r w:rsidRPr="008B2EBD">
        <w:lastRenderedPageBreak/>
        <w:t>Arquitetura</w:t>
      </w:r>
      <w:bookmarkEnd w:id="1917"/>
      <w:bookmarkEnd w:id="1918"/>
    </w:p>
    <w:p w14:paraId="2FB265E3" w14:textId="2F0248DB" w:rsidR="008D7BDC" w:rsidDel="000925AB" w:rsidRDefault="008D7BDC" w:rsidP="008D7BDC">
      <w:pPr>
        <w:pStyle w:val="ParagrafodeTexto"/>
        <w:rPr>
          <w:del w:id="1919" w:author="Tiago M Dias" w:date="2016-07-22T22:11:00Z"/>
        </w:rPr>
      </w:pPr>
      <w:del w:id="1920" w:author="Tiago M Dias" w:date="2016-07-22T22:11:00Z">
        <w:r w:rsidDel="000925AB">
          <w:delText>X</w:delText>
        </w:r>
        <w:r w:rsidRPr="00815F57" w:rsidDel="000925AB">
          <w:delText xml:space="preserve">text </w:delText>
        </w:r>
        <w:r w:rsidDel="000925AB">
          <w:delText xml:space="preserve">é uma </w:delText>
        </w:r>
        <w:r w:rsidRPr="00FA4C55" w:rsidDel="000925AB">
          <w:rPr>
            <w:i/>
          </w:rPr>
          <w:delText>framework</w:delText>
        </w:r>
        <w:r w:rsidDel="000925AB">
          <w:delText xml:space="preserve"> Eclipse</w:delText>
        </w:r>
        <w:r w:rsidRPr="00815F57" w:rsidDel="000925AB">
          <w:delText xml:space="preserve"> desenvolvida com base </w:delText>
        </w:r>
        <w:r w:rsidR="000F3316" w:rsidDel="000925AB">
          <w:delText>n</w:delText>
        </w:r>
        <w:r w:rsidRPr="00815F57" w:rsidDel="000925AB">
          <w:delText>a linguagem de programação Java.</w:delText>
        </w:r>
      </w:del>
    </w:p>
    <w:p w14:paraId="69FB8B55" w14:textId="3F2357E4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</w:t>
      </w:r>
      <w:ins w:id="1921" w:author="Tiago Oliveira" w:date="2016-07-23T01:01:00Z">
        <w:r w:rsidR="00603270">
          <w:t>programador</w:t>
        </w:r>
      </w:ins>
      <w:commentRangeStart w:id="1922"/>
      <w:commentRangeStart w:id="1923"/>
      <w:del w:id="1924" w:author="Tiago Oliveira" w:date="2016-07-23T01:01:00Z">
        <w:r w:rsidDel="00603270">
          <w:delText>utilizador</w:delText>
        </w:r>
      </w:del>
      <w:r>
        <w:t xml:space="preserve"> </w:t>
      </w:r>
      <w:commentRangeEnd w:id="1922"/>
      <w:r w:rsidR="00F04650">
        <w:rPr>
          <w:rStyle w:val="Refdecomentrio"/>
        </w:rPr>
        <w:commentReference w:id="1922"/>
      </w:r>
      <w:commentRangeEnd w:id="1923"/>
      <w:r w:rsidR="00603270">
        <w:rPr>
          <w:rStyle w:val="Refdecomentrio"/>
        </w:rPr>
        <w:commentReference w:id="1923"/>
      </w:r>
      <w:r>
        <w:t>a oportunidade de descrever diferentes aspetos relacionados com a sua linguagem de programação</w:t>
      </w:r>
      <w:ins w:id="1925" w:author="Tiago M Dias" w:date="2016-07-22T22:15:00Z">
        <w:r w:rsidR="000925AB">
          <w:t xml:space="preserve">, </w:t>
        </w:r>
      </w:ins>
      <w:del w:id="1926" w:author="Tiago M Dias" w:date="2016-07-22T22:17:00Z">
        <w:r w:rsidDel="00F04650">
          <w:delText xml:space="preserve"> </w:delText>
        </w:r>
      </w:del>
      <w:r>
        <w:t xml:space="preserve">como </w:t>
      </w:r>
      <w:ins w:id="1927" w:author="Tiago M Dias" w:date="2016-07-22T22:17:00Z">
        <w:r w:rsidR="00F04650">
          <w:t xml:space="preserve">por exemplo </w:t>
        </w:r>
      </w:ins>
      <w:r>
        <w:t xml:space="preserve">o </w:t>
      </w:r>
      <w:r w:rsidRPr="007C5A53">
        <w:rPr>
          <w:i/>
        </w:rPr>
        <w:t>highlighting</w:t>
      </w:r>
      <w:r>
        <w:t xml:space="preserve">, validação e </w:t>
      </w:r>
      <w:commentRangeStart w:id="1928"/>
      <w:commentRangeStart w:id="1929"/>
      <w:r w:rsidRPr="00603270">
        <w:rPr>
          <w:i/>
        </w:rPr>
        <w:t>pars</w:t>
      </w:r>
      <w:ins w:id="1930" w:author="Tiago Oliveira" w:date="2016-07-23T01:02:00Z">
        <w:r w:rsidR="00603270" w:rsidRPr="00603270">
          <w:rPr>
            <w:i/>
          </w:rPr>
          <w:t>ing</w:t>
        </w:r>
        <w:r w:rsidR="00603270">
          <w:t>.</w:t>
        </w:r>
      </w:ins>
      <w:del w:id="1931" w:author="Tiago Oliveira" w:date="2016-07-23T01:02:00Z">
        <w:r w:rsidRPr="00603270" w:rsidDel="00603270">
          <w:rPr>
            <w:rPrChange w:id="1932" w:author="Tiago Oliveira" w:date="2016-07-23T01:02:00Z">
              <w:rPr>
                <w:i/>
              </w:rPr>
            </w:rPrChange>
          </w:rPr>
          <w:delText>er</w:delText>
        </w:r>
        <w:commentRangeEnd w:id="1928"/>
        <w:r w:rsidR="00F04650" w:rsidRPr="00603270" w:rsidDel="00603270">
          <w:rPr>
            <w:rStyle w:val="Refdecomentrio"/>
          </w:rPr>
          <w:commentReference w:id="1928"/>
        </w:r>
      </w:del>
      <w:commentRangeEnd w:id="1929"/>
      <w:r w:rsidR="00603270">
        <w:rPr>
          <w:rStyle w:val="Refdecomentrio"/>
        </w:rPr>
        <w:commentReference w:id="1929"/>
      </w:r>
      <w:del w:id="1933" w:author="Tiago Oliveira" w:date="2016-07-23T01:02:00Z">
        <w:r w:rsidRPr="00603270" w:rsidDel="00603270">
          <w:delText>.</w:delText>
        </w:r>
      </w:del>
      <w:r>
        <w:t xml:space="preserve"> Estes podem</w:t>
      </w:r>
      <w:del w:id="1934" w:author="Tiago Oliveira" w:date="2016-07-21T17:10:00Z">
        <w:r w:rsidDel="004325D1">
          <w:delText xml:space="preserve"> </w:delText>
        </w:r>
      </w:del>
      <w:r w:rsidR="00E27DFC">
        <w:t xml:space="preserve"> </w:t>
      </w:r>
      <w:r>
        <w:t>ser implementad</w:t>
      </w:r>
      <w:r w:rsidR="00786884">
        <w:t>o</w:t>
      </w:r>
      <w:r>
        <w:t>s em Java</w:t>
      </w:r>
      <w:del w:id="1935" w:author="Tiago M Dias" w:date="2016-07-22T22:21:00Z">
        <w:r w:rsidDel="00F04650">
          <w:delText>,</w:delText>
        </w:r>
      </w:del>
      <w:r>
        <w:t xml:space="preserve"> ou numa linguagem específica criada à base de Java, </w:t>
      </w:r>
      <w:ins w:id="1936" w:author="Tiago M Dias" w:date="2016-07-22T22:16:00Z">
        <w:r w:rsidR="00F04650">
          <w:t>denominada</w:t>
        </w:r>
      </w:ins>
      <w:del w:id="1937" w:author="Tiago M Dias" w:date="2016-07-22T22:16:00Z">
        <w:r w:rsidDel="00F04650">
          <w:delText>o</w:delText>
        </w:r>
      </w:del>
      <w:r>
        <w:t xml:space="preserve"> </w:t>
      </w:r>
      <w:r w:rsidRPr="0026032C">
        <w:t>Xtend</w:t>
      </w:r>
      <w:del w:id="1938" w:author="Tiago Oliveira" w:date="2016-07-22T10:19:00Z">
        <w:r w:rsidDel="00CD12D1">
          <w:delText>.</w:delText>
        </w:r>
      </w:del>
      <w:r w:rsidR="00E27DFC" w:rsidRPr="00E27DFC">
        <w:t xml:space="preserve"> </w:t>
      </w:r>
      <w:sdt>
        <w:sdtPr>
          <w:id w:val="848363352"/>
          <w:citation/>
        </w:sdtPr>
        <w:sdtEndPr/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ins w:id="1939" w:author="Andre" w:date="2016-07-23T14:37:00Z">
            <w:r w:rsidR="00FA42DC" w:rsidRPr="00FA42DC">
              <w:rPr>
                <w:noProof/>
                <w:rPrChange w:id="1940" w:author="Andre" w:date="2016-07-23T14:37:00Z">
                  <w:rPr>
                    <w:rFonts w:eastAsia="Times New Roman"/>
                  </w:rPr>
                </w:rPrChange>
              </w:rPr>
              <w:t>[17]</w:t>
            </w:r>
          </w:ins>
          <w:ins w:id="1941" w:author="Tiago Oliveira" w:date="2016-07-23T01:56:00Z">
            <w:del w:id="1942" w:author="Andre" w:date="2016-07-23T14:37:00Z">
              <w:r w:rsidR="00896609" w:rsidRPr="00896609" w:rsidDel="00FA42DC">
                <w:rPr>
                  <w:noProof/>
                  <w:rPrChange w:id="1943" w:author="Tiago Oliveira" w:date="2016-07-23T01:56:00Z">
                    <w:rPr>
                      <w:rFonts w:eastAsia="Times New Roman"/>
                    </w:rPr>
                  </w:rPrChange>
                </w:rPr>
                <w:delText>[17]</w:delText>
              </w:r>
            </w:del>
          </w:ins>
          <w:del w:id="1944" w:author="Andre" w:date="2016-07-23T14:37:00Z">
            <w:r w:rsidR="008108AC" w:rsidRPr="008108AC" w:rsidDel="00FA42DC">
              <w:rPr>
                <w:noProof/>
              </w:rPr>
              <w:delText>[17]</w:delText>
            </w:r>
          </w:del>
          <w:r w:rsidR="00E27DFC">
            <w:fldChar w:fldCharType="end"/>
          </w:r>
        </w:sdtContent>
      </w:sdt>
      <w:ins w:id="1945" w:author="Tiago Oliveira" w:date="2016-07-22T10:19:00Z">
        <w:r w:rsidR="00CD12D1">
          <w:t>.</w:t>
        </w:r>
      </w:ins>
      <w:r>
        <w:t xml:space="preserve"> </w:t>
      </w:r>
      <w:del w:id="1946" w:author="Tiago M Dias" w:date="2016-07-22T22:16:00Z">
        <w:r w:rsidDel="00F04650">
          <w:delText xml:space="preserve">A </w:delText>
        </w:r>
      </w:del>
      <w:ins w:id="1947" w:author="Tiago M Dias" w:date="2016-07-22T22:16:00Z">
        <w:r w:rsidR="00F04650">
          <w:t xml:space="preserve">Esta </w:t>
        </w:r>
      </w:ins>
      <w:r>
        <w:t xml:space="preserve">linguagem </w:t>
      </w:r>
      <w:del w:id="1948" w:author="Tiago M Dias" w:date="2016-07-22T22:16:00Z">
        <w:r w:rsidDel="00F04650">
          <w:delText xml:space="preserve">de programação </w:delText>
        </w:r>
        <w:r w:rsidRPr="0026032C" w:rsidDel="00F04650">
          <w:delText>Xtend</w:delText>
        </w:r>
        <w:r w:rsidR="00786884" w:rsidDel="00F04650">
          <w:delText xml:space="preserve"> </w:delText>
        </w:r>
      </w:del>
      <w:r>
        <w:t>está totalmente integrada com a linguagem Java</w:t>
      </w:r>
      <w:ins w:id="1949" w:author="Tiago M Dias" w:date="2016-07-22T22:17:00Z">
        <w:r w:rsidR="00F04650">
          <w:t>,</w:t>
        </w:r>
      </w:ins>
      <w:r>
        <w:t xml:space="preserve"> obtendo assim todos os recursos e suporte que o Java </w:t>
      </w:r>
      <w:r w:rsidR="00090BA5">
        <w:t>disponibiliza,</w:t>
      </w:r>
      <w:r>
        <w:t xml:space="preserve"> </w:t>
      </w:r>
      <w:ins w:id="1950" w:author="Tiago M Dias" w:date="2016-07-22T22:17:00Z">
        <w:r w:rsidR="00F04650">
          <w:t xml:space="preserve">tais </w:t>
        </w:r>
      </w:ins>
      <w:r>
        <w:t xml:space="preserve">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5FDB40AB" w:rsidR="00240849" w:rsidRDefault="004325D1" w:rsidP="008D7BDC">
      <w:pPr>
        <w:pStyle w:val="ParagrafodeTexto"/>
      </w:pPr>
      <w:r>
        <w:t xml:space="preserve">Sendo assim, </w:t>
      </w:r>
      <w:commentRangeStart w:id="1951"/>
      <w:commentRangeStart w:id="1952"/>
      <w:r>
        <w:t>aquando da criação de um</w:t>
      </w:r>
      <w:r w:rsidR="00240849">
        <w:t xml:space="preserve"> projeto Xtext</w:t>
      </w:r>
      <w:commentRangeEnd w:id="1951"/>
      <w:r w:rsidR="00F04650">
        <w:rPr>
          <w:rStyle w:val="Refdecomentrio"/>
        </w:rPr>
        <w:commentReference w:id="1951"/>
      </w:r>
      <w:commentRangeEnd w:id="1952"/>
      <w:r w:rsidR="00603270">
        <w:rPr>
          <w:rStyle w:val="Refdecomentrio"/>
        </w:rPr>
        <w:commentReference w:id="1952"/>
      </w:r>
      <w:r>
        <w:t xml:space="preserve">, </w:t>
      </w:r>
      <w:ins w:id="1953" w:author="Tiago M Dias" w:date="2016-07-23T09:23:00Z">
        <w:r w:rsidR="005B31E4">
          <w:t xml:space="preserve">e independentemente da linguagem de programação adotada (i.e. Java ou Xtend), </w:t>
        </w:r>
      </w:ins>
      <w:r>
        <w:t>este encontrar-se-á</w:t>
      </w:r>
      <w:r w:rsidR="00240849">
        <w:t xml:space="preserve"> divido em vários </w:t>
      </w:r>
      <w:r w:rsidR="00240849" w:rsidRPr="00F04650">
        <w:rPr>
          <w:i/>
          <w:rPrChange w:id="1954" w:author="Tiago M Dias" w:date="2016-07-22T22:18:00Z">
            <w:rPr/>
          </w:rPrChange>
        </w:rPr>
        <w:t>packages</w:t>
      </w:r>
      <w:r w:rsidR="00240849">
        <w:t xml:space="preserve"> com diferentes responsabilidades, sendo que os mais importantes são:</w:t>
      </w:r>
    </w:p>
    <w:p w14:paraId="209458E0" w14:textId="51EE7440" w:rsidR="00240849" w:rsidRDefault="00240849" w:rsidP="00897EA8">
      <w:pPr>
        <w:pStyle w:val="RBulletList"/>
      </w:pPr>
      <w:r w:rsidRPr="00240849">
        <w:rPr>
          <w:rPrChange w:id="1955" w:author="Tiago Oliveira" w:date="2016-07-21T16:37:00Z">
            <w:rPr>
              <w:lang w:eastAsia="pt-PT"/>
            </w:rPr>
          </w:rPrChange>
        </w:rPr>
        <w:t>org.example.dslDomain</w:t>
      </w:r>
      <w:r>
        <w:t xml:space="preserve"> – contém a definição da gram</w:t>
      </w:r>
      <w:ins w:id="1956" w:author="Tiago M Dias" w:date="2016-07-22T22:17:00Z">
        <w:r w:rsidR="00F04650">
          <w:t>á</w:t>
        </w:r>
      </w:ins>
      <w:del w:id="1957" w:author="Tiago M Dias" w:date="2016-07-22T22:17:00Z">
        <w:r w:rsidDel="00F04650">
          <w:delText>a</w:delText>
        </w:r>
      </w:del>
      <w:r>
        <w:t xml:space="preserve">tica </w:t>
      </w:r>
      <w:ins w:id="1958" w:author="Tiago M Dias" w:date="2016-07-22T22:22:00Z">
        <w:r w:rsidR="00F04650">
          <w:t xml:space="preserve">da linguagem </w:t>
        </w:r>
      </w:ins>
      <w:ins w:id="1959" w:author="Tiago M Dias" w:date="2016-07-22T22:23:00Z">
        <w:r w:rsidR="00F04650">
          <w:t xml:space="preserve">considerada </w:t>
        </w:r>
      </w:ins>
      <w:r>
        <w:t xml:space="preserve">e todos os </w:t>
      </w:r>
      <w:ins w:id="1960" w:author="Tiago M Dias" w:date="2016-07-22T22:23:00Z">
        <w:r w:rsidR="00F04650">
          <w:t xml:space="preserve">seus </w:t>
        </w:r>
      </w:ins>
      <w:r>
        <w:t xml:space="preserve">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738376A3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 w:rsidRPr="00F04650">
        <w:rPr>
          <w:i/>
          <w:rPrChange w:id="1961" w:author="Tiago M Dias" w:date="2016-07-22T22:18:00Z">
            <w:rPr/>
          </w:rPrChange>
        </w:rPr>
        <w:t>package</w:t>
      </w:r>
      <w:r w:rsidR="002D5903">
        <w:t xml:space="preserve"> de integração com a plataforma de desenvolvimento</w:t>
      </w:r>
      <w:ins w:id="1962" w:author="Tiago M Dias" w:date="2016-07-22T22:18:00Z">
        <w:r w:rsidR="00F04650">
          <w:t xml:space="preserve"> que</w:t>
        </w:r>
      </w:ins>
      <w:del w:id="1963" w:author="Tiago M Dias" w:date="2016-07-22T22:18:00Z">
        <w:r w:rsidR="002D5903" w:rsidDel="00F04650">
          <w:delText>,</w:delText>
        </w:r>
      </w:del>
      <w:r w:rsidR="002D5903">
        <w:t xml:space="preserve"> contém implementações relacionadas com a interface visual (</w:t>
      </w:r>
      <w:r w:rsidR="002D5903" w:rsidRPr="002D5903">
        <w:rPr>
          <w:i/>
          <w:rPrChange w:id="1964" w:author="Tiago Oliveira" w:date="2016-07-21T16:48:00Z">
            <w:rPr/>
          </w:rPrChange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B83F67A" w14:textId="3600BDFD" w:rsidR="00E32CBD" w:rsidRPr="00897EA8" w:rsidDel="000C0C7F" w:rsidRDefault="002D5903">
      <w:pPr>
        <w:pStyle w:val="ParagrafodeTexto"/>
        <w:rPr>
          <w:ins w:id="1965" w:author="Andre" w:date="2016-07-21T19:14:00Z"/>
          <w:del w:id="1966" w:author="Tiago Oliveira" w:date="2016-07-22T09:43:00Z"/>
          <w:rStyle w:val="Refdecomentrio"/>
          <w:rPrChange w:id="1967" w:author="Tiago Oliveira" w:date="2016-07-22T12:40:00Z">
            <w:rPr>
              <w:ins w:id="1968" w:author="Andre" w:date="2016-07-21T19:14:00Z"/>
              <w:del w:id="1969" w:author="Tiago Oliveira" w:date="2016-07-22T09:43:00Z"/>
              <w:rStyle w:val="Refdecomentrio"/>
              <w:rFonts w:cs="Times New Roman"/>
              <w:noProof/>
              <w:sz w:val="22"/>
              <w:szCs w:val="22"/>
            </w:rPr>
          </w:rPrChange>
        </w:rPr>
      </w:pPr>
      <w:commentRangeStart w:id="1970"/>
      <w:commentRangeStart w:id="1971"/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</w:t>
      </w:r>
      <w:del w:id="1972" w:author="Tiago M Dias" w:date="2016-07-22T22:24:00Z">
        <w:r w:rsidDel="00F04650">
          <w:delText xml:space="preserve">para </w:delText>
        </w:r>
        <w:r w:rsidR="001A59D0" w:rsidDel="00F04650">
          <w:delText>o nosso</w:delText>
        </w:r>
      </w:del>
      <w:ins w:id="1973" w:author="Tiago M Dias" w:date="2016-07-22T22:24:00Z">
        <w:r w:rsidR="00F04650">
          <w:t>neste</w:t>
        </w:r>
      </w:ins>
      <w:r w:rsidR="001A59D0">
        <w:t xml:space="preserve"> proje</w:t>
      </w:r>
      <w:del w:id="1974" w:author="Tiago M Dias" w:date="2016-07-22T22:18:00Z">
        <w:r w:rsidR="001A59D0" w:rsidDel="00F04650">
          <w:delText>c</w:delText>
        </w:r>
      </w:del>
      <w:r w:rsidR="001A59D0">
        <w:t>to, em que a</w:t>
      </w:r>
      <w:r>
        <w:t xml:space="preserve"> linguagem </w:t>
      </w:r>
      <w:ins w:id="1975" w:author="Tiago M Dias" w:date="2016-07-22T22:24:00Z">
        <w:r w:rsidR="00F04650">
          <w:t xml:space="preserve">considerada </w:t>
        </w:r>
      </w:ins>
      <w:ins w:id="1976" w:author="Tiago M Dias" w:date="2016-07-22T22:25:00Z">
        <w:r w:rsidR="00E979A0">
          <w:t xml:space="preserve">foi </w:t>
        </w:r>
      </w:ins>
      <w:del w:id="1977" w:author="Tiago M Dias" w:date="2016-07-22T22:24:00Z">
        <w:r w:rsidR="001A59D0" w:rsidDel="00F04650">
          <w:delText xml:space="preserve">é </w:delText>
        </w:r>
      </w:del>
      <w:r>
        <w:t>denomina</w:t>
      </w:r>
      <w:ins w:id="1978" w:author="Tiago M Dias" w:date="2016-07-22T22:25:00Z">
        <w:r w:rsidR="00E979A0">
          <w:t>da</w:t>
        </w:r>
      </w:ins>
      <w:del w:id="1979" w:author="Tiago M Dias" w:date="2016-07-22T22:24:00Z">
        <w:r w:rsidDel="00F04650">
          <w:delText>da</w:delText>
        </w:r>
      </w:del>
      <w:r>
        <w:t xml:space="preserve">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 xml:space="preserve">, </w:t>
      </w:r>
      <w:del w:id="1980" w:author="Tiago M Dias" w:date="2016-07-22T22:26:00Z">
        <w:r w:rsidDel="00E979A0">
          <w:delText xml:space="preserve">irá </w:delText>
        </w:r>
      </w:del>
      <w:r>
        <w:t>exist</w:t>
      </w:r>
      <w:del w:id="1981" w:author="Tiago M Dias" w:date="2016-07-22T22:26:00Z">
        <w:r w:rsidDel="00E979A0">
          <w:delText>ir</w:delText>
        </w:r>
      </w:del>
      <w:ins w:id="1982" w:author="Tiago M Dias" w:date="2016-07-22T22:26:00Z">
        <w:r w:rsidR="00E979A0">
          <w:t>em</w:t>
        </w:r>
      </w:ins>
      <w:r>
        <w:t xml:space="preserve"> </w:t>
      </w:r>
      <w:ins w:id="1983" w:author="Tiago M Dias" w:date="2016-07-22T22:26:00Z">
        <w:r w:rsidR="00E979A0">
          <w:t>os</w:t>
        </w:r>
      </w:ins>
      <w:del w:id="1984" w:author="Tiago M Dias" w:date="2016-07-22T22:26:00Z">
        <w:r w:rsidR="00112A28" w:rsidDel="00E979A0">
          <w:delText>um</w:delText>
        </w:r>
      </w:del>
      <w:r w:rsidR="00112A28">
        <w:t xml:space="preserve"> </w:t>
      </w:r>
      <w:ins w:id="1985" w:author="Tiago M Dias" w:date="2016-07-22T22:25:00Z">
        <w:del w:id="1986" w:author="Tiago Oliveira" w:date="2016-07-23T13:34:00Z">
          <w:r w:rsidR="00F04650" w:rsidRPr="0036597B" w:rsidDel="0036597B">
            <w:delText>package</w:delText>
          </w:r>
        </w:del>
      </w:ins>
      <w:ins w:id="1987" w:author="Tiago M Dias" w:date="2016-07-22T22:26:00Z">
        <w:del w:id="1988" w:author="Tiago Oliveira" w:date="2016-07-23T13:34:00Z">
          <w:r w:rsidR="00E979A0" w:rsidRPr="0036597B" w:rsidDel="0036597B">
            <w:rPr>
              <w:rPrChange w:id="1989" w:author="Tiago Oliveira" w:date="2016-07-23T13:34:00Z">
                <w:rPr>
                  <w:i/>
                </w:rPr>
              </w:rPrChange>
            </w:rPr>
            <w:delText>s</w:delText>
          </w:r>
        </w:del>
      </w:ins>
      <w:ins w:id="1990" w:author="Tiago Oliveira" w:date="2016-07-23T13:34:00Z">
        <w:r w:rsidR="0036597B">
          <w:t>módulos</w:t>
        </w:r>
      </w:ins>
      <w:ins w:id="1991" w:author="Tiago M Dias" w:date="2016-07-22T22:25:00Z">
        <w:r w:rsidR="00F04650">
          <w:t xml:space="preserve"> </w:t>
        </w:r>
      </w:ins>
      <w:r w:rsidR="004325D1">
        <w:t>“</w:t>
      </w:r>
      <w:r w:rsidR="001A59D0">
        <w:rPr>
          <w:i/>
        </w:rPr>
        <w:t>Pds16asm</w:t>
      </w:r>
      <w:r w:rsidR="00112A28" w:rsidRPr="004325D1">
        <w:rPr>
          <w:i/>
          <w:rPrChange w:id="1992" w:author="Tiago Oliveira" w:date="2016-07-21T17:07:00Z">
            <w:rPr/>
          </w:rPrChange>
        </w:rPr>
        <w:t>RuntimeModule</w:t>
      </w:r>
      <w:r w:rsidR="004325D1">
        <w:t>”</w:t>
      </w:r>
      <w:r w:rsidR="00112A28">
        <w:t xml:space="preserve"> e </w:t>
      </w:r>
      <w:del w:id="1993" w:author="Tiago M Dias" w:date="2016-07-22T22:26:00Z">
        <w:r w:rsidR="00112A28" w:rsidDel="00E979A0">
          <w:delText xml:space="preserve">um </w:delText>
        </w:r>
      </w:del>
      <w:r w:rsidR="004325D1">
        <w:t>“</w:t>
      </w:r>
      <w:r w:rsidR="001A59D0" w:rsidRPr="0036597B">
        <w:rPr>
          <w:i/>
          <w:rPrChange w:id="1994" w:author="Tiago Oliveira" w:date="2016-07-23T13:35:00Z">
            <w:rPr/>
          </w:rPrChange>
        </w:rPr>
        <w:t>Pds16asm</w:t>
      </w:r>
      <w:r w:rsidR="00112A28" w:rsidRPr="004325D1">
        <w:rPr>
          <w:i/>
          <w:rPrChange w:id="1995" w:author="Tiago Oliveira" w:date="2016-07-21T17:07:00Z">
            <w:rPr/>
          </w:rPrChange>
        </w:rPr>
        <w:t>UiModule</w:t>
      </w:r>
      <w:r w:rsidR="004325D1">
        <w:t>”</w:t>
      </w:r>
      <w:r w:rsidR="00112A28">
        <w:t>, sendo que cada um deles contém métodos para a associação de cada um dos componentes acima mencionados.</w:t>
      </w:r>
      <w:commentRangeEnd w:id="1970"/>
      <w:r w:rsidR="001A59D0">
        <w:rPr>
          <w:rStyle w:val="Refdecomentrio"/>
        </w:rPr>
        <w:commentReference w:id="1970"/>
      </w:r>
      <w:commentRangeEnd w:id="1971"/>
      <w:r w:rsidR="001A59D0">
        <w:rPr>
          <w:rStyle w:val="Refdecomentrio"/>
        </w:rPr>
        <w:commentReference w:id="1971"/>
      </w:r>
      <w:r w:rsidR="00112A28">
        <w:t xml:space="preserve"> </w:t>
      </w:r>
      <w:commentRangeStart w:id="1996"/>
      <w:commentRangeStart w:id="1997"/>
      <w:commentRangeStart w:id="1998"/>
      <w:commentRangeStart w:id="1999"/>
      <w:r w:rsidR="00112A28">
        <w:t>Estes</w:t>
      </w:r>
      <w:ins w:id="2000" w:author="Tiago Oliveira" w:date="2016-07-23T01:06:00Z">
        <w:r w:rsidR="00603270">
          <w:t xml:space="preserve"> módulos</w:t>
        </w:r>
      </w:ins>
      <w:r w:rsidR="00112A28">
        <w:t xml:space="preserve"> </w:t>
      </w:r>
      <w:commentRangeEnd w:id="1996"/>
      <w:r w:rsidR="00E979A0">
        <w:rPr>
          <w:rStyle w:val="Refdecomentrio"/>
        </w:rPr>
        <w:commentReference w:id="1996"/>
      </w:r>
      <w:commentRangeEnd w:id="1997"/>
      <w:r w:rsidR="00603270">
        <w:rPr>
          <w:rStyle w:val="Refdecomentrio"/>
        </w:rPr>
        <w:commentReference w:id="1997"/>
      </w:r>
      <w:commentRangeEnd w:id="1998"/>
      <w:r w:rsidR="004B123E">
        <w:rPr>
          <w:rStyle w:val="Refdecomentrio"/>
        </w:rPr>
        <w:commentReference w:id="1998"/>
      </w:r>
      <w:commentRangeEnd w:id="1999"/>
      <w:r w:rsidR="0036597B">
        <w:rPr>
          <w:rStyle w:val="Refdecomentrio"/>
        </w:rPr>
        <w:commentReference w:id="1999"/>
      </w:r>
      <w:r w:rsidR="00112A28">
        <w:t xml:space="preserve">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ins w:id="2001" w:author="Andre" w:date="2016-07-23T14:37:00Z">
        <w:r w:rsidR="00FA42DC" w:rsidRPr="00897EA8">
          <w:rPr>
            <w:rStyle w:val="Refdecomentrio"/>
            <w:sz w:val="20"/>
          </w:rPr>
          <w:t>F</w:t>
        </w:r>
        <w:r w:rsidR="00FA42DC">
          <w:t xml:space="preserve">igura </w:t>
        </w:r>
        <w:r w:rsidR="00FA42DC">
          <w:rPr>
            <w:noProof/>
          </w:rPr>
          <w:t>4</w:t>
        </w:r>
      </w:ins>
      <w:ins w:id="2002" w:author="Tiago Oliveira" w:date="2016-07-23T01:56:00Z">
        <w:del w:id="2003" w:author="Andre" w:date="2016-07-23T14:37:00Z">
          <w:r w:rsidR="00896609" w:rsidRPr="00897EA8" w:rsidDel="00FA42DC">
            <w:rPr>
              <w:rStyle w:val="Refdecomentrio"/>
              <w:sz w:val="20"/>
            </w:rPr>
            <w:delText>F</w:delText>
          </w:r>
          <w:r w:rsidR="00896609" w:rsidDel="00FA42DC">
            <w:delText xml:space="preserve">igura </w:delText>
          </w:r>
          <w:r w:rsidR="00896609" w:rsidDel="00FA42DC">
            <w:rPr>
              <w:noProof/>
            </w:rPr>
            <w:delText>4</w:delText>
          </w:r>
        </w:del>
      </w:ins>
      <w:del w:id="2004" w:author="Andre" w:date="2016-07-23T14:37:00Z">
        <w:r w:rsidR="00897EA8" w:rsidRPr="00897EA8" w:rsidDel="00FA42DC">
          <w:rPr>
            <w:rStyle w:val="Refdecomentrio"/>
            <w:sz w:val="20"/>
          </w:rPr>
          <w:delText>F</w:delText>
        </w:r>
        <w:r w:rsidR="00897EA8" w:rsidDel="00FA42DC">
          <w:delText xml:space="preserve">igura </w:delText>
        </w:r>
        <w:r w:rsidR="00897EA8" w:rsidDel="00FA42DC">
          <w:rPr>
            <w:noProof/>
          </w:rPr>
          <w:delText>4</w:delText>
        </w:r>
      </w:del>
      <w:r w:rsidR="00897EA8">
        <w:fldChar w:fldCharType="end"/>
      </w:r>
      <w:del w:id="2005" w:author="Tiago Oliveira" w:date="2016-07-22T12:40:00Z">
        <w:r w:rsidR="004325D1" w:rsidDel="00897EA8">
          <w:fldChar w:fldCharType="begin"/>
        </w:r>
        <w:r w:rsidR="004325D1" w:rsidDel="00897EA8">
          <w:delInstrText xml:space="preserve"> REF _Ref456884102 \h </w:delInstrText>
        </w:r>
        <w:r w:rsidR="008130EB" w:rsidDel="00897EA8">
          <w:delInstrText xml:space="preserve"> \* MERGEFORMAT </w:delInstrText>
        </w:r>
        <w:r w:rsidR="004325D1" w:rsidDel="00897EA8">
          <w:fldChar w:fldCharType="separate"/>
        </w:r>
        <w:r w:rsidR="00C00D9F" w:rsidRPr="00897EA8" w:rsidDel="00897EA8">
          <w:rPr>
            <w:rStyle w:val="Refdecomentrio"/>
          </w:rPr>
          <w:delText>Figura</w:delText>
        </w:r>
        <w:r w:rsidR="00C00D9F" w:rsidDel="00897EA8">
          <w:delText xml:space="preserve"> </w:delText>
        </w:r>
        <w:r w:rsidR="00C00D9F" w:rsidDel="00897EA8">
          <w:rPr>
            <w:noProof/>
          </w:rPr>
          <w:delText>4</w:delText>
        </w:r>
      </w:del>
    </w:p>
    <w:p w14:paraId="0A08A8AF" w14:textId="61C6B8D6" w:rsidR="008130EB" w:rsidRDefault="00E32CBD" w:rsidP="00897EA8">
      <w:pPr>
        <w:pStyle w:val="ParagrafodeTexto"/>
      </w:pPr>
      <w:ins w:id="2006" w:author="Andre" w:date="2016-07-21T19:14:00Z">
        <w:del w:id="2007" w:author="Tiago Oliveira" w:date="2016-07-22T11:56:00Z">
          <w:r w:rsidDel="005F0492">
            <w:rPr>
              <w:rStyle w:val="Refdecomentrio"/>
            </w:rPr>
            <w:delText>F</w:delText>
          </w:r>
          <w:r w:rsidDel="005F0492">
            <w:delText xml:space="preserve">igura </w:delText>
          </w:r>
          <w:r w:rsidDel="005F0492">
            <w:rPr>
              <w:noProof/>
            </w:rPr>
            <w:delText>4</w:delText>
          </w:r>
        </w:del>
      </w:ins>
      <w:del w:id="2008" w:author="Tiago Oliveira" w:date="2016-07-22T12:40:00Z">
        <w:r w:rsidR="004325D1" w:rsidDel="00897EA8">
          <w:fldChar w:fldCharType="end"/>
        </w:r>
      </w:del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EndPr/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ins w:id="2009" w:author="Andre" w:date="2016-07-23T14:37:00Z">
            <w:r w:rsidR="00FA42DC" w:rsidRPr="00FA42DC">
              <w:rPr>
                <w:noProof/>
                <w:rPrChange w:id="2010" w:author="Andre" w:date="2016-07-23T14:37:00Z">
                  <w:rPr>
                    <w:rFonts w:eastAsia="Times New Roman"/>
                  </w:rPr>
                </w:rPrChange>
              </w:rPr>
              <w:t>[18]</w:t>
            </w:r>
          </w:ins>
          <w:ins w:id="2011" w:author="Tiago Oliveira" w:date="2016-07-23T01:56:00Z">
            <w:del w:id="2012" w:author="Andre" w:date="2016-07-23T14:37:00Z">
              <w:r w:rsidR="00896609" w:rsidRPr="00896609" w:rsidDel="00FA42DC">
                <w:rPr>
                  <w:noProof/>
                  <w:rPrChange w:id="2013" w:author="Tiago Oliveira" w:date="2016-07-23T01:56:00Z">
                    <w:rPr>
                      <w:rFonts w:eastAsia="Times New Roman"/>
                    </w:rPr>
                  </w:rPrChange>
                </w:rPr>
                <w:delText>[18]</w:delText>
              </w:r>
            </w:del>
          </w:ins>
          <w:del w:id="2014" w:author="Andre" w:date="2016-07-23T14:37:00Z">
            <w:r w:rsidR="00931F96" w:rsidRPr="00931F96" w:rsidDel="00FA42DC">
              <w:rPr>
                <w:noProof/>
              </w:rPr>
              <w:delText>[18]</w:delText>
            </w:r>
          </w:del>
          <w:r w:rsidR="000C0C7F">
            <w:fldChar w:fldCharType="end"/>
          </w:r>
        </w:sdtContent>
      </w:sdt>
      <w:r w:rsidR="00112A28">
        <w:t>.</w:t>
      </w:r>
      <w:bookmarkStart w:id="2015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754C7561" w:rsidR="00112A28" w:rsidRDefault="004325D1" w:rsidP="00897EA8">
      <w:pPr>
        <w:pStyle w:val="RLegendaFigura"/>
      </w:pPr>
      <w:bookmarkStart w:id="2016" w:name="_Ref456954575"/>
      <w:bookmarkStart w:id="2017" w:name="_Toc457048033"/>
      <w:r w:rsidRPr="00897EA8">
        <w:rPr>
          <w:rStyle w:val="Refdecomentrio"/>
          <w:sz w:val="20"/>
        </w:rPr>
        <w:t>F</w:t>
      </w:r>
      <w:r w:rsidR="00112A28">
        <w:t xml:space="preserve">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r w:rsidR="00FA42DC">
        <w:rPr>
          <w:noProof/>
        </w:rPr>
        <w:t>4</w:t>
      </w:r>
      <w:r w:rsidR="00BC376A">
        <w:rPr>
          <w:noProof/>
        </w:rPr>
        <w:fldChar w:fldCharType="end"/>
      </w:r>
      <w:bookmarkEnd w:id="2015"/>
      <w:bookmarkEnd w:id="2016"/>
      <w:r w:rsidR="00112A28">
        <w:t xml:space="preserve"> - Diagrama de classes referente </w:t>
      </w:r>
      <w:del w:id="2018" w:author="Tiago M Dias" w:date="2016-07-22T22:19:00Z">
        <w:r w:rsidR="00112A28" w:rsidDel="00F04650">
          <w:delText xml:space="preserve">á </w:delText>
        </w:r>
      </w:del>
      <w:ins w:id="2019" w:author="Tiago M Dias" w:date="2016-07-22T22:19:00Z">
        <w:r w:rsidR="00F04650">
          <w:t xml:space="preserve">à </w:t>
        </w:r>
      </w:ins>
      <w:r w:rsidR="00112A28">
        <w:t>organização de Módulos</w:t>
      </w:r>
      <w:ins w:id="2020" w:author="Tiago M Dias" w:date="2016-07-22T22:21:00Z">
        <w:r w:rsidR="00F04650">
          <w:t>.</w:t>
        </w:r>
      </w:ins>
      <w:bookmarkEnd w:id="2017"/>
    </w:p>
    <w:p w14:paraId="2AA10989" w14:textId="03A128FD" w:rsidR="00112A28" w:rsidRPr="00B72E9D" w:rsidDel="004325D1" w:rsidRDefault="00112A28">
      <w:pPr>
        <w:pStyle w:val="ParagrafodeTexto"/>
        <w:rPr>
          <w:del w:id="2021" w:author="Tiago Oliveira" w:date="2016-07-21T17:06:00Z"/>
        </w:rPr>
      </w:pPr>
      <w:r>
        <w:lastRenderedPageBreak/>
        <w:t xml:space="preserve"> </w:t>
      </w:r>
    </w:p>
    <w:p w14:paraId="3A736C05" w14:textId="09CFB86A" w:rsidR="00552D34" w:rsidRDefault="00094B0E">
      <w:pPr>
        <w:pStyle w:val="ParagrafodeTexto"/>
      </w:pPr>
      <w:del w:id="2022" w:author="Tiago Oliveira" w:date="2016-07-21T17:12:00Z">
        <w:r w:rsidDel="004325D1">
          <w:delText>O</w:delText>
        </w:r>
      </w:del>
      <w:ins w:id="2023" w:author="Tiago Oliveira" w:date="2016-07-21T17:12:00Z">
        <w:r w:rsidR="004325D1">
          <w:t>Dad</w:t>
        </w:r>
      </w:ins>
      <w:ins w:id="2024" w:author="Tiago Oliveira" w:date="2016-07-21T17:14:00Z">
        <w:r w:rsidR="004325D1">
          <w:t>o</w:t>
        </w:r>
      </w:ins>
      <w:ins w:id="2025" w:author="Tiago Oliveira" w:date="2016-07-21T17:12:00Z">
        <w:r w:rsidR="004325D1">
          <w:t xml:space="preserve"> este modo </w:t>
        </w:r>
        <w:r w:rsidR="00603270">
          <w:t>de desenvolvimento</w:t>
        </w:r>
      </w:ins>
      <w:r w:rsidR="00E979A0">
        <w:rPr>
          <w:rStyle w:val="Refdecomentrio"/>
        </w:rPr>
        <w:commentReference w:id="2026"/>
      </w:r>
      <w:r w:rsidR="00603270">
        <w:rPr>
          <w:rStyle w:val="Refdecomentrio"/>
        </w:rPr>
        <w:commentReference w:id="2027"/>
      </w:r>
      <w:ins w:id="2028" w:author="Tiago Oliveira" w:date="2016-07-21T17:12:00Z">
        <w:r w:rsidR="004325D1">
          <w:t>,</w:t>
        </w:r>
      </w:ins>
      <w:r>
        <w:t xml:space="preserve"> </w:t>
      </w:r>
      <w:ins w:id="2029" w:author="Tiago M Dias" w:date="2016-07-22T22:28:00Z">
        <w:r w:rsidR="00E979A0">
          <w:t xml:space="preserve">constata-se que o </w:t>
        </w:r>
      </w:ins>
      <w:r>
        <w:t xml:space="preserve">ponto principal de um projeto </w:t>
      </w:r>
      <w:ins w:id="2030" w:author="Tiago M Dias" w:date="2016-07-22T22:28:00Z">
        <w:r w:rsidR="00E979A0">
          <w:t xml:space="preserve">baseado </w:t>
        </w:r>
      </w:ins>
      <w:r w:rsidRPr="00094B0E">
        <w:t>na</w:t>
      </w:r>
      <w:r w:rsidRPr="00E12F5C">
        <w:rPr>
          <w:i/>
        </w:rPr>
        <w:t xml:space="preserve"> </w:t>
      </w:r>
      <w:r w:rsidRPr="00094B0E">
        <w:rPr>
          <w:i/>
        </w:rPr>
        <w:t>framework</w:t>
      </w:r>
      <w:r w:rsidRPr="00E12F5C">
        <w:t xml:space="preserve"> </w:t>
      </w:r>
      <w:r>
        <w:t>Xtext</w:t>
      </w:r>
      <w:r w:rsidRPr="00094B0E">
        <w:t xml:space="preserve"> </w:t>
      </w:r>
      <w:r>
        <w:t xml:space="preserve">é a </w:t>
      </w:r>
      <w:ins w:id="2031" w:author="Tiago M Dias" w:date="2016-07-22T22:28:00Z">
        <w:r w:rsidR="00E979A0">
          <w:t>s</w:t>
        </w:r>
      </w:ins>
      <w:del w:id="2032" w:author="Tiago M Dias" w:date="2016-07-22T22:27:00Z">
        <w:r w:rsidDel="00E979A0">
          <w:delText>s</w:delText>
        </w:r>
      </w:del>
      <w:r>
        <w:t>ua g</w:t>
      </w:r>
      <w:r w:rsidR="0078169A">
        <w:t>ramática</w:t>
      </w:r>
      <w:r>
        <w:t xml:space="preserve"> (</w:t>
      </w:r>
      <w:ins w:id="2033" w:author="Tiago M Dias" w:date="2016-07-22T22:28:00Z">
        <w:r w:rsidR="00E979A0">
          <w:t xml:space="preserve">descrita num </w:t>
        </w:r>
      </w:ins>
      <w:r>
        <w:t xml:space="preserve">ficheiro com extensão </w:t>
      </w:r>
      <w:r w:rsidRPr="007C5A53">
        <w:rPr>
          <w:i/>
        </w:rPr>
        <w:t>“.xtext”</w:t>
      </w:r>
      <w:r>
        <w:t xml:space="preserve">), </w:t>
      </w:r>
      <w:ins w:id="2034" w:author="Tiago Oliveira" w:date="2016-07-21T17:12:00Z">
        <w:r w:rsidR="004325D1">
          <w:t>pois a</w:t>
        </w:r>
      </w:ins>
      <w:ins w:id="2035" w:author="Tiago Oliveira" w:date="2016-07-21T17:13:00Z">
        <w:r w:rsidR="004325D1">
          <w:t xml:space="preserve">í </w:t>
        </w:r>
      </w:ins>
      <w:del w:id="2036" w:author="Tiago Oliveira" w:date="2016-07-21T17:13:00Z">
        <w:r w:rsidDel="004325D1">
          <w:delText xml:space="preserve">onde </w:delText>
        </w:r>
      </w:del>
      <w:r>
        <w:t>é definida toda a sintaxe da linguagem</w:t>
      </w:r>
      <w:ins w:id="2037" w:author="Tiago Oliveira" w:date="2016-07-21T17:16:00Z">
        <w:r w:rsidR="00B72E9D">
          <w:t xml:space="preserve"> </w:t>
        </w:r>
      </w:ins>
      <w:del w:id="2038" w:author="Tiago Oliveira" w:date="2016-07-21T17:16:00Z">
        <w:r w:rsidDel="00B72E9D">
          <w:delText xml:space="preserve"> (</w:delText>
        </w:r>
        <w:r w:rsidDel="00B72E9D">
          <w:rPr>
            <w:i/>
          </w:rPr>
          <w:delText>tokens</w:delText>
        </w:r>
        <w:r w:rsidDel="00B72E9D">
          <w:delText>, expressões regulares, etc.)</w:delText>
        </w:r>
      </w:del>
      <w:del w:id="2039" w:author="Tiago Oliveira" w:date="2016-07-21T17:15:00Z">
        <w:r w:rsidDel="00B72E9D">
          <w:delText>.</w:delText>
        </w:r>
      </w:del>
      <w:del w:id="2040" w:author="Tiago Oliveira" w:date="2016-07-21T17:16:00Z">
        <w:r w:rsidDel="00B72E9D">
          <w:delText xml:space="preserve"> </w:delText>
        </w:r>
      </w:del>
      <w:del w:id="2041" w:author="Tiago Oliveira" w:date="2016-07-21T17:15:00Z">
        <w:r w:rsidDel="00B72E9D">
          <w:delText>Através</w:delText>
        </w:r>
        <w:r w:rsidR="00AF5F71" w:rsidDel="00B72E9D">
          <w:delText xml:space="preserve"> </w:delText>
        </w:r>
      </w:del>
      <w:ins w:id="2042" w:author="Tiago Oliveira" w:date="2016-07-21T17:15:00Z">
        <w:r w:rsidR="00B72E9D">
          <w:t xml:space="preserve">através </w:t>
        </w:r>
      </w:ins>
      <w:r w:rsidR="00AF5F71">
        <w:t xml:space="preserve">da </w:t>
      </w:r>
      <w:del w:id="2043" w:author="Tiago Oliveira" w:date="2016-07-21T17:15:00Z">
        <w:r w:rsidR="00AF5F71" w:rsidDel="00B72E9D">
          <w:delText>gramática</w:delText>
        </w:r>
        <w:r w:rsidDel="00B72E9D">
          <w:delText xml:space="preserve"> </w:delText>
        </w:r>
      </w:del>
      <w:ins w:id="2044" w:author="Tiago Oliveira" w:date="2016-07-21T17:15:00Z">
        <w:r w:rsidR="00B72E9D">
          <w:t xml:space="preserve">qual </w:t>
        </w:r>
      </w:ins>
      <w:r>
        <w:t>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</w:t>
      </w:r>
      <w:del w:id="2045" w:author="Tiago M Dias" w:date="2016-07-22T22:29:00Z">
        <w:r w:rsidR="00785B55" w:rsidDel="00E979A0">
          <w:delText xml:space="preserve">a </w:delText>
        </w:r>
      </w:del>
      <w:r w:rsidR="00785B55">
        <w:t>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ins w:id="2046" w:author="Tiago M Dias" w:date="2016-07-22T22:29:00Z">
        <w:r w:rsidR="00E979A0">
          <w:t xml:space="preserve"> </w:t>
        </w:r>
      </w:ins>
      <w:customXmlInsRangeStart w:id="2047" w:author="Tiago M Dias" w:date="2016-07-22T22:29:00Z"/>
      <w:sdt>
        <w:sdtPr>
          <w:rPr>
            <w:i/>
          </w:rPr>
          <w:id w:val="-456876022"/>
          <w:citation/>
        </w:sdtPr>
        <w:sdtEndPr/>
        <w:sdtContent>
          <w:customXmlInsRangeEnd w:id="2047"/>
          <w:ins w:id="2048" w:author="Tiago M Dias" w:date="2016-07-22T22:29:00Z">
            <w:r w:rsidR="00E979A0">
              <w:rPr>
                <w:i/>
              </w:rPr>
              <w:fldChar w:fldCharType="begin"/>
            </w:r>
            <w:r w:rsidR="00E979A0" w:rsidRPr="00AE1B19">
              <w:rPr>
                <w:i/>
              </w:rPr>
              <w:instrText xml:space="preserve"> CITATION MWE16 \l 1033 </w:instrText>
            </w:r>
            <w:r w:rsidR="00E979A0">
              <w:rPr>
                <w:i/>
              </w:rPr>
              <w:fldChar w:fldCharType="separate"/>
            </w:r>
          </w:ins>
          <w:ins w:id="2049" w:author="Andre" w:date="2016-07-23T14:37:00Z">
            <w:r w:rsidR="00FA42DC" w:rsidRPr="00FA42DC">
              <w:rPr>
                <w:noProof/>
                <w:rPrChange w:id="2050" w:author="Andre" w:date="2016-07-23T14:37:00Z">
                  <w:rPr>
                    <w:rFonts w:eastAsia="Times New Roman"/>
                  </w:rPr>
                </w:rPrChange>
              </w:rPr>
              <w:t>[19]</w:t>
            </w:r>
          </w:ins>
          <w:ins w:id="2051" w:author="Tiago Oliveira" w:date="2016-07-23T01:56:00Z">
            <w:del w:id="2052" w:author="Andre" w:date="2016-07-23T14:37:00Z">
              <w:r w:rsidR="00896609" w:rsidRPr="00896609" w:rsidDel="00FA42DC">
                <w:rPr>
                  <w:noProof/>
                  <w:rPrChange w:id="2053" w:author="Tiago Oliveira" w:date="2016-07-23T01:56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ins w:id="2054" w:author="Tiago M Dias" w:date="2016-07-22T22:29:00Z">
            <w:del w:id="2055" w:author="Andre" w:date="2016-07-23T14:37:00Z">
              <w:r w:rsidR="00E979A0" w:rsidDel="00FA42DC">
                <w:rPr>
                  <w:i/>
                  <w:noProof/>
                </w:rPr>
                <w:delText xml:space="preserve"> </w:delText>
              </w:r>
              <w:r w:rsidR="00E979A0" w:rsidRPr="009F51B1" w:rsidDel="00FA42DC">
                <w:rPr>
                  <w:noProof/>
                </w:rPr>
                <w:delText>[19]</w:delText>
              </w:r>
            </w:del>
            <w:r w:rsidR="00E979A0">
              <w:rPr>
                <w:i/>
              </w:rPr>
              <w:fldChar w:fldCharType="end"/>
            </w:r>
          </w:ins>
          <w:customXmlInsRangeStart w:id="2056" w:author="Tiago M Dias" w:date="2016-07-22T22:29:00Z"/>
        </w:sdtContent>
      </w:sdt>
      <w:customXmlInsRangeEnd w:id="2056"/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2057" w:name="_Toc457048015"/>
      <w:r>
        <w:rPr>
          <w:shd w:val="clear" w:color="auto" w:fill="FEFEFE"/>
        </w:rPr>
        <w:t>Modeling Workflow Engine (MWE2)</w:t>
      </w:r>
      <w:bookmarkEnd w:id="2057"/>
      <w:r>
        <w:rPr>
          <w:shd w:val="clear" w:color="auto" w:fill="FEFEFE"/>
        </w:rPr>
        <w:t xml:space="preserve"> </w:t>
      </w:r>
    </w:p>
    <w:p w14:paraId="2895E62E" w14:textId="198570B2" w:rsidR="007772FD" w:rsidRPr="00FA4C55" w:rsidRDefault="001746CA">
      <w:pPr>
        <w:pStyle w:val="ParagrafodeTexto"/>
      </w:pPr>
      <w:del w:id="2058" w:author="Tiago M Dias" w:date="2016-07-22T22:31:00Z">
        <w:r w:rsidDel="00E979A0">
          <w:delText xml:space="preserve">Existe a possibilidade de, através da </w:delText>
        </w:r>
        <w:r w:rsidRPr="00FA4C55" w:rsidDel="00E979A0">
          <w:delText>configura</w:delText>
        </w:r>
        <w:r w:rsidDel="00E979A0">
          <w:delText>ção</w:delText>
        </w:r>
        <w:r w:rsidRPr="00FA4C55" w:rsidDel="00E979A0">
          <w:delText xml:space="preserve"> </w:delText>
        </w:r>
        <w:r w:rsidDel="00E979A0">
          <w:delText>d</w:delText>
        </w:r>
        <w:r w:rsidRPr="00FA4C55" w:rsidDel="00E979A0">
          <w:delText xml:space="preserve">o </w:delText>
        </w:r>
      </w:del>
      <w:del w:id="2059" w:author="Tiago M Dias" w:date="2016-07-22T22:29:00Z">
        <w:r w:rsidRPr="00E979A0" w:rsidDel="00E979A0">
          <w:rPr>
            <w:rPrChange w:id="2060" w:author="Tiago M Dias" w:date="2016-07-22T22:29:00Z">
              <w:rPr>
                <w:i/>
              </w:rPr>
            </w:rPrChange>
          </w:rPr>
          <w:delText>Modeling Workflow Engine</w:delText>
        </w:r>
      </w:del>
      <w:customXmlDelRangeStart w:id="2061" w:author="Tiago M Dias" w:date="2016-07-22T22:29:00Z"/>
      <w:sdt>
        <w:sdtPr>
          <w:rPr>
            <w:i/>
          </w:rPr>
          <w:id w:val="413900675"/>
          <w:citation/>
        </w:sdtPr>
        <w:sdtEndPr/>
        <w:sdtContent>
          <w:customXmlDelRangeEnd w:id="2061"/>
          <w:del w:id="2062" w:author="Tiago M Dias" w:date="2016-07-22T22:29:00Z">
            <w:r w:rsidDel="00E979A0">
              <w:rPr>
                <w:i/>
              </w:rPr>
              <w:fldChar w:fldCharType="begin"/>
            </w:r>
            <w:r w:rsidRPr="00AE1B19" w:rsidDel="00E979A0">
              <w:rPr>
                <w:i/>
              </w:rPr>
              <w:delInstrText xml:space="preserve"> CITATION MWE16 \l 1033 </w:delInstrText>
            </w:r>
            <w:r w:rsidDel="00E979A0">
              <w:rPr>
                <w:i/>
              </w:rPr>
              <w:fldChar w:fldCharType="separate"/>
            </w:r>
          </w:del>
          <w:ins w:id="2063" w:author="Tiago Oliveira" w:date="2016-07-22T12:54:00Z">
            <w:del w:id="2064" w:author="Tiago M Dias" w:date="2016-07-22T22:29:00Z">
              <w:r w:rsidR="0038099A" w:rsidDel="00E979A0">
                <w:rPr>
                  <w:i/>
                  <w:noProof/>
                </w:rPr>
                <w:delText xml:space="preserve"> </w:delText>
              </w:r>
              <w:r w:rsidR="0038099A" w:rsidRPr="0038099A" w:rsidDel="00E979A0">
                <w:rPr>
                  <w:noProof/>
                  <w:rPrChange w:id="2065" w:author="Tiago Oliveira" w:date="2016-07-22T12:5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ins w:id="2066" w:author="Andre" w:date="2016-07-21T19:14:00Z">
            <w:del w:id="2067" w:author="Tiago M Dias" w:date="2016-07-22T22:29:00Z">
              <w:r w:rsidR="00E32CBD" w:rsidDel="00E979A0">
                <w:rPr>
                  <w:i/>
                  <w:noProof/>
                </w:rPr>
                <w:delText xml:space="preserve"> </w:delText>
              </w:r>
              <w:r w:rsidR="00E32CBD" w:rsidRPr="00E32CBD" w:rsidDel="00E979A0">
                <w:rPr>
                  <w:noProof/>
                  <w:rPrChange w:id="2068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2069" w:author="Tiago M Dias" w:date="2016-07-22T22:29:00Z">
            <w:r w:rsidR="008108AC" w:rsidDel="00E979A0">
              <w:rPr>
                <w:i/>
                <w:noProof/>
              </w:rPr>
              <w:delText xml:space="preserve"> </w:delText>
            </w:r>
            <w:r w:rsidR="008108AC" w:rsidRPr="008108AC" w:rsidDel="00E979A0">
              <w:rPr>
                <w:noProof/>
              </w:rPr>
              <w:delText>[18]</w:delText>
            </w:r>
            <w:r w:rsidDel="00E979A0">
              <w:rPr>
                <w:i/>
              </w:rPr>
              <w:fldChar w:fldCharType="end"/>
            </w:r>
          </w:del>
          <w:customXmlDelRangeStart w:id="2070" w:author="Tiago M Dias" w:date="2016-07-22T22:29:00Z"/>
        </w:sdtContent>
      </w:sdt>
      <w:customXmlDelRangeEnd w:id="2070"/>
      <w:del w:id="2071" w:author="Tiago M Dias" w:date="2016-07-22T22:31:00Z">
        <w:r w:rsidDel="00E979A0">
          <w:delText xml:space="preserve">, configurar a forma de como o código é gerado, como por exemplo definir se a linguagem é ou não </w:delText>
        </w:r>
        <w:r w:rsidDel="00E979A0">
          <w:rPr>
            <w:i/>
          </w:rPr>
          <w:delText>case-sensitive</w:delText>
        </w:r>
        <w:r w:rsidR="00552D34" w:rsidRPr="00FA4C55" w:rsidDel="00E979A0">
          <w:delText xml:space="preserve">. </w:delText>
        </w:r>
      </w:del>
      <w:r w:rsidR="00552D34" w:rsidRPr="00FA4C55">
        <w:t xml:space="preserve">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del w:id="2072" w:author="Tiago M Dias" w:date="2016-07-22T22:30:00Z">
        <w:r w:rsidR="008B1329" w:rsidRPr="00C00302" w:rsidDel="00E979A0">
          <w:rPr>
            <w:i/>
          </w:rPr>
          <w:delText xml:space="preserve">plain </w:delText>
        </w:r>
      </w:del>
      <w:ins w:id="2073" w:author="Tiago M Dias" w:date="2016-07-22T22:30:00Z">
        <w:r w:rsidR="00E979A0">
          <w:rPr>
            <w:i/>
          </w:rPr>
          <w:t>P</w:t>
        </w:r>
        <w:r w:rsidR="00E979A0" w:rsidRPr="00C00302">
          <w:rPr>
            <w:i/>
          </w:rPr>
          <w:t xml:space="preserve">lain </w:t>
        </w:r>
      </w:ins>
      <w:del w:id="2074" w:author="Tiago M Dias" w:date="2016-07-22T22:30:00Z">
        <w:r w:rsidR="008B1329" w:rsidRPr="00C00302" w:rsidDel="00E979A0">
          <w:rPr>
            <w:i/>
          </w:rPr>
          <w:delText xml:space="preserve">old </w:delText>
        </w:r>
      </w:del>
      <w:ins w:id="2075" w:author="Tiago M Dias" w:date="2016-07-22T22:30:00Z">
        <w:r w:rsidR="00E979A0">
          <w:rPr>
            <w:i/>
          </w:rPr>
          <w:t>O</w:t>
        </w:r>
        <w:r w:rsidR="00E979A0" w:rsidRPr="00C00302">
          <w:rPr>
            <w:i/>
          </w:rPr>
          <w:t xml:space="preserve">ld </w:t>
        </w:r>
      </w:ins>
      <w:del w:id="2076" w:author="Tiago M Dias" w:date="2016-07-22T22:30:00Z">
        <w:r w:rsidR="008B1329" w:rsidRPr="00C00302" w:rsidDel="00E979A0">
          <w:rPr>
            <w:i/>
          </w:rPr>
          <w:delText xml:space="preserve">java </w:delText>
        </w:r>
      </w:del>
      <w:ins w:id="2077" w:author="Tiago M Dias" w:date="2016-07-22T22:30:00Z">
        <w:r w:rsidR="00E979A0">
          <w:rPr>
            <w:i/>
          </w:rPr>
          <w:t>J</w:t>
        </w:r>
        <w:r w:rsidR="00E979A0" w:rsidRPr="00C00302">
          <w:rPr>
            <w:i/>
          </w:rPr>
          <w:t xml:space="preserve">ava </w:t>
        </w:r>
      </w:ins>
      <w:del w:id="2078" w:author="Tiago M Dias" w:date="2016-07-22T22:30:00Z">
        <w:r w:rsidR="008B1329" w:rsidRPr="00C00302" w:rsidDel="00E979A0">
          <w:rPr>
            <w:i/>
          </w:rPr>
          <w:delText>object</w:delText>
        </w:r>
        <w:r w:rsidR="008B1329" w:rsidRPr="00C00302" w:rsidDel="00E979A0">
          <w:delText xml:space="preserve"> </w:delText>
        </w:r>
      </w:del>
      <w:ins w:id="2079" w:author="Tiago M Dias" w:date="2016-07-22T22:30:00Z">
        <w:r w:rsidR="00E979A0">
          <w:rPr>
            <w:i/>
          </w:rPr>
          <w:t>O</w:t>
        </w:r>
        <w:r w:rsidR="00E979A0" w:rsidRPr="00C00302">
          <w:rPr>
            <w:i/>
          </w:rPr>
          <w:t>bject</w:t>
        </w:r>
        <w:r w:rsidR="00E979A0" w:rsidRPr="00C00302">
          <w:t xml:space="preserve"> </w:t>
        </w:r>
      </w:ins>
      <w:r w:rsidR="008B1329" w:rsidRPr="00C00302">
        <w:t>(POJO</w:t>
      </w:r>
      <w:sdt>
        <w:sdtPr>
          <w:id w:val="742831674"/>
          <w:citation/>
        </w:sdtPr>
        <w:sdtEndPr/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ins w:id="2080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081" w:author="Andre" w:date="2016-07-23T14:37:00Z">
                  <w:rPr>
                    <w:rFonts w:eastAsia="Times New Roman"/>
                  </w:rPr>
                </w:rPrChange>
              </w:rPr>
              <w:t>[20]</w:t>
            </w:r>
          </w:ins>
          <w:ins w:id="2082" w:author="Tiago Oliveira" w:date="2016-07-23T01:56:00Z">
            <w:del w:id="2083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084" w:author="Tiago Oliveira" w:date="2016-07-23T01:56:00Z">
                    <w:rPr>
                      <w:rFonts w:eastAsia="Times New Roman"/>
                    </w:rPr>
                  </w:rPrChange>
                </w:rPr>
                <w:delText>[20]</w:delText>
              </w:r>
            </w:del>
          </w:ins>
          <w:del w:id="2085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[19]</w:delText>
            </w:r>
          </w:del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r w:rsidR="00552D34" w:rsidRPr="00FA4C55">
        <w:rPr>
          <w:i/>
        </w:rPr>
        <w:t>plug-in</w:t>
      </w:r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del w:id="2086" w:author="Tiago Oliveira" w:date="2016-07-22T10:19:00Z">
        <w:r w:rsidR="00DF1748" w:rsidRPr="005F0552" w:rsidDel="00CD12D1">
          <w:delText>.</w:delText>
        </w:r>
      </w:del>
      <w:r w:rsidR="001C32CA" w:rsidRPr="001C32CA">
        <w:t xml:space="preserve"> </w:t>
      </w:r>
      <w:sdt>
        <w:sdtPr>
          <w:id w:val="-1792045416"/>
          <w:citation/>
        </w:sdtPr>
        <w:sdtEndPr/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ins w:id="2087" w:author="Andre" w:date="2016-07-23T14:37:00Z">
            <w:r w:rsidR="00FA42DC" w:rsidRPr="00FA42DC">
              <w:rPr>
                <w:noProof/>
                <w:rPrChange w:id="2088" w:author="Andre" w:date="2016-07-23T14:37:00Z">
                  <w:rPr>
                    <w:rFonts w:eastAsia="Times New Roman"/>
                  </w:rPr>
                </w:rPrChange>
              </w:rPr>
              <w:t>[15]</w:t>
            </w:r>
          </w:ins>
          <w:ins w:id="2089" w:author="Tiago Oliveira" w:date="2016-07-23T01:56:00Z">
            <w:del w:id="2090" w:author="Andre" w:date="2016-07-23T14:37:00Z">
              <w:r w:rsidR="00896609" w:rsidRPr="00896609" w:rsidDel="00FA42DC">
                <w:rPr>
                  <w:noProof/>
                  <w:rPrChange w:id="2091" w:author="Tiago Oliveira" w:date="2016-07-23T01:56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2092" w:author="Andre" w:date="2016-07-23T14:37:00Z">
            <w:r w:rsidR="008108AC" w:rsidRPr="008108AC" w:rsidDel="00FA42DC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2093" w:author="Tiago Oliveira" w:date="2016-07-22T10:19:00Z">
        <w:r w:rsidR="00CD12D1">
          <w:t>.</w:t>
        </w:r>
      </w:ins>
      <w:ins w:id="2094" w:author="Tiago M Dias" w:date="2016-07-22T22:31:00Z">
        <w:r w:rsidR="00E979A0">
          <w:t xml:space="preserve"> Através da </w:t>
        </w:r>
        <w:r w:rsidR="00E979A0" w:rsidRPr="00FA4C55">
          <w:t>configura</w:t>
        </w:r>
        <w:r w:rsidR="00E979A0">
          <w:t>ção</w:t>
        </w:r>
        <w:r w:rsidR="00E979A0" w:rsidRPr="00FA4C55">
          <w:t xml:space="preserve"> </w:t>
        </w:r>
        <w:r w:rsidR="00E979A0">
          <w:t>d</w:t>
        </w:r>
        <w:r w:rsidR="00E979A0" w:rsidRPr="00FA4C55">
          <w:t xml:space="preserve">o </w:t>
        </w:r>
        <w:r w:rsidR="00E979A0" w:rsidRPr="009F51B1">
          <w:t>MW2</w:t>
        </w:r>
        <w:r w:rsidR="00E979A0">
          <w:t xml:space="preserve"> é possível definir a forma como o código é gerado, como por exemplo definir se a linguagem é ou não </w:t>
        </w:r>
        <w:r w:rsidR="00E979A0">
          <w:rPr>
            <w:i/>
          </w:rPr>
          <w:t>case-sensitive</w:t>
        </w:r>
        <w:r w:rsidR="00E979A0" w:rsidRPr="00FA4C55">
          <w:t>.</w:t>
        </w:r>
      </w:ins>
    </w:p>
    <w:p w14:paraId="0E4B6178" w14:textId="211A2955" w:rsidR="008D5D42" w:rsidRDefault="007772FD">
      <w:pPr>
        <w:pStyle w:val="ParagrafodeTexto"/>
        <w:rPr>
          <w:ins w:id="2095" w:author="Tiago Oliveira" w:date="2016-07-23T01:12:00Z"/>
        </w:rPr>
      </w:pPr>
      <w:commentRangeStart w:id="2096"/>
      <w:commentRangeStart w:id="2097"/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del w:id="2098" w:author="Tiago M Dias" w:date="2016-07-23T09:27:00Z">
        <w:r w:rsidR="00552D34" w:rsidRPr="00FA4C55" w:rsidDel="004B123E">
          <w:delText>,</w:delText>
        </w:r>
      </w:del>
      <w:r w:rsidR="00552D34" w:rsidRPr="00FA4C55">
        <w:t xml:space="preserve"> </w:t>
      </w:r>
      <w:del w:id="2099" w:author="Tiago M Dias" w:date="2016-07-23T09:26:00Z">
        <w:r w:rsidR="00552D34" w:rsidRPr="00FA4C55" w:rsidDel="004B123E">
          <w:delText xml:space="preserve">neste </w:delText>
        </w:r>
      </w:del>
      <w:del w:id="2100" w:author="Tiago M Dias" w:date="2016-07-23T09:27:00Z">
        <w:r w:rsidR="00552D34" w:rsidRPr="00FA4C55" w:rsidDel="004B123E">
          <w:delText xml:space="preserve">caso a </w:delText>
        </w:r>
        <w:r w:rsidR="00537EC3" w:rsidRPr="00FA4C55" w:rsidDel="004B123E">
          <w:rPr>
            <w:i/>
          </w:rPr>
          <w:delText xml:space="preserve">class </w:delText>
        </w:r>
        <w:r w:rsidR="00552D34" w:rsidRPr="00FA4C55" w:rsidDel="004B123E">
          <w:rPr>
            <w:i/>
          </w:rPr>
          <w:delText>XtextGenerator</w:delText>
        </w:r>
        <w:r w:rsidR="00552D34" w:rsidRPr="00FA4C55" w:rsidDel="004B123E">
          <w:delText xml:space="preserve"> </w:delText>
        </w:r>
      </w:del>
      <w:r w:rsidR="00552D34" w:rsidRPr="00FA4C55">
        <w:t xml:space="preserve">que </w:t>
      </w:r>
      <w:del w:id="2101" w:author="Tiago M Dias" w:date="2016-07-23T09:27:00Z">
        <w:r w:rsidR="00552D34" w:rsidRPr="00FA4C55" w:rsidDel="004B123E">
          <w:delText xml:space="preserve">é </w:delText>
        </w:r>
      </w:del>
      <w:ins w:id="2102" w:author="Tiago M Dias" w:date="2016-07-23T09:27:00Z">
        <w:r w:rsidR="004B123E">
          <w:t>sendo</w:t>
        </w:r>
        <w:r w:rsidR="004B123E" w:rsidRPr="00FA4C55">
          <w:t xml:space="preserve"> </w:t>
        </w:r>
      </w:ins>
      <w:r w:rsidR="00552D34" w:rsidRPr="00FA4C55">
        <w:t xml:space="preserve">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</w:t>
      </w:r>
      <w:commentRangeEnd w:id="2096"/>
      <w:r w:rsidR="00E979A0">
        <w:rPr>
          <w:rStyle w:val="Refdecomentrio"/>
        </w:rPr>
        <w:commentReference w:id="2096"/>
      </w:r>
      <w:commentRangeEnd w:id="2097"/>
      <w:r w:rsidR="008D5D42">
        <w:rPr>
          <w:rStyle w:val="Refdecomentrio"/>
        </w:rPr>
        <w:commentReference w:id="2097"/>
      </w:r>
      <w:ins w:id="2103" w:author="Tiago Oliveira" w:date="2016-07-23T01:11:00Z">
        <w:r w:rsidR="008D5D42">
          <w:t xml:space="preserve"> </w:t>
        </w:r>
      </w:ins>
      <w:ins w:id="2104" w:author="Tiago M Dias" w:date="2016-07-23T09:27:00Z">
        <w:r w:rsidR="004B123E">
          <w:t>está acessível</w:t>
        </w:r>
        <w:r w:rsidR="004B123E" w:rsidRPr="00FA4C55">
          <w:t xml:space="preserve"> </w:t>
        </w:r>
        <w:r w:rsidR="004B123E">
          <w:t xml:space="preserve">ao programador </w:t>
        </w:r>
      </w:ins>
      <w:ins w:id="2105" w:author="Tiago M Dias" w:date="2016-07-23T09:28:00Z">
        <w:r w:rsidR="004B123E">
          <w:t>através da</w:t>
        </w:r>
      </w:ins>
      <w:ins w:id="2106" w:author="Tiago M Dias" w:date="2016-07-23T09:27:00Z">
        <w:r w:rsidR="004B123E" w:rsidRPr="004B123E">
          <w:t xml:space="preserve"> </w:t>
        </w:r>
        <w:r w:rsidR="004B123E" w:rsidRPr="004B123E">
          <w:rPr>
            <w:rPrChange w:id="2107" w:author="Tiago M Dias" w:date="2016-07-23T09:28:00Z">
              <w:rPr>
                <w:i/>
              </w:rPr>
            </w:rPrChange>
          </w:rPr>
          <w:t>class</w:t>
        </w:r>
      </w:ins>
      <w:ins w:id="2108" w:author="Tiago M Dias" w:date="2016-07-23T09:28:00Z">
        <w:r w:rsidR="004B123E" w:rsidRPr="004B123E">
          <w:rPr>
            <w:rPrChange w:id="2109" w:author="Tiago M Dias" w:date="2016-07-23T09:28:00Z">
              <w:rPr>
                <w:i/>
              </w:rPr>
            </w:rPrChange>
          </w:rPr>
          <w:t>e</w:t>
        </w:r>
      </w:ins>
      <w:ins w:id="2110" w:author="Tiago M Dias" w:date="2016-07-23T09:27:00Z">
        <w:r w:rsidR="004B123E" w:rsidRPr="00FA4C55">
          <w:rPr>
            <w:i/>
          </w:rPr>
          <w:t xml:space="preserve"> XtextGenerator</w:t>
        </w:r>
        <w:r w:rsidR="004B123E" w:rsidRPr="00FA4C55">
          <w:t xml:space="preserve"> </w:t>
        </w:r>
      </w:ins>
      <w:ins w:id="2111" w:author="Tiago Oliveira" w:date="2016-07-23T01:11:00Z">
        <w:r w:rsidR="008D5D42">
          <w:t>(</w:t>
        </w:r>
      </w:ins>
      <w:ins w:id="2112" w:author="Tiago Oliveira" w:date="2016-07-23T01:14:00Z">
        <w:r w:rsidR="008D5D42">
          <w:fldChar w:fldCharType="begin"/>
        </w:r>
        <w:r w:rsidR="008D5D42">
          <w:instrText xml:space="preserve"> REF _Ref456999780 \h </w:instrText>
        </w:r>
      </w:ins>
      <w:r w:rsidR="008D5D42">
        <w:fldChar w:fldCharType="separate"/>
      </w:r>
      <w:ins w:id="2113" w:author="Andre" w:date="2016-07-23T14:37:00Z">
        <w:r w:rsidR="00FA42DC">
          <w:t xml:space="preserve">Figura </w:t>
        </w:r>
        <w:r w:rsidR="00FA42DC">
          <w:rPr>
            <w:noProof/>
          </w:rPr>
          <w:t>5</w:t>
        </w:r>
      </w:ins>
      <w:ins w:id="2114" w:author="Tiago Oliveira" w:date="2016-07-23T01:14:00Z">
        <w:r w:rsidR="008D5D42">
          <w:fldChar w:fldCharType="end"/>
        </w:r>
        <w:r w:rsidR="008D5D42">
          <w:t>).</w:t>
        </w:r>
      </w:ins>
    </w:p>
    <w:p w14:paraId="69A42CF4" w14:textId="77777777" w:rsidR="008D5D42" w:rsidRDefault="008D5D42">
      <w:pPr>
        <w:pStyle w:val="RImagens"/>
        <w:keepNext/>
        <w:rPr>
          <w:ins w:id="2115" w:author="Tiago Oliveira" w:date="2016-07-23T01:13:00Z"/>
        </w:rPr>
        <w:pPrChange w:id="2116" w:author="Tiago Oliveira" w:date="2016-07-23T01:13:00Z">
          <w:pPr>
            <w:pStyle w:val="RImagens"/>
          </w:pPr>
        </w:pPrChange>
      </w:pPr>
      <w:ins w:id="2117" w:author="Tiago Oliveira" w:date="2016-07-23T01:11:00Z">
        <w:r>
          <w:drawing>
            <wp:inline distT="0" distB="0" distL="0" distR="0" wp14:anchorId="2DEB5CD1" wp14:editId="50E1EDDA">
              <wp:extent cx="3688080" cy="3275382"/>
              <wp:effectExtent l="0" t="0" r="7620" b="1270"/>
              <wp:docPr id="1036" name="Imagem 10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6" name="a64c32cbd9cc74e9dec8b303dcce3a2d.png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0204" cy="3286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5D7A56" w14:textId="4DD4051B" w:rsidR="008D5D42" w:rsidRDefault="008D5D42">
      <w:pPr>
        <w:pStyle w:val="RLegendaFigura"/>
        <w:rPr>
          <w:ins w:id="2118" w:author="Tiago Oliveira" w:date="2016-07-23T01:13:00Z"/>
        </w:rPr>
        <w:pPrChange w:id="2119" w:author="Tiago Oliveira" w:date="2016-07-23T01:13:00Z">
          <w:pPr>
            <w:pStyle w:val="Legenda"/>
          </w:pPr>
        </w:pPrChange>
      </w:pPr>
      <w:bookmarkStart w:id="2120" w:name="_Ref456999780"/>
      <w:bookmarkStart w:id="2121" w:name="_Ref456999776"/>
      <w:bookmarkStart w:id="2122" w:name="_Toc457048034"/>
      <w:ins w:id="2123" w:author="Tiago Oliveira" w:date="2016-07-23T01:13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2124" w:author="Andre" w:date="2016-07-23T14:37:00Z">
        <w:r w:rsidR="00FA42DC">
          <w:rPr>
            <w:noProof/>
          </w:rPr>
          <w:t>5</w:t>
        </w:r>
      </w:ins>
      <w:ins w:id="2125" w:author="Tiago Oliveira" w:date="2016-07-23T01:13:00Z">
        <w:r>
          <w:fldChar w:fldCharType="end"/>
        </w:r>
        <w:bookmarkEnd w:id="2120"/>
        <w:r>
          <w:t xml:space="preserve"> - Excerto do ficheiro de configuração </w:t>
        </w:r>
        <w:r w:rsidRPr="00042576">
          <w:t>GeneratePds16asm.mwe2</w:t>
        </w:r>
      </w:ins>
      <w:bookmarkEnd w:id="2121"/>
      <w:commentRangeStart w:id="2126"/>
      <w:ins w:id="2127" w:author="Tiago M Dias" w:date="2016-07-23T09:25:00Z">
        <w:r w:rsidR="004B123E">
          <w:t>.</w:t>
        </w:r>
        <w:commentRangeEnd w:id="2126"/>
        <w:r w:rsidR="004B123E">
          <w:rPr>
            <w:rStyle w:val="Refdecomentrio"/>
            <w:bCs w:val="0"/>
            <w:color w:val="auto"/>
          </w:rPr>
          <w:commentReference w:id="2126"/>
        </w:r>
      </w:ins>
      <w:bookmarkEnd w:id="2122"/>
    </w:p>
    <w:p w14:paraId="762910C3" w14:textId="2C5590E3" w:rsidR="008D5D42" w:rsidRDefault="00552D34">
      <w:pPr>
        <w:pStyle w:val="RImagens"/>
        <w:rPr>
          <w:ins w:id="2128" w:author="Tiago Oliveira" w:date="2016-07-23T01:12:00Z"/>
        </w:rPr>
        <w:pPrChange w:id="2129" w:author="Tiago Oliveira" w:date="2016-07-23T01:11:00Z">
          <w:pPr>
            <w:pStyle w:val="ParagrafodeTexto"/>
          </w:pPr>
        </w:pPrChange>
      </w:pPr>
      <w:del w:id="2130" w:author="Tiago Oliveira" w:date="2016-07-23T01:12:00Z">
        <w:r w:rsidRPr="00FA4C55" w:rsidDel="008D5D42">
          <w:delText>.</w:delText>
        </w:r>
      </w:del>
      <w:r w:rsidRPr="00FA4C55">
        <w:t xml:space="preserve"> </w:t>
      </w:r>
    </w:p>
    <w:p w14:paraId="7A0BF5FD" w14:textId="207512A3" w:rsidR="007C5A53" w:rsidRDefault="00552D34" w:rsidP="008D5D42">
      <w:pPr>
        <w:pStyle w:val="ParagrafodeTexto"/>
      </w:pPr>
      <w:r w:rsidRPr="00FA4C55">
        <w:t xml:space="preserve">Este tipo de componente </w:t>
      </w:r>
      <w:r w:rsidR="0030259B" w:rsidRPr="00FA4C55">
        <w:t xml:space="preserve">é </w:t>
      </w:r>
      <w:commentRangeStart w:id="2131"/>
      <w:commentRangeStart w:id="2132"/>
      <w:commentRangeStart w:id="2133"/>
      <w:r w:rsidR="0030259B" w:rsidRPr="00FA4C55">
        <w:t>constituído por</w:t>
      </w:r>
      <w:r w:rsidR="007772FD" w:rsidRPr="00FA4C55">
        <w:t xml:space="preserve"> fragmentos</w:t>
      </w:r>
      <w:ins w:id="2134" w:author="Tiago M Dias" w:date="2016-07-22T22:35:00Z">
        <w:del w:id="2135" w:author="Tiago Oliveira" w:date="2016-07-23T01:16:00Z">
          <w:r w:rsidR="00E979A0" w:rsidDel="008D5D42">
            <w:delText>.</w:delText>
          </w:r>
        </w:del>
      </w:ins>
      <w:r w:rsidR="007772FD" w:rsidRPr="00FA4C55">
        <w:t xml:space="preserve"> </w:t>
      </w:r>
      <w:commentRangeEnd w:id="2131"/>
      <w:r w:rsidR="00E979A0">
        <w:rPr>
          <w:rStyle w:val="Refdecomentrio"/>
        </w:rPr>
        <w:commentReference w:id="2131"/>
      </w:r>
      <w:commentRangeEnd w:id="2132"/>
      <w:r w:rsidR="008D5D42">
        <w:rPr>
          <w:rStyle w:val="Refdecomentrio"/>
        </w:rPr>
        <w:commentReference w:id="2132"/>
      </w:r>
      <w:commentRangeEnd w:id="2133"/>
      <w:r w:rsidR="00CD4F61">
        <w:rPr>
          <w:rStyle w:val="Refdecomentrio"/>
        </w:rPr>
        <w:commentReference w:id="2133"/>
      </w:r>
      <w:r w:rsidR="007772FD" w:rsidRPr="00FA4C55">
        <w:t>que</w:t>
      </w:r>
      <w:del w:id="2136" w:author="Tiago Oliveira" w:date="2016-07-23T01:16:00Z">
        <w:r w:rsidR="007772FD" w:rsidRPr="00FA4C55" w:rsidDel="008D5D42">
          <w:delText xml:space="preserve"> por sua vez</w:delText>
        </w:r>
      </w:del>
      <w:r w:rsidR="007772FD" w:rsidRPr="00FA4C55">
        <w:t xml:space="preserve"> </w:t>
      </w:r>
      <w:r w:rsidR="00DA5981" w:rsidRPr="005F0552">
        <w:t>s</w:t>
      </w:r>
      <w:r w:rsidR="00DA5981">
        <w:t>ão</w:t>
      </w:r>
      <w:r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Pr="00FA4C55">
        <w:t xml:space="preserve"> class</w:t>
      </w:r>
      <w:r w:rsidR="00DA5981">
        <w:t>es</w:t>
      </w:r>
      <w:r w:rsidRPr="00FA4C55">
        <w:t xml:space="preserve"> que t</w:t>
      </w:r>
      <w:r w:rsidR="00DA5981">
        <w:t>ê</w:t>
      </w:r>
      <w:r w:rsidRPr="00FA4C55">
        <w:t>m acesso</w:t>
      </w:r>
      <w:r w:rsidR="00DA5981">
        <w:t xml:space="preserve"> a</w:t>
      </w:r>
      <w:r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Pr="00FA4C55">
        <w:t xml:space="preserve">tica da </w:t>
      </w:r>
      <w:r w:rsidR="0030259B" w:rsidRPr="00FA4C55">
        <w:t>linguagem</w:t>
      </w:r>
      <w:r w:rsidRPr="00FA4C55">
        <w:t xml:space="preserve"> e o mecan</w:t>
      </w:r>
      <w:r w:rsidR="0030259B" w:rsidRPr="00FA4C55">
        <w:t>ismo para a geração do código</w:t>
      </w:r>
      <w:del w:id="2137" w:author="Tiago Oliveira" w:date="2016-07-22T10:19:00Z">
        <w:r w:rsidR="0030259B" w:rsidRPr="00FA4C55" w:rsidDel="00CD12D1">
          <w:delText>.</w:delText>
        </w:r>
      </w:del>
      <w:r w:rsidR="001C32CA" w:rsidRPr="001C32CA">
        <w:t xml:space="preserve"> </w:t>
      </w:r>
      <w:sdt>
        <w:sdtPr>
          <w:id w:val="-2119129917"/>
          <w:citation/>
        </w:sdtPr>
        <w:sdtEndPr/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ins w:id="2138" w:author="Andre" w:date="2016-07-23T14:37:00Z">
            <w:r w:rsidR="00FA42DC" w:rsidRPr="00FA42DC">
              <w:rPr>
                <w:noProof/>
                <w:rPrChange w:id="2139" w:author="Andre" w:date="2016-07-23T14:37:00Z">
                  <w:rPr>
                    <w:rFonts w:eastAsia="Times New Roman"/>
                  </w:rPr>
                </w:rPrChange>
              </w:rPr>
              <w:t>[15]</w:t>
            </w:r>
          </w:ins>
          <w:ins w:id="2140" w:author="Tiago Oliveira" w:date="2016-07-23T01:56:00Z">
            <w:del w:id="2141" w:author="Andre" w:date="2016-07-23T14:37:00Z">
              <w:r w:rsidR="00896609" w:rsidRPr="00896609" w:rsidDel="00FA42DC">
                <w:rPr>
                  <w:noProof/>
                  <w:rPrChange w:id="2142" w:author="Tiago Oliveira" w:date="2016-07-23T01:56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2143" w:author="Andre" w:date="2016-07-23T14:37:00Z">
            <w:r w:rsidR="008108AC" w:rsidRPr="008108AC" w:rsidDel="00FA42DC">
              <w:rPr>
                <w:noProof/>
              </w:rPr>
              <w:delText>[15]</w:delText>
            </w:r>
          </w:del>
          <w:r w:rsidR="001C32CA">
            <w:fldChar w:fldCharType="end"/>
          </w:r>
        </w:sdtContent>
      </w:sdt>
      <w:ins w:id="2144" w:author="Tiago Oliveira" w:date="2016-07-22T10:20:00Z">
        <w:r w:rsidR="00CD12D1">
          <w:t>.</w:t>
        </w:r>
      </w:ins>
      <w:r w:rsidR="00DA5981">
        <w:t xml:space="preserve"> Para a geração do código</w:t>
      </w:r>
      <w:del w:id="2145" w:author="Tiago M Dias" w:date="2016-07-22T22:34:00Z">
        <w:r w:rsidR="00DA5981" w:rsidDel="00E979A0">
          <w:delText>,</w:delText>
        </w:r>
      </w:del>
      <w:r w:rsidR="00DA5981">
        <w:t xml:space="preserve"> são utilizadas duas gramáticas ANTLR</w:t>
      </w:r>
      <w:sdt>
        <w:sdtPr>
          <w:id w:val="-1402288565"/>
          <w:citation/>
        </w:sdtPr>
        <w:sdtEndPr/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ins w:id="2146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147" w:author="Andre" w:date="2016-07-23T14:37:00Z">
                  <w:rPr>
                    <w:rFonts w:eastAsia="Times New Roman"/>
                  </w:rPr>
                </w:rPrChange>
              </w:rPr>
              <w:t>[21]</w:t>
            </w:r>
          </w:ins>
          <w:ins w:id="2148" w:author="Tiago Oliveira" w:date="2016-07-23T01:56:00Z">
            <w:del w:id="2149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150" w:author="Tiago Oliveira" w:date="2016-07-23T01:56:00Z">
                    <w:rPr>
                      <w:rFonts w:eastAsia="Times New Roman"/>
                    </w:rPr>
                  </w:rPrChange>
                </w:rPr>
                <w:delText>[21]</w:delText>
              </w:r>
            </w:del>
          </w:ins>
          <w:del w:id="2151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[20]</w:delText>
            </w:r>
          </w:del>
          <w:r w:rsidR="00DA5981">
            <w:fldChar w:fldCharType="end"/>
          </w:r>
        </w:sdtContent>
      </w:sdt>
      <w:r w:rsidR="00DA5981">
        <w:t xml:space="preserve">, geradas </w:t>
      </w:r>
      <w:del w:id="2152" w:author="Tiago M Dias" w:date="2016-07-22T22:35:00Z">
        <w:r w:rsidR="00DA5981" w:rsidDel="00E979A0">
          <w:delText xml:space="preserve">pelo </w:delText>
        </w:r>
      </w:del>
      <w:ins w:id="2153" w:author="Tiago M Dias" w:date="2016-07-22T22:35:00Z">
        <w:r w:rsidR="00E979A0">
          <w:t xml:space="preserve">pela </w:t>
        </w:r>
      </w:ins>
      <w:r w:rsidR="00DA5981">
        <w:t>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</w:t>
      </w:r>
      <w:ins w:id="2154" w:author="Tiago M Dias" w:date="2016-07-22T22:36:00Z">
        <w:r w:rsidR="00B50EEF">
          <w:t>,</w:t>
        </w:r>
      </w:ins>
      <w:r w:rsidR="00E5288D">
        <w:t xml:space="preserve"> </w:t>
      </w:r>
      <w:del w:id="2155" w:author="Tiago M Dias" w:date="2016-07-22T22:36:00Z">
        <w:r w:rsidR="00E5288D" w:rsidDel="00B50EEF">
          <w:delText>onde</w:delText>
        </w:r>
        <w:r w:rsidR="00DA5981" w:rsidDel="00B50EEF">
          <w:delText xml:space="preserve"> </w:delText>
        </w:r>
      </w:del>
      <w:ins w:id="2156" w:author="Tiago M Dias" w:date="2016-07-22T22:36:00Z">
        <w:r w:rsidR="00B50EEF">
          <w:t xml:space="preserve">de onde resulta </w:t>
        </w:r>
      </w:ins>
      <w:r w:rsidR="00DA5981">
        <w:t>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EndPr/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ins w:id="2157" w:author="Andre" w:date="2016-07-23T14:37:00Z">
            <w:r w:rsidR="00FA42DC" w:rsidRPr="00FA42DC">
              <w:rPr>
                <w:noProof/>
                <w:rPrChange w:id="2158" w:author="Andre" w:date="2016-07-23T14:37:00Z">
                  <w:rPr>
                    <w:rFonts w:eastAsia="Times New Roman"/>
                  </w:rPr>
                </w:rPrChange>
              </w:rPr>
              <w:t>[22]</w:t>
            </w:r>
          </w:ins>
          <w:ins w:id="2159" w:author="Tiago Oliveira" w:date="2016-07-23T01:56:00Z">
            <w:del w:id="2160" w:author="Andre" w:date="2016-07-23T14:37:00Z">
              <w:r w:rsidR="00896609" w:rsidRPr="00896609" w:rsidDel="00FA42DC">
                <w:rPr>
                  <w:noProof/>
                  <w:rPrChange w:id="2161" w:author="Tiago Oliveira" w:date="2016-07-23T01:56:00Z">
                    <w:rPr>
                      <w:rFonts w:eastAsia="Times New Roman"/>
                    </w:rPr>
                  </w:rPrChange>
                </w:rPr>
                <w:delText>[22]</w:delText>
              </w:r>
            </w:del>
          </w:ins>
          <w:del w:id="2162" w:author="Andre" w:date="2016-07-23T14:37:00Z">
            <w:r w:rsidR="008108AC" w:rsidRPr="008108AC" w:rsidDel="00FA42DC">
              <w:rPr>
                <w:noProof/>
              </w:rPr>
              <w:delText>[21]</w:delText>
            </w:r>
          </w:del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del w:id="2163" w:author="Tiago M Dias" w:date="2016-07-22T22:36:00Z">
        <w:r w:rsidR="00DA5981" w:rsidRPr="00FA4C55" w:rsidDel="00B50EEF">
          <w:rPr>
            <w:i/>
          </w:rPr>
          <w:delText xml:space="preserve"> </w:delText>
        </w:r>
        <w:r w:rsidR="00DA5981" w:rsidRPr="00DA5981" w:rsidDel="00B50EEF">
          <w:delText>é produzida</w:delText>
        </w:r>
      </w:del>
      <w:r w:rsidR="00E5288D">
        <w:t xml:space="preserve">, </w:t>
      </w:r>
      <w:ins w:id="2164" w:author="Tiago M Dias" w:date="2016-07-22T22:34:00Z">
        <w:r w:rsidR="00E979A0">
          <w:t xml:space="preserve">e </w:t>
        </w:r>
      </w:ins>
      <w:r w:rsidR="00E5288D">
        <w:t>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lastRenderedPageBreak/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del w:id="2165" w:author="Tiago Oliveira" w:date="2016-07-22T10:20:00Z">
        <w:r w:rsidR="00E5288D" w:rsidDel="00CD12D1">
          <w:delText>.</w:delText>
        </w:r>
      </w:del>
      <w:commentRangeStart w:id="2166"/>
      <w:customXmlInsRangeStart w:id="2167" w:author="Tiago Oliveira" w:date="2016-07-21T17:22:00Z"/>
      <w:sdt>
        <w:sdtPr>
          <w:id w:val="1476716514"/>
          <w:citation/>
        </w:sdtPr>
        <w:sdtEndPr/>
        <w:sdtContent>
          <w:customXmlInsRangeEnd w:id="2167"/>
          <w:ins w:id="2168" w:author="Tiago Oliveira" w:date="2016-07-21T17:22:00Z">
            <w:r w:rsidR="00B72E9D">
              <w:fldChar w:fldCharType="begin"/>
            </w:r>
          </w:ins>
          <w:ins w:id="2169" w:author="Tiago Oliveira" w:date="2016-07-21T17:47:00Z">
            <w:r w:rsidR="00E71B48">
              <w:instrText xml:space="preserve">CITATION Xte \l 1033 </w:instrText>
            </w:r>
          </w:ins>
          <w:r w:rsidR="00B72E9D">
            <w:fldChar w:fldCharType="separate"/>
          </w:r>
          <w:ins w:id="2170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171" w:author="Andre" w:date="2016-07-23T14:37:00Z">
                  <w:rPr>
                    <w:rFonts w:eastAsia="Times New Roman"/>
                  </w:rPr>
                </w:rPrChange>
              </w:rPr>
              <w:t>[23]</w:t>
            </w:r>
          </w:ins>
          <w:ins w:id="2172" w:author="Tiago Oliveira" w:date="2016-07-23T01:56:00Z">
            <w:del w:id="2173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174" w:author="Tiago Oliveira" w:date="2016-07-23T01:56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2175" w:author="Tiago Oliveira" w:date="2016-07-21T17:22:00Z">
            <w:r w:rsidR="00B72E9D">
              <w:fldChar w:fldCharType="end"/>
            </w:r>
          </w:ins>
          <w:customXmlInsRangeStart w:id="2176" w:author="Tiago Oliveira" w:date="2016-07-21T17:22:00Z"/>
        </w:sdtContent>
      </w:sdt>
      <w:customXmlInsRangeEnd w:id="2176"/>
      <w:ins w:id="2177" w:author="Tiago Oliveira" w:date="2016-07-22T10:20:00Z">
        <w:r w:rsidR="00CD12D1">
          <w:t>.</w:t>
        </w:r>
      </w:ins>
      <w:r w:rsidR="0006475E">
        <w:t xml:space="preserve"> </w:t>
      </w:r>
      <w:commentRangeEnd w:id="2166"/>
      <w:r w:rsidR="00B72E9D">
        <w:rPr>
          <w:rStyle w:val="Refdecomentrio"/>
        </w:rPr>
        <w:commentReference w:id="2166"/>
      </w:r>
      <w:r w:rsidR="0006475E">
        <w:t>A sintaxe do ficheiro de gram</w:t>
      </w:r>
      <w:ins w:id="2178" w:author="Tiago M Dias" w:date="2016-07-22T22:36:00Z">
        <w:r w:rsidR="00B50EEF">
          <w:t>á</w:t>
        </w:r>
      </w:ins>
      <w:del w:id="2179" w:author="Tiago M Dias" w:date="2016-07-22T22:36:00Z">
        <w:r w:rsidR="0006475E" w:rsidDel="00B50EEF">
          <w:delText>a</w:delText>
        </w:r>
      </w:del>
      <w:r w:rsidR="0006475E">
        <w:t xml:space="preserve">tica Xtext é igual à do ANTLR, </w:t>
      </w:r>
      <w:r w:rsidR="00387A9E">
        <w:t>à exceção</w:t>
      </w:r>
      <w:r w:rsidR="0006475E">
        <w:t xml:space="preserve"> de que</w:t>
      </w:r>
      <w:ins w:id="2180" w:author="Tiago M Dias" w:date="2016-07-22T22:37:00Z">
        <w:r w:rsidR="00B50EEF">
          <w:t>,</w:t>
        </w:r>
      </w:ins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ins w:id="2181" w:author="Tiago Oliveira" w:date="2016-07-21T19:03:00Z">
        <w:r w:rsidR="00101BEB">
          <w:t>é</w:t>
        </w:r>
      </w:ins>
      <w:del w:id="2182" w:author="Tiago Oliveira" w:date="2016-07-21T19:03:00Z">
        <w:r w:rsidR="0006475E" w:rsidDel="00101BEB">
          <w:delText>e</w:delText>
        </w:r>
      </w:del>
      <w:r w:rsidR="0006475E">
        <w:t>m código Java embebido</w:t>
      </w:r>
      <w:r w:rsidR="00387A9E">
        <w:t xml:space="preserve"> na descrição da gramática, e</w:t>
      </w:r>
      <w:ins w:id="2183" w:author="Tiago M Dias" w:date="2016-07-22T22:37:00Z">
        <w:r w:rsidR="00B50EEF">
          <w:t>nquanto</w:t>
        </w:r>
      </w:ins>
      <w:r w:rsidR="00387A9E">
        <w:t xml:space="preserve"> </w:t>
      </w:r>
      <w:del w:id="2184" w:author="Tiago M Dias" w:date="2016-07-22T22:37:00Z">
        <w:r w:rsidR="00387A9E" w:rsidDel="00B50EEF">
          <w:delText xml:space="preserve">o </w:delText>
        </w:r>
      </w:del>
      <w:ins w:id="2185" w:author="Tiago M Dias" w:date="2016-07-22T22:37:00Z">
        <w:r w:rsidR="00B50EEF">
          <w:t xml:space="preserve">a </w:t>
        </w:r>
      </w:ins>
      <w:r w:rsidR="00387A9E">
        <w:t>Xtext faz uso de injeção de dependências para referir que tipos devem ser gerados para essa mesma verificação</w:t>
      </w:r>
      <w:del w:id="2186" w:author="Tiago Oliveira" w:date="2016-07-22T10:20:00Z">
        <w:r w:rsidR="00387A9E" w:rsidDel="00CD12D1">
          <w:delText>.</w:delText>
        </w:r>
      </w:del>
      <w:sdt>
        <w:sdtPr>
          <w:id w:val="1898710620"/>
          <w:citation/>
        </w:sdtPr>
        <w:sdtEndPr/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ins w:id="2187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188" w:author="Andre" w:date="2016-07-23T14:37:00Z">
                  <w:rPr>
                    <w:rFonts w:eastAsia="Times New Roman"/>
                  </w:rPr>
                </w:rPrChange>
              </w:rPr>
              <w:t>[24]</w:t>
            </w:r>
          </w:ins>
          <w:ins w:id="2189" w:author="Tiago Oliveira" w:date="2016-07-23T01:56:00Z">
            <w:del w:id="2190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191" w:author="Tiago Oliveira" w:date="2016-07-23T01:56:00Z">
                    <w:rPr>
                      <w:rFonts w:eastAsia="Times New Roman"/>
                    </w:rPr>
                  </w:rPrChange>
                </w:rPr>
                <w:delText>[24]</w:delText>
              </w:r>
            </w:del>
          </w:ins>
          <w:del w:id="2192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[22]</w:delText>
            </w:r>
          </w:del>
          <w:r w:rsidR="001C32CA">
            <w:fldChar w:fldCharType="end"/>
          </w:r>
        </w:sdtContent>
      </w:sdt>
      <w:ins w:id="2193" w:author="Tiago Oliveira" w:date="2016-07-22T10:20:00Z">
        <w:r w:rsidR="00CD12D1">
          <w:t>.</w:t>
        </w:r>
      </w:ins>
      <w:r w:rsidR="00387A9E">
        <w:t xml:space="preserve"> Estas dependências são resolvidas</w:t>
      </w:r>
      <w:r w:rsidRPr="00FA4C55">
        <w:t xml:space="preserve"> </w:t>
      </w:r>
      <w:r w:rsidR="00387A9E">
        <w:t>utilizando</w:t>
      </w:r>
      <w:r w:rsidR="00387A9E" w:rsidRPr="00FA4C55">
        <w:t xml:space="preserve"> </w:t>
      </w:r>
      <w:r w:rsidRPr="00FA4C55">
        <w:t xml:space="preserve">a </w:t>
      </w:r>
      <w:r w:rsidRPr="00FA4C55">
        <w:rPr>
          <w:i/>
        </w:rPr>
        <w:t>framework</w:t>
      </w:r>
      <w:r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EndPr/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ins w:id="2194" w:author="Andre" w:date="2016-07-23T14:37:00Z">
            <w:r w:rsidR="00FA42DC" w:rsidRPr="00FA42DC">
              <w:rPr>
                <w:noProof/>
                <w:rPrChange w:id="2195" w:author="Andre" w:date="2016-07-23T14:37:00Z">
                  <w:rPr>
                    <w:rFonts w:eastAsia="Times New Roman"/>
                  </w:rPr>
                </w:rPrChange>
              </w:rPr>
              <w:t>[25]</w:t>
            </w:r>
          </w:ins>
          <w:ins w:id="2196" w:author="Tiago Oliveira" w:date="2016-07-23T01:56:00Z">
            <w:del w:id="2197" w:author="Andre" w:date="2016-07-23T14:37:00Z">
              <w:r w:rsidR="00896609" w:rsidRPr="00896609" w:rsidDel="00FA42DC">
                <w:rPr>
                  <w:noProof/>
                  <w:rPrChange w:id="2198" w:author="Tiago Oliveira" w:date="2016-07-23T01:56:00Z">
                    <w:rPr>
                      <w:rFonts w:eastAsia="Times New Roman"/>
                    </w:rPr>
                  </w:rPrChange>
                </w:rPr>
                <w:delText>[25]</w:delText>
              </w:r>
            </w:del>
          </w:ins>
          <w:del w:id="2199" w:author="Andre" w:date="2016-07-23T14:37:00Z">
            <w:r w:rsidR="008108AC" w:rsidRPr="008108AC" w:rsidDel="00FA42DC">
              <w:rPr>
                <w:noProof/>
              </w:rPr>
              <w:delText>[23]</w:delText>
            </w:r>
          </w:del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Pr="00FA4C55">
        <w:t xml:space="preserve"> usando anotações para configurar objetos em </w:t>
      </w:r>
      <w:del w:id="2200" w:author="Tiago M Dias" w:date="2016-07-22T22:37:00Z">
        <w:r w:rsidRPr="00FA4C55" w:rsidDel="00B50EEF">
          <w:delText>java</w:delText>
        </w:r>
      </w:del>
      <w:ins w:id="2201" w:author="Tiago M Dias" w:date="2016-07-22T22:37:00Z">
        <w:r w:rsidR="00B50EEF">
          <w:t>J</w:t>
        </w:r>
        <w:r w:rsidR="00B50EEF" w:rsidRPr="00FA4C55">
          <w:t>ava</w:t>
        </w:r>
      </w:ins>
      <w:r w:rsidRPr="00FA4C55">
        <w:t xml:space="preserve">. Este tipo de dependências é um padrão de desenho usado para remover dependências </w:t>
      </w:r>
      <w:r w:rsidRPr="00FA4C55">
        <w:rPr>
          <w:i/>
        </w:rPr>
        <w:t>hard-coded</w:t>
      </w:r>
      <w:r w:rsidRPr="00FA4C55">
        <w:t xml:space="preserve"> r</w:t>
      </w:r>
      <w:r w:rsidR="00E5288D">
        <w:t>esultando assim classes com fra</w:t>
      </w:r>
      <w:r w:rsidRPr="00FA4C55">
        <w:t>ca dependência entre elas</w:t>
      </w:r>
      <w:del w:id="2202" w:author="Tiago Oliveira" w:date="2016-07-22T10:20:00Z">
        <w:r w:rsidRPr="00FA4C55" w:rsidDel="00CD12D1">
          <w:delText>.</w:delText>
        </w:r>
      </w:del>
      <w:sdt>
        <w:sdtPr>
          <w:id w:val="381377654"/>
          <w:citation/>
        </w:sdtPr>
        <w:sdtEndPr/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ins w:id="2203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204" w:author="Andre" w:date="2016-07-23T14:37:00Z">
                  <w:rPr>
                    <w:rFonts w:eastAsia="Times New Roman"/>
                  </w:rPr>
                </w:rPrChange>
              </w:rPr>
              <w:t>[15]</w:t>
            </w:r>
          </w:ins>
          <w:ins w:id="2205" w:author="Tiago Oliveira" w:date="2016-07-23T01:56:00Z">
            <w:del w:id="2206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207" w:author="Tiago Oliveira" w:date="2016-07-23T01:56:00Z">
                    <w:rPr>
                      <w:rFonts w:eastAsia="Times New Roman"/>
                    </w:rPr>
                  </w:rPrChange>
                </w:rPr>
                <w:delText>[15]</w:delText>
              </w:r>
            </w:del>
          </w:ins>
          <w:del w:id="2208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[15]</w:delText>
            </w:r>
          </w:del>
          <w:r w:rsidR="007D6468">
            <w:fldChar w:fldCharType="end"/>
          </w:r>
        </w:sdtContent>
      </w:sdt>
      <w:ins w:id="2209" w:author="Tiago Oliveira" w:date="2016-07-22T10:20:00Z">
        <w:r w:rsidR="00CD12D1">
          <w:t>.</w:t>
        </w:r>
      </w:ins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2210" w:name="_Ref456998283"/>
      <w:bookmarkStart w:id="2211" w:name="_Toc457048016"/>
      <w:r>
        <w:t>Gramática</w:t>
      </w:r>
      <w:bookmarkEnd w:id="2210"/>
      <w:bookmarkEnd w:id="2211"/>
    </w:p>
    <w:p w14:paraId="65D18331" w14:textId="5EDC5985" w:rsidR="0092456C" w:rsidRDefault="007D6468" w:rsidP="009D0C2F">
      <w:pPr>
        <w:pStyle w:val="ParagrafodeTexto"/>
      </w:pPr>
      <w:r>
        <w:t>Com o estudo das instruções d</w:t>
      </w:r>
      <w:ins w:id="2212" w:author="Tiago M Dias" w:date="2016-07-22T22:38:00Z">
        <w:r w:rsidR="00B50EEF">
          <w:t>a arqui</w:t>
        </w:r>
      </w:ins>
      <w:ins w:id="2213" w:author="Tiago M Dias" w:date="2016-07-22T22:39:00Z">
        <w:r w:rsidR="00B50EEF">
          <w:t>t</w:t>
        </w:r>
      </w:ins>
      <w:ins w:id="2214" w:author="Tiago M Dias" w:date="2016-07-22T22:38:00Z">
        <w:r w:rsidR="00B50EEF">
          <w:t>etura</w:t>
        </w:r>
      </w:ins>
      <w:del w:id="2215" w:author="Tiago M Dias" w:date="2016-07-22T22:38:00Z">
        <w:r w:rsidDel="00B50EEF">
          <w:delText>o</w:delText>
        </w:r>
      </w:del>
      <w:r>
        <w:t xml:space="preserve"> PDS16 e das diretivas (e mnemónicas) d</w:t>
      </w:r>
      <w:ins w:id="2216" w:author="Tiago M Dias" w:date="2016-07-22T22:38:00Z">
        <w:r w:rsidR="00B50EEF">
          <w:t>a ferramenta</w:t>
        </w:r>
      </w:ins>
      <w:del w:id="2217" w:author="Tiago M Dias" w:date="2016-07-22T22:38:00Z">
        <w:r w:rsidDel="00B50EEF">
          <w:delText>o</w:delText>
        </w:r>
      </w:del>
      <w:r>
        <w:t xml:space="preserve"> DASM</w:t>
      </w:r>
      <w:del w:id="2218" w:author="Tiago M Dias" w:date="2016-07-22T22:47:00Z">
        <w:r w:rsidDel="00E717AC">
          <w:delText xml:space="preserve"> (através a documentação</w:delText>
        </w:r>
      </w:del>
      <w:sdt>
        <w:sdtPr>
          <w:id w:val="1288079832"/>
          <w:citation/>
        </w:sdtPr>
        <w:sdtEndPr/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ins w:id="2219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220" w:author="Andre" w:date="2016-07-23T14:37:00Z">
                  <w:rPr>
                    <w:rFonts w:eastAsia="Times New Roman"/>
                  </w:rPr>
                </w:rPrChange>
              </w:rPr>
              <w:t>[13]</w:t>
            </w:r>
          </w:ins>
          <w:ins w:id="2221" w:author="Tiago Oliveira" w:date="2016-07-23T01:56:00Z">
            <w:del w:id="2222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223" w:author="Tiago Oliveira" w:date="2016-07-23T01:56:00Z">
                    <w:rPr>
                      <w:rFonts w:eastAsia="Times New Roman"/>
                    </w:rPr>
                  </w:rPrChange>
                </w:rPr>
                <w:delText>[13]</w:delText>
              </w:r>
            </w:del>
          </w:ins>
          <w:del w:id="2224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[13]</w:delText>
            </w:r>
          </w:del>
          <w:r>
            <w:fldChar w:fldCharType="end"/>
          </w:r>
        </w:sdtContent>
      </w:sdt>
      <w:del w:id="2225" w:author="Tiago M Dias" w:date="2016-07-22T22:47:00Z">
        <w:r w:rsidDel="00E717AC">
          <w:delText>,</w:delText>
        </w:r>
      </w:del>
      <w:sdt>
        <w:sdtPr>
          <w:id w:val="-1910680899"/>
          <w:citation/>
        </w:sdtPr>
        <w:sdtEndPr/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ins w:id="2226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2227" w:author="Andre" w:date="2016-07-23T14:37:00Z">
                  <w:rPr>
                    <w:rFonts w:eastAsia="Times New Roman"/>
                  </w:rPr>
                </w:rPrChange>
              </w:rPr>
              <w:t>[6]</w:t>
            </w:r>
          </w:ins>
          <w:ins w:id="2228" w:author="Tiago Oliveira" w:date="2016-07-23T01:56:00Z">
            <w:del w:id="2229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2230" w:author="Tiago Oliveira" w:date="2016-07-23T01:56:00Z">
                    <w:rPr>
                      <w:rFonts w:eastAsia="Times New Roman"/>
                    </w:rPr>
                  </w:rPrChange>
                </w:rPr>
                <w:delText>[6]</w:delText>
              </w:r>
            </w:del>
          </w:ins>
          <w:del w:id="2231" w:author="Andre" w:date="2016-07-23T14:37:00Z">
            <w:r w:rsidR="008108AC" w:rsidDel="00FA42DC">
              <w:rPr>
                <w:noProof/>
              </w:rPr>
              <w:delText xml:space="preserve"> </w:delText>
            </w:r>
            <w:r w:rsidR="008108AC" w:rsidRPr="008108AC" w:rsidDel="00FA42DC">
              <w:rPr>
                <w:noProof/>
              </w:rPr>
              <w:delText>[6]</w:delText>
            </w:r>
          </w:del>
          <w:r>
            <w:fldChar w:fldCharType="end"/>
          </w:r>
        </w:sdtContent>
      </w:sdt>
      <w:del w:id="2232" w:author="Tiago M Dias" w:date="2016-07-22T22:47:00Z">
        <w:r w:rsidDel="00E717AC">
          <w:delText xml:space="preserve"> e</w:delText>
        </w:r>
      </w:del>
      <w:r>
        <w:t xml:space="preserve"> </w:t>
      </w:r>
      <w:sdt>
        <w:sdtPr>
          <w:id w:val="1896002316"/>
          <w:citation/>
        </w:sdtPr>
        <w:sdtEndPr/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ins w:id="2233" w:author="Andre" w:date="2016-07-23T14:37:00Z">
            <w:r w:rsidR="00FA42DC" w:rsidRPr="00FA42DC">
              <w:rPr>
                <w:noProof/>
                <w:rPrChange w:id="2234" w:author="Andre" w:date="2016-07-23T14:37:00Z">
                  <w:rPr>
                    <w:rFonts w:eastAsia="Times New Roman"/>
                  </w:rPr>
                </w:rPrChange>
              </w:rPr>
              <w:t>[7]</w:t>
            </w:r>
          </w:ins>
          <w:ins w:id="2235" w:author="Tiago Oliveira" w:date="2016-07-23T01:56:00Z">
            <w:del w:id="2236" w:author="Andre" w:date="2016-07-23T14:37:00Z">
              <w:r w:rsidR="00896609" w:rsidRPr="00896609" w:rsidDel="00FA42DC">
                <w:rPr>
                  <w:noProof/>
                  <w:rPrChange w:id="2237" w:author="Tiago Oliveira" w:date="2016-07-23T01:56:00Z">
                    <w:rPr>
                      <w:rFonts w:eastAsia="Times New Roman"/>
                    </w:rPr>
                  </w:rPrChange>
                </w:rPr>
                <w:delText>[7]</w:delText>
              </w:r>
            </w:del>
          </w:ins>
          <w:del w:id="2238" w:author="Andre" w:date="2016-07-23T14:37:00Z">
            <w:r w:rsidR="008108AC" w:rsidRPr="008108AC" w:rsidDel="00FA42DC">
              <w:rPr>
                <w:noProof/>
              </w:rPr>
              <w:delText>[7]</w:delText>
            </w:r>
          </w:del>
          <w:r>
            <w:fldChar w:fldCharType="end"/>
          </w:r>
        </w:sdtContent>
      </w:sdt>
      <w:del w:id="2239" w:author="Tiago M Dias" w:date="2016-07-22T22:47:00Z">
        <w:r w:rsidDel="00E717AC">
          <w:delText>)</w:delText>
        </w:r>
      </w:del>
      <w:r>
        <w:t xml:space="preserve">, foi possível definir uma gramática </w:t>
      </w:r>
      <w:ins w:id="2240" w:author="Tiago M Dias" w:date="2016-07-22T22:39:00Z">
        <w:r w:rsidR="00B50EEF">
          <w:t xml:space="preserve">para esta linguagem, </w:t>
        </w:r>
      </w:ins>
      <w:r>
        <w:t xml:space="preserve">tendo em conta as </w:t>
      </w:r>
      <w:r w:rsidR="001163B1">
        <w:t xml:space="preserve">possíveis formas de escrever </w:t>
      </w:r>
      <w:ins w:id="2241" w:author="Tiago M Dias" w:date="2016-07-22T22:39:00Z">
        <w:r w:rsidR="00B50EEF">
          <w:t>as suas</w:t>
        </w:r>
      </w:ins>
      <w:del w:id="2242" w:author="Tiago M Dias" w:date="2016-07-22T22:40:00Z">
        <w:r w:rsidR="001163B1" w:rsidDel="00B50EEF">
          <w:delText xml:space="preserve">uma </w:delText>
        </w:r>
        <w:r w:rsidDel="00B50EEF">
          <w:delText>dada</w:delText>
        </w:r>
      </w:del>
      <w:r>
        <w:t xml:space="preserve"> instruç</w:t>
      </w:r>
      <w:del w:id="2243" w:author="Tiago M Dias" w:date="2016-07-22T22:40:00Z">
        <w:r w:rsidDel="00B50EEF">
          <w:delText>ão</w:delText>
        </w:r>
      </w:del>
      <w:ins w:id="2244" w:author="Tiago M Dias" w:date="2016-07-22T22:40:00Z">
        <w:r w:rsidR="00B50EEF">
          <w:t>ões</w:t>
        </w:r>
      </w:ins>
      <w:del w:id="2245" w:author="Tiago M Dias" w:date="2016-07-22T22:40:00Z">
        <w:r w:rsidR="006D2D8C" w:rsidDel="00B50EEF">
          <w:delText xml:space="preserve"> d</w:delText>
        </w:r>
      </w:del>
      <w:del w:id="2246" w:author="Tiago M Dias" w:date="2016-07-22T22:39:00Z">
        <w:r w:rsidR="006D2D8C" w:rsidDel="00B50EEF">
          <w:delText>esta linguagem</w:delText>
        </w:r>
      </w:del>
      <w:ins w:id="2247" w:author="Tiago M Dias" w:date="2016-07-22T22:42:00Z">
        <w:r w:rsidR="00B50EEF">
          <w:t xml:space="preserve"> e comandos</w:t>
        </w:r>
      </w:ins>
      <w:r w:rsidR="00846EAD">
        <w:t>.</w:t>
      </w:r>
    </w:p>
    <w:p w14:paraId="372B67DA" w14:textId="75D69AF1" w:rsidR="0092456C" w:rsidRPr="00673D4C" w:rsidDel="00B50EEF" w:rsidRDefault="0092456C" w:rsidP="009D0C2F">
      <w:pPr>
        <w:pStyle w:val="ParagrafodeTexto"/>
        <w:rPr>
          <w:del w:id="2248" w:author="Tiago M Dias" w:date="2016-07-22T22:43:00Z"/>
        </w:rPr>
      </w:pPr>
      <w:commentRangeStart w:id="2249"/>
      <w:commentRangeStart w:id="2250"/>
      <w:commentRangeStart w:id="2251"/>
      <w:commentRangeStart w:id="2252"/>
      <w:r>
        <w:t>Apesar de ser possível</w:t>
      </w:r>
      <w:ins w:id="2253" w:author="Tiago Oliveira" w:date="2016-07-23T01:19:00Z">
        <w:del w:id="2254" w:author="Tiago M Dias" w:date="2016-07-23T09:32:00Z">
          <w:r w:rsidR="008D5D42" w:rsidDel="000F270D">
            <w:delText xml:space="preserve"> dada</w:delText>
          </w:r>
        </w:del>
        <w:del w:id="2255" w:author="Tiago M Dias" w:date="2016-07-23T09:31:00Z">
          <w:r w:rsidR="008D5D42" w:rsidDel="000F270D">
            <w:delText xml:space="preserve"> uma instrução</w:delText>
          </w:r>
        </w:del>
        <w:del w:id="2256" w:author="Tiago M Dias" w:date="2016-07-23T09:32:00Z">
          <w:r w:rsidR="008D5D42" w:rsidDel="000F270D">
            <w:delText>,</w:delText>
          </w:r>
        </w:del>
      </w:ins>
      <w:r w:rsidR="00673D4C">
        <w:t xml:space="preserve"> converte</w:t>
      </w:r>
      <w:ins w:id="2257" w:author="Tiago Oliveira" w:date="2016-07-23T01:20:00Z">
        <w:del w:id="2258" w:author="Tiago M Dias" w:date="2016-07-23T09:32:00Z">
          <w:r w:rsidR="008D5D42" w:rsidDel="000F270D">
            <w:delText>-la</w:delText>
          </w:r>
        </w:del>
      </w:ins>
      <w:ins w:id="2259" w:author="Tiago M Dias" w:date="2016-07-23T09:32:00Z">
        <w:r w:rsidR="000F270D">
          <w:t>r</w:t>
        </w:r>
      </w:ins>
      <w:del w:id="2260" w:author="Tiago Oliveira" w:date="2016-07-23T01:20:00Z">
        <w:r w:rsidR="00673D4C" w:rsidDel="008D5D42">
          <w:delText>r</w:delText>
        </w:r>
      </w:del>
      <w:r>
        <w:t xml:space="preserve"> </w:t>
      </w:r>
      <w:ins w:id="2261" w:author="Tiago M Dias" w:date="2016-07-23T09:32:00Z">
        <w:r w:rsidR="000F270D">
          <w:t xml:space="preserve">uma instrução específica </w:t>
        </w:r>
      </w:ins>
      <w:ins w:id="2262" w:author="Tiago Oliveira" w:date="2016-07-23T01:20:00Z">
        <w:r w:rsidR="008D5D42">
          <w:t>n</w:t>
        </w:r>
      </w:ins>
      <w:r>
        <w:t xml:space="preserve">um dado código </w:t>
      </w:r>
      <w:ins w:id="2263" w:author="Tiago Oliveira" w:date="2016-07-23T01:20:00Z">
        <w:r w:rsidR="008D5D42">
          <w:t>de</w:t>
        </w:r>
      </w:ins>
      <w:del w:id="2264" w:author="Tiago Oliveira" w:date="2016-07-23T01:20:00Z">
        <w:r w:rsidDel="008D5D42">
          <w:delText>num</w:delText>
        </w:r>
      </w:del>
      <w:r>
        <w:t xml:space="preserve"> modelo, </w:t>
      </w:r>
      <w:commentRangeEnd w:id="2249"/>
      <w:r w:rsidR="00B50EEF">
        <w:rPr>
          <w:rStyle w:val="Refdecomentrio"/>
        </w:rPr>
        <w:commentReference w:id="2249"/>
      </w:r>
      <w:commentRangeEnd w:id="2250"/>
      <w:r w:rsidR="008D5D42">
        <w:rPr>
          <w:rStyle w:val="Refdecomentrio"/>
        </w:rPr>
        <w:commentReference w:id="2250"/>
      </w:r>
      <w:del w:id="2265" w:author="Tiago M Dias" w:date="2016-07-22T22:41:00Z">
        <w:r w:rsidDel="00B50EEF">
          <w:delText>tem que ser definido</w:delText>
        </w:r>
      </w:del>
      <w:ins w:id="2266" w:author="Tiago Oliveira" w:date="2016-07-23T01:20:00Z">
        <w:r w:rsidR="008D5D42">
          <w:t xml:space="preserve">é </w:t>
        </w:r>
        <w:del w:id="2267" w:author="Tiago M Dias" w:date="2016-07-23T09:32:00Z">
          <w:r w:rsidR="008D5D42" w:rsidDel="000F270D">
            <w:delText xml:space="preserve">necessária </w:delText>
          </w:r>
        </w:del>
      </w:ins>
      <w:ins w:id="2268" w:author="Tiago M Dias" w:date="2016-07-23T09:33:00Z">
        <w:r w:rsidR="000F270D">
          <w:t>desejável</w:t>
        </w:r>
      </w:ins>
      <w:ins w:id="2269" w:author="Tiago M Dias" w:date="2016-07-23T09:32:00Z">
        <w:r w:rsidR="000F270D">
          <w:t xml:space="preserve"> fazer-se essa conversão </w:t>
        </w:r>
      </w:ins>
      <w:ins w:id="2270" w:author="Tiago M Dias" w:date="2016-07-23T09:33:00Z">
        <w:r w:rsidR="000F270D">
          <w:t xml:space="preserve">recorrendo </w:t>
        </w:r>
      </w:ins>
      <w:ins w:id="2271" w:author="Tiago Oliveira" w:date="2016-07-23T01:20:00Z">
        <w:del w:id="2272" w:author="Tiago M Dias" w:date="2016-07-23T09:33:00Z">
          <w:r w:rsidR="008D5D42" w:rsidDel="000F270D">
            <w:delText>a</w:delText>
          </w:r>
        </w:del>
      </w:ins>
      <w:del w:id="2273" w:author="Tiago M Dias" w:date="2016-07-23T09:33:00Z">
        <w:r w:rsidDel="000F270D">
          <w:delText xml:space="preserve"> </w:delText>
        </w:r>
      </w:del>
      <w:ins w:id="2274" w:author="Tiago M Dias" w:date="2016-07-23T09:33:00Z">
        <w:r w:rsidR="000F270D">
          <w:t>a</w:t>
        </w:r>
      </w:ins>
      <w:ins w:id="2275" w:author="Tiago M Dias" w:date="2016-07-22T22:41:00Z">
        <w:r w:rsidR="00B50EEF">
          <w:t xml:space="preserve"> </w:t>
        </w:r>
      </w:ins>
      <w:r>
        <w:t xml:space="preserve">um </w:t>
      </w:r>
      <w:r>
        <w:rPr>
          <w:i/>
        </w:rPr>
        <w:t>template</w:t>
      </w:r>
      <w:r>
        <w:t xml:space="preserve"> representativo</w:t>
      </w:r>
      <w:del w:id="2276" w:author="Tiago Oliveira" w:date="2016-07-23T13:38:00Z">
        <w:r w:rsidDel="0036597B">
          <w:delText xml:space="preserve"> d</w:delText>
        </w:r>
        <w:r w:rsidR="00673D4C" w:rsidDel="0036597B">
          <w:delText>esse mesmo</w:delText>
        </w:r>
        <w:r w:rsidDel="0036597B">
          <w:delText xml:space="preserve"> modelo</w:delText>
        </w:r>
      </w:del>
      <w:r w:rsidR="00673D4C">
        <w:t>,</w:t>
      </w:r>
      <w:r>
        <w:t xml:space="preserve"> </w:t>
      </w:r>
      <w:ins w:id="2277" w:author="Tiago M Dias" w:date="2016-07-23T09:33:00Z">
        <w:r w:rsidR="000F270D">
          <w:t xml:space="preserve">de modo a obter-se </w:t>
        </w:r>
      </w:ins>
      <w:del w:id="2278" w:author="Tiago M Dias" w:date="2016-07-22T22:41:00Z">
        <w:r w:rsidDel="00B50EEF">
          <w:delText xml:space="preserve">que </w:delText>
        </w:r>
      </w:del>
      <w:del w:id="2279" w:author="Tiago M Dias" w:date="2016-07-23T09:33:00Z">
        <w:r w:rsidDel="000F270D">
          <w:delText xml:space="preserve">deverá ser seguido </w:delText>
        </w:r>
        <w:r w:rsidR="00673D4C" w:rsidDel="000F270D">
          <w:delText xml:space="preserve">para que seja criado </w:delText>
        </w:r>
      </w:del>
      <w:r w:rsidR="00673D4C">
        <w:t>um modelo</w:t>
      </w:r>
      <w:ins w:id="2280" w:author="Tiago Oliveira" w:date="2016-07-23T13:38:00Z">
        <w:r w:rsidR="0036597B">
          <w:t xml:space="preserve"> final</w:t>
        </w:r>
      </w:ins>
      <w:r w:rsidR="00673D4C">
        <w:t xml:space="preserve"> coerente </w:t>
      </w:r>
      <w:del w:id="2281" w:author="Tiago M Dias" w:date="2016-07-23T09:33:00Z">
        <w:r w:rsidR="00673D4C" w:rsidDel="000F270D">
          <w:delText xml:space="preserve">entre </w:delText>
        </w:r>
      </w:del>
      <w:ins w:id="2282" w:author="Tiago M Dias" w:date="2016-07-23T09:33:00Z">
        <w:r w:rsidR="000F270D">
          <w:t xml:space="preserve">para </w:t>
        </w:r>
      </w:ins>
      <w:r w:rsidR="00673D4C">
        <w:t>as várias instruções</w:t>
      </w:r>
      <w:commentRangeEnd w:id="2251"/>
      <w:r w:rsidR="008F0A46">
        <w:rPr>
          <w:rStyle w:val="Refdecomentrio"/>
        </w:rPr>
        <w:commentReference w:id="2251"/>
      </w:r>
      <w:commentRangeEnd w:id="2252"/>
      <w:r w:rsidR="0036597B">
        <w:rPr>
          <w:rStyle w:val="Refdecomentrio"/>
        </w:rPr>
        <w:commentReference w:id="2252"/>
      </w:r>
      <w:r w:rsidR="00673D4C">
        <w:t xml:space="preserve">. No caso de um projeto </w:t>
      </w:r>
      <w:ins w:id="2283" w:author="Tiago M Dias" w:date="2016-07-22T22:40:00Z">
        <w:r w:rsidR="00B50EEF">
          <w:t xml:space="preserve">baseado na </w:t>
        </w:r>
        <w:r w:rsidR="00B50EEF" w:rsidRPr="00B50EEF">
          <w:rPr>
            <w:i/>
            <w:rPrChange w:id="2284" w:author="Tiago M Dias" w:date="2016-07-22T22:43:00Z">
              <w:rPr/>
            </w:rPrChange>
          </w:rPr>
          <w:t>framework</w:t>
        </w:r>
        <w:r w:rsidR="00B50EEF">
          <w:t xml:space="preserve"> </w:t>
        </w:r>
      </w:ins>
      <w:r w:rsidR="00673D4C">
        <w:t xml:space="preserve">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</w:p>
    <w:p w14:paraId="1A56B404" w14:textId="464EB688" w:rsidR="000C0C7F" w:rsidRDefault="00D51D20" w:rsidP="009D0C2F">
      <w:pPr>
        <w:pStyle w:val="ParagrafodeTexto"/>
        <w:rPr>
          <w:ins w:id="2285" w:author="Tiago Oliveira" w:date="2016-07-22T09:46:00Z"/>
        </w:rPr>
      </w:pPr>
      <w:del w:id="2286" w:author="Tiago Oliveira" w:date="2016-07-22T09:46:00Z">
        <w:r w:rsidRPr="00C2232E" w:rsidDel="000C0C7F">
          <w:rPr>
            <w:noProof/>
            <w:lang w:eastAsia="pt-PT"/>
          </w:rPr>
          <w:drawing>
            <wp:inline distT="0" distB="0" distL="0" distR="0" wp14:anchorId="0EA5AB52" wp14:editId="6043A0D5">
              <wp:extent cx="5400040" cy="915670"/>
              <wp:effectExtent l="0" t="0" r="0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98516D">
        <w:t>A</w:t>
      </w:r>
      <w:r w:rsidR="00673D4C">
        <w:t>ssim</w:t>
      </w:r>
      <w:ins w:id="2287" w:author="Tiago M Dias" w:date="2016-07-22T22:43:00Z">
        <w:r w:rsidR="00B50EEF">
          <w:t>,</w:t>
        </w:r>
      </w:ins>
      <w:r w:rsidR="00673D4C">
        <w:t xml:space="preserve">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</w:t>
      </w:r>
      <w:del w:id="2288" w:author="Tiago M Dias" w:date="2016-07-22T22:44:00Z">
        <w:r w:rsidR="00673D4C" w:rsidDel="00B50EEF">
          <w:delText>,</w:delText>
        </w:r>
      </w:del>
      <w:r w:rsidR="0098516D">
        <w:t xml:space="preserve"> com</w:t>
      </w:r>
      <w:ins w:id="2289" w:author="Tiago M Dias" w:date="2016-07-22T22:44:00Z">
        <w:r w:rsidR="00B50EEF">
          <w:t>,</w:t>
        </w:r>
        <w:r w:rsidR="00B50EEF" w:rsidRPr="00B50EEF">
          <w:t xml:space="preserve"> </w:t>
        </w:r>
        <w:r w:rsidR="00B50EEF">
          <w:t>dependendo da definição da regra,</w:t>
        </w:r>
      </w:ins>
      <w:r w:rsidR="0098516D">
        <w:t xml:space="preserve"> métodos e</w:t>
      </w:r>
      <w:ins w:id="2290" w:author="Tiago M Dias" w:date="2016-07-22T22:44:00Z">
        <w:r w:rsidR="00B50EEF">
          <w:t>/ou</w:t>
        </w:r>
      </w:ins>
      <w:r w:rsidR="0098516D">
        <w:t xml:space="preserve"> atributos</w:t>
      </w:r>
      <w:del w:id="2291" w:author="Tiago M Dias" w:date="2016-07-22T22:44:00Z">
        <w:r w:rsidR="0098516D" w:rsidDel="00B50EEF">
          <w:delText xml:space="preserve"> </w:delText>
        </w:r>
        <w:r w:rsidR="00673D4C" w:rsidDel="00B50EEF">
          <w:delText>dependendo d</w:delText>
        </w:r>
        <w:r w:rsidR="0098516D" w:rsidDel="00B50EEF">
          <w:delText>a definição da regra</w:delText>
        </w:r>
      </w:del>
      <w:r w:rsidR="0098516D">
        <w:t xml:space="preserve">. </w:t>
      </w:r>
      <w:r>
        <w:t>Na geração das classes modelo, será adicionada a dependência entre elas</w:t>
      </w:r>
      <w:ins w:id="2292" w:author="Tiago M Dias" w:date="2016-07-22T22:47:00Z">
        <w:r w:rsidR="00E717AC">
          <w:t>,</w:t>
        </w:r>
      </w:ins>
      <w:r>
        <w:t xml:space="preserve"> c</w:t>
      </w:r>
      <w:r w:rsidR="0098516D">
        <w:t xml:space="preserve">omo por exemplo nas seguintes regras </w:t>
      </w:r>
      <w:ins w:id="2293" w:author="Tiago M Dias" w:date="2016-07-22T22:48:00Z">
        <w:r w:rsidR="00E717AC">
          <w:t>apresentadas n</w:t>
        </w:r>
      </w:ins>
      <w:del w:id="2294" w:author="Tiago M Dias" w:date="2016-07-22T22:48:00Z">
        <w:r w:rsidR="0098516D" w:rsidDel="00E717AC">
          <w:delText>d</w:delText>
        </w:r>
      </w:del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ins w:id="2295" w:author="Andre" w:date="2016-07-23T14:37:00Z">
        <w:r w:rsidR="00FA42DC" w:rsidRPr="000E270A">
          <w:t xml:space="preserve">Figura </w:t>
        </w:r>
        <w:r w:rsidR="00FA42DC">
          <w:t>6</w:t>
        </w:r>
      </w:ins>
      <w:ins w:id="2296" w:author="Tiago Oliveira" w:date="2016-07-23T01:56:00Z">
        <w:del w:id="2297" w:author="Andre" w:date="2016-07-23T14:37:00Z">
          <w:r w:rsidR="00896609" w:rsidRPr="000E270A" w:rsidDel="00FA42DC">
            <w:delText xml:space="preserve">Figura </w:delText>
          </w:r>
          <w:r w:rsidR="00896609" w:rsidDel="00FA42DC">
            <w:delText>6</w:delText>
          </w:r>
        </w:del>
      </w:ins>
      <w:del w:id="2298" w:author="Andre" w:date="2016-07-23T14:37:00Z">
        <w:r w:rsidR="00897EA8" w:rsidRPr="000E270A" w:rsidDel="00FA42DC">
          <w:delText xml:space="preserve">Figura </w:delText>
        </w:r>
        <w:r w:rsidR="00897EA8" w:rsidDel="00FA42DC">
          <w:delText>5</w:delText>
        </w:r>
        <w:r w:rsidR="00C00D9F" w:rsidRPr="000E270A" w:rsidDel="00FA42DC">
          <w:delText xml:space="preserve">Figura </w:delText>
        </w:r>
        <w:r w:rsidR="00C00D9F" w:rsidDel="00FA42DC">
          <w:delText>5</w:delText>
        </w:r>
        <w:r w:rsidR="00B7089F" w:rsidRPr="000E270A" w:rsidDel="00FA42DC">
          <w:delText xml:space="preserve">Figura </w:delText>
        </w:r>
        <w:r w:rsidR="00B7089F" w:rsidDel="00FA42DC">
          <w:delText>4</w:delText>
        </w:r>
      </w:del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>
      <w:pPr>
        <w:pStyle w:val="RImagens"/>
        <w:pPrChange w:id="2299" w:author="Tiago Oliveira" w:date="2016-07-22T12:20:00Z">
          <w:pPr>
            <w:pStyle w:val="ParagrafodeTexto"/>
          </w:pPr>
        </w:pPrChange>
      </w:pPr>
      <w:ins w:id="2300" w:author="Tiago Oliveira" w:date="2016-07-22T09:46:00Z">
        <w:r w:rsidRPr="00C2232E">
          <w:drawing>
            <wp:inline distT="0" distB="0" distL="0" distR="0" wp14:anchorId="3306CF28" wp14:editId="1D7DF242">
              <wp:extent cx="5400040" cy="915670"/>
              <wp:effectExtent l="0" t="0" r="0" b="0"/>
              <wp:docPr id="1027" name="Imagem 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91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FCE3E4" w14:textId="5BF88835" w:rsidR="0098516D" w:rsidRPr="000E270A" w:rsidRDefault="0098516D" w:rsidP="00FA4C55">
      <w:pPr>
        <w:pStyle w:val="RLegendaFigura"/>
      </w:pPr>
      <w:bookmarkStart w:id="2301" w:name="_Ref453340329"/>
      <w:bookmarkStart w:id="2302" w:name="_Toc457048035"/>
      <w:r w:rsidRPr="000E270A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2303" w:author="Andre" w:date="2016-07-23T14:37:00Z">
        <w:r w:rsidR="00FA42DC">
          <w:rPr>
            <w:noProof/>
          </w:rPr>
          <w:t>6</w:t>
        </w:r>
      </w:ins>
      <w:ins w:id="2304" w:author="Tiago Oliveira" w:date="2016-07-23T01:56:00Z">
        <w:del w:id="2305" w:author="Andre" w:date="2016-07-23T14:37:00Z">
          <w:r w:rsidR="00896609" w:rsidDel="00FA42DC">
            <w:rPr>
              <w:noProof/>
            </w:rPr>
            <w:delText>6</w:delText>
          </w:r>
        </w:del>
      </w:ins>
      <w:del w:id="2306" w:author="Andre" w:date="2016-07-23T14:37:00Z">
        <w:r w:rsidR="00B7089F" w:rsidDel="00FA42DC">
          <w:rPr>
            <w:noProof/>
          </w:rPr>
          <w:delText>4</w:delText>
        </w:r>
      </w:del>
      <w:r w:rsidR="00BC376A">
        <w:rPr>
          <w:noProof/>
        </w:rPr>
        <w:fldChar w:fldCharType="end"/>
      </w:r>
      <w:bookmarkEnd w:id="2301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2302"/>
    </w:p>
    <w:p w14:paraId="55BF7E97" w14:textId="00EFEADC" w:rsidR="0098516D" w:rsidRDefault="00BD7E50" w:rsidP="009D0C2F">
      <w:pPr>
        <w:pStyle w:val="ParagrafodeTexto"/>
      </w:pPr>
      <w:r>
        <w:t>N</w:t>
      </w:r>
      <w:ins w:id="2307" w:author="Tiago M Dias" w:date="2016-07-22T22:48:00Z">
        <w:r w:rsidR="00E717AC">
          <w:t>est</w:t>
        </w:r>
      </w:ins>
      <w:r>
        <w:t>a</w:t>
      </w:r>
      <w:r w:rsidRPr="00AD2636">
        <w:t xml:space="preserve"> </w:t>
      </w:r>
      <w:ins w:id="2308" w:author="Tiago M Dias" w:date="2016-07-22T22:48:00Z">
        <w:r w:rsidR="00E717AC">
          <w:t>figur</w:t>
        </w:r>
      </w:ins>
      <w:del w:id="2309" w:author="Tiago M Dias" w:date="2016-07-22T22:48:00Z">
        <w:r w:rsidR="0098516D" w:rsidRPr="00AD2636" w:rsidDel="00E717AC">
          <w:fldChar w:fldCharType="begin"/>
        </w:r>
        <w:r w:rsidR="0098516D" w:rsidRPr="00AD2636" w:rsidDel="00E717AC">
          <w:delInstrText xml:space="preserve"> REF _Ref453340329 \h  \* MERGEFORMAT </w:delInstrText>
        </w:r>
        <w:r w:rsidR="0098516D" w:rsidRPr="00AD2636" w:rsidDel="00E717AC">
          <w:fldChar w:fldCharType="separate"/>
        </w:r>
      </w:del>
      <w:ins w:id="2310" w:author="Tiago Oliveira" w:date="2016-07-22T12:54:00Z">
        <w:del w:id="2311" w:author="Tiago M Dias" w:date="2016-07-22T22:48:00Z">
          <w:r w:rsidR="0038099A" w:rsidRPr="000E270A" w:rsidDel="00E717AC">
            <w:delText xml:space="preserve">Figura </w:delText>
          </w:r>
          <w:r w:rsidR="0038099A" w:rsidDel="00E717AC">
            <w:delText>5</w:delText>
          </w:r>
        </w:del>
      </w:ins>
      <w:del w:id="2312" w:author="Tiago M Dias" w:date="2016-07-22T22:48:00Z">
        <w:r w:rsidR="00C00D9F" w:rsidRPr="000E270A" w:rsidDel="00E717AC">
          <w:delText xml:space="preserve">Figura </w:delText>
        </w:r>
        <w:r w:rsidR="00C00D9F" w:rsidDel="00E717AC">
          <w:delText>5</w:delText>
        </w:r>
      </w:del>
      <w:ins w:id="2313" w:author="Andre" w:date="2016-07-21T19:14:00Z">
        <w:del w:id="2314" w:author="Tiago M Dias" w:date="2016-07-22T22:48:00Z">
          <w:r w:rsidR="00E32CBD" w:rsidRPr="000E270A" w:rsidDel="00E717AC">
            <w:delText xml:space="preserve">Figura </w:delText>
          </w:r>
          <w:r w:rsidR="00E32CBD" w:rsidDel="00E717AC">
            <w:delText>5</w:delText>
          </w:r>
        </w:del>
      </w:ins>
      <w:del w:id="2315" w:author="Tiago M Dias" w:date="2016-07-22T22:48:00Z">
        <w:r w:rsidR="00B7089F" w:rsidRPr="000E270A" w:rsidDel="00E717AC">
          <w:delText xml:space="preserve">Figura </w:delText>
        </w:r>
        <w:r w:rsidR="00B7089F" w:rsidDel="00E717AC">
          <w:delText>4</w:delText>
        </w:r>
        <w:r w:rsidR="0098516D" w:rsidRPr="00AD2636" w:rsidDel="00E717AC">
          <w:fldChar w:fldCharType="end"/>
        </w:r>
        <w:r w:rsidR="0098516D" w:rsidDel="00E717AC">
          <w:delText xml:space="preserve"> </w:delText>
        </w:r>
      </w:del>
      <w:ins w:id="2316" w:author="Tiago M Dias" w:date="2016-07-22T22:48:00Z">
        <w:r w:rsidR="00E717AC">
          <w:t xml:space="preserve">a </w:t>
        </w:r>
      </w:ins>
      <w:r w:rsidR="0098516D">
        <w:t xml:space="preserve">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 xml:space="preserve">”, o que irá traduzir-se numa dependência entre elas. </w:t>
      </w:r>
      <w:ins w:id="2317" w:author="Tiago M Dias" w:date="2016-07-22T22:50:00Z">
        <w:r w:rsidR="00E717AC">
          <w:t>Essa dependência é tratada pela Xtext gerando automaticamente classes em Java quando o MWE2</w:t>
        </w:r>
        <w:r w:rsidR="00E717AC" w:rsidRPr="0098516D">
          <w:t xml:space="preserve"> </w:t>
        </w:r>
        <w:r w:rsidR="00E717AC">
          <w:t>é executado, resolvendo essa dependência pela extensão entre classes, criando assim uma hierarquia entre as regras de uma DSL (</w:t>
        </w:r>
        <w:r w:rsidR="00E717AC" w:rsidRPr="003608EE">
          <w:fldChar w:fldCharType="begin"/>
        </w:r>
        <w:r w:rsidR="00E717AC" w:rsidRPr="003608EE">
          <w:instrText xml:space="preserve"> REF _Ref453341721 \h  \* MERGEFORMAT </w:instrText>
        </w:r>
      </w:ins>
      <w:ins w:id="2318" w:author="Tiago M Dias" w:date="2016-07-22T22:50:00Z">
        <w:r w:rsidR="00E717AC" w:rsidRPr="003608EE">
          <w:fldChar w:fldCharType="separate"/>
        </w:r>
      </w:ins>
      <w:ins w:id="2319" w:author="Andre" w:date="2016-07-23T14:37:00Z">
        <w:r w:rsidR="00FA42DC" w:rsidRPr="001A59D0">
          <w:t xml:space="preserve">Figura </w:t>
        </w:r>
        <w:r w:rsidR="00FA42DC">
          <w:t>7</w:t>
        </w:r>
      </w:ins>
      <w:ins w:id="2320" w:author="Tiago Oliveira" w:date="2016-07-23T01:56:00Z">
        <w:del w:id="2321" w:author="Andre" w:date="2016-07-23T14:37:00Z">
          <w:r w:rsidR="00896609" w:rsidRPr="001A59D0" w:rsidDel="00FA42DC">
            <w:delText xml:space="preserve">Figura </w:delText>
          </w:r>
          <w:r w:rsidR="00896609" w:rsidDel="00FA42DC">
            <w:delText>7</w:delText>
          </w:r>
        </w:del>
      </w:ins>
      <w:ins w:id="2322" w:author="Tiago M Dias" w:date="2016-07-22T22:50:00Z">
        <w:del w:id="2323" w:author="Andre" w:date="2016-07-23T14:37:00Z">
          <w:r w:rsidR="00E717AC" w:rsidRPr="001A59D0" w:rsidDel="00FA42DC">
            <w:delText xml:space="preserve">Figura </w:delText>
          </w:r>
          <w:r w:rsidR="00E717AC" w:rsidDel="00FA42DC">
            <w:delText>6</w:delText>
          </w:r>
        </w:del>
        <w:r w:rsidR="00E717AC" w:rsidRPr="003608EE">
          <w:fldChar w:fldCharType="end"/>
        </w:r>
        <w:r w:rsidR="00E717AC">
          <w:t xml:space="preserve">). </w:t>
        </w:r>
      </w:ins>
      <w:r>
        <w:t>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2E683BC0" w14:textId="109485C0" w:rsidR="0098516D" w:rsidDel="00E717AC" w:rsidRDefault="00BD7E50" w:rsidP="001A59D0">
      <w:pPr>
        <w:pStyle w:val="ParagrafodeTexto"/>
        <w:rPr>
          <w:del w:id="2324" w:author="Tiago M Dias" w:date="2016-07-22T22:50:00Z"/>
        </w:rPr>
      </w:pPr>
      <w:del w:id="2325" w:author="Tiago M Dias" w:date="2016-07-22T22:50:00Z">
        <w:r w:rsidRPr="0078656F" w:rsidDel="00E717AC">
          <w:rPr>
            <w:noProof/>
            <w:lang w:eastAsia="pt-PT"/>
          </w:rPr>
          <w:lastRenderedPageBreak/>
          <w:drawing>
            <wp:inline distT="0" distB="0" distL="0" distR="0" wp14:anchorId="5EC04745" wp14:editId="03C39084">
              <wp:extent cx="4283075" cy="2045335"/>
              <wp:effectExtent l="0" t="0" r="3175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516D" w:rsidDel="00E717AC">
          <w:delText>Essa dependência é tratada pel</w:delText>
        </w:r>
      </w:del>
      <w:del w:id="2326" w:author="Tiago M Dias" w:date="2016-07-22T22:49:00Z">
        <w:r w:rsidR="0098516D" w:rsidDel="00E717AC">
          <w:delText>o</w:delText>
        </w:r>
      </w:del>
      <w:del w:id="2327" w:author="Tiago M Dias" w:date="2016-07-22T22:50:00Z">
        <w:r w:rsidR="0098516D" w:rsidDel="00E717AC">
          <w:delText xml:space="preserve"> Xtext gerando automaticamente classes em Java quando o </w:delText>
        </w:r>
      </w:del>
      <w:del w:id="2328" w:author="Tiago M Dias" w:date="2016-07-22T22:49:00Z">
        <w:r w:rsidR="0098516D" w:rsidRPr="0026032C" w:rsidDel="00E717AC">
          <w:rPr>
            <w:i/>
          </w:rPr>
          <w:delText>Modeling Workflow Engine 2</w:delText>
        </w:r>
        <w:r w:rsidR="0098516D" w:rsidDel="00E717AC">
          <w:delText xml:space="preserve"> (</w:delText>
        </w:r>
      </w:del>
      <w:del w:id="2329" w:author="Tiago M Dias" w:date="2016-07-22T22:50:00Z">
        <w:r w:rsidR="0098516D" w:rsidDel="00E717AC">
          <w:delText>MWE2</w:delText>
        </w:r>
      </w:del>
      <w:customXmlDelRangeStart w:id="2330" w:author="Tiago M Dias" w:date="2016-07-22T22:50:00Z"/>
      <w:sdt>
        <w:sdtPr>
          <w:id w:val="-1579973032"/>
          <w:citation/>
        </w:sdtPr>
        <w:sdtEndPr/>
        <w:sdtContent>
          <w:customXmlDelRangeEnd w:id="2330"/>
          <w:del w:id="2331" w:author="Tiago M Dias" w:date="2016-07-22T22:50:00Z">
            <w:r w:rsidR="0098516D" w:rsidDel="00E717AC">
              <w:fldChar w:fldCharType="begin"/>
            </w:r>
            <w:r w:rsidR="0098516D" w:rsidRPr="003608EE" w:rsidDel="00E717AC">
              <w:delInstrText xml:space="preserve"> CITATION MWE16 \l 1033 </w:delInstrText>
            </w:r>
            <w:r w:rsidR="0098516D" w:rsidDel="00E717AC">
              <w:fldChar w:fldCharType="separate"/>
            </w:r>
          </w:del>
          <w:ins w:id="2332" w:author="Tiago Oliveira" w:date="2016-07-22T12:54:00Z">
            <w:del w:id="2333" w:author="Tiago M Dias" w:date="2016-07-22T22:50:00Z">
              <w:r w:rsidR="0038099A" w:rsidDel="00E717AC">
                <w:rPr>
                  <w:noProof/>
                </w:rPr>
                <w:delText xml:space="preserve"> </w:delText>
              </w:r>
              <w:r w:rsidR="0038099A" w:rsidRPr="0038099A" w:rsidDel="00E717AC">
                <w:rPr>
                  <w:noProof/>
                  <w:rPrChange w:id="2334" w:author="Tiago Oliveira" w:date="2016-07-22T12:5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ins w:id="2335" w:author="Andre" w:date="2016-07-21T19:14:00Z">
            <w:del w:id="2336" w:author="Tiago M Dias" w:date="2016-07-22T22:50:00Z">
              <w:r w:rsidR="00E32CBD" w:rsidDel="00E717AC">
                <w:rPr>
                  <w:noProof/>
                </w:rPr>
                <w:delText xml:space="preserve"> </w:delText>
              </w:r>
              <w:r w:rsidR="00E32CBD" w:rsidRPr="00E32CBD" w:rsidDel="00E717AC">
                <w:rPr>
                  <w:noProof/>
                  <w:rPrChange w:id="2337" w:author="Andre" w:date="2016-07-21T19:14:00Z">
                    <w:rPr>
                      <w:rFonts w:eastAsia="Times New Roman"/>
                    </w:rPr>
                  </w:rPrChange>
                </w:rPr>
                <w:delText>[19]</w:delText>
              </w:r>
            </w:del>
          </w:ins>
          <w:del w:id="2338" w:author="Tiago M Dias" w:date="2016-07-22T22:50:00Z">
            <w:r w:rsidR="008108AC" w:rsidDel="00E717AC">
              <w:rPr>
                <w:noProof/>
              </w:rPr>
              <w:delText xml:space="preserve"> </w:delText>
            </w:r>
            <w:r w:rsidR="008108AC" w:rsidRPr="008108AC" w:rsidDel="00E717AC">
              <w:rPr>
                <w:noProof/>
              </w:rPr>
              <w:delText>[18]</w:delText>
            </w:r>
            <w:r w:rsidR="0098516D" w:rsidDel="00E717AC">
              <w:fldChar w:fldCharType="end"/>
            </w:r>
          </w:del>
          <w:customXmlDelRangeStart w:id="2339" w:author="Tiago M Dias" w:date="2016-07-22T22:50:00Z"/>
        </w:sdtContent>
      </w:sdt>
      <w:customXmlDelRangeEnd w:id="2339"/>
      <w:del w:id="2340" w:author="Tiago M Dias" w:date="2016-07-22T22:50:00Z">
        <w:r w:rsidR="0098516D" w:rsidDel="00E717AC">
          <w:delText>)</w:delText>
        </w:r>
        <w:r w:rsidR="0098516D" w:rsidRPr="0098516D" w:rsidDel="00E717AC">
          <w:delText xml:space="preserve"> </w:delText>
        </w:r>
        <w:r w:rsidR="0098516D" w:rsidDel="00E717AC">
          <w:delText xml:space="preserve">é </w:delText>
        </w:r>
        <w:r w:rsidDel="00E717AC">
          <w:delText>executado</w:delText>
        </w:r>
        <w:r w:rsidR="0098516D" w:rsidDel="00E717AC">
          <w:delText xml:space="preserve">, resolvendo essa dependência pela extensão </w:delText>
        </w:r>
        <w:r w:rsidDel="00E717AC">
          <w:delText xml:space="preserve">entre </w:delText>
        </w:r>
        <w:r w:rsidR="0098516D" w:rsidDel="00E717AC">
          <w:delText>classe</w:delText>
        </w:r>
        <w:r w:rsidDel="00E717AC">
          <w:delText>s,</w:delText>
        </w:r>
        <w:r w:rsidR="0098516D" w:rsidDel="00E717AC">
          <w:delText xml:space="preserve"> criando assim uma hierarquia entre as regras de uma DSL</w:delText>
        </w:r>
        <w:r w:rsidDel="00E717AC">
          <w:delText xml:space="preserve"> (</w:delText>
        </w:r>
        <w:r w:rsidR="0098516D" w:rsidRPr="003608EE" w:rsidDel="00E717AC">
          <w:fldChar w:fldCharType="begin"/>
        </w:r>
        <w:r w:rsidR="0098516D" w:rsidRPr="003608EE" w:rsidDel="00E717AC">
          <w:delInstrText xml:space="preserve"> REF _Ref453341721 \h  \* MERGEFORMAT </w:delInstrText>
        </w:r>
        <w:r w:rsidR="0098516D" w:rsidRPr="003608EE" w:rsidDel="00E717AC">
          <w:fldChar w:fldCharType="separate"/>
        </w:r>
      </w:del>
      <w:ins w:id="2341" w:author="Tiago Oliveira" w:date="2016-07-22T12:54:00Z">
        <w:del w:id="2342" w:author="Tiago M Dias" w:date="2016-07-22T22:50:00Z">
          <w:r w:rsidR="0038099A" w:rsidRPr="001A59D0" w:rsidDel="00E717AC">
            <w:delText xml:space="preserve">Figura </w:delText>
          </w:r>
          <w:r w:rsidR="0038099A" w:rsidDel="00E717AC">
            <w:delText>6</w:delText>
          </w:r>
        </w:del>
      </w:ins>
      <w:ins w:id="2343" w:author="Andre" w:date="2016-07-21T19:14:00Z">
        <w:del w:id="2344" w:author="Tiago M Dias" w:date="2016-07-22T22:50:00Z">
          <w:r w:rsidR="00E32CBD" w:rsidRPr="00BE5F06" w:rsidDel="00E717AC">
            <w:delText xml:space="preserve">Figura </w:delText>
          </w:r>
          <w:r w:rsidR="00E32CBD" w:rsidDel="00E717AC">
            <w:delText>6</w:delText>
          </w:r>
        </w:del>
      </w:ins>
      <w:del w:id="2345" w:author="Tiago M Dias" w:date="2016-07-22T22:50:00Z">
        <w:r w:rsidR="00B7089F" w:rsidRPr="00BE5F06" w:rsidDel="00E717AC">
          <w:delText xml:space="preserve">Figura </w:delText>
        </w:r>
        <w:r w:rsidR="00B7089F" w:rsidDel="00E717AC">
          <w:delText>5</w:delText>
        </w:r>
        <w:r w:rsidR="0098516D" w:rsidRPr="003608EE" w:rsidDel="00E717AC">
          <w:fldChar w:fldCharType="end"/>
        </w:r>
        <w:r w:rsidDel="00E717AC">
          <w:delText>)</w:delText>
        </w:r>
        <w:r w:rsidR="0098516D" w:rsidDel="00E717AC">
          <w:delText xml:space="preserve">. </w:delText>
        </w:r>
      </w:del>
    </w:p>
    <w:p w14:paraId="6FC906DE" w14:textId="4FDADBEC" w:rsidR="0098516D" w:rsidRDefault="000C0C7F">
      <w:pPr>
        <w:pStyle w:val="RImagens"/>
        <w:pPrChange w:id="2346" w:author="Tiago Oliveira" w:date="2016-07-22T12:20:00Z">
          <w:pPr>
            <w:ind w:firstLine="360"/>
          </w:pPr>
        </w:pPrChange>
      </w:pPr>
      <w:ins w:id="2347" w:author="Tiago Oliveira" w:date="2016-07-22T09:44:00Z">
        <w:r w:rsidRPr="0078656F">
          <w:drawing>
            <wp:inline distT="0" distB="0" distL="0" distR="0" wp14:anchorId="1A33D783" wp14:editId="008BD6D2">
              <wp:extent cx="4283075" cy="2045335"/>
              <wp:effectExtent l="0" t="0" r="3175" b="0"/>
              <wp:docPr id="1025" name="Imagem 1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ndre\Desktop\Untitled1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075" cy="204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CAE1C6" w14:textId="2534CF41" w:rsidR="0098516D" w:rsidRPr="001A59D0" w:rsidRDefault="0098516D" w:rsidP="001A59D0">
      <w:pPr>
        <w:pStyle w:val="RLegendaFigura"/>
      </w:pPr>
      <w:bookmarkStart w:id="2348" w:name="_Ref453341721"/>
      <w:bookmarkStart w:id="2349" w:name="_Toc457048036"/>
      <w:r w:rsidRPr="001A59D0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2350" w:author="Andre" w:date="2016-07-23T14:37:00Z">
        <w:r w:rsidR="00FA42DC">
          <w:rPr>
            <w:noProof/>
          </w:rPr>
          <w:t>7</w:t>
        </w:r>
      </w:ins>
      <w:ins w:id="2351" w:author="Tiago Oliveira" w:date="2016-07-23T01:56:00Z">
        <w:del w:id="2352" w:author="Andre" w:date="2016-07-23T14:37:00Z">
          <w:r w:rsidR="00896609" w:rsidDel="00FA42DC">
            <w:rPr>
              <w:noProof/>
            </w:rPr>
            <w:delText>7</w:delText>
          </w:r>
        </w:del>
      </w:ins>
      <w:del w:id="2353" w:author="Andre" w:date="2016-07-23T14:37:00Z">
        <w:r w:rsidR="00B7089F" w:rsidRPr="000C0C7F" w:rsidDel="00FA42DC">
          <w:rPr>
            <w:noProof/>
          </w:rPr>
          <w:delText>5</w:delText>
        </w:r>
      </w:del>
      <w:r w:rsidR="00BC376A">
        <w:rPr>
          <w:noProof/>
        </w:rPr>
        <w:fldChar w:fldCharType="end"/>
      </w:r>
      <w:bookmarkEnd w:id="2348"/>
      <w:r w:rsidRPr="001A59D0">
        <w:t xml:space="preserve"> - Classes geradas pela </w:t>
      </w:r>
      <w:r w:rsidRPr="000C0C7F">
        <w:rPr>
          <w:rPrChange w:id="2354" w:author="Tiago Oliveira" w:date="2016-07-22T09:44:00Z">
            <w:rPr>
              <w:i/>
            </w:rPr>
          </w:rPrChange>
        </w:rPr>
        <w:t>framework</w:t>
      </w:r>
      <w:bookmarkEnd w:id="2349"/>
    </w:p>
    <w:p w14:paraId="5F441789" w14:textId="1D0F3543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ins w:id="2355" w:author="Andre" w:date="2016-07-23T14:37:00Z">
        <w:r w:rsidR="00FA42DC" w:rsidRPr="001A59D0">
          <w:t xml:space="preserve">Figura </w:t>
        </w:r>
        <w:r w:rsidR="00FA42DC">
          <w:rPr>
            <w:noProof/>
          </w:rPr>
          <w:t>7</w:t>
        </w:r>
      </w:ins>
      <w:ins w:id="2356" w:author="Tiago Oliveira" w:date="2016-07-23T01:56:00Z">
        <w:del w:id="2357" w:author="Andre" w:date="2016-07-23T14:37:00Z">
          <w:r w:rsidR="00896609" w:rsidRPr="001A59D0" w:rsidDel="00FA42DC">
            <w:delText xml:space="preserve">Figura </w:delText>
          </w:r>
          <w:r w:rsidR="00896609" w:rsidDel="00FA42DC">
            <w:rPr>
              <w:noProof/>
            </w:rPr>
            <w:delText>7</w:delText>
          </w:r>
        </w:del>
      </w:ins>
      <w:del w:id="2358" w:author="Andre" w:date="2016-07-23T14:37:00Z">
        <w:r w:rsidR="00B7089F" w:rsidRPr="00BE5F06" w:rsidDel="00FA42DC">
          <w:delText xml:space="preserve">Figura </w:delText>
        </w:r>
        <w:r w:rsidR="00B7089F" w:rsidDel="00FA42DC">
          <w:rPr>
            <w:noProof/>
          </w:rPr>
          <w:delText>5</w:delText>
        </w:r>
      </w:del>
      <w:r>
        <w:fldChar w:fldCharType="end"/>
      </w:r>
      <w:r>
        <w:t xml:space="preserve"> pode-se ainda apontar</w:t>
      </w:r>
      <w:del w:id="2359" w:author="Tiago M Dias" w:date="2016-07-22T22:51:00Z">
        <w:r w:rsidR="00E939D4" w:rsidDel="00E717AC">
          <w:delText>,</w:delText>
        </w:r>
      </w:del>
      <w:r>
        <w:t xml:space="preserve"> que</w:t>
      </w:r>
      <w:ins w:id="2360" w:author="Tiago M Dias" w:date="2016-07-22T22:51:00Z">
        <w:r w:rsidR="00E717AC">
          <w:t>,</w:t>
        </w:r>
      </w:ins>
      <w:r>
        <w:t xml:space="preserve">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 xml:space="preserve">”. Na </w:t>
      </w:r>
      <w:ins w:id="2361" w:author="Tiago M Dias" w:date="2016-07-22T22:51:00Z">
        <w:r w:rsidR="00E717AC">
          <w:t xml:space="preserve">sua </w:t>
        </w:r>
      </w:ins>
      <w:r w:rsidR="00E939D4">
        <w:t>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2362" w:name="_Toc456799181"/>
      <w:bookmarkStart w:id="2363" w:name="_Toc457048017"/>
      <w:bookmarkEnd w:id="2362"/>
      <w:r>
        <w:t>Regras da gramática</w:t>
      </w:r>
      <w:bookmarkEnd w:id="2363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981" w:tblpY="4824"/>
        <w:tblW w:w="0" w:type="auto"/>
        <w:tblLook w:val="04A0" w:firstRow="1" w:lastRow="0" w:firstColumn="1" w:lastColumn="0" w:noHBand="0" w:noVBand="1"/>
        <w:tblPrChange w:id="2364" w:author="Tiago Oliveira" w:date="2016-07-22T12:20:00Z">
          <w:tblPr>
            <w:tblStyle w:val="TabeladeGrelha4-Destaque11"/>
            <w:tblpPr w:leftFromText="141" w:rightFromText="141" w:vertAnchor="text" w:horzAnchor="page" w:tblpX="4089" w:tblpY="147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8"/>
        <w:gridCol w:w="1677"/>
        <w:tblGridChange w:id="2365">
          <w:tblGrid>
            <w:gridCol w:w="2038"/>
            <w:gridCol w:w="1677"/>
          </w:tblGrid>
        </w:tblGridChange>
      </w:tblGrid>
      <w:tr w:rsidR="00006161" w:rsidRPr="00AF1221" w:rsidDel="003504CE" w14:paraId="19C4CA7F" w14:textId="1FA32358" w:rsidTr="0081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366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367" w:author="Tiago Oliveira" w:date="2016-07-22T12:20:00Z">
              <w:tcPr>
                <w:tcW w:w="0" w:type="auto"/>
              </w:tcPr>
            </w:tcPrChange>
          </w:tcPr>
          <w:p w14:paraId="38ACBC58" w14:textId="6CF01151" w:rsidR="00006161" w:rsidRPr="00884B0C" w:rsidDel="003504CE" w:rsidRDefault="00006161" w:rsidP="008130EB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del w:id="2368" w:author="Tiago M Dias" w:date="2016-07-22T22:52:00Z"/>
                <w:moveFrom w:id="236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RangeStart w:id="2370" w:author="Tiago Oliveira" w:date="2016-07-22T12:20:00Z" w:name="move456944017"/>
            <w:moveFrom w:id="2371" w:author="Tiago Oliveira" w:date="2016-07-22T12:20:00Z">
              <w:del w:id="2372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Elemento da Sintaxe</w:delText>
                </w:r>
              </w:del>
            </w:moveFrom>
          </w:p>
        </w:tc>
        <w:tc>
          <w:tcPr>
            <w:tcW w:w="0" w:type="auto"/>
            <w:tcPrChange w:id="2373" w:author="Tiago Oliveira" w:date="2016-07-22T12:20:00Z">
              <w:tcPr>
                <w:tcW w:w="0" w:type="auto"/>
              </w:tcPr>
            </w:tcPrChange>
          </w:tcPr>
          <w:p w14:paraId="55C24B04" w14:textId="50D53D72" w:rsidR="00006161" w:rsidRPr="00884B0C" w:rsidDel="003504CE" w:rsidRDefault="00006161" w:rsidP="00813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374" w:author="Tiago M Dias" w:date="2016-07-22T22:52:00Z"/>
                <w:moveFrom w:id="2375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376" w:author="Tiago Oliveira" w:date="2016-07-22T12:20:00Z">
              <w:del w:id="2377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Significado</w:delText>
                </w:r>
              </w:del>
            </w:moveFrom>
          </w:p>
        </w:tc>
      </w:tr>
      <w:tr w:rsidR="00006161" w:rsidRPr="00AF1221" w:rsidDel="003504CE" w14:paraId="23698090" w14:textId="5100DAE1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378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379" w:author="Tiago Oliveira" w:date="2016-07-22T12:20:00Z">
              <w:tcPr>
                <w:tcW w:w="0" w:type="auto"/>
              </w:tcPr>
            </w:tcPrChange>
          </w:tcPr>
          <w:p w14:paraId="2D992F26" w14:textId="508FB425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380" w:author="Tiago M Dias" w:date="2016-07-22T22:52:00Z"/>
                <w:moveFrom w:id="2381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382" w:author="Tiago Oliveira" w:date="2016-07-22T12:20:00Z">
              <w:del w:id="2383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default (sem operador)</w:delText>
                </w:r>
              </w:del>
            </w:moveFrom>
          </w:p>
        </w:tc>
        <w:tc>
          <w:tcPr>
            <w:tcW w:w="0" w:type="auto"/>
            <w:tcPrChange w:id="2384" w:author="Tiago Oliveira" w:date="2016-07-22T12:20:00Z">
              <w:tcPr>
                <w:tcW w:w="0" w:type="auto"/>
              </w:tcPr>
            </w:tcPrChange>
          </w:tcPr>
          <w:p w14:paraId="68B28371" w14:textId="33FECCBA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85" w:author="Tiago M Dias" w:date="2016-07-22T22:52:00Z"/>
                <w:moveFrom w:id="2386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387" w:author="Tiago Oliveira" w:date="2016-07-22T12:20:00Z">
              <w:del w:id="2388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Exatamente um</w:delText>
                </w:r>
              </w:del>
            </w:moveFrom>
          </w:p>
        </w:tc>
      </w:tr>
      <w:tr w:rsidR="00006161" w:rsidRPr="00AF1221" w:rsidDel="003504CE" w14:paraId="310AD376" w14:textId="54394D74" w:rsidTr="008130EB">
        <w:trPr>
          <w:del w:id="2389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390" w:author="Tiago Oliveira" w:date="2016-07-22T12:20:00Z">
              <w:tcPr>
                <w:tcW w:w="0" w:type="auto"/>
              </w:tcPr>
            </w:tcPrChange>
          </w:tcPr>
          <w:p w14:paraId="2175C71E" w14:textId="28D9C561" w:rsidR="00006161" w:rsidRPr="00884B0C" w:rsidDel="003504CE" w:rsidRDefault="00006161" w:rsidP="008130EB">
            <w:pPr>
              <w:jc w:val="center"/>
              <w:rPr>
                <w:del w:id="2391" w:author="Tiago M Dias" w:date="2016-07-22T22:52:00Z"/>
                <w:moveFrom w:id="2392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393" w:author="Tiago Oliveira" w:date="2016-07-22T12:20:00Z">
              <w:del w:id="2394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? sufixo</w:delText>
                </w:r>
              </w:del>
            </w:moveFrom>
          </w:p>
        </w:tc>
        <w:tc>
          <w:tcPr>
            <w:tcW w:w="0" w:type="auto"/>
            <w:tcPrChange w:id="2395" w:author="Tiago Oliveira" w:date="2016-07-22T12:20:00Z">
              <w:tcPr>
                <w:tcW w:w="0" w:type="auto"/>
              </w:tcPr>
            </w:tcPrChange>
          </w:tcPr>
          <w:p w14:paraId="3E648338" w14:textId="4575D355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96" w:author="Tiago M Dias" w:date="2016-07-22T22:52:00Z"/>
                <w:moveFrom w:id="239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398" w:author="Tiago Oliveira" w:date="2016-07-22T12:20:00Z">
              <w:del w:id="2399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Um ou nenhum</w:delText>
                </w:r>
              </w:del>
            </w:moveFrom>
          </w:p>
        </w:tc>
      </w:tr>
      <w:tr w:rsidR="00006161" w:rsidRPr="00AF1221" w:rsidDel="003504CE" w14:paraId="5FD1E8DA" w14:textId="66C4FAC6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400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01" w:author="Tiago Oliveira" w:date="2016-07-22T12:20:00Z">
              <w:tcPr>
                <w:tcW w:w="0" w:type="auto"/>
              </w:tcPr>
            </w:tcPrChange>
          </w:tcPr>
          <w:p w14:paraId="075F20B9" w14:textId="355D325C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402" w:author="Tiago M Dias" w:date="2016-07-22T22:52:00Z"/>
                <w:moveFrom w:id="2403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04" w:author="Tiago Oliveira" w:date="2016-07-22T12:20:00Z">
              <w:del w:id="2405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* sufixo</w:delText>
                </w:r>
              </w:del>
            </w:moveFrom>
          </w:p>
        </w:tc>
        <w:tc>
          <w:tcPr>
            <w:tcW w:w="0" w:type="auto"/>
            <w:tcPrChange w:id="2406" w:author="Tiago Oliveira" w:date="2016-07-22T12:20:00Z">
              <w:tcPr>
                <w:tcW w:w="0" w:type="auto"/>
              </w:tcPr>
            </w:tcPrChange>
          </w:tcPr>
          <w:p w14:paraId="67771E4A" w14:textId="5361B762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07" w:author="Tiago M Dias" w:date="2016-07-22T22:52:00Z"/>
                <w:moveFrom w:id="240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09" w:author="Tiago Oliveira" w:date="2016-07-22T12:20:00Z">
              <w:del w:id="2410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Zero ou mais</w:delText>
                </w:r>
              </w:del>
            </w:moveFrom>
          </w:p>
        </w:tc>
      </w:tr>
      <w:tr w:rsidR="00006161" w:rsidRPr="00AF1221" w:rsidDel="003504CE" w14:paraId="69A5C648" w14:textId="0F2D2FA7" w:rsidTr="008130EB">
        <w:trPr>
          <w:del w:id="2411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12" w:author="Tiago Oliveira" w:date="2016-07-22T12:20:00Z">
              <w:tcPr>
                <w:tcW w:w="0" w:type="auto"/>
              </w:tcPr>
            </w:tcPrChange>
          </w:tcPr>
          <w:p w14:paraId="12DEE996" w14:textId="2DD56568" w:rsidR="00006161" w:rsidRPr="00884B0C" w:rsidDel="003504CE" w:rsidRDefault="00006161" w:rsidP="008130EB">
            <w:pPr>
              <w:jc w:val="center"/>
              <w:rPr>
                <w:del w:id="2413" w:author="Tiago M Dias" w:date="2016-07-22T22:52:00Z"/>
                <w:moveFrom w:id="241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15" w:author="Tiago Oliveira" w:date="2016-07-22T12:20:00Z">
              <w:del w:id="2416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+ sufixo</w:delText>
                </w:r>
              </w:del>
            </w:moveFrom>
          </w:p>
        </w:tc>
        <w:tc>
          <w:tcPr>
            <w:tcW w:w="0" w:type="auto"/>
            <w:tcPrChange w:id="2417" w:author="Tiago Oliveira" w:date="2016-07-22T12:20:00Z">
              <w:tcPr>
                <w:tcW w:w="0" w:type="auto"/>
              </w:tcPr>
            </w:tcPrChange>
          </w:tcPr>
          <w:p w14:paraId="0CB3D2AC" w14:textId="6EA01AB3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18" w:author="Tiago M Dias" w:date="2016-07-22T22:52:00Z"/>
                <w:moveFrom w:id="241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20" w:author="Tiago Oliveira" w:date="2016-07-22T12:20:00Z">
              <w:del w:id="2421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Um ou mais</w:delText>
                </w:r>
              </w:del>
            </w:moveFrom>
          </w:p>
        </w:tc>
      </w:tr>
      <w:tr w:rsidR="00006161" w:rsidRPr="00AF1221" w:rsidDel="003504CE" w14:paraId="5981F5B0" w14:textId="0C32DD40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422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23" w:author="Tiago Oliveira" w:date="2016-07-22T12:20:00Z">
              <w:tcPr>
                <w:tcW w:w="0" w:type="auto"/>
              </w:tcPr>
            </w:tcPrChange>
          </w:tcPr>
          <w:p w14:paraId="17B4A208" w14:textId="5389DF6D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424" w:author="Tiago M Dias" w:date="2016-07-22T22:52:00Z"/>
                <w:moveFrom w:id="2425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26" w:author="Tiago Oliveira" w:date="2016-07-22T12:20:00Z">
              <w:del w:id="2427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| infixo</w:delText>
                </w:r>
              </w:del>
            </w:moveFrom>
          </w:p>
        </w:tc>
        <w:tc>
          <w:tcPr>
            <w:tcW w:w="0" w:type="auto"/>
            <w:tcPrChange w:id="2428" w:author="Tiago Oliveira" w:date="2016-07-22T12:20:00Z">
              <w:tcPr>
                <w:tcW w:w="0" w:type="auto"/>
              </w:tcPr>
            </w:tcPrChange>
          </w:tcPr>
          <w:p w14:paraId="07B8D9A3" w14:textId="6B4D368E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29" w:author="Tiago M Dias" w:date="2016-07-22T22:52:00Z"/>
                <w:moveFrom w:id="2430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31" w:author="Tiago Oliveira" w:date="2016-07-22T12:20:00Z">
              <w:del w:id="2432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Or</w:delText>
                </w:r>
              </w:del>
            </w:moveFrom>
          </w:p>
        </w:tc>
      </w:tr>
      <w:tr w:rsidR="00006161" w:rsidRPr="00AF1221" w:rsidDel="003504CE" w14:paraId="6A8C500E" w14:textId="2A7A3B53" w:rsidTr="008130EB">
        <w:trPr>
          <w:del w:id="2433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34" w:author="Tiago Oliveira" w:date="2016-07-22T12:20:00Z">
              <w:tcPr>
                <w:tcW w:w="0" w:type="auto"/>
              </w:tcPr>
            </w:tcPrChange>
          </w:tcPr>
          <w:p w14:paraId="69BB58F8" w14:textId="165E96E0" w:rsidR="00006161" w:rsidRPr="00884B0C" w:rsidDel="003504CE" w:rsidRDefault="00006161" w:rsidP="008130EB">
            <w:pPr>
              <w:jc w:val="center"/>
              <w:rPr>
                <w:del w:id="2435" w:author="Tiago M Dias" w:date="2016-07-22T22:52:00Z"/>
                <w:moveFrom w:id="2436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37" w:author="Tiago Oliveira" w:date="2016-07-22T12:20:00Z">
              <w:del w:id="2438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&amp; infixo</w:delText>
                </w:r>
              </w:del>
            </w:moveFrom>
          </w:p>
        </w:tc>
        <w:tc>
          <w:tcPr>
            <w:tcW w:w="0" w:type="auto"/>
            <w:tcPrChange w:id="2439" w:author="Tiago Oliveira" w:date="2016-07-22T12:20:00Z">
              <w:tcPr>
                <w:tcW w:w="0" w:type="auto"/>
              </w:tcPr>
            </w:tcPrChange>
          </w:tcPr>
          <w:p w14:paraId="535121D8" w14:textId="45CED2CF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40" w:author="Tiago M Dias" w:date="2016-07-22T22:52:00Z"/>
                <w:moveFrom w:id="244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42" w:author="Tiago Oliveira" w:date="2016-07-22T12:20:00Z">
              <w:del w:id="2443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And</w:delText>
                </w:r>
              </w:del>
            </w:moveFrom>
          </w:p>
        </w:tc>
      </w:tr>
      <w:tr w:rsidR="00006161" w:rsidRPr="00AF1221" w:rsidDel="003504CE" w14:paraId="3218D688" w14:textId="0A9A4A46" w:rsidTr="0081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444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45" w:author="Tiago Oliveira" w:date="2016-07-22T12:20:00Z">
              <w:tcPr>
                <w:tcW w:w="0" w:type="auto"/>
              </w:tcPr>
            </w:tcPrChange>
          </w:tcPr>
          <w:p w14:paraId="23E81B34" w14:textId="2E4296C0" w:rsidR="00006161" w:rsidRPr="00884B0C" w:rsidDel="003504CE" w:rsidRDefault="00006161" w:rsidP="008130E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2446" w:author="Tiago M Dias" w:date="2016-07-22T22:52:00Z"/>
                <w:moveFrom w:id="2447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48" w:author="Tiago Oliveira" w:date="2016-07-22T12:20:00Z">
              <w:del w:id="2449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.</w:delText>
                </w:r>
              </w:del>
            </w:moveFrom>
          </w:p>
        </w:tc>
        <w:tc>
          <w:tcPr>
            <w:tcW w:w="0" w:type="auto"/>
            <w:tcPrChange w:id="2450" w:author="Tiago Oliveira" w:date="2016-07-22T12:20:00Z">
              <w:tcPr>
                <w:tcW w:w="0" w:type="auto"/>
              </w:tcPr>
            </w:tcPrChange>
          </w:tcPr>
          <w:p w14:paraId="1A6865DF" w14:textId="4B9E150C" w:rsidR="00006161" w:rsidRPr="00884B0C" w:rsidDel="003504CE" w:rsidRDefault="00006161" w:rsidP="00813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51" w:author="Tiago M Dias" w:date="2016-07-22T22:52:00Z"/>
                <w:moveFrom w:id="2452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53" w:author="Tiago Oliveira" w:date="2016-07-22T12:20:00Z">
              <w:del w:id="2454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Caracter universal</w:delText>
                </w:r>
              </w:del>
            </w:moveFrom>
          </w:p>
        </w:tc>
      </w:tr>
      <w:tr w:rsidR="00006161" w:rsidRPr="00AF1221" w:rsidDel="003504CE" w14:paraId="48CF642D" w14:textId="2D124FE9" w:rsidTr="008130EB">
        <w:trPr>
          <w:del w:id="2455" w:author="Tiago M Dias" w:date="2016-07-22T22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456" w:author="Tiago Oliveira" w:date="2016-07-22T12:20:00Z">
              <w:tcPr>
                <w:tcW w:w="0" w:type="auto"/>
              </w:tcPr>
            </w:tcPrChange>
          </w:tcPr>
          <w:p w14:paraId="7DEAF3EC" w14:textId="5C201BE5" w:rsidR="00006161" w:rsidRPr="00884B0C" w:rsidDel="003504CE" w:rsidRDefault="00006161" w:rsidP="008130EB">
            <w:pPr>
              <w:jc w:val="center"/>
              <w:rPr>
                <w:del w:id="2457" w:author="Tiago M Dias" w:date="2016-07-22T22:52:00Z"/>
                <w:moveFrom w:id="2458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From w:id="2459" w:author="Tiago Oliveira" w:date="2016-07-22T12:20:00Z">
              <w:del w:id="2460" w:author="Tiago M Dias" w:date="2016-07-22T22:52:00Z">
                <w:r w:rsidRPr="00884B0C" w:rsidDel="003504CE">
                  <w:rPr>
                    <w:rFonts w:eastAsia="Times New Roman" w:cs="Times New Roman"/>
                    <w:b w:val="0"/>
                    <w:color w:val="000000"/>
                    <w:sz w:val="20"/>
                    <w:szCs w:val="27"/>
                    <w:lang w:eastAsia="pt-PT"/>
                  </w:rPr>
                  <w:delText>('0'..'9')</w:delText>
                </w:r>
              </w:del>
            </w:moveFrom>
          </w:p>
        </w:tc>
        <w:tc>
          <w:tcPr>
            <w:tcW w:w="0" w:type="auto"/>
            <w:tcPrChange w:id="2461" w:author="Tiago Oliveira" w:date="2016-07-22T12:20:00Z">
              <w:tcPr>
                <w:tcW w:w="0" w:type="auto"/>
              </w:tcPr>
            </w:tcPrChange>
          </w:tcPr>
          <w:p w14:paraId="399CA0BE" w14:textId="56DB106F" w:rsidR="00006161" w:rsidRPr="00884B0C" w:rsidDel="003504CE" w:rsidRDefault="00006161" w:rsidP="00813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62" w:author="Tiago M Dias" w:date="2016-07-22T22:52:00Z"/>
                <w:moveFrom w:id="246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From w:id="2464" w:author="Tiago Oliveira" w:date="2016-07-22T12:20:00Z">
              <w:del w:id="2465" w:author="Tiago M Dias" w:date="2016-07-22T22:52:00Z">
                <w:r w:rsidRPr="00884B0C" w:rsidDel="003504CE">
                  <w:rPr>
                    <w:rFonts w:eastAsia="Times New Roman" w:cs="Times New Roman"/>
                    <w:color w:val="000000"/>
                    <w:sz w:val="20"/>
                    <w:szCs w:val="27"/>
                    <w:lang w:eastAsia="pt-PT"/>
                  </w:rPr>
                  <w:delText>Range</w:delText>
                </w:r>
              </w:del>
            </w:moveFrom>
          </w:p>
        </w:tc>
      </w:tr>
    </w:tbl>
    <w:moveFromRangeEnd w:id="2370"/>
    <w:p w14:paraId="3B0E5882" w14:textId="17C92805" w:rsidR="00C00D9F" w:rsidDel="00EC51B9" w:rsidRDefault="00BE2807" w:rsidP="00EC51B9">
      <w:pPr>
        <w:pStyle w:val="ParagrafodeTexto"/>
        <w:rPr>
          <w:del w:id="2466" w:author="Tiago Oliveira" w:date="2016-07-22T12:43:00Z"/>
          <w:rFonts w:asciiTheme="minorHAnsi" w:hAnsiTheme="minorHAnsi"/>
        </w:rPr>
      </w:pPr>
      <w:r>
        <w:t xml:space="preserve">Antes de passar para a definição de regras, é necessário que o programador tenha o conhecimento dos elementos de sintaxe disponíveis para a definição das mesmas. Estes elementos </w:t>
      </w:r>
      <w:del w:id="2467" w:author="Tiago M Dias" w:date="2016-07-22T22:54:00Z">
        <w:r w:rsidDel="003504CE">
          <w:delText>tratam-se de</w:delText>
        </w:r>
      </w:del>
      <w:ins w:id="2468" w:author="Tiago M Dias" w:date="2016-07-22T22:54:00Z">
        <w:r w:rsidR="003504CE">
          <w:t>consistem em</w:t>
        </w:r>
      </w:ins>
      <w:r>
        <w:t xml:space="preserve"> operadores que auxiliam </w:t>
      </w:r>
      <w:ins w:id="2469" w:author="Tiago M Dias" w:date="2016-07-22T22:54:00Z">
        <w:r w:rsidR="003504CE">
          <w:t>n</w:t>
        </w:r>
      </w:ins>
      <w:r>
        <w:t>a construção d</w:t>
      </w:r>
      <w:ins w:id="2470" w:author="Tiago M Dias" w:date="2016-07-23T09:36:00Z">
        <w:r w:rsidR="00F46FDC">
          <w:t>as</w:t>
        </w:r>
      </w:ins>
      <w:del w:id="2471" w:author="Tiago M Dias" w:date="2016-07-23T09:36:00Z">
        <w:r w:rsidDel="00F46FDC">
          <w:delText>e</w:delText>
        </w:r>
      </w:del>
      <w:r>
        <w:t xml:space="preserve"> regras</w:t>
      </w:r>
      <w:ins w:id="2472" w:author="Tiago M Dias" w:date="2016-07-22T22:54:00Z">
        <w:r w:rsidR="003504CE">
          <w:t>,</w:t>
        </w:r>
      </w:ins>
      <w:r>
        <w:t xml:space="preserve"> de modo </w:t>
      </w:r>
      <w:ins w:id="2473" w:author="Tiago M Dias" w:date="2016-07-22T22:54:00Z">
        <w:r w:rsidR="003504CE">
          <w:t xml:space="preserve">a </w:t>
        </w:r>
      </w:ins>
      <w:r>
        <w:t>conseguir</w:t>
      </w:r>
      <w:ins w:id="2474" w:author="Tiago M Dias" w:date="2016-07-22T22:54:00Z">
        <w:r w:rsidR="003504CE">
          <w:t>-se</w:t>
        </w:r>
      </w:ins>
      <w:r>
        <w:t xml:space="preserve"> implementar definições específicas </w:t>
      </w:r>
      <w:del w:id="2475" w:author="Tiago M Dias" w:date="2016-07-23T09:37:00Z">
        <w:r w:rsidDel="00F46FDC">
          <w:delText xml:space="preserve">de </w:delText>
        </w:r>
      </w:del>
      <w:ins w:id="2476" w:author="Tiago M Dias" w:date="2016-07-23T09:37:00Z">
        <w:r w:rsidR="00F46FDC">
          <w:t xml:space="preserve">para </w:t>
        </w:r>
      </w:ins>
      <w:r>
        <w:t xml:space="preserve">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FA42DC">
        <w:t xml:space="preserve">Tabela </w:t>
      </w:r>
      <w:r w:rsidR="00FA42DC">
        <w:rPr>
          <w:noProof/>
        </w:rPr>
        <w:t>3</w:t>
      </w:r>
      <w:r w:rsidR="00EC51B9">
        <w:fldChar w:fldCharType="end"/>
      </w:r>
      <w:r w:rsidR="00EC51B9">
        <w:t xml:space="preserve"> </w:t>
      </w:r>
      <w:del w:id="2477" w:author="Tiago Oliveira" w:date="2016-07-22T12:43:00Z">
        <w:r w:rsidR="00006161" w:rsidDel="00EC51B9">
          <w:fldChar w:fldCharType="begin"/>
        </w:r>
        <w:r w:rsidR="00006161" w:rsidDel="00EC51B9">
          <w:delInstrText xml:space="preserve"> REF _Ref456776723 \h </w:delInstrText>
        </w:r>
        <w:r w:rsidR="00006161" w:rsidDel="00EC51B9">
          <w:fldChar w:fldCharType="separate"/>
        </w:r>
      </w:del>
    </w:p>
    <w:p w14:paraId="1CAF6679" w14:textId="0A551C57" w:rsidR="00BE2807" w:rsidDel="000C0C7F" w:rsidRDefault="005F0492">
      <w:pPr>
        <w:pStyle w:val="ParagrafodeTexto"/>
        <w:rPr>
          <w:del w:id="2478" w:author="Tiago Oliveira" w:date="2016-07-22T09:44:00Z"/>
        </w:rPr>
      </w:pPr>
      <w:del w:id="2479" w:author="Tiago Oliveira" w:date="2016-07-22T12:28:00Z">
        <w:r w:rsidDel="00C00D9F">
          <w:delText xml:space="preserve">Tabela </w:delText>
        </w:r>
        <w:r w:rsidDel="00C00D9F">
          <w:rPr>
            <w:noProof/>
          </w:rPr>
          <w:delText>3</w:delText>
        </w:r>
      </w:del>
      <w:del w:id="2480" w:author="Tiago Oliveira" w:date="2016-07-22T12:43:00Z">
        <w:r w:rsidR="00006161" w:rsidDel="00EC51B9">
          <w:fldChar w:fldCharType="end"/>
        </w:r>
        <w:r w:rsidR="00006161" w:rsidDel="00EC51B9">
          <w:delText xml:space="preserve"> </w:delText>
        </w:r>
      </w:del>
      <w:del w:id="2481" w:author="Tiago M Dias" w:date="2016-07-23T09:37:00Z">
        <w:r w:rsidR="00BE2807" w:rsidDel="00F46FDC">
          <w:delText>contém</w:delText>
        </w:r>
      </w:del>
      <w:ins w:id="2482" w:author="Tiago M Dias" w:date="2016-07-23T09:37:00Z">
        <w:r w:rsidR="00F46FDC">
          <w:t>apresenta</w:t>
        </w:r>
      </w:ins>
      <w:r w:rsidR="00BE2807">
        <w:t xml:space="preserve"> alguns </w:t>
      </w:r>
      <w:r w:rsidR="00006161">
        <w:t>exemplos destes elementos</w:t>
      </w:r>
      <w:ins w:id="2483" w:author="Tiago M Dias" w:date="2016-07-22T22:53:00Z">
        <w:r w:rsidR="003504CE">
          <w:t>.</w:t>
        </w:r>
      </w:ins>
      <w:del w:id="2484" w:author="Tiago M Dias" w:date="2016-07-22T22:53:00Z">
        <w:r w:rsidR="00006161" w:rsidDel="003504CE">
          <w:delText>:</w:delText>
        </w:r>
      </w:del>
    </w:p>
    <w:p w14:paraId="1F3F3B04" w14:textId="6CE6DF95" w:rsidR="00006161" w:rsidDel="000C0C7F" w:rsidRDefault="00006161">
      <w:pPr>
        <w:pStyle w:val="ParagrafodeTexto"/>
        <w:rPr>
          <w:del w:id="2485" w:author="Tiago Oliveira" w:date="2016-07-22T09:44:00Z"/>
        </w:rPr>
      </w:pPr>
    </w:p>
    <w:p w14:paraId="5742F34E" w14:textId="701C51B5" w:rsidR="00006161" w:rsidDel="000C0C7F" w:rsidRDefault="00006161">
      <w:pPr>
        <w:pStyle w:val="ParagrafodeTexto"/>
        <w:rPr>
          <w:del w:id="2486" w:author="Tiago Oliveira" w:date="2016-07-22T09:44:00Z"/>
        </w:rPr>
      </w:pPr>
    </w:p>
    <w:p w14:paraId="3E7CD2D3" w14:textId="09779341" w:rsidR="00006161" w:rsidDel="000C0C7F" w:rsidRDefault="00006161">
      <w:pPr>
        <w:pStyle w:val="ParagrafodeTexto"/>
        <w:rPr>
          <w:del w:id="2487" w:author="Tiago Oliveira" w:date="2016-07-22T09:44:00Z"/>
        </w:rPr>
      </w:pPr>
    </w:p>
    <w:p w14:paraId="55B0BA2C" w14:textId="4B58D9E3" w:rsidR="00006161" w:rsidDel="000C0C7F" w:rsidRDefault="00006161">
      <w:pPr>
        <w:pStyle w:val="ParagrafodeTexto"/>
        <w:rPr>
          <w:del w:id="2488" w:author="Tiago Oliveira" w:date="2016-07-22T09:44:00Z"/>
        </w:rPr>
      </w:pPr>
    </w:p>
    <w:p w14:paraId="77E31BCC" w14:textId="2AABB8ED" w:rsidR="00006161" w:rsidDel="000C0C7F" w:rsidRDefault="00006161">
      <w:pPr>
        <w:pStyle w:val="ParagrafodeTexto"/>
        <w:rPr>
          <w:del w:id="2489" w:author="Tiago Oliveira" w:date="2016-07-22T09:44:00Z"/>
        </w:rPr>
      </w:pPr>
    </w:p>
    <w:p w14:paraId="5EAE5DF0" w14:textId="18E21F50" w:rsidR="00006161" w:rsidRDefault="00006161" w:rsidP="00EC51B9">
      <w:pPr>
        <w:pStyle w:val="ParagrafodeTexto"/>
      </w:pPr>
    </w:p>
    <w:tbl>
      <w:tblPr>
        <w:tblStyle w:val="TabeladeGrelha4-Destaque11"/>
        <w:tblW w:w="8662" w:type="dxa"/>
        <w:tblLook w:val="04A0" w:firstRow="1" w:lastRow="0" w:firstColumn="1" w:lastColumn="0" w:noHBand="0" w:noVBand="1"/>
        <w:tblPrChange w:id="2490" w:author="Tiago M Dias" w:date="2016-07-22T22:53:00Z">
          <w:tblPr>
            <w:tblStyle w:val="TabeladeGrelha4-Destaque11"/>
            <w:tblpPr w:leftFromText="141" w:rightFromText="141" w:vertAnchor="text" w:horzAnchor="margin" w:tblpY="-49"/>
            <w:tblW w:w="8662" w:type="dxa"/>
            <w:tblLook w:val="04A0" w:firstRow="1" w:lastRow="0" w:firstColumn="1" w:lastColumn="0" w:noHBand="0" w:noVBand="1"/>
          </w:tblPr>
        </w:tblPrChange>
      </w:tblPr>
      <w:tblGrid>
        <w:gridCol w:w="4752"/>
        <w:gridCol w:w="3910"/>
        <w:tblGridChange w:id="2491">
          <w:tblGrid>
            <w:gridCol w:w="4752"/>
            <w:gridCol w:w="3910"/>
          </w:tblGrid>
        </w:tblGridChange>
      </w:tblGrid>
      <w:tr w:rsidR="008130EB" w:rsidRPr="00AF1221" w14:paraId="0DCA304A" w14:textId="77777777" w:rsidTr="0035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trPrChange w:id="2492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493" w:author="Tiago M Dias" w:date="2016-07-22T22:53:00Z">
              <w:tcPr>
                <w:tcW w:w="0" w:type="auto"/>
                <w:hideMark/>
              </w:tcPr>
            </w:tcPrChange>
          </w:tcPr>
          <w:p w14:paraId="7CBF687F" w14:textId="77777777" w:rsidR="008130EB" w:rsidRPr="00884B0C" w:rsidRDefault="008130EB" w:rsidP="003504C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moveTo w:id="2494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2495" w:name="_Ref456776723"/>
            <w:moveToRangeStart w:id="2496" w:author="Tiago Oliveira" w:date="2016-07-22T12:20:00Z" w:name="move456944017"/>
            <w:moveTo w:id="2497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Elemento da Sintaxe</w:t>
              </w:r>
            </w:moveTo>
          </w:p>
        </w:tc>
        <w:tc>
          <w:tcPr>
            <w:tcW w:w="0" w:type="auto"/>
            <w:hideMark/>
            <w:tcPrChange w:id="2498" w:author="Tiago M Dias" w:date="2016-07-22T22:53:00Z">
              <w:tcPr>
                <w:tcW w:w="0" w:type="auto"/>
                <w:hideMark/>
              </w:tcPr>
            </w:tcPrChange>
          </w:tcPr>
          <w:p w14:paraId="5618BAFC" w14:textId="77777777" w:rsidR="008130EB" w:rsidRPr="00884B0C" w:rsidRDefault="008130EB" w:rsidP="00350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2499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00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Significado</w:t>
              </w:r>
            </w:moveTo>
          </w:p>
        </w:tc>
      </w:tr>
      <w:tr w:rsidR="008130EB" w:rsidRPr="00AF1221" w14:paraId="6A5242F7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501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02" w:author="Tiago M Dias" w:date="2016-07-22T22:53:00Z">
              <w:tcPr>
                <w:tcW w:w="0" w:type="auto"/>
                <w:hideMark/>
              </w:tcPr>
            </w:tcPrChange>
          </w:tcPr>
          <w:p w14:paraId="20AB3916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503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04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default (sem operador)</w:t>
              </w:r>
            </w:moveTo>
          </w:p>
        </w:tc>
        <w:tc>
          <w:tcPr>
            <w:tcW w:w="0" w:type="auto"/>
            <w:hideMark/>
            <w:tcPrChange w:id="2505" w:author="Tiago M Dias" w:date="2016-07-22T22:53:00Z">
              <w:tcPr>
                <w:tcW w:w="0" w:type="auto"/>
                <w:hideMark/>
              </w:tcPr>
            </w:tcPrChange>
          </w:tcPr>
          <w:p w14:paraId="63B9CF4A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506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07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Exatamente um</w:t>
              </w:r>
            </w:moveTo>
          </w:p>
        </w:tc>
      </w:tr>
      <w:tr w:rsidR="008130EB" w:rsidRPr="00AF1221" w14:paraId="127A1AEC" w14:textId="77777777" w:rsidTr="003504CE">
        <w:trPr>
          <w:trHeight w:val="250"/>
          <w:trPrChange w:id="2508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09" w:author="Tiago M Dias" w:date="2016-07-22T22:53:00Z">
              <w:tcPr>
                <w:tcW w:w="0" w:type="auto"/>
                <w:hideMark/>
              </w:tcPr>
            </w:tcPrChange>
          </w:tcPr>
          <w:p w14:paraId="70DFEBF3" w14:textId="77777777" w:rsidR="008130EB" w:rsidRPr="00884B0C" w:rsidRDefault="008130EB" w:rsidP="003504CE">
            <w:pPr>
              <w:jc w:val="center"/>
              <w:rPr>
                <w:moveTo w:id="2510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11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? sufixo</w:t>
              </w:r>
            </w:moveTo>
          </w:p>
        </w:tc>
        <w:tc>
          <w:tcPr>
            <w:tcW w:w="0" w:type="auto"/>
            <w:hideMark/>
            <w:tcPrChange w:id="2512" w:author="Tiago M Dias" w:date="2016-07-22T22:53:00Z">
              <w:tcPr>
                <w:tcW w:w="0" w:type="auto"/>
                <w:hideMark/>
              </w:tcPr>
            </w:tcPrChange>
          </w:tcPr>
          <w:p w14:paraId="596BAA88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513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14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nenhum</w:t>
              </w:r>
            </w:moveTo>
          </w:p>
        </w:tc>
      </w:tr>
      <w:tr w:rsidR="008130EB" w:rsidRPr="00AF1221" w14:paraId="49617633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515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16" w:author="Tiago M Dias" w:date="2016-07-22T22:53:00Z">
              <w:tcPr>
                <w:tcW w:w="0" w:type="auto"/>
                <w:hideMark/>
              </w:tcPr>
            </w:tcPrChange>
          </w:tcPr>
          <w:p w14:paraId="71677858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517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18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* sufixo</w:t>
              </w:r>
            </w:moveTo>
          </w:p>
        </w:tc>
        <w:tc>
          <w:tcPr>
            <w:tcW w:w="0" w:type="auto"/>
            <w:hideMark/>
            <w:tcPrChange w:id="2519" w:author="Tiago M Dias" w:date="2016-07-22T22:53:00Z">
              <w:tcPr>
                <w:tcW w:w="0" w:type="auto"/>
                <w:hideMark/>
              </w:tcPr>
            </w:tcPrChange>
          </w:tcPr>
          <w:p w14:paraId="2980B30B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520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21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Zero ou mais</w:t>
              </w:r>
            </w:moveTo>
          </w:p>
        </w:tc>
      </w:tr>
      <w:tr w:rsidR="008130EB" w:rsidRPr="00AF1221" w14:paraId="44A080C4" w14:textId="77777777" w:rsidTr="003504CE">
        <w:trPr>
          <w:trHeight w:val="250"/>
          <w:trPrChange w:id="2522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23" w:author="Tiago M Dias" w:date="2016-07-22T22:53:00Z">
              <w:tcPr>
                <w:tcW w:w="0" w:type="auto"/>
                <w:hideMark/>
              </w:tcPr>
            </w:tcPrChange>
          </w:tcPr>
          <w:p w14:paraId="3B006E20" w14:textId="77777777" w:rsidR="008130EB" w:rsidRPr="00884B0C" w:rsidRDefault="008130EB" w:rsidP="003504CE">
            <w:pPr>
              <w:jc w:val="center"/>
              <w:rPr>
                <w:moveTo w:id="2524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25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+ sufixo</w:t>
              </w:r>
            </w:moveTo>
          </w:p>
        </w:tc>
        <w:tc>
          <w:tcPr>
            <w:tcW w:w="0" w:type="auto"/>
            <w:hideMark/>
            <w:tcPrChange w:id="2526" w:author="Tiago M Dias" w:date="2016-07-22T22:53:00Z">
              <w:tcPr>
                <w:tcW w:w="0" w:type="auto"/>
                <w:hideMark/>
              </w:tcPr>
            </w:tcPrChange>
          </w:tcPr>
          <w:p w14:paraId="1A8D952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527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28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Um ou mais</w:t>
              </w:r>
            </w:moveTo>
          </w:p>
        </w:tc>
      </w:tr>
      <w:tr w:rsidR="008130EB" w:rsidRPr="00AF1221" w14:paraId="6D1670DA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529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30" w:author="Tiago M Dias" w:date="2016-07-22T22:53:00Z">
              <w:tcPr>
                <w:tcW w:w="0" w:type="auto"/>
                <w:hideMark/>
              </w:tcPr>
            </w:tcPrChange>
          </w:tcPr>
          <w:p w14:paraId="5C78B97E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531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32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| infixo</w:t>
              </w:r>
            </w:moveTo>
          </w:p>
        </w:tc>
        <w:tc>
          <w:tcPr>
            <w:tcW w:w="0" w:type="auto"/>
            <w:hideMark/>
            <w:tcPrChange w:id="2533" w:author="Tiago M Dias" w:date="2016-07-22T22:53:00Z">
              <w:tcPr>
                <w:tcW w:w="0" w:type="auto"/>
                <w:hideMark/>
              </w:tcPr>
            </w:tcPrChange>
          </w:tcPr>
          <w:p w14:paraId="1E70EBE5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534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35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Or</w:t>
              </w:r>
            </w:moveTo>
          </w:p>
        </w:tc>
      </w:tr>
      <w:tr w:rsidR="008130EB" w:rsidRPr="00AF1221" w14:paraId="63E8A95E" w14:textId="77777777" w:rsidTr="003504CE">
        <w:trPr>
          <w:trHeight w:val="250"/>
          <w:trPrChange w:id="2536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  <w:tcPrChange w:id="2537" w:author="Tiago M Dias" w:date="2016-07-22T22:53:00Z">
              <w:tcPr>
                <w:tcW w:w="0" w:type="auto"/>
                <w:hideMark/>
              </w:tcPr>
            </w:tcPrChange>
          </w:tcPr>
          <w:p w14:paraId="10F45209" w14:textId="77777777" w:rsidR="008130EB" w:rsidRPr="00884B0C" w:rsidRDefault="008130EB" w:rsidP="003504CE">
            <w:pPr>
              <w:jc w:val="center"/>
              <w:rPr>
                <w:moveTo w:id="2538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39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&amp; infixo</w:t>
              </w:r>
            </w:moveTo>
          </w:p>
        </w:tc>
        <w:tc>
          <w:tcPr>
            <w:tcW w:w="0" w:type="auto"/>
            <w:hideMark/>
            <w:tcPrChange w:id="2540" w:author="Tiago M Dias" w:date="2016-07-22T22:53:00Z">
              <w:tcPr>
                <w:tcW w:w="0" w:type="auto"/>
                <w:hideMark/>
              </w:tcPr>
            </w:tcPrChange>
          </w:tcPr>
          <w:p w14:paraId="07FBDA0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541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42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And</w:t>
              </w:r>
            </w:moveTo>
          </w:p>
        </w:tc>
      </w:tr>
      <w:tr w:rsidR="008130EB" w:rsidRPr="00AF1221" w14:paraId="3B5A7DDE" w14:textId="77777777" w:rsidTr="0035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trPrChange w:id="2543" w:author="Tiago M Dias" w:date="2016-07-22T22:53:00Z">
            <w:trPr>
              <w:trHeight w:val="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544" w:author="Tiago M Dias" w:date="2016-07-22T22:53:00Z">
              <w:tcPr>
                <w:tcW w:w="0" w:type="auto"/>
              </w:tcPr>
            </w:tcPrChange>
          </w:tcPr>
          <w:p w14:paraId="6FB65F06" w14:textId="77777777" w:rsidR="008130EB" w:rsidRPr="00884B0C" w:rsidRDefault="008130EB" w:rsidP="003504CE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moveTo w:id="2545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46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.</w:t>
              </w:r>
            </w:moveTo>
          </w:p>
        </w:tc>
        <w:tc>
          <w:tcPr>
            <w:tcW w:w="0" w:type="auto"/>
            <w:tcPrChange w:id="2547" w:author="Tiago M Dias" w:date="2016-07-22T22:53:00Z">
              <w:tcPr>
                <w:tcW w:w="0" w:type="auto"/>
              </w:tcPr>
            </w:tcPrChange>
          </w:tcPr>
          <w:p w14:paraId="42686E41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moveTo w:id="2548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49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Caracter universal</w:t>
              </w:r>
            </w:moveTo>
          </w:p>
        </w:tc>
      </w:tr>
      <w:tr w:rsidR="008130EB" w:rsidRPr="00AF1221" w14:paraId="160F74B1" w14:textId="77777777" w:rsidTr="003504CE">
        <w:trPr>
          <w:trHeight w:val="263"/>
          <w:trPrChange w:id="2550" w:author="Tiago M Dias" w:date="2016-07-22T22:53:00Z">
            <w:trPr>
              <w:trHeight w:val="26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551" w:author="Tiago M Dias" w:date="2016-07-22T22:53:00Z">
              <w:tcPr>
                <w:tcW w:w="0" w:type="auto"/>
              </w:tcPr>
            </w:tcPrChange>
          </w:tcPr>
          <w:p w14:paraId="199B87B7" w14:textId="77777777" w:rsidR="008130EB" w:rsidRPr="00884B0C" w:rsidRDefault="008130EB" w:rsidP="003504CE">
            <w:pPr>
              <w:jc w:val="center"/>
              <w:rPr>
                <w:moveTo w:id="2552" w:author="Tiago Oliveira" w:date="2016-07-22T12:20:00Z"/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moveTo w:id="2553" w:author="Tiago Oliveira" w:date="2016-07-22T12:20:00Z">
              <w:r w:rsidRPr="00884B0C">
                <w:rPr>
                  <w:rFonts w:eastAsia="Times New Roman" w:cs="Times New Roman"/>
                  <w:b w:val="0"/>
                  <w:color w:val="000000"/>
                  <w:sz w:val="20"/>
                  <w:szCs w:val="27"/>
                  <w:lang w:eastAsia="pt-PT"/>
                </w:rPr>
                <w:t>('0'..'9')</w:t>
              </w:r>
            </w:moveTo>
          </w:p>
        </w:tc>
        <w:tc>
          <w:tcPr>
            <w:tcW w:w="0" w:type="auto"/>
            <w:tcPrChange w:id="2554" w:author="Tiago M Dias" w:date="2016-07-22T22:53:00Z">
              <w:tcPr>
                <w:tcW w:w="0" w:type="auto"/>
              </w:tcPr>
            </w:tcPrChange>
          </w:tcPr>
          <w:p w14:paraId="7EB237B1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2555" w:author="Tiago Oliveira" w:date="2016-07-22T12:20:00Z"/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moveTo w:id="2556" w:author="Tiago Oliveira" w:date="2016-07-22T12:20:00Z">
              <w:r w:rsidRPr="00884B0C">
                <w:rPr>
                  <w:rFonts w:eastAsia="Times New Roman" w:cs="Times New Roman"/>
                  <w:color w:val="000000"/>
                  <w:sz w:val="20"/>
                  <w:szCs w:val="27"/>
                  <w:lang w:eastAsia="pt-PT"/>
                </w:rPr>
                <w:t>Range</w:t>
              </w:r>
            </w:moveTo>
          </w:p>
        </w:tc>
      </w:tr>
    </w:tbl>
    <w:p w14:paraId="0FC11E8E" w14:textId="65681A16" w:rsidR="00BE2807" w:rsidRDefault="00BE2807" w:rsidP="0038099A">
      <w:pPr>
        <w:pStyle w:val="RLegendaTabela"/>
      </w:pPr>
      <w:bookmarkStart w:id="2557" w:name="_Ref456954728"/>
      <w:bookmarkStart w:id="2558" w:name="_Toc457048051"/>
      <w:moveToRangeEnd w:id="2496"/>
      <w:r>
        <w:t xml:space="preserve">Tabela </w:t>
      </w:r>
      <w:r w:rsidR="00BC376A">
        <w:fldChar w:fldCharType="begin"/>
      </w:r>
      <w:r w:rsidR="00BC376A">
        <w:instrText xml:space="preserve"> SEQ Tabela \* ARABIC </w:instrText>
      </w:r>
      <w:r w:rsidR="00BC376A">
        <w:fldChar w:fldCharType="separate"/>
      </w:r>
      <w:r w:rsidR="00FA42DC">
        <w:rPr>
          <w:noProof/>
        </w:rPr>
        <w:t>3</w:t>
      </w:r>
      <w:r w:rsidR="00BC376A">
        <w:rPr>
          <w:noProof/>
        </w:rPr>
        <w:fldChar w:fldCharType="end"/>
      </w:r>
      <w:bookmarkEnd w:id="2495"/>
      <w:bookmarkEnd w:id="2557"/>
      <w:r>
        <w:t xml:space="preserve"> - Elementos da sintaxe gramatical Xtext</w:t>
      </w:r>
      <w:ins w:id="2559" w:author="Tiago M Dias" w:date="2016-07-22T22:54:00Z">
        <w:r w:rsidR="003504CE">
          <w:t>.</w:t>
        </w:r>
      </w:ins>
      <w:bookmarkEnd w:id="2558"/>
    </w:p>
    <w:p w14:paraId="2F15AB54" w14:textId="04BF5BA8" w:rsidR="00AF1221" w:rsidDel="005A4903" w:rsidRDefault="00006161" w:rsidP="00E12F5C">
      <w:pPr>
        <w:pStyle w:val="ParagrafodeTexto"/>
        <w:rPr>
          <w:del w:id="2560" w:author="Tiago M Dias" w:date="2016-07-22T22:58:00Z"/>
        </w:rPr>
      </w:pPr>
      <w:r>
        <w:t xml:space="preserve">Dadas estas definições de elementos, </w:t>
      </w:r>
      <w:del w:id="2561" w:author="Tiago M Dias" w:date="2016-07-22T22:56:00Z">
        <w:r w:rsidDel="005A4903">
          <w:delText xml:space="preserve">é possível </w:delText>
        </w:r>
      </w:del>
      <w:ins w:id="2562" w:author="Tiago M Dias" w:date="2016-07-22T22:56:00Z">
        <w:r w:rsidR="005A4903">
          <w:t xml:space="preserve">pode-se fazer </w:t>
        </w:r>
      </w:ins>
      <w:del w:id="2563" w:author="Tiago M Dias" w:date="2016-07-22T22:56:00Z">
        <w:r w:rsidDel="005A4903">
          <w:delText xml:space="preserve">começar </w:delText>
        </w:r>
      </w:del>
      <w:r>
        <w:t>a definição d</w:t>
      </w:r>
      <w:ins w:id="2564" w:author="Tiago M Dias" w:date="2016-07-22T22:57:00Z">
        <w:r w:rsidR="005A4903">
          <w:t>as</w:t>
        </w:r>
      </w:ins>
      <w:del w:id="2565" w:author="Tiago M Dias" w:date="2016-07-22T22:57:00Z">
        <w:r w:rsidDel="005A4903">
          <w:delText>e</w:delText>
        </w:r>
      </w:del>
      <w:r>
        <w:t xml:space="preserve"> regras </w:t>
      </w:r>
      <w:ins w:id="2566" w:author="Tiago M Dias" w:date="2016-07-22T22:58:00Z">
        <w:r w:rsidR="005A4903">
          <w:t xml:space="preserve">de gramática </w:t>
        </w:r>
      </w:ins>
      <w:ins w:id="2567" w:author="Tiago M Dias" w:date="2016-07-22T22:57:00Z">
        <w:r w:rsidR="005A4903">
          <w:t>necessárias, que podem ser d</w:t>
        </w:r>
      </w:ins>
      <w:ins w:id="2568" w:author="Tiago M Dias" w:date="2016-07-23T09:37:00Z">
        <w:r w:rsidR="00F46FDC">
          <w:t>e</w:t>
        </w:r>
      </w:ins>
      <w:del w:id="2569" w:author="Tiago M Dias" w:date="2016-07-23T09:37:00Z">
        <w:r w:rsidDel="00F46FDC">
          <w:delText>sendo que existem</w:delText>
        </w:r>
      </w:del>
      <w:r>
        <w:t xml:space="preserve"> dois tipo</w:t>
      </w:r>
      <w:del w:id="2570" w:author="Tiago M Dias" w:date="2016-07-22T22:58:00Z">
        <w:r w:rsidDel="005A4903">
          <w:delText>s</w:delText>
        </w:r>
      </w:del>
      <w:r>
        <w:t xml:space="preserve"> </w:t>
      </w:r>
      <w:del w:id="2571" w:author="Tiago M Dias" w:date="2016-07-22T22:58:00Z">
        <w:r w:rsidDel="005A4903">
          <w:delText xml:space="preserve">de regras </w:delText>
        </w:r>
      </w:del>
      <w:del w:id="2572" w:author="Tiago M Dias" w:date="2016-07-22T22:57:00Z">
        <w:r w:rsidDel="005A4903">
          <w:delText xml:space="preserve">de gramática </w:delText>
        </w:r>
      </w:del>
      <w:del w:id="2573" w:author="Tiago M Dias" w:date="2016-07-22T22:58:00Z">
        <w:r w:rsidDel="005A4903">
          <w:delText xml:space="preserve">em </w:delText>
        </w:r>
      </w:del>
      <w:r>
        <w:t xml:space="preserve">Xtext: </w:t>
      </w:r>
      <w:r w:rsidRPr="00E12F5C">
        <w:rPr>
          <w:i/>
        </w:rPr>
        <w:t>Parser Rules</w:t>
      </w:r>
      <w:r>
        <w:t xml:space="preserve"> </w:t>
      </w:r>
      <w:del w:id="2574" w:author="Tiago M Dias" w:date="2016-07-22T22:58:00Z">
        <w:r w:rsidDel="005A4903">
          <w:delText>e</w:delText>
        </w:r>
      </w:del>
      <w:ins w:id="2575" w:author="Tiago M Dias" w:date="2016-07-22T22:58:00Z">
        <w:r w:rsidR="005A4903">
          <w:t>ou</w:t>
        </w:r>
      </w:ins>
      <w:r>
        <w:t xml:space="preserve">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50D086F5" w:rsidR="00006161" w:rsidDel="005A4903" w:rsidRDefault="00D33AFF" w:rsidP="009D0C2F">
      <w:pPr>
        <w:pStyle w:val="ParagrafodeTexto"/>
        <w:rPr>
          <w:del w:id="2576" w:author="Tiago M Dias" w:date="2016-07-22T22:59:00Z"/>
        </w:rPr>
      </w:pPr>
      <w:r w:rsidRPr="00783E46">
        <w:rPr>
          <w:i/>
        </w:rPr>
        <w:lastRenderedPageBreak/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del w:id="2577" w:author="Tiago Oliveira" w:date="2016-07-21T17:23:00Z">
        <w:r w:rsidR="008159B9" w:rsidDel="00B72E9D">
          <w:rPr>
            <w:i/>
          </w:rPr>
          <w:delText xml:space="preserve"> </w:delText>
        </w:r>
      </w:del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 xml:space="preserve">regras terminais e não terminais, </w:t>
      </w:r>
      <w:del w:id="2578" w:author="Tiago M Dias" w:date="2016-07-23T09:38:00Z">
        <w:r w:rsidR="00CB0797" w:rsidDel="00F46FDC">
          <w:delText xml:space="preserve">as </w:delText>
        </w:r>
      </w:del>
      <w:r w:rsidR="00CB0797">
        <w:t>den</w:t>
      </w:r>
      <w:ins w:id="2579" w:author="Tiago M Dias" w:date="2016-07-22T22:58:00Z">
        <w:r w:rsidR="005A4903">
          <w:t>o</w:t>
        </w:r>
      </w:ins>
      <w:del w:id="2580" w:author="Tiago M Dias" w:date="2016-07-22T22:58:00Z">
        <w:r w:rsidR="00CB0797" w:rsidDel="005A4903">
          <w:delText>i</w:delText>
        </w:r>
      </w:del>
      <w:r w:rsidR="00CB0797">
        <w:t xml:space="preserve">minadas </w:t>
      </w:r>
      <w:ins w:id="2581" w:author="Tiago M Dias" w:date="2016-07-23T09:38:00Z">
        <w:r w:rsidR="00F46FDC">
          <w:t xml:space="preserve">de </w:t>
        </w:r>
      </w:ins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ins w:id="2582" w:author="Tiago M Dias" w:date="2016-07-23T09:38:00Z">
        <w:r w:rsidR="00F46FDC">
          <w:t>, respetivamente</w:t>
        </w:r>
      </w:ins>
      <w:r w:rsidR="00CB0797">
        <w:t>.</w:t>
      </w:r>
    </w:p>
    <w:p w14:paraId="5F7D24BF" w14:textId="5D52F1C5" w:rsidR="00D32AB5" w:rsidRPr="005C01CD" w:rsidRDefault="00006161">
      <w:pPr>
        <w:pStyle w:val="ParagrafodeTexto"/>
      </w:pPr>
      <w:r w:rsidRPr="005C01CD">
        <w:t>Assim</w:t>
      </w:r>
      <w:ins w:id="2583" w:author="Tiago M Dias" w:date="2016-07-22T22:58:00Z">
        <w:r w:rsidR="005A4903">
          <w:t>,</w:t>
        </w:r>
      </w:ins>
      <w:r w:rsidRPr="005C01CD">
        <w:t xml:space="preserve"> uma regra contém em primeiro lugar o seu nome, que deve ser único na gramática, seguido do caracter ‘:’ e da definição da mesma. </w:t>
      </w:r>
      <w:r w:rsidR="00CB0797" w:rsidRPr="005C01CD">
        <w:t xml:space="preserve">No código da </w:t>
      </w:r>
      <w:ins w:id="2584" w:author="Tiago Oliveira" w:date="2016-07-22T12:56:00Z">
        <w:r w:rsidR="005C01CD" w:rsidRPr="00580631">
          <w:fldChar w:fldCharType="begin"/>
        </w:r>
        <w:r w:rsidR="005C01CD" w:rsidRPr="005C01CD">
          <w:instrText xml:space="preserve"> REF _Ref456955546 \h </w:instrText>
        </w:r>
      </w:ins>
      <w:r w:rsidR="005C01CD" w:rsidRPr="005C01CD">
        <w:instrText xml:space="preserve"> \* MERGEFORMAT </w:instrText>
      </w:r>
      <w:r w:rsidR="005C01CD" w:rsidRPr="00580631">
        <w:fldChar w:fldCharType="separate"/>
      </w:r>
      <w:ins w:id="2585" w:author="Andre" w:date="2016-07-23T14:37:00Z">
        <w:r w:rsidR="00FA42DC" w:rsidRPr="00FA42DC">
          <w:rPr>
            <w:rStyle w:val="RLegendaFiguraCarter"/>
            <w:bCs w:val="0"/>
            <w:color w:val="auto"/>
            <w:sz w:val="22"/>
            <w:szCs w:val="22"/>
            <w:rPrChange w:id="2586" w:author="Andre" w:date="2016-07-23T14:37:00Z">
              <w:rPr/>
            </w:rPrChange>
          </w:rPr>
          <w:t xml:space="preserve">Figura </w:t>
        </w:r>
        <w:r w:rsidR="00FA42DC" w:rsidRPr="00FA42DC">
          <w:rPr>
            <w:rStyle w:val="RLegendaFiguraCarter"/>
            <w:bCs w:val="0"/>
            <w:color w:val="auto"/>
            <w:sz w:val="22"/>
            <w:szCs w:val="22"/>
            <w:rPrChange w:id="2587" w:author="Andre" w:date="2016-07-23T14:37:00Z">
              <w:rPr>
                <w:rStyle w:val="RLegendaFiguraCarter"/>
                <w:noProof/>
              </w:rPr>
            </w:rPrChange>
          </w:rPr>
          <w:t>8</w:t>
        </w:r>
      </w:ins>
      <w:ins w:id="2588" w:author="Tiago Oliveira" w:date="2016-07-22T12:56:00Z">
        <w:r w:rsidR="005C01CD" w:rsidRPr="00580631">
          <w:fldChar w:fldCharType="end"/>
        </w:r>
      </w:ins>
      <w:del w:id="2589" w:author="Tiago Oliveira" w:date="2016-07-22T12:56:00Z">
        <w:r w:rsidR="00CB0797" w:rsidRPr="00580631" w:rsidDel="005C01CD">
          <w:fldChar w:fldCharType="begin"/>
        </w:r>
        <w:r w:rsidR="00CB0797" w:rsidRPr="005C01CD" w:rsidDel="005C01CD">
          <w:delInstrText xml:space="preserve"> REF _Ref449992373 \h  \* MERGEFORMAT </w:delInstrText>
        </w:r>
        <w:r w:rsidR="00CB0797" w:rsidRPr="00580631" w:rsidDel="005C01CD">
          <w:fldChar w:fldCharType="separate"/>
        </w:r>
      </w:del>
      <w:del w:id="2590" w:author="Tiago Oliveira" w:date="2016-07-22T12:43:00Z">
        <w:r w:rsidR="00C00D9F" w:rsidRPr="005C01CD" w:rsidDel="00EC51B9">
          <w:delText xml:space="preserve">Figura </w:delText>
        </w:r>
        <w:r w:rsidR="00C00D9F" w:rsidRPr="005C01CD" w:rsidDel="00EC51B9">
          <w:rPr>
            <w:rPrChange w:id="2591" w:author="Tiago Oliveira" w:date="2016-07-22T12:57:00Z">
              <w:rPr>
                <w:rStyle w:val="RLegendaFiguraCarter"/>
                <w:noProof/>
              </w:rPr>
            </w:rPrChange>
          </w:rPr>
          <w:delText>7</w:delText>
        </w:r>
      </w:del>
      <w:ins w:id="2592" w:author="Andre" w:date="2016-07-21T19:14:00Z">
        <w:del w:id="2593" w:author="Tiago Oliveira" w:date="2016-07-22T11:56:00Z">
          <w:r w:rsidR="00E32CBD" w:rsidRPr="005C01CD" w:rsidDel="005F0492">
            <w:delText>Figura 7</w:delText>
          </w:r>
        </w:del>
      </w:ins>
      <w:del w:id="2594" w:author="Tiago Oliveira" w:date="2016-07-22T11:56:00Z">
        <w:r w:rsidR="00B7089F" w:rsidRPr="005C01CD" w:rsidDel="005F0492">
          <w:delText>Figura 6</w:delText>
        </w:r>
      </w:del>
      <w:del w:id="2595" w:author="Tiago Oliveira" w:date="2016-07-22T12:56:00Z">
        <w:r w:rsidR="00CB0797" w:rsidRPr="00580631" w:rsidDel="005C01CD">
          <w:fldChar w:fldCharType="end"/>
        </w:r>
      </w:del>
      <w:r w:rsidR="00CB0797" w:rsidRPr="005C01CD">
        <w:t xml:space="preserve"> são apresentadas algumas </w:t>
      </w:r>
      <w:r w:rsidR="00CB0797" w:rsidRPr="005A4903">
        <w:rPr>
          <w:i/>
        </w:rPr>
        <w:t>parser rules</w:t>
      </w:r>
      <w:r w:rsidR="00CB0797" w:rsidRPr="005C01CD">
        <w:t xml:space="preserve"> definidas para o projeto</w:t>
      </w:r>
      <w:r w:rsidR="00D33AFF" w:rsidRPr="005C01CD">
        <w:t>.</w:t>
      </w:r>
      <w:del w:id="2596" w:author="Tiago Oliveira" w:date="2016-07-21T17:23:00Z">
        <w:r w:rsidR="00D33AFF" w:rsidRPr="005C01CD" w:rsidDel="00B72E9D">
          <w:delText xml:space="preserve"> </w:delText>
        </w:r>
      </w:del>
    </w:p>
    <w:p w14:paraId="11DF251D" w14:textId="77777777" w:rsidR="0038099A" w:rsidRDefault="00D33AFF">
      <w:pPr>
        <w:pStyle w:val="RImagens"/>
        <w:rPr>
          <w:ins w:id="2597" w:author="Tiago Oliveira" w:date="2016-07-22T12:54:00Z"/>
          <w:rStyle w:val="RLegendaFiguraCarter"/>
          <w:bCs/>
        </w:rPr>
        <w:pPrChange w:id="2598" w:author="Tiago Oliveira" w:date="2016-07-22T12:20:00Z">
          <w:pPr>
            <w:pStyle w:val="RLegendaFigura"/>
          </w:pPr>
        </w:pPrChange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99" w:name="_Ref449992373"/>
    </w:p>
    <w:p w14:paraId="2533CAA5" w14:textId="3FA5B455" w:rsidR="00D33AFF" w:rsidRPr="005504FB" w:rsidRDefault="00D33AFF">
      <w:pPr>
        <w:pStyle w:val="RImagens"/>
        <w:rPr>
          <w:rFonts w:cs="Times New Roman"/>
        </w:rPr>
        <w:pPrChange w:id="2600" w:author="Tiago Oliveira" w:date="2016-07-22T12:20:00Z">
          <w:pPr>
            <w:pStyle w:val="RLegendaFigura"/>
          </w:pPr>
        </w:pPrChange>
      </w:pPr>
      <w:bookmarkStart w:id="2601" w:name="_Ref456955546"/>
      <w:bookmarkStart w:id="2602" w:name="_Toc457048037"/>
      <w:r w:rsidRPr="008130EB">
        <w:rPr>
          <w:rStyle w:val="RLegendaFiguraCarter"/>
          <w:rPrChange w:id="2603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2604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2605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2606" w:author="Tiago Oliveira" w:date="2016-07-22T12:21:00Z">
            <w:rPr/>
          </w:rPrChange>
        </w:rPr>
        <w:fldChar w:fldCharType="separate"/>
      </w:r>
      <w:ins w:id="2607" w:author="Andre" w:date="2016-07-23T14:37:00Z">
        <w:r w:rsidR="00FA42DC">
          <w:rPr>
            <w:rStyle w:val="RLegendaFiguraCarter"/>
          </w:rPr>
          <w:t>8</w:t>
        </w:r>
      </w:ins>
      <w:ins w:id="2608" w:author="Tiago Oliveira" w:date="2016-07-23T01:56:00Z">
        <w:del w:id="2609" w:author="Andre" w:date="2016-07-23T14:37:00Z">
          <w:r w:rsidR="00896609" w:rsidDel="00FA42DC">
            <w:rPr>
              <w:rStyle w:val="RLegendaFiguraCarter"/>
            </w:rPr>
            <w:delText>8</w:delText>
          </w:r>
        </w:del>
      </w:ins>
      <w:del w:id="2610" w:author="Andre" w:date="2016-07-23T14:37:00Z">
        <w:r w:rsidR="00B7089F" w:rsidRPr="008130EB" w:rsidDel="00FA42DC">
          <w:rPr>
            <w:rStyle w:val="RLegendaFiguraCarter"/>
            <w:rPrChange w:id="2611" w:author="Tiago Oliveira" w:date="2016-07-22T12:21:00Z">
              <w:rPr/>
            </w:rPrChange>
          </w:rPr>
          <w:delText>6</w:delText>
        </w:r>
      </w:del>
      <w:r w:rsidR="000C0C7F" w:rsidRPr="008130EB">
        <w:rPr>
          <w:rStyle w:val="RLegendaFiguraCarter"/>
          <w:rPrChange w:id="2612" w:author="Tiago Oliveira" w:date="2016-07-22T12:21:00Z">
            <w:rPr/>
          </w:rPrChange>
        </w:rPr>
        <w:fldChar w:fldCharType="end"/>
      </w:r>
      <w:bookmarkEnd w:id="2599"/>
      <w:bookmarkEnd w:id="2601"/>
      <w:r w:rsidRPr="008130EB">
        <w:rPr>
          <w:rStyle w:val="RLegendaFiguraCarter"/>
          <w:rPrChange w:id="2613" w:author="Tiago Oliveira" w:date="2016-07-22T12:21:00Z">
            <w:rPr/>
          </w:rPrChange>
        </w:rPr>
        <w:t xml:space="preserve"> - Código exemplo da definição das regras</w:t>
      </w:r>
      <w:ins w:id="2614" w:author="Tiago M Dias" w:date="2016-07-22T22:59:00Z">
        <w:r w:rsidR="005A4903">
          <w:rPr>
            <w:rStyle w:val="RLegendaFiguraCarter"/>
          </w:rPr>
          <w:t>.</w:t>
        </w:r>
      </w:ins>
      <w:bookmarkEnd w:id="2602"/>
    </w:p>
    <w:p w14:paraId="218E871D" w14:textId="731017F8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ins w:id="2615" w:author="Tiago Oliveira" w:date="2016-07-21T19:03:00Z">
        <w:r w:rsidR="00101BEB">
          <w:t>contém</w:t>
        </w:r>
      </w:ins>
      <w:del w:id="2616" w:author="Tiago Oliveira" w:date="2016-07-21T19:03:00Z">
        <w:r w:rsidDel="00101BEB">
          <w:delText>contem</w:delText>
        </w:r>
      </w:del>
      <w:r>
        <w:t xml:space="preserve"> </w:t>
      </w:r>
      <w:r w:rsidR="00D33AFF" w:rsidRPr="00D33AFF">
        <w:t>referência</w:t>
      </w:r>
      <w:ins w:id="2617" w:author="Tiago M Dias" w:date="2016-07-23T09:39:00Z">
        <w:r w:rsidR="00F46FDC">
          <w:t>s</w:t>
        </w:r>
      </w:ins>
      <w:r w:rsidR="00D33AFF" w:rsidRPr="00D33AFF">
        <w:t xml:space="preserve"> para outra</w:t>
      </w:r>
      <w:r>
        <w:t>s</w:t>
      </w:r>
      <w:r w:rsidR="00D33AFF" w:rsidRPr="00D33AFF">
        <w:t xml:space="preserve"> regra</w:t>
      </w:r>
      <w:r>
        <w:t>s</w:t>
      </w:r>
      <w:ins w:id="2618" w:author="Tiago M Dias" w:date="2016-07-22T23:00:00Z">
        <w:r w:rsidR="00AA1245">
          <w:t>,</w:t>
        </w:r>
      </w:ins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</w:t>
      </w:r>
      <w:del w:id="2619" w:author="Tiago M Dias" w:date="2016-07-22T23:00:00Z">
        <w:r w:rsidR="001D4848" w:rsidRPr="00D33AFF" w:rsidDel="00AA1245">
          <w:delText xml:space="preserve"> é</w:delText>
        </w:r>
      </w:del>
      <w:r w:rsidR="001D4848" w:rsidRPr="00D33AFF">
        <w:t xml:space="preserve"> constituídas por palavras-chave, não dependendo </w:t>
      </w:r>
      <w:ins w:id="2620" w:author="Tiago M Dias" w:date="2016-07-22T23:01:00Z">
        <w:r w:rsidR="00AA1245">
          <w:t xml:space="preserve">portanto </w:t>
        </w:r>
      </w:ins>
      <w:r w:rsidR="001D4848" w:rsidRPr="00D33AFF">
        <w:t>de nenhuma outra regra.</w:t>
      </w:r>
    </w:p>
    <w:p w14:paraId="0146B5CD" w14:textId="4B63F01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 xml:space="preserve">ificar que </w:t>
      </w:r>
      <w:del w:id="2621" w:author="Tiago M Dias" w:date="2016-07-23T09:39:00Z">
        <w:r w:rsidDel="00F46FDC">
          <w:delText>n</w:delText>
        </w:r>
      </w:del>
      <w:r w:rsidR="00D33AFF" w:rsidRPr="00D33AFF">
        <w:t xml:space="preserve">a sua definição </w:t>
      </w:r>
      <w:del w:id="2622" w:author="Tiago M Dias" w:date="2016-07-23T09:39:00Z">
        <w:r w:rsidDel="00F46FDC">
          <w:delText xml:space="preserve">existe </w:delText>
        </w:r>
      </w:del>
      <w:ins w:id="2623" w:author="Tiago M Dias" w:date="2016-07-23T09:39:00Z">
        <w:r w:rsidR="00F46FDC">
          <w:t xml:space="preserve">compreende </w:t>
        </w:r>
      </w:ins>
      <w:r>
        <w:t>uma</w:t>
      </w:r>
      <w:r w:rsidRPr="00D33AFF">
        <w:t xml:space="preserve"> </w:t>
      </w:r>
      <w:r w:rsidR="00D33AFF" w:rsidRPr="00D33AFF">
        <w:t>palavra</w:t>
      </w:r>
      <w:del w:id="2624" w:author="Tiago M Dias" w:date="2016-07-22T23:01:00Z">
        <w:r w:rsidR="00D33AFF" w:rsidRPr="00D33AFF" w:rsidDel="00AA1245">
          <w:delText>s</w:delText>
        </w:r>
      </w:del>
      <w:r w:rsidR="00D33AFF" w:rsidRPr="00D33AFF">
        <w:t>-chave</w:t>
      </w:r>
      <w:del w:id="2625" w:author="Tiago M Dias" w:date="2016-07-23T09:39:00Z">
        <w:r w:rsidR="00D33AFF" w:rsidRPr="00D33AFF" w:rsidDel="00F46FDC">
          <w:delText>s</w:delText>
        </w:r>
      </w:del>
      <w:r w:rsidR="00D33AFF" w:rsidRPr="00D33AFF">
        <w:t xml:space="preserve">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07716451" w:rsidR="00D135D6" w:rsidDel="00AA1245" w:rsidRDefault="00F46FDC" w:rsidP="009D0C2F">
      <w:pPr>
        <w:pStyle w:val="ParagrafodeTexto"/>
        <w:rPr>
          <w:del w:id="2626" w:author="Tiago M Dias" w:date="2016-07-22T23:02:00Z"/>
        </w:rPr>
      </w:pPr>
      <w:ins w:id="2627" w:author="Tiago M Dias" w:date="2016-07-23T09:40:00Z">
        <w:r w:rsidRPr="00F46FDC">
          <w:rPr>
            <w:rPrChange w:id="2628" w:author="Tiago M Dias" w:date="2016-07-23T09:40:00Z">
              <w:rPr>
                <w:i/>
              </w:rPr>
            </w:rPrChange>
          </w:rPr>
          <w:t xml:space="preserve">As </w:t>
        </w:r>
      </w:ins>
      <w:r w:rsidR="00D135D6"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ins w:id="2629" w:author="Tiago M Dias" w:date="2016-07-22T23:01:00Z">
        <w:r w:rsidR="00AA1245">
          <w:t>s</w:t>
        </w:r>
      </w:ins>
      <w:r w:rsidR="008159B9" w:rsidRPr="00791BDC">
        <w:t xml:space="preserve"> </w:t>
      </w:r>
      <w:ins w:id="2630" w:author="Tiago M Dias" w:date="2016-07-22T23:01:00Z">
        <w:r w:rsidR="00AA1245">
          <w:t>de</w:t>
        </w:r>
      </w:ins>
      <w:del w:id="2631" w:author="Tiago M Dias" w:date="2016-07-22T23:01:00Z">
        <w:r w:rsidR="008159B9" w:rsidRPr="00791BDC" w:rsidDel="00AA1245">
          <w:delText>por</w:delText>
        </w:r>
      </w:del>
      <w:r w:rsidR="008159B9" w:rsidRPr="00791BDC">
        <w:t xml:space="preserve">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 w:rsidR="00D135D6">
        <w:t xml:space="preserve"> </w:t>
      </w:r>
      <w:del w:id="2632" w:author="Tiago M Dias" w:date="2016-07-23T09:41:00Z">
        <w:r w:rsidR="00D135D6" w:rsidDel="00F46FDC">
          <w:delText>tratam-se de</w:delText>
        </w:r>
        <w:r w:rsidR="00D135D6" w:rsidRPr="00791BDC" w:rsidDel="00F46FDC">
          <w:delText xml:space="preserve"> </w:delText>
        </w:r>
        <w:r w:rsidR="00D135D6" w:rsidDel="00F46FDC">
          <w:delText>um tipo de</w:delText>
        </w:r>
      </w:del>
      <w:ins w:id="2633" w:author="Tiago M Dias" w:date="2016-07-23T09:41:00Z">
        <w:r>
          <w:t>são</w:t>
        </w:r>
      </w:ins>
      <w:r w:rsidR="00D135D6" w:rsidRPr="00791BDC">
        <w:t xml:space="preserve"> regra</w:t>
      </w:r>
      <w:ins w:id="2634" w:author="Tiago M Dias" w:date="2016-07-23T09:41:00Z">
        <w:r>
          <w:t>s</w:t>
        </w:r>
      </w:ins>
      <w:r w:rsidR="00D135D6" w:rsidRPr="00791BDC">
        <w:t xml:space="preserve"> </w:t>
      </w:r>
      <w:del w:id="2635" w:author="Tiago M Dias" w:date="2016-07-22T23:02:00Z">
        <w:r w:rsidR="00D135D6" w:rsidDel="00AA1245">
          <w:delText>que</w:delText>
        </w:r>
        <w:r w:rsidR="00D135D6" w:rsidRPr="00791BDC" w:rsidDel="00AA1245">
          <w:delText xml:space="preserve"> </w:delText>
        </w:r>
      </w:del>
      <w:r w:rsidR="008159B9">
        <w:t>representada</w:t>
      </w:r>
      <w:ins w:id="2636" w:author="Tiago M Dias" w:date="2016-07-23T09:41:00Z">
        <w:r>
          <w:t>s</w:t>
        </w:r>
      </w:ins>
      <w:r w:rsidR="008159B9" w:rsidRPr="00791BDC">
        <w:t xml:space="preserve"> </w:t>
      </w:r>
      <w:r w:rsidR="00D135D6" w:rsidRPr="00791BDC">
        <w:t xml:space="preserve">por </w:t>
      </w:r>
      <w:r w:rsidR="00D135D6"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="00D135D6" w:rsidRPr="00791BDC">
        <w:t>.</w:t>
      </w:r>
      <w:ins w:id="2637" w:author="Tiago M Dias" w:date="2016-07-23T09:41:00Z">
        <w:r>
          <w:t xml:space="preserve"> Estas </w:t>
        </w:r>
      </w:ins>
    </w:p>
    <w:p w14:paraId="6BFCF82A" w14:textId="2E6C06E7" w:rsidR="008159B9" w:rsidRPr="00EC51B9" w:rsidRDefault="008159B9">
      <w:pPr>
        <w:pStyle w:val="ParagrafodeTexto"/>
      </w:pPr>
      <w:del w:id="2638" w:author="Tiago M Dias" w:date="2016-07-23T09:41:00Z">
        <w:r w:rsidDel="00F46FDC">
          <w:delText>Uma</w:delText>
        </w:r>
      </w:del>
      <w:r>
        <w:t xml:space="preserve"> regra</w:t>
      </w:r>
      <w:ins w:id="2639" w:author="Tiago M Dias" w:date="2016-07-23T09:41:00Z">
        <w:r w:rsidR="00F46FDC">
          <w:t>s</w:t>
        </w:r>
      </w:ins>
      <w:r>
        <w:t xml:space="preserve"> </w:t>
      </w:r>
      <w:del w:id="2640" w:author="Tiago M Dias" w:date="2016-07-23T09:41:00Z">
        <w:r w:rsidDel="00F46FDC">
          <w:delText>terminal é</w:delText>
        </w:r>
      </w:del>
      <w:ins w:id="2641" w:author="Tiago M Dias" w:date="2016-07-23T09:41:00Z">
        <w:r w:rsidR="00F46FDC">
          <w:t>são</w:t>
        </w:r>
      </w:ins>
      <w:r>
        <w:t xml:space="preserve"> definida</w:t>
      </w:r>
      <w:ins w:id="2642" w:author="Tiago M Dias" w:date="2016-07-23T09:41:00Z">
        <w:r w:rsidR="00F46FDC">
          <w:t>s</w:t>
        </w:r>
      </w:ins>
      <w:r>
        <w:t xml:space="preserve"> pela palavra-chave “</w:t>
      </w:r>
      <w:r>
        <w:rPr>
          <w:i/>
        </w:rPr>
        <w:t>terminal</w:t>
      </w:r>
      <w:r>
        <w:t>”, seguida do nome da regra (</w:t>
      </w:r>
      <w:ins w:id="2643" w:author="Tiago M Dias" w:date="2016-07-22T23:02:00Z">
        <w:r w:rsidR="00F46FDC">
          <w:t>por convenção</w:t>
        </w:r>
        <w:r w:rsidR="00AA1245">
          <w:t xml:space="preserve">, escrito </w:t>
        </w:r>
      </w:ins>
      <w:r>
        <w:t>em letras maiúsculas</w:t>
      </w:r>
      <w:del w:id="2644" w:author="Tiago M Dias" w:date="2016-07-22T23:02:00Z">
        <w:r w:rsidDel="00AA1245">
          <w:delText xml:space="preserve"> por convenção</w:delText>
        </w:r>
      </w:del>
      <w:r>
        <w:t>)</w:t>
      </w:r>
      <w:del w:id="2645" w:author="Tiago M Dias" w:date="2016-07-23T09:42:00Z">
        <w:r w:rsidDel="00F46FDC">
          <w:delText xml:space="preserve"> e</w:delText>
        </w:r>
      </w:del>
      <w:ins w:id="2646" w:author="Tiago M Dias" w:date="2016-07-23T09:42:00Z">
        <w:r w:rsidR="00F46FDC">
          <w:t>,</w:t>
        </w:r>
      </w:ins>
      <w:r>
        <w:t xml:space="preserve"> do caracter ‘:’</w:t>
      </w:r>
      <w:del w:id="2647" w:author="Tiago M Dias" w:date="2016-07-23T09:42:00Z">
        <w:r w:rsidDel="00F46FDC">
          <w:delText>,</w:delText>
        </w:r>
      </w:del>
      <w:r>
        <w:t xml:space="preserve"> e da expressão regular que a define.</w:t>
      </w:r>
      <w:r w:rsidR="00AE13CB">
        <w:t xml:space="preserve"> </w:t>
      </w:r>
      <w:r w:rsidR="00AE13CB" w:rsidRPr="005C01CD">
        <w:t xml:space="preserve">A </w:t>
      </w:r>
      <w:ins w:id="2648" w:author="Tiago Oliveira" w:date="2016-07-22T12:44:00Z">
        <w:r w:rsidR="00EC51B9" w:rsidRPr="007B00A5">
          <w:fldChar w:fldCharType="begin"/>
        </w:r>
        <w:r w:rsidR="00EC51B9" w:rsidRPr="005C01CD">
          <w:instrText xml:space="preserve"> REF _Ref456954794 \h </w:instrText>
        </w:r>
      </w:ins>
      <w:r w:rsidR="005C01CD">
        <w:instrText xml:space="preserve"> \* MERGEFORMAT </w:instrText>
      </w:r>
      <w:r w:rsidR="00EC51B9" w:rsidRPr="007B00A5">
        <w:fldChar w:fldCharType="separate"/>
      </w:r>
      <w:ins w:id="2649" w:author="Andre" w:date="2016-07-23T14:37:00Z">
        <w:r w:rsidR="00FA42DC" w:rsidRPr="00FA42DC">
          <w:rPr>
            <w:rPrChange w:id="2650" w:author="Andre" w:date="2016-07-23T14:37:00Z">
              <w:rPr/>
            </w:rPrChange>
          </w:rPr>
          <w:t xml:space="preserve">Figura </w:t>
        </w:r>
        <w:r w:rsidR="00FA42DC" w:rsidRPr="00FA42DC">
          <w:rPr>
            <w:rPrChange w:id="2651" w:author="Andre" w:date="2016-07-23T14:37:00Z">
              <w:rPr>
                <w:rStyle w:val="RLegendaFiguraCarter"/>
                <w:noProof/>
              </w:rPr>
            </w:rPrChange>
          </w:rPr>
          <w:t>9</w:t>
        </w:r>
      </w:ins>
      <w:ins w:id="2652" w:author="Tiago Oliveira" w:date="2016-07-23T01:56:00Z">
        <w:del w:id="2653" w:author="Andre" w:date="2016-07-23T14:37:00Z">
          <w:r w:rsidR="00896609" w:rsidRPr="00896609" w:rsidDel="00FA42DC">
            <w:delText xml:space="preserve">Figura </w:delText>
          </w:r>
          <w:r w:rsidR="00896609" w:rsidRPr="00896609" w:rsidDel="00FA42DC">
            <w:rPr>
              <w:rPrChange w:id="2654" w:author="Tiago Oliveira" w:date="2016-07-23T01:56:00Z">
                <w:rPr>
                  <w:rStyle w:val="RLegendaFiguraCarter"/>
                  <w:noProof/>
                </w:rPr>
              </w:rPrChange>
            </w:rPr>
            <w:delText>9</w:delText>
          </w:r>
        </w:del>
      </w:ins>
      <w:ins w:id="2655" w:author="Tiago Oliveira" w:date="2016-07-22T12:44:00Z">
        <w:r w:rsidR="00EC51B9" w:rsidRPr="007B00A5">
          <w:fldChar w:fldCharType="end"/>
        </w:r>
      </w:ins>
      <w:del w:id="2656" w:author="Tiago Oliveira" w:date="2016-07-22T12:44:00Z">
        <w:r w:rsidR="00AE13CB" w:rsidRPr="00580631" w:rsidDel="00EC51B9">
          <w:fldChar w:fldCharType="begin"/>
        </w:r>
        <w:r w:rsidR="00AE13CB" w:rsidRPr="005C01CD" w:rsidDel="00EC51B9">
          <w:delInstrText xml:space="preserve"> REF _Ref456779621 \h </w:delInstrText>
        </w:r>
      </w:del>
      <w:r w:rsidR="005C01CD">
        <w:instrText xml:space="preserve"> \* MERGEFORMAT </w:instrText>
      </w:r>
      <w:del w:id="2657" w:author="Tiago Oliveira" w:date="2016-07-22T12:44:00Z">
        <w:r w:rsidR="00AE13CB" w:rsidRPr="00580631" w:rsidDel="00EC51B9">
          <w:fldChar w:fldCharType="separate"/>
        </w:r>
      </w:del>
      <w:ins w:id="2658" w:author="Andre" w:date="2016-07-21T19:14:00Z">
        <w:del w:id="2659" w:author="Tiago Oliveira" w:date="2016-07-22T11:56:00Z">
          <w:r w:rsidR="00E32CBD" w:rsidRPr="005C01CD" w:rsidDel="005F0492">
            <w:delText xml:space="preserve">Figura </w:delText>
          </w:r>
          <w:r w:rsidR="00E32CBD" w:rsidRPr="005C01CD" w:rsidDel="005F0492">
            <w:rPr>
              <w:rPrChange w:id="2660" w:author="Tiago Oliveira" w:date="2016-07-22T12:57:00Z">
                <w:rPr>
                  <w:noProof/>
                </w:rPr>
              </w:rPrChange>
            </w:rPr>
            <w:delText>8</w:delText>
          </w:r>
        </w:del>
      </w:ins>
      <w:del w:id="2661" w:author="Tiago Oliveira" w:date="2016-07-22T11:56:00Z">
        <w:r w:rsidR="00B7089F" w:rsidRPr="005C01CD" w:rsidDel="005F0492">
          <w:delText xml:space="preserve">Figura </w:delText>
        </w:r>
        <w:r w:rsidR="00B7089F" w:rsidRPr="005C01CD" w:rsidDel="005F0492">
          <w:rPr>
            <w:rPrChange w:id="2662" w:author="Tiago Oliveira" w:date="2016-07-22T12:57:00Z">
              <w:rPr>
                <w:noProof/>
              </w:rPr>
            </w:rPrChange>
          </w:rPr>
          <w:delText>7</w:delText>
        </w:r>
      </w:del>
      <w:del w:id="2663" w:author="Tiago Oliveira" w:date="2016-07-22T12:44:00Z">
        <w:r w:rsidR="00AE13CB" w:rsidRPr="00580631" w:rsidDel="00EC51B9">
          <w:fldChar w:fldCharType="end"/>
        </w:r>
      </w:del>
      <w:r w:rsidR="00AE13CB" w:rsidRPr="005C01CD"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>
      <w:pPr>
        <w:pStyle w:val="RImagens"/>
        <w:rPr>
          <w:ins w:id="2664" w:author="Tiago Oliveira" w:date="2016-07-22T12:21:00Z"/>
          <w:rStyle w:val="RLegendaFiguraCarter"/>
          <w:bCs/>
        </w:rPr>
        <w:pPrChange w:id="2665" w:author="Tiago Oliveira" w:date="2016-07-22T12:21:00Z">
          <w:pPr>
            <w:pStyle w:val="RLegendaFigura"/>
          </w:pPr>
        </w:pPrChange>
      </w:pPr>
      <w:bookmarkStart w:id="2666" w:name="_Ref456779621"/>
      <w:bookmarkStart w:id="2667" w:name="_Ref456779605"/>
      <w:r>
        <w:lastRenderedPageBreak/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32B2DB17" w:rsidR="006F390F" w:rsidRPr="00D135D6" w:rsidRDefault="00D135D6">
      <w:pPr>
        <w:pStyle w:val="RImagens"/>
        <w:rPr>
          <w:rFonts w:cs="Times New Roman"/>
        </w:rPr>
        <w:pPrChange w:id="2668" w:author="Tiago Oliveira" w:date="2016-07-22T12:21:00Z">
          <w:pPr>
            <w:pStyle w:val="RLegendaFigura"/>
          </w:pPr>
        </w:pPrChange>
      </w:pPr>
      <w:bookmarkStart w:id="2669" w:name="_Ref456954794"/>
      <w:bookmarkStart w:id="2670" w:name="_Toc457048038"/>
      <w:r w:rsidRPr="008130EB">
        <w:rPr>
          <w:rStyle w:val="RLegendaFiguraCarter"/>
          <w:rPrChange w:id="2671" w:author="Tiago Oliveira" w:date="2016-07-22T12:21:00Z">
            <w:rPr/>
          </w:rPrChange>
        </w:rPr>
        <w:t xml:space="preserve">Figura </w:t>
      </w:r>
      <w:r w:rsidR="000C0C7F" w:rsidRPr="008130EB">
        <w:rPr>
          <w:rStyle w:val="RLegendaFiguraCarter"/>
          <w:rPrChange w:id="2672" w:author="Tiago Oliveira" w:date="2016-07-22T12:21:00Z">
            <w:rPr/>
          </w:rPrChange>
        </w:rPr>
        <w:fldChar w:fldCharType="begin"/>
      </w:r>
      <w:r w:rsidR="000C0C7F" w:rsidRPr="008130EB">
        <w:rPr>
          <w:rStyle w:val="RLegendaFiguraCarter"/>
          <w:rPrChange w:id="2673" w:author="Tiago Oliveira" w:date="2016-07-22T12:21:00Z">
            <w:rPr/>
          </w:rPrChange>
        </w:rPr>
        <w:instrText xml:space="preserve"> SEQ Figura \* ARABIC </w:instrText>
      </w:r>
      <w:r w:rsidR="000C0C7F" w:rsidRPr="008130EB">
        <w:rPr>
          <w:rStyle w:val="RLegendaFiguraCarter"/>
          <w:rPrChange w:id="2674" w:author="Tiago Oliveira" w:date="2016-07-22T12:21:00Z">
            <w:rPr/>
          </w:rPrChange>
        </w:rPr>
        <w:fldChar w:fldCharType="separate"/>
      </w:r>
      <w:ins w:id="2675" w:author="Andre" w:date="2016-07-23T14:37:00Z">
        <w:r w:rsidR="00FA42DC">
          <w:rPr>
            <w:rStyle w:val="RLegendaFiguraCarter"/>
          </w:rPr>
          <w:t>9</w:t>
        </w:r>
      </w:ins>
      <w:ins w:id="2676" w:author="Tiago Oliveira" w:date="2016-07-23T01:56:00Z">
        <w:del w:id="2677" w:author="Andre" w:date="2016-07-23T14:37:00Z">
          <w:r w:rsidR="00896609" w:rsidDel="00FA42DC">
            <w:rPr>
              <w:rStyle w:val="RLegendaFiguraCarter"/>
            </w:rPr>
            <w:delText>9</w:delText>
          </w:r>
        </w:del>
      </w:ins>
      <w:del w:id="2678" w:author="Andre" w:date="2016-07-23T14:37:00Z">
        <w:r w:rsidR="00B7089F" w:rsidRPr="008130EB" w:rsidDel="00FA42DC">
          <w:rPr>
            <w:rStyle w:val="RLegendaFiguraCarter"/>
            <w:rPrChange w:id="2679" w:author="Tiago Oliveira" w:date="2016-07-22T12:21:00Z">
              <w:rPr/>
            </w:rPrChange>
          </w:rPr>
          <w:delText>7</w:delText>
        </w:r>
      </w:del>
      <w:r w:rsidR="000C0C7F" w:rsidRPr="008130EB">
        <w:rPr>
          <w:rStyle w:val="RLegendaFiguraCarter"/>
          <w:rPrChange w:id="2680" w:author="Tiago Oliveira" w:date="2016-07-22T12:21:00Z">
            <w:rPr/>
          </w:rPrChange>
        </w:rPr>
        <w:fldChar w:fldCharType="end"/>
      </w:r>
      <w:bookmarkEnd w:id="2666"/>
      <w:bookmarkEnd w:id="2669"/>
      <w:r w:rsidRPr="008130EB">
        <w:rPr>
          <w:rStyle w:val="RLegendaFiguraCarter"/>
          <w:rPrChange w:id="2681" w:author="Tiago Oliveira" w:date="2016-07-22T12:21:00Z">
            <w:rPr/>
          </w:rPrChange>
        </w:rPr>
        <w:t xml:space="preserve"> - Código exemplo da definição regras terminais</w:t>
      </w:r>
      <w:bookmarkEnd w:id="2667"/>
      <w:ins w:id="2682" w:author="Tiago M Dias" w:date="2016-07-23T09:42:00Z">
        <w:r w:rsidR="00F46FDC">
          <w:rPr>
            <w:rStyle w:val="RLegendaFiguraCarter"/>
          </w:rPr>
          <w:t>.</w:t>
        </w:r>
      </w:ins>
      <w:bookmarkEnd w:id="2670"/>
    </w:p>
    <w:p w14:paraId="2D4C76B6" w14:textId="1DE1FB45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 xml:space="preserve">, começa com um caracter </w:t>
      </w:r>
      <w:ins w:id="2683" w:author="Tiago M Dias" w:date="2016-07-23T09:42:00Z">
        <w:r w:rsidR="00F46FDC">
          <w:t xml:space="preserve">na gama </w:t>
        </w:r>
      </w:ins>
      <w:r w:rsidRPr="00AD2623">
        <w:t>de ‘a’ a ‘z’</w:t>
      </w:r>
      <w:r w:rsidR="00AE13CB">
        <w:t xml:space="preserve"> (maiúsculo ou minúsculo)</w:t>
      </w:r>
      <w:r w:rsidRPr="00AD2623">
        <w:t xml:space="preserve"> ou</w:t>
      </w:r>
      <w:ins w:id="2684" w:author="Tiago M Dias" w:date="2016-07-23T09:42:00Z">
        <w:r w:rsidR="00F46FDC">
          <w:t>,</w:t>
        </w:r>
      </w:ins>
      <w:r w:rsidRPr="00AD2623">
        <w:t xml:space="preserve"> </w:t>
      </w:r>
      <w:ins w:id="2685" w:author="Tiago M Dias" w:date="2016-07-23T09:42:00Z">
        <w:r w:rsidR="00F46FDC">
          <w:t xml:space="preserve">em alternativa, </w:t>
        </w:r>
      </w:ins>
      <w:r w:rsidRPr="00AD2623">
        <w:t>p</w:t>
      </w:r>
      <w:r w:rsidR="00AE13CB">
        <w:t>elo caracter</w:t>
      </w:r>
      <w:r w:rsidRPr="00AD2623">
        <w:t xml:space="preserve"> ‘_’</w:t>
      </w:r>
      <w:ins w:id="2686" w:author="Tiago M Dias" w:date="2016-07-22T23:05:00Z">
        <w:r w:rsidR="00AA1245">
          <w:t>,</w:t>
        </w:r>
      </w:ins>
      <w:r w:rsidRPr="00AD2623">
        <w:t xml:space="preserve"> segui</w:t>
      </w:r>
      <w:del w:id="2687" w:author="Tiago M Dias" w:date="2016-07-22T23:05:00Z">
        <w:r w:rsidRPr="00AD2623" w:rsidDel="00AA1245">
          <w:delText>n</w:delText>
        </w:r>
      </w:del>
      <w:r w:rsidRPr="00AD2623">
        <w:t xml:space="preserve">do de </w:t>
      </w:r>
      <w:del w:id="2688" w:author="Tiago M Dias" w:date="2016-07-22T23:05:00Z">
        <w:r w:rsidRPr="00AD2623" w:rsidDel="00AA1245">
          <w:delText xml:space="preserve">nenhum </w:delText>
        </w:r>
      </w:del>
      <w:ins w:id="2689" w:author="Tiago M Dias" w:date="2016-07-22T23:05:00Z">
        <w:r w:rsidR="00AA1245">
          <w:t>zero</w:t>
        </w:r>
        <w:r w:rsidR="00AA1245" w:rsidRPr="00AD2623">
          <w:t xml:space="preserve"> </w:t>
        </w:r>
      </w:ins>
      <w:r w:rsidRPr="00AD2623">
        <w:t>ou mais caracteres</w:t>
      </w:r>
      <w:r w:rsidR="00AE13CB">
        <w:t xml:space="preserve"> (devido ao elemento de sintaxe ‘*’),</w:t>
      </w:r>
      <w:r w:rsidRPr="00AD2623">
        <w:t xml:space="preserve"> </w:t>
      </w:r>
      <w:del w:id="2690" w:author="Tiago M Dias" w:date="2016-07-23T09:43:00Z">
        <w:r w:rsidRPr="00AD2623" w:rsidDel="00F46FDC">
          <w:delText xml:space="preserve">incluindo </w:delText>
        </w:r>
      </w:del>
      <w:ins w:id="2691" w:author="Tiago M Dias" w:date="2016-07-23T09:43:00Z">
        <w:r w:rsidR="00F46FDC">
          <w:t>que podem ser</w:t>
        </w:r>
        <w:r w:rsidR="00F46FDC" w:rsidRPr="00AD2623">
          <w:t xml:space="preserve"> </w:t>
        </w:r>
        <w:r w:rsidR="00F46FDC">
          <w:t>algarismos</w:t>
        </w:r>
      </w:ins>
      <w:del w:id="2692" w:author="Tiago M Dias" w:date="2016-07-23T09:43:00Z">
        <w:r w:rsidRPr="00AD2623" w:rsidDel="00F46FDC">
          <w:delText>números</w:delText>
        </w:r>
      </w:del>
      <w:r w:rsidRPr="00AD2623">
        <w:t>.</w:t>
      </w:r>
    </w:p>
    <w:p w14:paraId="3275174C" w14:textId="4B9C4E7F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del w:id="2693" w:author="Tiago M Dias" w:date="2016-07-22T23:06:00Z">
        <w:r w:rsidR="00AE13CB" w:rsidDel="00AA1245">
          <w:delText>,</w:delText>
        </w:r>
      </w:del>
      <w:r>
        <w:t xml:space="preserve"> que</w:t>
      </w:r>
      <w:ins w:id="2694" w:author="Tiago M Dias" w:date="2016-07-22T23:06:00Z">
        <w:r w:rsidR="00AA1245">
          <w:t>,</w:t>
        </w:r>
      </w:ins>
      <w:r w:rsidRPr="00791BDC">
        <w:t xml:space="preserve"> por definição</w:t>
      </w:r>
      <w:ins w:id="2695" w:author="Tiago M Dias" w:date="2016-07-22T23:06:00Z">
        <w:r w:rsidR="00AA1245">
          <w:t>,</w:t>
        </w:r>
      </w:ins>
      <w:r w:rsidRPr="00791BDC">
        <w:t xml:space="preserve">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del w:id="2696" w:author="Tiago M Dias" w:date="2016-07-22T23:06:00Z">
        <w:r w:rsidDel="00AA1245">
          <w:delText>manipula</w:delText>
        </w:r>
      </w:del>
      <w:ins w:id="2697" w:author="Tiago M Dias" w:date="2016-07-22T23:06:00Z">
        <w:r w:rsidR="00AA1245">
          <w:t>manipulá</w:t>
        </w:r>
      </w:ins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</w:t>
      </w:r>
      <w:del w:id="2698" w:author="Tiago M Dias" w:date="2016-07-23T09:43:00Z">
        <w:r w:rsidR="00AE13CB" w:rsidDel="00F46FDC">
          <w:delText>-se</w:delText>
        </w:r>
      </w:del>
      <w:r w:rsidR="006F390F" w:rsidRPr="00AD2623">
        <w:t xml:space="preserve"> </w:t>
      </w:r>
      <w:del w:id="2699" w:author="Tiago M Dias" w:date="2016-07-23T09:43:00Z">
        <w:r w:rsidR="00AE13CB" w:rsidDel="00F46FDC">
          <w:delText>d</w:delText>
        </w:r>
      </w:del>
      <w:r w:rsidR="006F390F" w:rsidRPr="00AD2623">
        <w:t xml:space="preserve">a definição de </w:t>
      </w:r>
      <w:del w:id="2700" w:author="Tiago M Dias" w:date="2016-07-23T09:43:00Z">
        <w:r w:rsidR="006F390F" w:rsidRPr="00AD2623" w:rsidDel="00F46FDC">
          <w:delText xml:space="preserve">um </w:delText>
        </w:r>
      </w:del>
      <w:r w:rsidR="006F390F" w:rsidRPr="00AD2623">
        <w:t>número</w:t>
      </w:r>
      <w:ins w:id="2701" w:author="Tiago M Dias" w:date="2016-07-23T09:43:00Z">
        <w:r w:rsidR="00F46FDC">
          <w:t>s</w:t>
        </w:r>
      </w:ins>
      <w:r w:rsidR="006F390F" w:rsidRPr="00AD2623">
        <w:t xml:space="preserve"> </w:t>
      </w:r>
      <w:ins w:id="2702" w:author="Tiago M Dias" w:date="2016-07-23T09:43:00Z">
        <w:r w:rsidR="00F46FDC">
          <w:t>em c</w:t>
        </w:r>
      </w:ins>
      <w:ins w:id="2703" w:author="Tiago M Dias" w:date="2016-07-23T09:44:00Z">
        <w:r w:rsidR="00F46FDC">
          <w:t xml:space="preserve">ódigo </w:t>
        </w:r>
      </w:ins>
      <w:r w:rsidR="006F390F" w:rsidRPr="00AD2623">
        <w:t>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</w:t>
      </w:r>
      <w:del w:id="2704" w:author="Tiago M Dias" w:date="2016-07-23T09:44:00Z">
        <w:r w:rsidR="00AE13CB" w:rsidDel="00684DBE">
          <w:delText>,</w:delText>
        </w:r>
      </w:del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03F4484C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del w:id="2705" w:author="Tiago M Dias" w:date="2016-07-23T09:44:00Z">
        <w:r w:rsidDel="00684DBE">
          <w:delText>,</w:delText>
        </w:r>
      </w:del>
      <w:r>
        <w:t xml:space="preserve"> é necessário </w:t>
      </w:r>
      <w:del w:id="2706" w:author="Tiago M Dias" w:date="2016-07-22T23:07:00Z">
        <w:r w:rsidDel="00152FE5">
          <w:delText xml:space="preserve">na definição da mesma </w:delText>
        </w:r>
      </w:del>
      <w:r>
        <w:t xml:space="preserve">indicar </w:t>
      </w:r>
      <w:ins w:id="2707" w:author="Tiago M Dias" w:date="2016-07-23T09:44:00Z">
        <w:r w:rsidR="00684DBE">
          <w:t xml:space="preserve">na sua definição </w:t>
        </w:r>
      </w:ins>
      <w:r>
        <w:t xml:space="preserve">o tipo que se pretende retornar, </w:t>
      </w:r>
      <w:ins w:id="2708" w:author="Tiago M Dias" w:date="2016-07-23T09:44:00Z">
        <w:r w:rsidR="00684DBE">
          <w:t xml:space="preserve">o que se consegue </w:t>
        </w:r>
      </w:ins>
      <w:del w:id="2709" w:author="Tiago M Dias" w:date="2016-07-23T09:44:00Z">
        <w:r w:rsidDel="00684DBE">
          <w:delText xml:space="preserve">através </w:delText>
        </w:r>
      </w:del>
      <w:ins w:id="2710" w:author="Tiago M Dias" w:date="2016-07-23T09:44:00Z">
        <w:r w:rsidR="00684DBE">
          <w:t>recorrendo à</w:t>
        </w:r>
      </w:ins>
      <w:ins w:id="2711" w:author="Tiago M Dias" w:date="2016-07-23T09:45:00Z">
        <w:r w:rsidR="00684DBE">
          <w:t xml:space="preserve"> utilização </w:t>
        </w:r>
      </w:ins>
      <w:r>
        <w:t>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</w:t>
      </w:r>
      <w:del w:id="2712" w:author="Tiago M Dias" w:date="2016-07-22T23:08:00Z">
        <w:r w:rsidR="003D33A2" w:rsidDel="00152FE5">
          <w:delText xml:space="preserve">é </w:delText>
        </w:r>
      </w:del>
      <w:ins w:id="2713" w:author="Tiago M Dias" w:date="2016-07-22T23:08:00Z">
        <w:r w:rsidR="00152FE5">
          <w:t>há que</w:t>
        </w:r>
      </w:ins>
      <w:del w:id="2714" w:author="Tiago M Dias" w:date="2016-07-22T23:09:00Z">
        <w:r w:rsidR="006F390F" w:rsidDel="00152FE5">
          <w:delText>o</w:delText>
        </w:r>
      </w:del>
      <w:r w:rsidR="006F390F">
        <w:t xml:space="preserve">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ins w:id="2715" w:author="Andre" w:date="2016-07-23T14:37:00Z">
        <w:r w:rsidR="00FA42DC" w:rsidRPr="00261435">
          <w:t xml:space="preserve">Figura </w:t>
        </w:r>
        <w:r w:rsidR="00FA42DC">
          <w:rPr>
            <w:noProof/>
          </w:rPr>
          <w:t>10</w:t>
        </w:r>
      </w:ins>
      <w:ins w:id="2716" w:author="Tiago Oliveira" w:date="2016-07-23T01:56:00Z">
        <w:del w:id="2717" w:author="Andre" w:date="2016-07-23T14:37:00Z">
          <w:r w:rsidR="00896609" w:rsidRPr="00261435" w:rsidDel="00FA42DC">
            <w:delText xml:space="preserve">Figura </w:delText>
          </w:r>
          <w:r w:rsidR="00896609" w:rsidDel="00FA42DC">
            <w:rPr>
              <w:noProof/>
            </w:rPr>
            <w:delText>10</w:delText>
          </w:r>
        </w:del>
      </w:ins>
      <w:del w:id="2718" w:author="Andre" w:date="2016-07-23T14:37:00Z">
        <w:r w:rsidR="00C00D9F" w:rsidRPr="00261435" w:rsidDel="00FA42DC">
          <w:delText xml:space="preserve">Figura </w:delText>
        </w:r>
        <w:r w:rsidR="00C00D9F" w:rsidDel="00FA42DC">
          <w:rPr>
            <w:noProof/>
          </w:rPr>
          <w:delText>9</w:delText>
        </w:r>
        <w:r w:rsidR="00B7089F" w:rsidRPr="00772AE2" w:rsidDel="00FA42DC">
          <w:delText xml:space="preserve">Figura </w:delText>
        </w:r>
        <w:r w:rsidR="00B7089F" w:rsidRPr="00772AE2" w:rsidDel="00FA42DC">
          <w:rPr>
            <w:noProof/>
          </w:rPr>
          <w:delText>8</w:delText>
        </w:r>
      </w:del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>
      <w:pPr>
        <w:pStyle w:val="RImagens"/>
        <w:pPrChange w:id="2719" w:author="Tiago Oliveira" w:date="2016-07-22T12:21:00Z">
          <w:pPr>
            <w:ind w:firstLine="708"/>
          </w:pPr>
        </w:pPrChange>
      </w:pPr>
      <w:r w:rsidRPr="00261435"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359B62C6" w:rsidR="006F390F" w:rsidRPr="00261435" w:rsidRDefault="006F390F">
      <w:pPr>
        <w:pStyle w:val="RLegendaFigura"/>
        <w:rPr>
          <w:rFonts w:cs="Times New Roman"/>
        </w:rPr>
        <w:pPrChange w:id="2720" w:author="Tiago Oliveira" w:date="2016-07-22T12:12:00Z">
          <w:pPr>
            <w:pStyle w:val="Legenda"/>
            <w:ind w:left="2124"/>
          </w:pPr>
        </w:pPrChange>
      </w:pPr>
      <w:bookmarkStart w:id="2721" w:name="_Ref453345065"/>
      <w:bookmarkStart w:id="2722" w:name="_Ref450518039"/>
      <w:bookmarkStart w:id="2723" w:name="_Toc457048039"/>
      <w:r w:rsidRPr="00261435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2724" w:author="Andre" w:date="2016-07-23T14:37:00Z">
        <w:r w:rsidR="00FA42DC">
          <w:rPr>
            <w:noProof/>
          </w:rPr>
          <w:t>10</w:t>
        </w:r>
      </w:ins>
      <w:ins w:id="2725" w:author="Tiago Oliveira" w:date="2016-07-23T01:56:00Z">
        <w:del w:id="2726" w:author="Andre" w:date="2016-07-23T14:37:00Z">
          <w:r w:rsidR="00896609" w:rsidDel="00FA42DC">
            <w:rPr>
              <w:noProof/>
            </w:rPr>
            <w:delText>10</w:delText>
          </w:r>
        </w:del>
      </w:ins>
      <w:del w:id="2727" w:author="Andre" w:date="2016-07-23T14:37:00Z">
        <w:r w:rsidR="00B7089F" w:rsidDel="00FA42DC">
          <w:rPr>
            <w:noProof/>
          </w:rPr>
          <w:delText>8</w:delText>
        </w:r>
      </w:del>
      <w:r w:rsidR="00BC376A">
        <w:rPr>
          <w:noProof/>
        </w:rPr>
        <w:fldChar w:fldCharType="end"/>
      </w:r>
      <w:bookmarkEnd w:id="2721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2722"/>
      <w:ins w:id="2728" w:author="Tiago M Dias" w:date="2016-07-22T23:09:00Z">
        <w:r w:rsidR="00152FE5">
          <w:rPr>
            <w:noProof/>
          </w:rPr>
          <w:t>.</w:t>
        </w:r>
      </w:ins>
      <w:bookmarkEnd w:id="2723"/>
    </w:p>
    <w:p w14:paraId="66D9E92D" w14:textId="6C6D1B88" w:rsidR="00064F8D" w:rsidRDefault="003D33A2" w:rsidP="009D0C2F">
      <w:pPr>
        <w:pStyle w:val="ParagrafodeTexto"/>
        <w:rPr>
          <w:ins w:id="2729" w:author="Tiago Oliveira" w:date="2016-07-22T09:49:00Z"/>
        </w:rPr>
      </w:pPr>
      <w:del w:id="2730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2C30D673" wp14:editId="3747C1B4">
              <wp:extent cx="6215368" cy="1295400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5368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r w:rsidR="006F390F" w:rsidRPr="00652EE3">
        <w:rPr>
          <w:i/>
        </w:rPr>
        <w:t>IValeuConverterService</w:t>
      </w:r>
      <w:r>
        <w:t>”</w:t>
      </w:r>
      <w:r w:rsidR="006F390F">
        <w:t xml:space="preserve">, </w:t>
      </w:r>
      <w:del w:id="2731" w:author="Tiago M Dias" w:date="2016-07-23T09:45:00Z">
        <w:r w:rsidR="006F390F" w:rsidDel="00684DBE">
          <w:delText xml:space="preserve">onde </w:delText>
        </w:r>
      </w:del>
      <w:ins w:id="2732" w:author="Tiago M Dias" w:date="2016-07-23T09:45:00Z">
        <w:r w:rsidR="00684DBE">
          <w:t xml:space="preserve">em que, </w:t>
        </w:r>
      </w:ins>
      <w:r w:rsidR="006F390F">
        <w:t>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</w:t>
      </w:r>
      <w:del w:id="2733" w:author="Tiago M Dias" w:date="2016-07-23T09:47:00Z">
        <w:r w:rsidDel="00845A49">
          <w:delText>(</w:delText>
        </w:r>
      </w:del>
      <w:r>
        <w:t>para injeção de dependência</w:t>
      </w:r>
      <w:ins w:id="2734" w:author="Tiago M Dias" w:date="2016-07-23T09:47:00Z">
        <w:r w:rsidR="00845A49">
          <w:t>s (</w:t>
        </w:r>
      </w:ins>
      <w:del w:id="2735" w:author="Tiago M Dias" w:date="2016-07-23T09:47:00Z">
        <w:r w:rsidDel="00845A49">
          <w:delText xml:space="preserve">, </w:delText>
        </w:r>
      </w:del>
      <w:r>
        <w:t>como descrito nas secções anteriores)</w:t>
      </w:r>
      <w:r w:rsidR="00FB77D2">
        <w:t>, são definid</w:t>
      </w:r>
      <w:r w:rsidR="00D97008">
        <w:t>a</w:t>
      </w:r>
      <w:r w:rsidR="00FB77D2">
        <w:t xml:space="preserve">s as regras </w:t>
      </w:r>
      <w:ins w:id="2736" w:author="Tiago M Dias" w:date="2016-07-23T09:46:00Z">
        <w:r w:rsidR="00684DBE">
          <w:t>para a conversão</w:t>
        </w:r>
      </w:ins>
      <w:del w:id="2737" w:author="Tiago M Dias" w:date="2016-07-23T09:46:00Z">
        <w:r w:rsidR="00FB77D2" w:rsidDel="00684DBE">
          <w:delText>em que se pretende converter</w:delText>
        </w:r>
      </w:del>
      <w:r w:rsidR="00FB77D2">
        <w:t xml:space="preserve"> </w:t>
      </w:r>
      <w:ins w:id="2738" w:author="Tiago M Dias" w:date="2016-07-23T09:46:00Z">
        <w:r w:rsidR="00684DBE">
          <w:t>d</w:t>
        </w:r>
      </w:ins>
      <w:r w:rsidR="00FB77D2">
        <w:t>o tipo de retorno</w:t>
      </w:r>
      <w:del w:id="2739" w:author="Tiago M Dias" w:date="2016-07-23T09:46:00Z">
        <w:r w:rsidR="00FB77D2" w:rsidDel="00684DBE">
          <w:delText>,</w:delText>
        </w:r>
      </w:del>
      <w:r w:rsidR="00FB77D2">
        <w:t xml:space="preserve"> </w:t>
      </w:r>
      <w:r w:rsidR="00D97008">
        <w:t xml:space="preserve">e </w:t>
      </w:r>
      <w:r w:rsidR="00FB77D2">
        <w:t xml:space="preserve">qual a classe responsável </w:t>
      </w:r>
      <w:del w:id="2740" w:author="Tiago M Dias" w:date="2016-07-23T09:46:00Z">
        <w:r w:rsidR="00FB77D2" w:rsidDel="00684DBE">
          <w:delText>pela conversão</w:delText>
        </w:r>
      </w:del>
      <w:ins w:id="2741" w:author="Tiago M Dias" w:date="2016-07-23T09:46:00Z">
        <w:r w:rsidR="00684DBE">
          <w:t>por esta operação</w:t>
        </w:r>
      </w:ins>
      <w:r w:rsidR="00FB77D2">
        <w:t>,</w:t>
      </w:r>
      <w:del w:id="2742" w:author="Tiago Oliveira" w:date="2016-07-22T12:45:00Z">
        <w:r w:rsidR="00FB77D2" w:rsidRPr="00FB77D2" w:rsidDel="00EC51B9">
          <w:delText xml:space="preserve"> </w:delText>
        </w:r>
      </w:del>
      <w:ins w:id="2743" w:author="Tiago Oliveira" w:date="2016-07-22T12:45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_Ref453345732 \h </w:instrText>
        </w:r>
      </w:ins>
      <w:r w:rsidR="00EC51B9">
        <w:fldChar w:fldCharType="separate"/>
      </w:r>
      <w:ins w:id="2744" w:author="Andre" w:date="2016-07-23T14:37:00Z">
        <w:r w:rsidR="00FA42DC" w:rsidRPr="00FB77D2">
          <w:t xml:space="preserve">Figura </w:t>
        </w:r>
        <w:r w:rsidR="00FA42DC">
          <w:rPr>
            <w:noProof/>
          </w:rPr>
          <w:t>11</w:t>
        </w:r>
      </w:ins>
      <w:ins w:id="2745" w:author="Tiago Oliveira" w:date="2016-07-23T01:56:00Z">
        <w:del w:id="2746" w:author="Andre" w:date="2016-07-23T14:37:00Z">
          <w:r w:rsidR="00896609" w:rsidRPr="00FB77D2" w:rsidDel="00FA42DC">
            <w:delText xml:space="preserve">Figura </w:delText>
          </w:r>
          <w:r w:rsidR="00896609" w:rsidDel="00FA42DC">
            <w:rPr>
              <w:noProof/>
            </w:rPr>
            <w:delText>11</w:delText>
          </w:r>
        </w:del>
      </w:ins>
      <w:ins w:id="2747" w:author="Tiago Oliveira" w:date="2016-07-22T12:45:00Z">
        <w:r w:rsidR="00EC51B9">
          <w:fldChar w:fldCharType="end"/>
        </w:r>
      </w:ins>
      <w:del w:id="2748" w:author="Tiago Oliveira" w:date="2016-07-22T12:45:00Z">
        <w:r w:rsidR="00FB77D2" w:rsidRPr="00FB77D2" w:rsidDel="00EC51B9">
          <w:fldChar w:fldCharType="begin"/>
        </w:r>
        <w:r w:rsidR="00FB77D2" w:rsidRPr="00FB77D2" w:rsidDel="00EC51B9">
          <w:delInstrText xml:space="preserve"> REF _Ref453345732 \h  \* MERGEFORMAT </w:delInstrText>
        </w:r>
        <w:r w:rsidR="00FB77D2" w:rsidRPr="00FB77D2" w:rsidDel="00EC51B9">
          <w:fldChar w:fldCharType="separate"/>
        </w:r>
      </w:del>
      <w:ins w:id="2749" w:author="Andre" w:date="2016-07-21T19:14:00Z">
        <w:del w:id="2750" w:author="Tiago Oliveira" w:date="2016-07-22T11:56:00Z">
          <w:r w:rsidR="00E32CBD" w:rsidRPr="00E32CBD" w:rsidDel="005F0492">
            <w:rPr>
              <w:sz w:val="20"/>
              <w:szCs w:val="20"/>
              <w:rPrChange w:id="2751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szCs w:val="20"/>
              <w:rPrChange w:id="2752" w:author="Andre" w:date="2016-07-21T19:14:00Z">
                <w:rPr>
                  <w:noProof/>
                </w:rPr>
              </w:rPrChange>
            </w:rPr>
            <w:delText>10</w:delText>
          </w:r>
        </w:del>
      </w:ins>
      <w:del w:id="2753" w:author="Tiago Oliveira" w:date="2016-07-22T11:56:00Z">
        <w:r w:rsidR="00B7089F" w:rsidRPr="00772AE2" w:rsidDel="005F0492">
          <w:rPr>
            <w:sz w:val="20"/>
            <w:szCs w:val="20"/>
          </w:rPr>
          <w:delText xml:space="preserve">Figura </w:delText>
        </w:r>
        <w:r w:rsidR="00B7089F" w:rsidRPr="00772AE2" w:rsidDel="005F0492">
          <w:rPr>
            <w:noProof/>
            <w:sz w:val="20"/>
            <w:szCs w:val="20"/>
          </w:rPr>
          <w:delText>9</w:delText>
        </w:r>
      </w:del>
      <w:del w:id="2754" w:author="Tiago Oliveira" w:date="2016-07-22T12:45:00Z">
        <w:r w:rsidR="00FB77D2" w:rsidRPr="00FB77D2" w:rsidDel="00EC51B9">
          <w:fldChar w:fldCharType="end"/>
        </w:r>
      </w:del>
      <w:r w:rsidR="00FB77D2">
        <w:t>.</w:t>
      </w:r>
    </w:p>
    <w:p w14:paraId="49786DB3" w14:textId="576B57BB" w:rsidR="00FB77D2" w:rsidRDefault="00064F8D">
      <w:pPr>
        <w:pStyle w:val="RImagens"/>
        <w:pPrChange w:id="2755" w:author="Tiago Oliveira" w:date="2016-07-22T12:21:00Z">
          <w:pPr>
            <w:pStyle w:val="ParagrafodeTexto"/>
          </w:pPr>
        </w:pPrChange>
      </w:pPr>
      <w:ins w:id="2756" w:author="Tiago Oliveira" w:date="2016-07-22T09:49:00Z">
        <w:r>
          <w:drawing>
            <wp:inline distT="0" distB="0" distL="0" distR="0" wp14:anchorId="3FC3A86C" wp14:editId="56DED9E6">
              <wp:extent cx="5400040" cy="1125583"/>
              <wp:effectExtent l="0" t="0" r="0" b="0"/>
              <wp:docPr id="1028" name="Imagem 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6be2e0b7164082c9c7016faee01d73dd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255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F23E23" w14:textId="47F2D449" w:rsidR="00FB77D2" w:rsidRPr="00FB77D2" w:rsidRDefault="00FB77D2" w:rsidP="00FA4C55">
      <w:pPr>
        <w:pStyle w:val="RLegendaFigura"/>
        <w:rPr>
          <w:rFonts w:cs="Times New Roman"/>
        </w:rPr>
      </w:pPr>
      <w:bookmarkStart w:id="2757" w:name="_Ref453345732"/>
      <w:bookmarkStart w:id="2758" w:name="_Toc457048040"/>
      <w:r w:rsidRPr="00FB77D2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2759" w:author="Andre" w:date="2016-07-23T14:37:00Z">
        <w:r w:rsidR="00FA42DC">
          <w:rPr>
            <w:noProof/>
          </w:rPr>
          <w:t>11</w:t>
        </w:r>
      </w:ins>
      <w:ins w:id="2760" w:author="Tiago Oliveira" w:date="2016-07-23T01:56:00Z">
        <w:del w:id="2761" w:author="Andre" w:date="2016-07-23T14:37:00Z">
          <w:r w:rsidR="00896609" w:rsidDel="00FA42DC">
            <w:rPr>
              <w:noProof/>
            </w:rPr>
            <w:delText>11</w:delText>
          </w:r>
        </w:del>
      </w:ins>
      <w:del w:id="2762" w:author="Andre" w:date="2016-07-23T14:37:00Z">
        <w:r w:rsidR="00B7089F" w:rsidDel="00FA42DC">
          <w:rPr>
            <w:noProof/>
          </w:rPr>
          <w:delText>9</w:delText>
        </w:r>
      </w:del>
      <w:r w:rsidR="00BC376A">
        <w:rPr>
          <w:noProof/>
        </w:rPr>
        <w:fldChar w:fldCharType="end"/>
      </w:r>
      <w:bookmarkEnd w:id="2757"/>
      <w:r>
        <w:t xml:space="preserve"> - Excerto da c</w:t>
      </w:r>
      <w:r w:rsidRPr="00FB77D2">
        <w:t>lasse PDS16asmValueConcerter</w:t>
      </w:r>
      <w:ins w:id="2763" w:author="Tiago M Dias" w:date="2016-07-23T09:47:00Z">
        <w:r w:rsidR="00845A49">
          <w:t>.</w:t>
        </w:r>
      </w:ins>
      <w:bookmarkEnd w:id="2758"/>
    </w:p>
    <w:p w14:paraId="24171E4D" w14:textId="31C9A05D" w:rsidR="00064F8D" w:rsidRDefault="006A753C" w:rsidP="009D0C2F">
      <w:pPr>
        <w:pStyle w:val="ParagrafodeTexto"/>
        <w:rPr>
          <w:ins w:id="2764" w:author="Tiago Oliveira" w:date="2016-07-22T09:49:00Z"/>
          <w:i/>
        </w:rPr>
      </w:pPr>
      <w:commentRangeStart w:id="2765"/>
      <w:commentRangeStart w:id="2766"/>
      <w:del w:id="2767" w:author="Tiago Oliveira" w:date="2016-07-22T09:49:00Z">
        <w:r w:rsidDel="00064F8D">
          <w:rPr>
            <w:noProof/>
            <w:lang w:eastAsia="pt-PT"/>
          </w:rPr>
          <w:drawing>
            <wp:inline distT="0" distB="0" distL="0" distR="0" wp14:anchorId="54DC4B54" wp14:editId="3E5A3FA5">
              <wp:extent cx="1485900" cy="944880"/>
              <wp:effectExtent l="0" t="0" r="0" b="7620"/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 w:rsidR="00FB77D2">
        <w:t>Co</w:t>
      </w:r>
      <w:ins w:id="2768" w:author="Tiago M Dias" w:date="2016-07-22T23:10:00Z">
        <w:r w:rsidR="00152FE5">
          <w:t xml:space="preserve">nforme </w:t>
        </w:r>
      </w:ins>
      <w:del w:id="2769" w:author="Tiago M Dias" w:date="2016-07-22T23:10:00Z">
        <w:r w:rsidR="00FB77D2" w:rsidDel="00152FE5">
          <w:delText xml:space="preserve">mo presente </w:delText>
        </w:r>
      </w:del>
      <w:ins w:id="2770" w:author="Tiago M Dias" w:date="2016-07-22T23:10:00Z">
        <w:r w:rsidR="00152FE5">
          <w:t xml:space="preserve">ilustrado </w:t>
        </w:r>
      </w:ins>
      <w:r w:rsidR="00FB77D2">
        <w:t>na</w:t>
      </w:r>
      <w:ins w:id="2771" w:author="Tiago M Dias" w:date="2016-07-22T23:10:00Z">
        <w:r w:rsidR="00152FE5">
          <w:t xml:space="preserve"> </w:t>
        </w:r>
      </w:ins>
      <w:del w:id="2772" w:author="Tiago M Dias" w:date="2016-07-22T23:10:00Z">
        <w:r w:rsidR="00FB77D2" w:rsidDel="00152FE5">
          <w:delText xml:space="preserve"> figura</w:delText>
        </w:r>
      </w:del>
      <w:ins w:id="2773" w:author="Tiago M Dias" w:date="2016-07-22T23:10:00Z">
        <w:r w:rsidR="00152FE5">
          <w:fldChar w:fldCharType="begin"/>
        </w:r>
        <w:r w:rsidR="00152FE5">
          <w:instrText xml:space="preserve"> REF _Ref453345732 \h </w:instrText>
        </w:r>
      </w:ins>
      <w:r w:rsidR="00152FE5">
        <w:fldChar w:fldCharType="separate"/>
      </w:r>
      <w:ins w:id="2774" w:author="Andre" w:date="2016-07-23T14:37:00Z">
        <w:r w:rsidR="00FA42DC" w:rsidRPr="00FB77D2">
          <w:t xml:space="preserve">Figura </w:t>
        </w:r>
        <w:r w:rsidR="00FA42DC">
          <w:rPr>
            <w:noProof/>
          </w:rPr>
          <w:t>11</w:t>
        </w:r>
      </w:ins>
      <w:ins w:id="2775" w:author="Tiago Oliveira" w:date="2016-07-23T01:56:00Z">
        <w:del w:id="2776" w:author="Andre" w:date="2016-07-23T14:37:00Z">
          <w:r w:rsidR="00896609" w:rsidRPr="00FB77D2" w:rsidDel="00FA42DC">
            <w:delText xml:space="preserve">Figura </w:delText>
          </w:r>
          <w:r w:rsidR="00896609" w:rsidDel="00FA42DC">
            <w:rPr>
              <w:noProof/>
            </w:rPr>
            <w:delText>11</w:delText>
          </w:r>
        </w:del>
      </w:ins>
      <w:ins w:id="2777" w:author="Tiago M Dias" w:date="2016-07-22T23:10:00Z">
        <w:del w:id="2778" w:author="Andre" w:date="2016-07-23T14:37:00Z">
          <w:r w:rsidR="00152FE5" w:rsidRPr="00FB77D2" w:rsidDel="00FA42DC">
            <w:delText xml:space="preserve">Figura </w:delText>
          </w:r>
          <w:r w:rsidR="00152FE5" w:rsidDel="00FA42DC">
            <w:rPr>
              <w:noProof/>
            </w:rPr>
            <w:delText>10</w:delText>
          </w:r>
        </w:del>
        <w:r w:rsidR="00152FE5">
          <w:fldChar w:fldCharType="end"/>
        </w:r>
      </w:ins>
      <w:r w:rsidR="00FB77D2">
        <w:t xml:space="preserve">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>”</w:t>
      </w:r>
      <w:del w:id="2779" w:author="Tiago M Dias" w:date="2016-07-22T23:10:00Z">
        <w:r w:rsidR="006F390F" w:rsidDel="00152FE5">
          <w:delText>,</w:delText>
        </w:r>
      </w:del>
      <w:r w:rsidR="006F390F">
        <w:t xml:space="preserve"> </w:t>
      </w:r>
      <w:r w:rsidR="00FB77D2">
        <w:t xml:space="preserve">indica que o método </w:t>
      </w:r>
      <w:r w:rsidR="00EF774E">
        <w:t>por ela anotado</w:t>
      </w:r>
      <w:del w:id="2780" w:author="Tiago M Dias" w:date="2016-07-22T23:10:00Z">
        <w:r w:rsidR="00EF774E" w:rsidDel="00152FE5">
          <w:delText>,</w:delText>
        </w:r>
      </w:del>
      <w:r w:rsidR="00EF774E">
        <w:t xml:space="preserve"> retornará</w:t>
      </w:r>
      <w:ins w:id="2781" w:author="Tiago Oliveira" w:date="2016-07-23T01:29:00Z">
        <w:r w:rsidR="00D9489F">
          <w:t>, para a regra com o nome “</w:t>
        </w:r>
        <w:r w:rsidR="00D9489F" w:rsidRPr="00D9489F">
          <w:rPr>
            <w:i/>
            <w:rPrChange w:id="2782" w:author="Tiago Oliveira" w:date="2016-07-23T01:29:00Z">
              <w:rPr/>
            </w:rPrChange>
          </w:rPr>
          <w:t>HEX</w:t>
        </w:r>
        <w:r w:rsidR="00D9489F">
          <w:t>”,</w:t>
        </w:r>
      </w:ins>
      <w:r w:rsidR="00EF774E">
        <w:t xml:space="preserve"> um conversor </w:t>
      </w:r>
      <w:del w:id="2783" w:author="Tiago Oliveira" w:date="2016-07-23T01:26:00Z">
        <w:r w:rsidR="003D33A2" w:rsidDel="00D9489F">
          <w:delText xml:space="preserve">para </w:delText>
        </w:r>
      </w:del>
      <w:ins w:id="2784" w:author="Tiago Oliveira" w:date="2016-07-23T01:26:00Z">
        <w:r w:rsidR="00D9489F">
          <w:t>do</w:t>
        </w:r>
      </w:ins>
      <w:ins w:id="2785" w:author="Tiago Oliveira" w:date="2016-07-23T01:29:00Z">
        <w:r w:rsidR="00D9489F">
          <w:t xml:space="preserve"> seu</w:t>
        </w:r>
      </w:ins>
      <w:del w:id="2786" w:author="Tiago Oliveira" w:date="2016-07-23T01:26:00Z">
        <w:r w:rsidR="003D33A2" w:rsidDel="00D9489F">
          <w:delText>o</w:delText>
        </w:r>
      </w:del>
      <w:r w:rsidR="003D33A2">
        <w:t xml:space="preserve"> </w:t>
      </w:r>
      <w:r w:rsidR="00EF774E">
        <w:lastRenderedPageBreak/>
        <w:t>tipo de retorno</w:t>
      </w:r>
      <w:ins w:id="2787" w:author="Tiago Oliveira" w:date="2016-07-23T01:30:00Z">
        <w:r w:rsidR="00D9489F">
          <w:t xml:space="preserve">. </w:t>
        </w:r>
      </w:ins>
      <w:del w:id="2788" w:author="Tiago Oliveira" w:date="2016-07-23T01:30:00Z">
        <w:r w:rsidR="00EF774E" w:rsidDel="00D9489F">
          <w:delText xml:space="preserve"> </w:delText>
        </w:r>
      </w:del>
      <w:ins w:id="2789" w:author="Tiago M Dias" w:date="2016-07-22T23:11:00Z">
        <w:del w:id="2790" w:author="Tiago Oliveira" w:date="2016-07-23T01:30:00Z">
          <w:r w:rsidR="00152FE5" w:rsidDel="00D9489F">
            <w:delText xml:space="preserve">da regra com o nome </w:delText>
          </w:r>
          <w:r w:rsidR="00152FE5" w:rsidRPr="00EF774E" w:rsidDel="00D9489F">
            <w:rPr>
              <w:i/>
            </w:rPr>
            <w:delText>“HEX</w:delText>
          </w:r>
        </w:del>
        <w:del w:id="2791" w:author="Tiago Oliveira" w:date="2016-07-23T01:26:00Z">
          <w:r w:rsidR="00152FE5" w:rsidDel="00D9489F">
            <w:rPr>
              <w:i/>
            </w:rPr>
            <w:delText>”</w:delText>
          </w:r>
          <w:r w:rsidR="00152FE5" w:rsidDel="00D9489F">
            <w:delText xml:space="preserve"> </w:delText>
          </w:r>
        </w:del>
      </w:ins>
      <w:del w:id="2792" w:author="Tiago Oliveira" w:date="2016-07-23T01:26:00Z">
        <w:r w:rsidR="00D97008" w:rsidDel="00D9489F">
          <w:delText xml:space="preserve">(neste caso para </w:delText>
        </w:r>
        <w:r w:rsidR="00D97008" w:rsidDel="00D9489F">
          <w:rPr>
            <w:i/>
          </w:rPr>
          <w:delText>Integer</w:delText>
        </w:r>
        <w:r w:rsidR="00D97008" w:rsidDel="00D9489F">
          <w:delText>)</w:delText>
        </w:r>
      </w:del>
      <w:del w:id="2793" w:author="Tiago Oliveira" w:date="2016-07-23T01:30:00Z">
        <w:r w:rsidR="00D97008" w:rsidDel="00D9489F">
          <w:delText xml:space="preserve"> </w:delText>
        </w:r>
        <w:r w:rsidR="003D33A2" w:rsidDel="00D9489F">
          <w:delText>da</w:delText>
        </w:r>
        <w:r w:rsidR="00EF774E" w:rsidDel="00D9489F">
          <w:delText xml:space="preserve"> regra com o nome </w:delText>
        </w:r>
        <w:r w:rsidR="00EF774E" w:rsidRPr="00EF774E" w:rsidDel="00D9489F">
          <w:rPr>
            <w:i/>
          </w:rPr>
          <w:delText>“HEX</w:delText>
        </w:r>
        <w:r w:rsidR="00EF774E" w:rsidDel="00D9489F">
          <w:rPr>
            <w:i/>
          </w:rPr>
          <w:delText>”</w:delText>
        </w:r>
      </w:del>
      <w:del w:id="2794" w:author="Tiago Oliveira" w:date="2016-07-23T01:25:00Z">
        <w:r w:rsidR="00EF774E" w:rsidDel="00D9489F">
          <w:delText>,</w:delText>
        </w:r>
      </w:del>
      <w:del w:id="2795" w:author="Tiago Oliveira" w:date="2016-07-23T01:30:00Z">
        <w:r w:rsidR="00EF774E" w:rsidDel="00D9489F">
          <w:delText xml:space="preserve"> </w:delText>
        </w:r>
      </w:del>
      <w:ins w:id="2796" w:author="Tiago Oliveira" w:date="2016-07-23T01:26:00Z">
        <w:r w:rsidR="00D9489F">
          <w:t xml:space="preserve">Neste caso, trata-se de um conversor para </w:t>
        </w:r>
        <w:r w:rsidR="00D9489F">
          <w:rPr>
            <w:i/>
          </w:rPr>
          <w:t>Integer</w:t>
        </w:r>
      </w:ins>
      <w:ins w:id="2797" w:author="Tiago Oliveira" w:date="2016-07-23T01:27:00Z">
        <w:r w:rsidR="00D9489F">
          <w:t>,</w:t>
        </w:r>
      </w:ins>
      <w:ins w:id="2798" w:author="Tiago Oliveira" w:date="2016-07-23T01:26:00Z">
        <w:r w:rsidR="00D9489F">
          <w:rPr>
            <w:i/>
          </w:rPr>
          <w:t xml:space="preserve"> </w:t>
        </w:r>
      </w:ins>
      <w:ins w:id="2799" w:author="Tiago Oliveira" w:date="2016-07-23T01:25:00Z">
        <w:r w:rsidR="00D9489F">
          <w:t>s</w:t>
        </w:r>
      </w:ins>
      <w:del w:id="2800" w:author="Tiago Oliveira" w:date="2016-07-23T01:25:00Z">
        <w:r w:rsidR="00EF774E" w:rsidDel="00D9489F">
          <w:delText>s</w:delText>
        </w:r>
      </w:del>
      <w:r w:rsidR="00EF774E">
        <w:t>endo que</w:t>
      </w:r>
      <w:ins w:id="2801" w:author="Tiago Oliveira" w:date="2016-07-23T01:30:00Z">
        <w:r w:rsidR="00D9489F">
          <w:t xml:space="preserve"> </w:t>
        </w:r>
      </w:ins>
      <w:del w:id="2802" w:author="Tiago Oliveira" w:date="2016-07-23T01:30:00Z">
        <w:r w:rsidR="00EF774E" w:rsidDel="00D9489F">
          <w:delText xml:space="preserve"> </w:delText>
        </w:r>
      </w:del>
      <w:ins w:id="2803" w:author="Tiago Oliveira" w:date="2016-07-23T01:30:00Z">
        <w:r w:rsidR="00D9489F">
          <w:t>este</w:t>
        </w:r>
      </w:ins>
      <w:ins w:id="2804" w:author="Tiago Oliveira" w:date="2016-07-23T01:27:00Z">
        <w:r w:rsidR="00D9489F">
          <w:t xml:space="preserve"> é uma </w:t>
        </w:r>
      </w:ins>
      <w:del w:id="2805" w:author="Tiago Oliveira" w:date="2016-07-23T01:27:00Z">
        <w:r w:rsidR="00EF774E" w:rsidDel="00D9489F">
          <w:delText xml:space="preserve">se trata de uma </w:delText>
        </w:r>
      </w:del>
      <w:r w:rsidR="00EF774E">
        <w:t xml:space="preserve">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>
        <w:t>(</w:t>
      </w:r>
      <w:ins w:id="2806" w:author="Tiago Oliveira" w:date="2016-07-22T12:22:00Z">
        <w:r w:rsidR="008130EB">
          <w:fldChar w:fldCharType="begin"/>
        </w:r>
        <w:r w:rsidR="008130EB">
          <w:instrText xml:space="preserve"> REF _Ref456953459 \h </w:instrText>
        </w:r>
      </w:ins>
      <w:r w:rsidR="008130EB">
        <w:fldChar w:fldCharType="separate"/>
      </w:r>
      <w:ins w:id="2807" w:author="Andre" w:date="2016-07-23T14:37:00Z">
        <w:r w:rsidR="00FA42DC">
          <w:t xml:space="preserve">Figura </w:t>
        </w:r>
        <w:r w:rsidR="00FA42DC">
          <w:rPr>
            <w:noProof/>
          </w:rPr>
          <w:t>12</w:t>
        </w:r>
      </w:ins>
      <w:ins w:id="2808" w:author="Tiago Oliveira" w:date="2016-07-22T12:22:00Z">
        <w:r w:rsidR="008130EB">
          <w:fldChar w:fldCharType="end"/>
        </w:r>
      </w:ins>
      <w:r>
        <w:fldChar w:fldCharType="begin"/>
      </w:r>
      <w:r>
        <w:instrText xml:space="preserve"> REF _Ref456783447 \h </w:instrText>
      </w:r>
      <w:del w:id="2809" w:author="Andre" w:date="2016-07-23T14:37:00Z">
        <w:r w:rsidDel="00FA42DC">
          <w:fldChar w:fldCharType="separate"/>
        </w:r>
        <w:r w:rsidR="00B7089F" w:rsidDel="00FA42DC">
          <w:delText xml:space="preserve">Figura </w:delText>
        </w:r>
        <w:r w:rsidR="00B7089F" w:rsidDel="00FA42DC">
          <w:rPr>
            <w:noProof/>
          </w:rPr>
          <w:delText>10</w:delText>
        </w:r>
      </w:del>
      <w:r>
        <w:fldChar w:fldCharType="end"/>
      </w:r>
      <w:r>
        <w:t>)</w:t>
      </w:r>
      <w:r w:rsidR="00EF774E">
        <w:rPr>
          <w:i/>
        </w:rPr>
        <w:t>.</w:t>
      </w:r>
      <w:commentRangeEnd w:id="2765"/>
      <w:r w:rsidR="00152FE5">
        <w:rPr>
          <w:rStyle w:val="Refdecomentrio"/>
        </w:rPr>
        <w:commentReference w:id="2765"/>
      </w:r>
      <w:commentRangeEnd w:id="2766"/>
      <w:r w:rsidR="00D9489F">
        <w:rPr>
          <w:rStyle w:val="Refdecomentrio"/>
        </w:rPr>
        <w:commentReference w:id="2766"/>
      </w:r>
    </w:p>
    <w:p w14:paraId="3346AC6B" w14:textId="6FA9AAAD" w:rsidR="00D135D6" w:rsidRDefault="00064F8D">
      <w:pPr>
        <w:pStyle w:val="RImagens"/>
        <w:pPrChange w:id="2810" w:author="Tiago Oliveira" w:date="2016-07-22T12:21:00Z">
          <w:pPr>
            <w:pStyle w:val="ParagrafodeTexto"/>
          </w:pPr>
        </w:pPrChange>
      </w:pPr>
      <w:del w:id="2811" w:author="Tiago Oliveira" w:date="2016-07-22T09:50:00Z">
        <w:r w:rsidDel="00064F8D"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64F2C715" wp14:editId="274876C8">
                  <wp:simplePos x="0" y="0"/>
                  <wp:positionH relativeFrom="margin">
                    <wp:posOffset>1647825</wp:posOffset>
                  </wp:positionH>
                  <wp:positionV relativeFrom="paragraph">
                    <wp:posOffset>1113155</wp:posOffset>
                  </wp:positionV>
                  <wp:extent cx="2103755" cy="635"/>
                  <wp:effectExtent l="0" t="0" r="0" b="0"/>
                  <wp:wrapTopAndBottom/>
                  <wp:docPr id="31" name="Caixa de texto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0375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D8B224" w14:textId="0290F641" w:rsidR="0036597B" w:rsidRPr="00C04996" w:rsidRDefault="0036597B" w:rsidP="00E12F5C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2812" w:name="_Ref456783447"/>
                              <w:del w:id="2813" w:author="Tiago Oliveira" w:date="2016-07-22T09:50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2814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  <w:del w:id="2815" w:author="Tiago Oliveira" w:date="2016-07-22T09:50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2812"/>
                                <w:r w:rsidDel="00064F8D">
                                  <w:delText xml:space="preserve"> - Interface IValueConverter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4F2C715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1" o:spid="_x0000_s1026" type="#_x0000_t202" style="position:absolute;left:0;text-align:left;margin-left:129.75pt;margin-top:87.65pt;width:165.65pt;height:.05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" stroked="f">
                  <v:textbox style="mso-fit-shape-to-text:t" inset="0,0,0,0">
                    <w:txbxContent>
                      <w:p w14:paraId="5ED8B224" w14:textId="0290F641" w:rsidR="0036597B" w:rsidRPr="00C04996" w:rsidRDefault="0036597B" w:rsidP="00E12F5C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2816" w:name="_Ref456783447"/>
                        <w:del w:id="2817" w:author="Tiago Oliveira" w:date="2016-07-22T09:50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2818" w:author="Tiago Oliveira" w:date="2016-07-21T17:04:00Z">
                          <w:r w:rsidDel="00112A28">
                            <w:rPr>
                              <w:noProof/>
                            </w:rPr>
                            <w:delText>10</w:delText>
                          </w:r>
                        </w:del>
                        <w:del w:id="2819" w:author="Tiago Oliveira" w:date="2016-07-22T09:50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2816"/>
                          <w:r w:rsidDel="00064F8D">
                            <w:delText xml:space="preserve"> - Interface IValueConverter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del>
      <w:r w:rsidR="00EF774E">
        <w:t xml:space="preserve"> </w:t>
      </w:r>
      <w:ins w:id="2820" w:author="Tiago Oliveira" w:date="2016-07-22T09:49:00Z">
        <w:r>
          <w:drawing>
            <wp:inline distT="0" distB="0" distL="0" distR="0" wp14:anchorId="55E0313A" wp14:editId="2201A855">
              <wp:extent cx="1485900" cy="944880"/>
              <wp:effectExtent l="0" t="0" r="0" b="7620"/>
              <wp:docPr id="1029" name="Imagem 10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enas2.png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944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D44D63" w14:textId="1DB98153" w:rsidR="00064F8D" w:rsidRPr="00C04996" w:rsidRDefault="00064F8D" w:rsidP="00064F8D">
      <w:pPr>
        <w:pStyle w:val="RLegendaFigura"/>
        <w:rPr>
          <w:ins w:id="2821" w:author="Tiago Oliveira" w:date="2016-07-22T09:50:00Z"/>
          <w:noProof/>
        </w:rPr>
      </w:pPr>
      <w:bookmarkStart w:id="2822" w:name="_Ref456953459"/>
      <w:bookmarkStart w:id="2823" w:name="_Toc457048041"/>
      <w:ins w:id="2824" w:author="Tiago Oliveira" w:date="2016-07-22T09:50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2825" w:author="Andre" w:date="2016-07-23T14:37:00Z">
        <w:r w:rsidR="00FA42DC">
          <w:rPr>
            <w:noProof/>
          </w:rPr>
          <w:t>12</w:t>
        </w:r>
      </w:ins>
      <w:ins w:id="2826" w:author="Tiago Oliveira" w:date="2016-07-22T09:50:00Z">
        <w:r>
          <w:rPr>
            <w:noProof/>
          </w:rPr>
          <w:fldChar w:fldCharType="end"/>
        </w:r>
        <w:bookmarkEnd w:id="2822"/>
        <w:r>
          <w:t xml:space="preserve"> - Interface </w:t>
        </w:r>
        <w:r w:rsidRPr="00064F8D">
          <w:rPr>
            <w:i/>
            <w:rPrChange w:id="2827" w:author="Tiago Oliveira" w:date="2016-07-22T09:50:00Z">
              <w:rPr/>
            </w:rPrChange>
          </w:rPr>
          <w:t>IValueConverter</w:t>
        </w:r>
      </w:ins>
      <w:ins w:id="2828" w:author="Tiago M Dias" w:date="2016-07-23T09:47:00Z">
        <w:r w:rsidR="00845A49" w:rsidRPr="00845A49">
          <w:rPr>
            <w:rPrChange w:id="2829" w:author="Tiago M Dias" w:date="2016-07-23T09:47:00Z">
              <w:rPr>
                <w:i/>
              </w:rPr>
            </w:rPrChange>
          </w:rPr>
          <w:t>.</w:t>
        </w:r>
      </w:ins>
      <w:bookmarkEnd w:id="2823"/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2830" w:name="_Toc457048018"/>
      <w:r w:rsidRPr="00CA3BBD">
        <w:t>Definição dos elementos do analisador de regras</w:t>
      </w:r>
      <w:bookmarkEnd w:id="2830"/>
    </w:p>
    <w:p w14:paraId="75A34C12" w14:textId="59E36B83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Como em todos as linguagens, </w:t>
      </w:r>
      <w:commentRangeStart w:id="2831"/>
      <w:commentRangeStart w:id="2832"/>
      <w:commentRangeStart w:id="2833"/>
      <w:r>
        <w:rPr>
          <w:rFonts w:cs="Times New Roman"/>
          <w:color w:val="000000"/>
        </w:rPr>
        <w:t xml:space="preserve">existe a necessidade </w:t>
      </w:r>
      <w:commentRangeEnd w:id="2831"/>
      <w:r w:rsidR="00152FE5">
        <w:rPr>
          <w:rStyle w:val="Refdecomentrio"/>
        </w:rPr>
        <w:commentReference w:id="2831"/>
      </w:r>
      <w:commentRangeEnd w:id="2832"/>
      <w:r w:rsidR="00C90CE2">
        <w:rPr>
          <w:rStyle w:val="Refdecomentrio"/>
        </w:rPr>
        <w:commentReference w:id="2832"/>
      </w:r>
      <w:commentRangeEnd w:id="2833"/>
      <w:r w:rsidR="00CB3D62">
        <w:rPr>
          <w:rStyle w:val="Refdecomentrio"/>
        </w:rPr>
        <w:commentReference w:id="2833"/>
      </w:r>
      <w:r>
        <w:rPr>
          <w:rFonts w:cs="Times New Roman"/>
          <w:color w:val="000000"/>
        </w:rPr>
        <w:t>de validar</w:t>
      </w:r>
      <w:r w:rsidR="00B53901">
        <w:rPr>
          <w:rFonts w:cs="Times New Roman"/>
          <w:color w:val="000000"/>
        </w:rPr>
        <w:t xml:space="preserve"> regras de semântica</w:t>
      </w:r>
      <w:ins w:id="2834" w:author="Tiago Oliveira" w:date="2016-07-23T01:33:00Z">
        <w:r w:rsidR="00C90CE2">
          <w:rPr>
            <w:rFonts w:cs="Times New Roman"/>
            <w:color w:val="000000"/>
          </w:rPr>
          <w:t xml:space="preserve">, pois o significado dos dados inseridos pelo utilizador, apesar de poderem corresponder ao tipo requerido, podem </w:t>
        </w:r>
      </w:ins>
      <w:ins w:id="2835" w:author="Tiago Oliveira" w:date="2016-07-23T01:35:00Z">
        <w:r w:rsidR="00C90CE2">
          <w:rPr>
            <w:rFonts w:cs="Times New Roman"/>
            <w:color w:val="000000"/>
          </w:rPr>
          <w:t>não</w:t>
        </w:r>
      </w:ins>
      <w:ins w:id="2836" w:author="Tiago Oliveira" w:date="2016-07-23T01:33:00Z">
        <w:r w:rsidR="00C90CE2">
          <w:rPr>
            <w:rFonts w:cs="Times New Roman"/>
            <w:color w:val="000000"/>
          </w:rPr>
          <w:t xml:space="preserve"> </w:t>
        </w:r>
      </w:ins>
      <w:ins w:id="2837" w:author="Tiago Oliveira" w:date="2016-07-23T01:35:00Z">
        <w:r w:rsidR="00C90CE2">
          <w:rPr>
            <w:rFonts w:cs="Times New Roman"/>
            <w:color w:val="000000"/>
          </w:rPr>
          <w:t>fazer sentido num determinado contexto</w:t>
        </w:r>
        <w:del w:id="2838" w:author="Tiago M Dias" w:date="2016-07-23T09:48:00Z">
          <w:r w:rsidR="00C90CE2" w:rsidDel="00CB3D62">
            <w:rPr>
              <w:rFonts w:cs="Times New Roman"/>
              <w:color w:val="000000"/>
            </w:rPr>
            <w:delText xml:space="preserve"> (i.e.</w:delText>
          </w:r>
        </w:del>
      </w:ins>
      <w:ins w:id="2839" w:author="Tiago M Dias" w:date="2016-07-23T09:48:00Z">
        <w:r w:rsidR="00CB3D62">
          <w:rPr>
            <w:rFonts w:cs="Times New Roman"/>
            <w:color w:val="000000"/>
          </w:rPr>
          <w:t>, e.g.</w:t>
        </w:r>
      </w:ins>
      <w:ins w:id="2840" w:author="Tiago Oliveira" w:date="2016-07-23T01:35:00Z">
        <w:r w:rsidR="00C90CE2">
          <w:rPr>
            <w:rFonts w:cs="Times New Roman"/>
            <w:color w:val="000000"/>
          </w:rPr>
          <w:t xml:space="preserve"> </w:t>
        </w:r>
        <w:del w:id="2841" w:author="Tiago M Dias" w:date="2016-07-23T09:49:00Z">
          <w:r w:rsidR="00C90CE2" w:rsidDel="00CB3D62">
            <w:rPr>
              <w:rFonts w:cs="Times New Roman"/>
              <w:color w:val="000000"/>
            </w:rPr>
            <w:delText xml:space="preserve">ao definir </w:delText>
          </w:r>
        </w:del>
      </w:ins>
      <w:ins w:id="2842" w:author="Tiago Oliveira" w:date="2016-07-23T01:36:00Z">
        <w:del w:id="2843" w:author="Tiago M Dias" w:date="2016-07-23T09:49:00Z">
          <w:r w:rsidR="00C90CE2" w:rsidDel="00CB3D62">
            <w:rPr>
              <w:rFonts w:cs="Times New Roman"/>
              <w:color w:val="000000"/>
            </w:rPr>
            <w:delText xml:space="preserve">uma variável do tipo </w:delText>
          </w:r>
          <w:r w:rsidR="00C90CE2" w:rsidDel="00CB3D62">
            <w:rPr>
              <w:rFonts w:cs="Times New Roman"/>
              <w:i/>
              <w:color w:val="000000"/>
            </w:rPr>
            <w:delText>byte</w:delText>
          </w:r>
          <w:r w:rsidR="00C90CE2" w:rsidDel="00CB3D62">
            <w:rPr>
              <w:rFonts w:cs="Times New Roman"/>
              <w:color w:val="000000"/>
            </w:rPr>
            <w:delText xml:space="preserve"> em que o </w:delText>
          </w:r>
        </w:del>
      </w:ins>
      <w:ins w:id="2844" w:author="Tiago M Dias" w:date="2016-07-23T09:49:00Z">
        <w:r w:rsidR="00CB3D62">
          <w:rPr>
            <w:rFonts w:cs="Times New Roman"/>
            <w:color w:val="000000"/>
          </w:rPr>
          <w:t xml:space="preserve">a atribuição de um </w:t>
        </w:r>
      </w:ins>
      <w:ins w:id="2845" w:author="Tiago Oliveira" w:date="2016-07-23T01:36:00Z">
        <w:r w:rsidR="00C90CE2">
          <w:rPr>
            <w:rFonts w:cs="Times New Roman"/>
            <w:color w:val="000000"/>
          </w:rPr>
          <w:t xml:space="preserve">valor </w:t>
        </w:r>
      </w:ins>
      <w:ins w:id="2846" w:author="Tiago M Dias" w:date="2016-07-23T09:49:00Z">
        <w:r w:rsidR="00CB3D62">
          <w:rPr>
            <w:rFonts w:cs="Times New Roman"/>
            <w:color w:val="000000"/>
          </w:rPr>
          <w:t xml:space="preserve">a uma variável do tipo </w:t>
        </w:r>
        <w:r w:rsidR="00CB3D62">
          <w:rPr>
            <w:rFonts w:cs="Times New Roman"/>
            <w:i/>
            <w:color w:val="000000"/>
          </w:rPr>
          <w:t>byte</w:t>
        </w:r>
        <w:r w:rsidR="00CB3D62">
          <w:rPr>
            <w:rFonts w:cs="Times New Roman"/>
            <w:color w:val="000000"/>
          </w:rPr>
          <w:t xml:space="preserve"> </w:t>
        </w:r>
      </w:ins>
      <w:ins w:id="2847" w:author="Tiago Oliveira" w:date="2016-07-23T01:36:00Z">
        <w:del w:id="2848" w:author="Tiago M Dias" w:date="2016-07-23T09:49:00Z">
          <w:r w:rsidR="00C90CE2" w:rsidDel="00CB3D62">
            <w:rPr>
              <w:rFonts w:cs="Times New Roman"/>
              <w:color w:val="000000"/>
            </w:rPr>
            <w:delText>atribuído</w:delText>
          </w:r>
        </w:del>
      </w:ins>
      <w:ins w:id="2849" w:author="Tiago M Dias" w:date="2016-07-23T09:49:00Z">
        <w:r w:rsidR="00CB3D62">
          <w:rPr>
            <w:rFonts w:cs="Times New Roman"/>
            <w:color w:val="000000"/>
          </w:rPr>
          <w:t>que</w:t>
        </w:r>
      </w:ins>
      <w:ins w:id="2850" w:author="Tiago Oliveira" w:date="2016-07-23T01:36:00Z">
        <w:r w:rsidR="00C90CE2">
          <w:rPr>
            <w:rFonts w:cs="Times New Roman"/>
            <w:color w:val="000000"/>
          </w:rPr>
          <w:t xml:space="preserve"> </w:t>
        </w:r>
        <w:del w:id="2851" w:author="Tiago M Dias" w:date="2016-07-23T09:50:00Z">
          <w:r w:rsidR="00C90CE2" w:rsidDel="00CB3D62">
            <w:rPr>
              <w:rFonts w:cs="Times New Roman"/>
              <w:color w:val="000000"/>
            </w:rPr>
            <w:delText>ultrapassa</w:delText>
          </w:r>
        </w:del>
      </w:ins>
      <w:ins w:id="2852" w:author="Tiago M Dias" w:date="2016-07-23T09:50:00Z">
        <w:r w:rsidR="00CB3D62">
          <w:rPr>
            <w:rFonts w:cs="Times New Roman"/>
            <w:color w:val="000000"/>
          </w:rPr>
          <w:t>excede</w:t>
        </w:r>
      </w:ins>
      <w:ins w:id="2853" w:author="Tiago Oliveira" w:date="2016-07-23T01:36:00Z">
        <w:r w:rsidR="00C90CE2">
          <w:rPr>
            <w:rFonts w:cs="Times New Roman"/>
            <w:color w:val="000000"/>
          </w:rPr>
          <w:t xml:space="preserve"> o</w:t>
        </w:r>
      </w:ins>
      <w:ins w:id="2854" w:author="Tiago M Dias" w:date="2016-07-23T09:50:00Z">
        <w:r w:rsidR="00CB3D62">
          <w:rPr>
            <w:rFonts w:cs="Times New Roman"/>
            <w:color w:val="000000"/>
          </w:rPr>
          <w:t>s</w:t>
        </w:r>
      </w:ins>
      <w:ins w:id="2855" w:author="Tiago Oliveira" w:date="2016-07-23T01:36:00Z">
        <w:r w:rsidR="00C90CE2">
          <w:rPr>
            <w:rFonts w:cs="Times New Roman"/>
            <w:color w:val="000000"/>
          </w:rPr>
          <w:t xml:space="preserve"> limite</w:t>
        </w:r>
      </w:ins>
      <w:ins w:id="2856" w:author="Tiago M Dias" w:date="2016-07-23T09:50:00Z">
        <w:r w:rsidR="00CB3D62">
          <w:rPr>
            <w:rFonts w:cs="Times New Roman"/>
            <w:color w:val="000000"/>
          </w:rPr>
          <w:t>s</w:t>
        </w:r>
      </w:ins>
      <w:ins w:id="2857" w:author="Tiago Oliveira" w:date="2016-07-23T01:37:00Z">
        <w:r w:rsidR="00C90CE2">
          <w:rPr>
            <w:rFonts w:cs="Times New Roman"/>
            <w:color w:val="000000"/>
          </w:rPr>
          <w:t xml:space="preserve"> dos valores possíveis</w:t>
        </w:r>
      </w:ins>
      <w:ins w:id="2858" w:author="Tiago Oliveira" w:date="2016-07-23T01:36:00Z">
        <w:r w:rsidR="00C90CE2">
          <w:rPr>
            <w:rFonts w:cs="Times New Roman"/>
            <w:color w:val="000000"/>
          </w:rPr>
          <w:t xml:space="preserve"> </w:t>
        </w:r>
      </w:ins>
      <w:ins w:id="2859" w:author="Tiago Oliveira" w:date="2016-07-23T01:37:00Z">
        <w:r w:rsidR="00C90CE2">
          <w:rPr>
            <w:rFonts w:cs="Times New Roman"/>
            <w:color w:val="000000"/>
          </w:rPr>
          <w:t>para um</w:t>
        </w:r>
      </w:ins>
      <w:ins w:id="2860" w:author="Tiago Oliveira" w:date="2016-07-23T01:36:00Z">
        <w:r w:rsidR="00C90CE2">
          <w:rPr>
            <w:rFonts w:cs="Times New Roman"/>
            <w:color w:val="000000"/>
          </w:rPr>
          <w:t xml:space="preserve"> </w:t>
        </w:r>
        <w:r w:rsidR="00C90CE2">
          <w:rPr>
            <w:rFonts w:cs="Times New Roman"/>
            <w:i/>
            <w:color w:val="000000"/>
          </w:rPr>
          <w:t>byte</w:t>
        </w:r>
      </w:ins>
      <w:ins w:id="2861" w:author="Tiago Oliveira" w:date="2016-07-23T01:37:00Z">
        <w:del w:id="2862" w:author="Tiago M Dias" w:date="2016-07-23T09:50:00Z">
          <w:r w:rsidR="00C90CE2" w:rsidDel="00CB3D62">
            <w:rPr>
              <w:rFonts w:cs="Times New Roman"/>
              <w:color w:val="000000"/>
            </w:rPr>
            <w:delText>)</w:delText>
          </w:r>
        </w:del>
      </w:ins>
      <w:r>
        <w:rPr>
          <w:rFonts w:cs="Times New Roman"/>
          <w:color w:val="000000"/>
        </w:rPr>
        <w:t xml:space="preserve">. Estas validações não são possíveis </w:t>
      </w:r>
      <w:ins w:id="2863" w:author="Tiago M Dias" w:date="2016-07-22T23:13:00Z">
        <w:r w:rsidR="00152FE5">
          <w:rPr>
            <w:rFonts w:cs="Times New Roman"/>
            <w:color w:val="000000"/>
          </w:rPr>
          <w:t xml:space="preserve">de realizar </w:t>
        </w:r>
      </w:ins>
      <w:del w:id="2864" w:author="Tiago M Dias" w:date="2016-07-22T23:13:00Z">
        <w:r w:rsidDel="00152FE5">
          <w:rPr>
            <w:rFonts w:cs="Times New Roman"/>
            <w:color w:val="000000"/>
          </w:rPr>
          <w:delText xml:space="preserve">apenas </w:delText>
        </w:r>
      </w:del>
      <w:del w:id="2865" w:author="Tiago M Dias" w:date="2016-07-22T23:14:00Z">
        <w:r w:rsidR="00B3475D" w:rsidDel="00152FE5">
          <w:rPr>
            <w:rFonts w:cs="Times New Roman"/>
            <w:color w:val="000000"/>
          </w:rPr>
          <w:delText>através</w:delText>
        </w:r>
      </w:del>
      <w:ins w:id="2866" w:author="Tiago M Dias" w:date="2016-07-22T23:14:00Z">
        <w:r w:rsidR="00152FE5">
          <w:rPr>
            <w:rFonts w:cs="Times New Roman"/>
            <w:color w:val="000000"/>
          </w:rPr>
          <w:t>com base, exclusivamente,</w:t>
        </w:r>
      </w:ins>
      <w:r w:rsidR="00B3475D">
        <w:rPr>
          <w:rFonts w:cs="Times New Roman"/>
          <w:color w:val="000000"/>
        </w:rPr>
        <w:t xml:space="preserve"> </w:t>
      </w:r>
      <w:ins w:id="2867" w:author="Tiago M Dias" w:date="2016-07-22T23:14:00Z">
        <w:r w:rsidR="00152FE5">
          <w:rPr>
            <w:rFonts w:cs="Times New Roman"/>
            <w:color w:val="000000"/>
          </w:rPr>
          <w:t>n</w:t>
        </w:r>
      </w:ins>
      <w:del w:id="2868" w:author="Tiago M Dias" w:date="2016-07-22T23:14:00Z">
        <w:r w:rsidR="00B3475D" w:rsidDel="00152FE5">
          <w:rPr>
            <w:rFonts w:cs="Times New Roman"/>
            <w:color w:val="000000"/>
          </w:rPr>
          <w:delText>d</w:delText>
        </w:r>
      </w:del>
      <w:r w:rsidR="004F4261">
        <w:rPr>
          <w:rFonts w:cs="Times New Roman"/>
          <w:color w:val="000000"/>
        </w:rPr>
        <w:t>a</w:t>
      </w:r>
      <w:ins w:id="2869" w:author="Tiago M Dias" w:date="2016-07-22T23:14:00Z">
        <w:r w:rsidR="00152FE5">
          <w:rPr>
            <w:rFonts w:cs="Times New Roman"/>
            <w:color w:val="000000"/>
          </w:rPr>
          <w:t>s</w:t>
        </w:r>
      </w:ins>
      <w:r w:rsidR="004F4261">
        <w:rPr>
          <w:rFonts w:cs="Times New Roman"/>
          <w:color w:val="000000"/>
        </w:rPr>
        <w:t xml:space="preserve"> </w:t>
      </w:r>
      <w:del w:id="2870" w:author="Tiago M Dias" w:date="2016-07-22T23:14:00Z">
        <w:r w:rsidR="004F4261" w:rsidDel="00152FE5">
          <w:rPr>
            <w:rFonts w:cs="Times New Roman"/>
            <w:color w:val="000000"/>
          </w:rPr>
          <w:delText xml:space="preserve">definição </w:delText>
        </w:r>
      </w:del>
      <w:ins w:id="2871" w:author="Tiago M Dias" w:date="2016-07-22T23:14:00Z">
        <w:r w:rsidR="00152FE5">
          <w:rPr>
            <w:rFonts w:cs="Times New Roman"/>
            <w:color w:val="000000"/>
          </w:rPr>
          <w:t xml:space="preserve">definições </w:t>
        </w:r>
      </w:ins>
      <w:r w:rsidR="004F4261">
        <w:rPr>
          <w:rFonts w:cs="Times New Roman"/>
          <w:color w:val="000000"/>
        </w:rPr>
        <w:t xml:space="preserve">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</w:t>
      </w:r>
      <w:del w:id="2872" w:author="Tiago M Dias" w:date="2016-07-22T23:14:00Z">
        <w:r w:rsidR="00B3475D" w:rsidRPr="008B7F48" w:rsidDel="00152FE5">
          <w:rPr>
            <w:rFonts w:cs="Times New Roman"/>
            <w:color w:val="000000"/>
          </w:rPr>
          <w:delText xml:space="preserve">logo </w:delText>
        </w:r>
      </w:del>
      <w:ins w:id="2873" w:author="Tiago M Dias" w:date="2016-07-22T23:14:00Z">
        <w:r w:rsidR="00152FE5">
          <w:rPr>
            <w:rFonts w:cs="Times New Roman"/>
            <w:color w:val="000000"/>
          </w:rPr>
          <w:t xml:space="preserve">pelo que </w:t>
        </w:r>
      </w:ins>
      <w:r w:rsidR="00B3475D" w:rsidRPr="008B7F48">
        <w:rPr>
          <w:rFonts w:cs="Times New Roman"/>
          <w:color w:val="000000"/>
        </w:rPr>
        <w:t>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591F9888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ins w:id="2874" w:author="Tiago M Dias" w:date="2016-07-22T23:14:00Z">
        <w:r w:rsidR="00152FE5">
          <w:rPr>
            <w:rFonts w:cs="Times New Roman"/>
            <w:color w:val="000000"/>
          </w:rPr>
          <w:t xml:space="preserve">Xtext </w:t>
        </w:r>
      </w:ins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</w:t>
      </w:r>
      <w:del w:id="2875" w:author="Tiago M Dias" w:date="2016-07-22T23:15:00Z">
        <w:r w:rsidR="00B3475D" w:rsidRPr="008B7F48" w:rsidDel="00152FE5">
          <w:rPr>
            <w:rFonts w:cs="Times New Roman"/>
            <w:color w:val="000000"/>
          </w:rPr>
          <w:delText xml:space="preserve">indicar </w:delText>
        </w:r>
      </w:del>
      <w:ins w:id="2876" w:author="Tiago M Dias" w:date="2016-07-22T23:15:00Z">
        <w:r w:rsidR="00152FE5">
          <w:rPr>
            <w:rFonts w:cs="Times New Roman"/>
            <w:color w:val="000000"/>
          </w:rPr>
          <w:t xml:space="preserve">notificar </w:t>
        </w:r>
      </w:ins>
      <w:del w:id="2877" w:author="Tiago M Dias" w:date="2016-07-22T23:15:00Z">
        <w:r w:rsidR="00B3475D" w:rsidRPr="008B7F48" w:rsidDel="00152FE5">
          <w:rPr>
            <w:rFonts w:cs="Times New Roman"/>
            <w:color w:val="000000"/>
          </w:rPr>
          <w:delText>a</w:delText>
        </w:r>
      </w:del>
      <w:r w:rsidR="00B3475D" w:rsidRPr="008B7F48">
        <w:rPr>
          <w:rFonts w:cs="Times New Roman"/>
          <w:color w:val="000000"/>
        </w:rPr>
        <w:t xml:space="preserve">o utilizador </w:t>
      </w:r>
      <w:del w:id="2878" w:author="Tiago M Dias" w:date="2016-07-22T23:15:00Z">
        <w:r w:rsidR="00B3475D" w:rsidDel="00152FE5">
          <w:rPr>
            <w:rFonts w:cs="Times New Roman"/>
            <w:color w:val="000000"/>
          </w:rPr>
          <w:delText xml:space="preserve">caso </w:delText>
        </w:r>
      </w:del>
      <w:ins w:id="2879" w:author="Tiago M Dias" w:date="2016-07-22T23:15:00Z">
        <w:r w:rsidR="00152FE5">
          <w:rPr>
            <w:rFonts w:cs="Times New Roman"/>
            <w:color w:val="000000"/>
          </w:rPr>
          <w:t xml:space="preserve">de eventuais </w:t>
        </w:r>
      </w:ins>
      <w:del w:id="2880" w:author="Tiago M Dias" w:date="2016-07-22T23:15:00Z">
        <w:r w:rsidR="00B3475D" w:rsidDel="00152FE5">
          <w:rPr>
            <w:rFonts w:cs="Times New Roman"/>
            <w:color w:val="000000"/>
          </w:rPr>
          <w:delText>exista um</w:delText>
        </w:r>
        <w:r w:rsidR="00B3475D" w:rsidRPr="008B7F48" w:rsidDel="00152FE5">
          <w:rPr>
            <w:rFonts w:cs="Times New Roman"/>
            <w:color w:val="000000"/>
          </w:rPr>
          <w:delText xml:space="preserve"> </w:delText>
        </w:r>
      </w:del>
      <w:r w:rsidR="00B3475D" w:rsidRPr="008B7F48">
        <w:rPr>
          <w:rFonts w:cs="Times New Roman"/>
          <w:color w:val="000000"/>
        </w:rPr>
        <w:t>erro</w:t>
      </w:r>
      <w:ins w:id="2881" w:author="Tiago M Dias" w:date="2016-07-22T23:15:00Z">
        <w:r w:rsidR="00152FE5">
          <w:rPr>
            <w:rFonts w:cs="Times New Roman"/>
            <w:color w:val="000000"/>
          </w:rPr>
          <w:t>s</w:t>
        </w:r>
      </w:ins>
      <w:r w:rsidR="00B3475D" w:rsidRPr="008B7F48">
        <w:rPr>
          <w:rFonts w:cs="Times New Roman"/>
          <w:color w:val="000000"/>
        </w:rPr>
        <w:t xml:space="preserve">. </w:t>
      </w:r>
      <w:r w:rsidR="0058023C">
        <w:rPr>
          <w:rFonts w:cs="Times New Roman"/>
          <w:color w:val="000000"/>
        </w:rPr>
        <w:t xml:space="preserve">Estas verificações são </w:t>
      </w:r>
      <w:ins w:id="2882" w:author="Tiago M Dias" w:date="2016-07-23T09:51:00Z">
        <w:r w:rsidR="00CB3D62">
          <w:rPr>
            <w:rFonts w:cs="Times New Roman"/>
            <w:color w:val="000000"/>
          </w:rPr>
          <w:t>da responsabilidade</w:t>
        </w:r>
      </w:ins>
      <w:ins w:id="2883" w:author="Tiago Oliveira" w:date="2016-07-23T01:39:00Z">
        <w:del w:id="2884" w:author="Tiago M Dias" w:date="2016-07-23T09:51:00Z">
          <w:r w:rsidR="00C90CE2" w:rsidDel="00CB3D62">
            <w:rPr>
              <w:rFonts w:cs="Times New Roman"/>
              <w:color w:val="000000"/>
            </w:rPr>
            <w:delText>r</w:delText>
          </w:r>
        </w:del>
      </w:ins>
      <w:commentRangeStart w:id="2885"/>
      <w:commentRangeStart w:id="2886"/>
      <w:del w:id="2887" w:author="Tiago M Dias" w:date="2016-07-23T09:51:00Z">
        <w:r w:rsidR="0058023C" w:rsidDel="00CB3D62">
          <w:rPr>
            <w:rFonts w:cs="Times New Roman"/>
            <w:color w:val="000000"/>
          </w:rPr>
          <w:delText>fe</w:delText>
        </w:r>
      </w:del>
      <w:ins w:id="2888" w:author="Tiago Oliveira" w:date="2016-07-23T01:39:00Z">
        <w:del w:id="2889" w:author="Tiago M Dias" w:date="2016-07-23T09:51:00Z">
          <w:r w:rsidR="00C90CE2" w:rsidDel="00CB3D62">
            <w:rPr>
              <w:rFonts w:cs="Times New Roman"/>
              <w:color w:val="000000"/>
            </w:rPr>
            <w:delText>alizadas</w:delText>
          </w:r>
        </w:del>
      </w:ins>
      <w:del w:id="2890" w:author="Tiago Oliveira" w:date="2016-07-23T01:39:00Z">
        <w:r w:rsidR="0058023C" w:rsidDel="00C90CE2">
          <w:rPr>
            <w:rFonts w:cs="Times New Roman"/>
            <w:color w:val="000000"/>
          </w:rPr>
          <w:delText>itas</w:delText>
        </w:r>
      </w:del>
      <w:commentRangeEnd w:id="2885"/>
      <w:r w:rsidR="00152FE5">
        <w:rPr>
          <w:rStyle w:val="Refdecomentrio"/>
        </w:rPr>
        <w:commentReference w:id="2885"/>
      </w:r>
      <w:commentRangeEnd w:id="2886"/>
      <w:r w:rsidR="00C90CE2">
        <w:rPr>
          <w:rStyle w:val="Refdecomentrio"/>
        </w:rPr>
        <w:commentReference w:id="2886"/>
      </w:r>
      <w:r w:rsidR="0058023C">
        <w:rPr>
          <w:rFonts w:cs="Times New Roman"/>
          <w:color w:val="000000"/>
        </w:rPr>
        <w:t xml:space="preserve"> </w:t>
      </w:r>
      <w:del w:id="2891" w:author="Tiago M Dias" w:date="2016-07-23T09:51:00Z">
        <w:r w:rsidR="0058023C" w:rsidDel="00CB3D62">
          <w:rPr>
            <w:rFonts w:cs="Times New Roman"/>
            <w:color w:val="000000"/>
          </w:rPr>
          <w:delText>n</w:delText>
        </w:r>
      </w:del>
      <w:ins w:id="2892" w:author="Tiago M Dias" w:date="2016-07-23T09:51:00Z">
        <w:r w:rsidR="00CB3D62">
          <w:rPr>
            <w:rFonts w:cs="Times New Roman"/>
            <w:color w:val="000000"/>
          </w:rPr>
          <w:t>d</w:t>
        </w:r>
      </w:ins>
      <w:r w:rsidR="0058023C">
        <w:rPr>
          <w:rFonts w:cs="Times New Roman"/>
          <w:color w:val="000000"/>
        </w:rPr>
        <w:t xml:space="preserve">a classe responsável </w:t>
      </w:r>
      <w:del w:id="2893" w:author="Tiago M Dias" w:date="2016-07-23T09:52:00Z">
        <w:r w:rsidR="0058023C" w:rsidDel="00CB3D62">
          <w:rPr>
            <w:rFonts w:cs="Times New Roman"/>
            <w:color w:val="000000"/>
          </w:rPr>
          <w:delText xml:space="preserve">por </w:delText>
        </w:r>
      </w:del>
      <w:ins w:id="2894" w:author="Tiago M Dias" w:date="2016-07-23T09:52:00Z">
        <w:r w:rsidR="00CB3D62">
          <w:rPr>
            <w:rFonts w:cs="Times New Roman"/>
            <w:color w:val="000000"/>
          </w:rPr>
          <w:t xml:space="preserve">pela realização das </w:t>
        </w:r>
      </w:ins>
      <w:r w:rsidR="0058023C">
        <w:rPr>
          <w:rFonts w:cs="Times New Roman"/>
          <w:color w:val="000000"/>
        </w:rPr>
        <w:t>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>, que é gerada pela</w:t>
      </w:r>
      <w:ins w:id="2895" w:author="Tiago M Dias" w:date="2016-07-23T09:52:00Z">
        <w:r w:rsidR="00CB3D62">
          <w:rPr>
            <w:rFonts w:cs="Times New Roman"/>
            <w:color w:val="000000"/>
          </w:rPr>
          <w:t xml:space="preserve"> própria</w:t>
        </w:r>
      </w:ins>
      <w:r w:rsidR="00F37F0C">
        <w:rPr>
          <w:rFonts w:cs="Times New Roman"/>
          <w:color w:val="000000"/>
        </w:rPr>
        <w:t xml:space="preserve">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</w:t>
      </w:r>
      <w:ins w:id="2896" w:author="Tiago M Dias" w:date="2016-07-23T09:52:00Z">
        <w:r w:rsidR="00CB3D62">
          <w:rPr>
            <w:rFonts w:cs="Times New Roman"/>
            <w:color w:val="000000"/>
          </w:rPr>
          <w:t xml:space="preserve">é semelhante </w:t>
        </w:r>
      </w:ins>
      <w:del w:id="2897" w:author="Tiago M Dias" w:date="2016-07-23T09:52:00Z">
        <w:r w:rsidR="00F37F0C" w:rsidDel="00CB3D62">
          <w:rPr>
            <w:rFonts w:cs="Times New Roman"/>
            <w:color w:val="000000"/>
          </w:rPr>
          <w:delText xml:space="preserve">passa pelo mesmo </w:delText>
        </w:r>
      </w:del>
      <w:ins w:id="2898" w:author="Tiago M Dias" w:date="2016-07-23T09:52:00Z">
        <w:r w:rsidR="00CB3D62">
          <w:rPr>
            <w:rFonts w:cs="Times New Roman"/>
            <w:color w:val="000000"/>
          </w:rPr>
          <w:t xml:space="preserve">ao </w:t>
        </w:r>
      </w:ins>
      <w:r w:rsidR="00F37F0C">
        <w:rPr>
          <w:rFonts w:cs="Times New Roman"/>
          <w:color w:val="000000"/>
        </w:rPr>
        <w:t xml:space="preserve">mencionado nas secções </w:t>
      </w:r>
      <w:del w:id="2899" w:author="Tiago M Dias" w:date="2016-07-23T09:52:00Z">
        <w:r w:rsidR="00F37F0C" w:rsidDel="00CB3D62">
          <w:rPr>
            <w:rFonts w:cs="Times New Roman"/>
            <w:color w:val="000000"/>
          </w:rPr>
          <w:delText>acima</w:delText>
        </w:r>
      </w:del>
      <w:ins w:id="2900" w:author="Tiago M Dias" w:date="2016-07-23T09:52:00Z">
        <w:r w:rsidR="00CB3D62">
          <w:rPr>
            <w:rFonts w:cs="Times New Roman"/>
            <w:color w:val="000000"/>
          </w:rPr>
          <w:t>anteriores</w:t>
        </w:r>
      </w:ins>
      <w:r w:rsidR="00F37F0C">
        <w:rPr>
          <w:rFonts w:cs="Times New Roman"/>
          <w:color w:val="000000"/>
        </w:rPr>
        <w:t xml:space="preserve">, onde é feita </w:t>
      </w:r>
      <w:ins w:id="2901" w:author="Tiago M Dias" w:date="2016-07-22T23:19:00Z">
        <w:r w:rsidR="00485BF5">
          <w:rPr>
            <w:rFonts w:cs="Times New Roman"/>
            <w:color w:val="000000"/>
          </w:rPr>
          <w:t xml:space="preserve">a </w:t>
        </w:r>
      </w:ins>
      <w:r w:rsidR="00F37F0C">
        <w:rPr>
          <w:rFonts w:cs="Times New Roman"/>
          <w:color w:val="000000"/>
        </w:rPr>
        <w:t>injeção de dependência</w:t>
      </w:r>
      <w:ins w:id="2902" w:author="Tiago M Dias" w:date="2016-07-22T23:19:00Z">
        <w:r w:rsidR="00485BF5">
          <w:rPr>
            <w:rFonts w:cs="Times New Roman"/>
            <w:color w:val="000000"/>
          </w:rPr>
          <w:t>s</w:t>
        </w:r>
      </w:ins>
      <w:r w:rsidR="00F37F0C">
        <w:rPr>
          <w:rFonts w:cs="Times New Roman"/>
          <w:color w:val="000000"/>
        </w:rPr>
        <w:t xml:space="preserve"> através de anotação de métodos</w:t>
      </w:r>
      <w:del w:id="2903" w:author="Tiago M Dias" w:date="2016-07-23T09:52:00Z">
        <w:r w:rsidR="00F37F0C" w:rsidDel="00CB3D62">
          <w:rPr>
            <w:rFonts w:cs="Times New Roman"/>
            <w:color w:val="000000"/>
          </w:rPr>
          <w:delText>, que n</w:delText>
        </w:r>
      </w:del>
      <w:ins w:id="2904" w:author="Tiago M Dias" w:date="2016-07-23T09:52:00Z">
        <w:r w:rsidR="00CB3D62">
          <w:rPr>
            <w:rFonts w:cs="Times New Roman"/>
            <w:color w:val="000000"/>
          </w:rPr>
          <w:t>. N</w:t>
        </w:r>
      </w:ins>
      <w:r w:rsidR="00F37F0C">
        <w:rPr>
          <w:rFonts w:cs="Times New Roman"/>
          <w:color w:val="000000"/>
        </w:rPr>
        <w:t>este caso</w:t>
      </w:r>
      <w:ins w:id="2905" w:author="Tiago M Dias" w:date="2016-07-23T09:52:00Z">
        <w:r w:rsidR="00CB3D62">
          <w:rPr>
            <w:rFonts w:cs="Times New Roman"/>
            <w:color w:val="000000"/>
          </w:rPr>
          <w:t>,</w:t>
        </w:r>
      </w:ins>
      <w:del w:id="2906" w:author="Tiago M Dias" w:date="2016-07-23T09:52:00Z">
        <w:r w:rsidR="00F37F0C" w:rsidDel="00CB3D62">
          <w:rPr>
            <w:rFonts w:cs="Times New Roman"/>
            <w:color w:val="000000"/>
          </w:rPr>
          <w:delText xml:space="preserve"> se</w:delText>
        </w:r>
      </w:del>
      <w:r w:rsidR="00F37F0C">
        <w:rPr>
          <w:rFonts w:cs="Times New Roman"/>
          <w:color w:val="000000"/>
        </w:rPr>
        <w:t xml:space="preserve"> trata</w:t>
      </w:r>
      <w:ins w:id="2907" w:author="Tiago M Dias" w:date="2016-07-23T09:52:00Z">
        <w:r w:rsidR="00CB3D62">
          <w:rPr>
            <w:rFonts w:cs="Times New Roman"/>
            <w:color w:val="000000"/>
          </w:rPr>
          <w:t>-se</w:t>
        </w:r>
      </w:ins>
      <w:r w:rsidR="00F37F0C">
        <w:rPr>
          <w:rFonts w:cs="Times New Roman"/>
          <w:color w:val="000000"/>
        </w:rPr>
        <w:t xml:space="preserve">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7F4D9F4A" w:rsidR="00064F8D" w:rsidRDefault="00F37F0C" w:rsidP="009D0C2F">
      <w:pPr>
        <w:pStyle w:val="ParagrafodeTexto"/>
        <w:rPr>
          <w:ins w:id="2908" w:author="Tiago Oliveira" w:date="2016-07-22T09:51:00Z"/>
          <w:rFonts w:cs="Times New Roman"/>
          <w:color w:val="000000"/>
        </w:rPr>
      </w:pPr>
      <w:del w:id="2909" w:author="Tiago Oliveira" w:date="2016-07-22T09:51:00Z">
        <w:r w:rsidDel="00064F8D">
          <w:rPr>
            <w:noProof/>
            <w:lang w:eastAsia="pt-PT"/>
          </w:rPr>
          <w:drawing>
            <wp:inline distT="0" distB="0" distL="0" distR="0" wp14:anchorId="717D72FE" wp14:editId="34A377E8">
              <wp:extent cx="5400040" cy="1290955"/>
              <wp:effectExtent l="0" t="0" r="0" b="4445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="00B3475D" w:rsidRPr="008B7F48">
        <w:rPr>
          <w:rFonts w:cs="Times New Roman"/>
          <w:color w:val="000000"/>
        </w:rPr>
        <w:t xml:space="preserve">No caso </w:t>
      </w:r>
      <w:ins w:id="2910" w:author="Tiago M Dias" w:date="2016-07-23T09:53:00Z">
        <w:r w:rsidR="00F34FEF">
          <w:rPr>
            <w:rFonts w:cs="Times New Roman"/>
            <w:color w:val="000000"/>
          </w:rPr>
          <w:t xml:space="preserve">concreto </w:t>
        </w:r>
      </w:ins>
      <w:r w:rsidR="00B3475D" w:rsidRPr="008B7F48">
        <w:rPr>
          <w:rFonts w:cs="Times New Roman"/>
          <w:color w:val="000000"/>
        </w:rPr>
        <w:t xml:space="preserve">do nosso no </w:t>
      </w:r>
      <w:r w:rsidR="0058023C">
        <w:rPr>
          <w:rFonts w:cs="Times New Roman"/>
          <w:color w:val="000000"/>
        </w:rPr>
        <w:t>projeto</w:t>
      </w:r>
      <w:ins w:id="2911" w:author="Tiago M Dias" w:date="2016-07-23T09:53:00Z">
        <w:r w:rsidR="00F34FEF">
          <w:rPr>
            <w:rFonts w:cs="Times New Roman"/>
            <w:color w:val="000000"/>
          </w:rPr>
          <w:t>,</w:t>
        </w:r>
      </w:ins>
      <w:r w:rsidR="0058023C" w:rsidRPr="008B7F48">
        <w:rPr>
          <w:rFonts w:cs="Times New Roman"/>
          <w:color w:val="000000"/>
        </w:rPr>
        <w:t xml:space="preserve"> </w:t>
      </w:r>
      <w:ins w:id="2912" w:author="Tiago M Dias" w:date="2016-07-23T09:53:00Z">
        <w:r w:rsidR="00F34FEF">
          <w:rPr>
            <w:rFonts w:cs="Times New Roman"/>
            <w:color w:val="000000"/>
          </w:rPr>
          <w:t xml:space="preserve">são </w:t>
        </w:r>
      </w:ins>
      <w:del w:id="2913" w:author="Tiago M Dias" w:date="2016-07-23T09:53:00Z">
        <w:r w:rsidR="00B3475D" w:rsidRPr="008B7F48" w:rsidDel="00F34FEF">
          <w:rPr>
            <w:rFonts w:cs="Times New Roman"/>
            <w:color w:val="000000"/>
          </w:rPr>
          <w:delText xml:space="preserve">verificamos </w:delText>
        </w:r>
      </w:del>
      <w:ins w:id="2914" w:author="Tiago M Dias" w:date="2016-07-23T09:53:00Z">
        <w:r w:rsidR="00F34FEF" w:rsidRPr="008B7F48">
          <w:rPr>
            <w:rFonts w:cs="Times New Roman"/>
            <w:color w:val="000000"/>
          </w:rPr>
          <w:t>verifica</w:t>
        </w:r>
        <w:r w:rsidR="00F34FEF">
          <w:rPr>
            <w:rFonts w:cs="Times New Roman"/>
            <w:color w:val="000000"/>
          </w:rPr>
          <w:t>d</w:t>
        </w:r>
        <w:r w:rsidR="00F34FEF" w:rsidRPr="008B7F48">
          <w:rPr>
            <w:rFonts w:cs="Times New Roman"/>
            <w:color w:val="000000"/>
          </w:rPr>
          <w:t xml:space="preserve">os </w:t>
        </w:r>
      </w:ins>
      <w:r w:rsidR="00B3475D" w:rsidRPr="008B7F48">
        <w:rPr>
          <w:rFonts w:cs="Times New Roman"/>
          <w:color w:val="000000"/>
        </w:rPr>
        <w:t>os limites dos n</w:t>
      </w:r>
      <w:r w:rsidR="0058023C">
        <w:rPr>
          <w:rFonts w:cs="Times New Roman"/>
          <w:color w:val="000000"/>
        </w:rPr>
        <w:t>úmeros presentes nas regras</w:t>
      </w:r>
      <w:del w:id="2915" w:author="Tiago M Dias" w:date="2016-07-23T09:53:00Z">
        <w:r w:rsidR="00B3475D" w:rsidDel="00F34FEF">
          <w:rPr>
            <w:rFonts w:cs="Times New Roman"/>
            <w:color w:val="000000"/>
          </w:rPr>
          <w:delText xml:space="preserve">, </w:delText>
        </w:r>
      </w:del>
      <w:ins w:id="2916" w:author="Tiago M Dias" w:date="2016-07-23T09:53:00Z">
        <w:r w:rsidR="00F34FEF">
          <w:rPr>
            <w:rFonts w:cs="Times New Roman"/>
            <w:color w:val="000000"/>
          </w:rPr>
          <w:t xml:space="preserve">. </w:t>
        </w:r>
      </w:ins>
      <w:del w:id="2917" w:author="Tiago M Dias" w:date="2016-07-23T09:53:00Z">
        <w:r w:rsidR="00B3475D" w:rsidDel="00F34FEF">
          <w:rPr>
            <w:rFonts w:cs="Times New Roman"/>
            <w:color w:val="000000"/>
          </w:rPr>
          <w:delText xml:space="preserve">por </w:delText>
        </w:r>
      </w:del>
      <w:ins w:id="2918" w:author="Tiago M Dias" w:date="2016-07-23T09:53:00Z">
        <w:r w:rsidR="00F34FEF">
          <w:rPr>
            <w:rFonts w:cs="Times New Roman"/>
            <w:color w:val="000000"/>
          </w:rPr>
          <w:t xml:space="preserve">Por </w:t>
        </w:r>
      </w:ins>
      <w:r w:rsidR="00B3475D">
        <w:rPr>
          <w:rFonts w:cs="Times New Roman"/>
          <w:color w:val="000000"/>
        </w:rPr>
        <w:t>exemplo</w:t>
      </w:r>
      <w:r w:rsidR="0058023C">
        <w:rPr>
          <w:rFonts w:cs="Times New Roman"/>
          <w:color w:val="000000"/>
        </w:rPr>
        <w:t xml:space="preserve">, </w:t>
      </w:r>
      <w:ins w:id="2919" w:author="Tiago M Dias" w:date="2016-07-22T23:18:00Z">
        <w:r w:rsidR="00485BF5">
          <w:rPr>
            <w:rFonts w:cs="Times New Roman"/>
            <w:color w:val="000000"/>
          </w:rPr>
          <w:t xml:space="preserve">para </w:t>
        </w:r>
      </w:ins>
      <w:r w:rsidR="0058023C">
        <w:rPr>
          <w:rFonts w:cs="Times New Roman"/>
          <w:color w:val="000000"/>
        </w:rPr>
        <w:t xml:space="preserve">uma regra que contenha um número representativo de um </w:t>
      </w:r>
      <w:r w:rsidR="00B3475D"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</w:t>
      </w:r>
      <w:del w:id="2920" w:author="Tiago M Dias" w:date="2016-07-22T23:18:00Z">
        <w:r w:rsidR="0058023C" w:rsidDel="00485BF5">
          <w:rPr>
            <w:rFonts w:cs="Times New Roman"/>
            <w:color w:val="000000"/>
          </w:rPr>
          <w:delText>se insere nos</w:delText>
        </w:r>
      </w:del>
      <w:ins w:id="2921" w:author="Tiago M Dias" w:date="2016-07-22T23:18:00Z">
        <w:r w:rsidR="00485BF5">
          <w:rPr>
            <w:rFonts w:cs="Times New Roman"/>
            <w:color w:val="000000"/>
          </w:rPr>
          <w:t>está compreendido entre os</w:t>
        </w:r>
        <w:del w:id="2922" w:author="Tiago Oliveira" w:date="2016-07-23T01:38:00Z">
          <w:r w:rsidR="00485BF5" w:rsidDel="00C90CE2">
            <w:rPr>
              <w:rFonts w:cs="Times New Roman"/>
              <w:color w:val="000000"/>
            </w:rPr>
            <w:delText xml:space="preserve"> </w:delText>
          </w:r>
        </w:del>
      </w:ins>
      <w:r w:rsidR="0058023C">
        <w:rPr>
          <w:rFonts w:cs="Times New Roman"/>
          <w:color w:val="000000"/>
        </w:rPr>
        <w:t xml:space="preserve"> limites permitidos, emitindo</w:t>
      </w:r>
      <w:ins w:id="2923" w:author="Tiago M Dias" w:date="2016-07-22T23:18:00Z">
        <w:r w:rsidR="00485BF5">
          <w:rPr>
            <w:rFonts w:cs="Times New Roman"/>
            <w:color w:val="000000"/>
          </w:rPr>
          <w:t>-se</w:t>
        </w:r>
      </w:ins>
      <w:r w:rsidR="0058023C">
        <w:rPr>
          <w:rFonts w:cs="Times New Roman"/>
          <w:color w:val="000000"/>
        </w:rPr>
        <w:t xml:space="preserve"> um </w:t>
      </w:r>
      <w:r w:rsidR="0058023C" w:rsidRPr="00E12F5C">
        <w:rPr>
          <w:rFonts w:cs="Times New Roman"/>
          <w:i/>
          <w:color w:val="000000"/>
        </w:rPr>
        <w:t>warning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ins w:id="2924" w:author="Andre" w:date="2016-07-23T14:37:00Z">
        <w:r w:rsidR="00FA42DC" w:rsidRPr="00FA42DC">
          <w:rPr>
            <w:rFonts w:cs="Times New Roman"/>
            <w:color w:val="000000"/>
            <w:rPrChange w:id="2925" w:author="Andre" w:date="2016-07-23T14:37:00Z">
              <w:rPr/>
            </w:rPrChange>
          </w:rPr>
          <w:t xml:space="preserve">Figura </w:t>
        </w:r>
        <w:r w:rsidR="00FA42DC" w:rsidRPr="00FA42DC">
          <w:rPr>
            <w:rFonts w:cs="Times New Roman"/>
            <w:color w:val="000000"/>
            <w:rPrChange w:id="2926" w:author="Andre" w:date="2016-07-23T14:37:00Z">
              <w:rPr>
                <w:noProof/>
              </w:rPr>
            </w:rPrChange>
          </w:rPr>
          <w:t>13</w:t>
        </w:r>
      </w:ins>
      <w:ins w:id="2927" w:author="Tiago Oliveira" w:date="2016-07-23T01:56:00Z">
        <w:del w:id="2928" w:author="Andre" w:date="2016-07-23T14:37:00Z">
          <w:r w:rsidR="00896609" w:rsidRPr="00896609" w:rsidDel="00FA42DC">
            <w:rPr>
              <w:rFonts w:cs="Times New Roman"/>
              <w:color w:val="000000"/>
              <w:rPrChange w:id="2929" w:author="Tiago Oliveira" w:date="2016-07-23T01:56:00Z">
                <w:rPr/>
              </w:rPrChange>
            </w:rPr>
            <w:delText>Figura 13</w:delText>
          </w:r>
        </w:del>
      </w:ins>
      <w:del w:id="2930" w:author="Andre" w:date="2016-07-23T14:37:00Z">
        <w:r w:rsidR="00B7089F" w:rsidRPr="00772AE2" w:rsidDel="00FA42DC">
          <w:rPr>
            <w:rFonts w:cs="Times New Roman"/>
            <w:color w:val="000000"/>
          </w:rPr>
          <w:delText>Figura 11</w:delText>
        </w:r>
      </w:del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1A1503C7" w:rsidR="00B3475D" w:rsidRPr="00F30E87" w:rsidRDefault="00B3475D">
      <w:pPr>
        <w:pStyle w:val="RImagens"/>
        <w:rPr>
          <w:rFonts w:cs="Times New Roman"/>
          <w:color w:val="000000"/>
        </w:rPr>
        <w:pPrChange w:id="2931" w:author="Tiago Oliveira" w:date="2016-07-22T12:22:00Z">
          <w:pPr>
            <w:pStyle w:val="ParagrafodeTexto"/>
          </w:pPr>
        </w:pPrChange>
      </w:pPr>
      <w:del w:id="2932" w:author="Tiago Oliveira" w:date="2016-07-22T09:51:00Z">
        <w:r w:rsidDel="00064F8D">
          <w:rPr>
            <w:rFonts w:cs="Times New Roman"/>
            <w:color w:val="000000"/>
          </w:rPr>
          <w:delText xml:space="preserve"> </w:delText>
        </w:r>
      </w:del>
      <w:ins w:id="2933" w:author="Tiago Oliveira" w:date="2016-07-22T09:51:00Z">
        <w:r w:rsidR="00064F8D">
          <w:drawing>
            <wp:inline distT="0" distB="0" distL="0" distR="0" wp14:anchorId="6A192CE9" wp14:editId="7E3BCD81">
              <wp:extent cx="5400040" cy="1290955"/>
              <wp:effectExtent l="0" t="0" r="0" b="4445"/>
              <wp:docPr id="1030" name="Imagem 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2909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9C285F8" w14:textId="13B6C6C8" w:rsidR="004723EA" w:rsidRPr="004723EA" w:rsidRDefault="00B3475D" w:rsidP="00FA4C55">
      <w:pPr>
        <w:pStyle w:val="RLegendaFigura"/>
      </w:pPr>
      <w:bookmarkStart w:id="2934" w:name="_Ref449994176"/>
      <w:bookmarkStart w:id="2935" w:name="_Toc457048042"/>
      <w:r w:rsidRPr="003765C3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2936" w:author="Andre" w:date="2016-07-23T14:37:00Z">
        <w:r w:rsidR="00FA42DC">
          <w:rPr>
            <w:noProof/>
          </w:rPr>
          <w:t>13</w:t>
        </w:r>
      </w:ins>
      <w:ins w:id="2937" w:author="Tiago Oliveira" w:date="2016-07-23T01:56:00Z">
        <w:del w:id="2938" w:author="Andre" w:date="2016-07-23T14:37:00Z">
          <w:r w:rsidR="00896609" w:rsidDel="00FA42DC">
            <w:rPr>
              <w:noProof/>
            </w:rPr>
            <w:delText>13</w:delText>
          </w:r>
        </w:del>
      </w:ins>
      <w:del w:id="2939" w:author="Andre" w:date="2016-07-23T14:37:00Z">
        <w:r w:rsidR="00B7089F" w:rsidDel="00FA42DC">
          <w:rPr>
            <w:noProof/>
          </w:rPr>
          <w:delText>11</w:delText>
        </w:r>
      </w:del>
      <w:r w:rsidR="00BC376A">
        <w:rPr>
          <w:noProof/>
        </w:rPr>
        <w:fldChar w:fldCharType="end"/>
      </w:r>
      <w:bookmarkEnd w:id="2934"/>
      <w:r w:rsidRPr="003765C3">
        <w:t xml:space="preserve"> - Exemplo de um validador</w:t>
      </w:r>
      <w:ins w:id="2940" w:author="Tiago M Dias" w:date="2016-07-22T23:19:00Z">
        <w:r w:rsidR="00485BF5">
          <w:t>.</w:t>
        </w:r>
      </w:ins>
      <w:bookmarkEnd w:id="2935"/>
      <w:del w:id="2941" w:author="Tiago M Dias" w:date="2016-07-22T23:20:00Z">
        <w:r w:rsidR="004723EA" w:rsidDel="00485BF5">
          <w:br w:type="page"/>
        </w:r>
      </w:del>
    </w:p>
    <w:p w14:paraId="569A4007" w14:textId="77777777" w:rsidR="007C5A53" w:rsidRDefault="007C5A53" w:rsidP="009D0C2F">
      <w:pPr>
        <w:pStyle w:val="RTitulo2"/>
      </w:pPr>
      <w:bookmarkStart w:id="2942" w:name="_Toc450308273"/>
      <w:bookmarkStart w:id="2943" w:name="_Toc450308551"/>
      <w:bookmarkStart w:id="2944" w:name="_Toc450308634"/>
      <w:bookmarkStart w:id="2945" w:name="_Toc450308860"/>
      <w:bookmarkStart w:id="2946" w:name="_Toc450314064"/>
      <w:bookmarkStart w:id="2947" w:name="_Toc450320370"/>
      <w:bookmarkStart w:id="2948" w:name="_Toc450399124"/>
      <w:bookmarkStart w:id="2949" w:name="_Toc450399976"/>
      <w:bookmarkStart w:id="2950" w:name="_Toc450424911"/>
      <w:bookmarkStart w:id="2951" w:name="_Toc450424979"/>
      <w:bookmarkStart w:id="2952" w:name="_Toc450425015"/>
      <w:bookmarkStart w:id="2953" w:name="_Toc450425063"/>
      <w:bookmarkStart w:id="2954" w:name="_Toc450425141"/>
      <w:bookmarkStart w:id="2955" w:name="_Ref456998594"/>
      <w:bookmarkStart w:id="2956" w:name="_Toc457048019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r>
        <w:lastRenderedPageBreak/>
        <w:t>Integração com a plataforma Eclipse</w:t>
      </w:r>
      <w:bookmarkEnd w:id="2955"/>
      <w:bookmarkEnd w:id="2956"/>
    </w:p>
    <w:p w14:paraId="76972A93" w14:textId="7E1BADBB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</w:t>
      </w:r>
      <w:ins w:id="2957" w:author="Tiago M Dias" w:date="2016-07-22T23:20:00Z">
        <w:del w:id="2958" w:author="Tiago Oliveira" w:date="2016-07-23T01:49:00Z">
          <w:r w:rsidR="00485BF5" w:rsidDel="0088706A">
            <w:delText xml:space="preserve">também </w:delText>
          </w:r>
        </w:del>
      </w:ins>
      <w:del w:id="2959" w:author="Tiago Oliveira" w:date="2016-07-23T01:49:00Z">
        <w:r w:rsidDel="0088706A">
          <w:delText xml:space="preserve">disponibiliza </w:delText>
        </w:r>
        <w:commentRangeStart w:id="2960"/>
        <w:commentRangeStart w:id="2961"/>
        <w:commentRangeStart w:id="2962"/>
        <w:commentRangeStart w:id="2963"/>
        <w:r w:rsidR="00F37F0C" w:rsidDel="0088706A">
          <w:delText>um</w:delText>
        </w:r>
        <w:r w:rsidDel="0088706A">
          <w:delText>a biblioteca de desenvolvimento de linguagens sobre a</w:delText>
        </w:r>
      </w:del>
      <w:ins w:id="2964" w:author="Tiago Oliveira" w:date="2016-07-23T01:49:00Z">
        <w:r w:rsidR="0088706A">
          <w:t>permite que seja utilizada a definiç</w:t>
        </w:r>
      </w:ins>
      <w:ins w:id="2965" w:author="Tiago Oliveira" w:date="2016-07-23T01:51:00Z">
        <w:r w:rsidR="0088706A">
          <w:t xml:space="preserve">ão de uma linguagem </w:t>
        </w:r>
      </w:ins>
      <w:ins w:id="2966" w:author="Tiago Oliveira" w:date="2016-07-23T01:52:00Z">
        <w:r w:rsidR="0088706A">
          <w:t>para</w:t>
        </w:r>
      </w:ins>
      <w:ins w:id="2967" w:author="Tiago Oliveira" w:date="2016-07-23T01:53:00Z">
        <w:r w:rsidR="00896609">
          <w:t xml:space="preserve"> a integração com um </w:t>
        </w:r>
        <w:r w:rsidR="00896609" w:rsidRPr="00896609">
          <w:rPr>
            <w:i/>
            <w:rPrChange w:id="2968" w:author="Tiago Oliveira" w:date="2016-07-23T01:53:00Z">
              <w:rPr/>
            </w:rPrChange>
          </w:rPr>
          <w:t>IDE</w:t>
        </w:r>
      </w:ins>
      <w:ins w:id="2969" w:author="Tiago Oliveira" w:date="2016-07-23T01:52:00Z">
        <w:r w:rsidR="0088706A">
          <w:t xml:space="preserve"> </w:t>
        </w:r>
      </w:ins>
      <w:ins w:id="2970" w:author="Tiago Oliveira" w:date="2016-07-23T01:54:00Z">
        <w:r w:rsidR="00896609">
          <w:t xml:space="preserve">para que possa ser gerada uma ferramenta </w:t>
        </w:r>
      </w:ins>
      <w:ins w:id="2971" w:author="Tiago Oliveira" w:date="2016-07-23T01:51:00Z">
        <w:r w:rsidR="0088706A">
          <w:t>sob</w:t>
        </w:r>
      </w:ins>
      <w:r>
        <w:t xml:space="preserve"> forma de </w:t>
      </w:r>
      <w:r w:rsidRPr="00FC143A">
        <w:rPr>
          <w:i/>
        </w:rPr>
        <w:t>plug-in</w:t>
      </w:r>
      <w:commentRangeEnd w:id="2960"/>
      <w:r w:rsidR="00485BF5">
        <w:rPr>
          <w:rStyle w:val="Refdecomentrio"/>
        </w:rPr>
        <w:commentReference w:id="2960"/>
      </w:r>
      <w:commentRangeEnd w:id="2961"/>
      <w:r w:rsidR="00896609">
        <w:rPr>
          <w:rStyle w:val="Refdecomentrio"/>
        </w:rPr>
        <w:commentReference w:id="2961"/>
      </w:r>
      <w:commentRangeEnd w:id="2962"/>
      <w:r w:rsidR="00296213">
        <w:rPr>
          <w:rStyle w:val="Refdecomentrio"/>
        </w:rPr>
        <w:commentReference w:id="2962"/>
      </w:r>
      <w:commentRangeEnd w:id="2963"/>
      <w:r w:rsidR="00E3429C">
        <w:rPr>
          <w:rStyle w:val="Refdecomentrio"/>
        </w:rPr>
        <w:commentReference w:id="2963"/>
      </w:r>
      <w:r>
        <w:t xml:space="preserve">. </w:t>
      </w:r>
      <w:commentRangeStart w:id="2972"/>
      <w:commentRangeStart w:id="2973"/>
      <w:r>
        <w:t>Para fazer uso d</w:t>
      </w:r>
      <w:ins w:id="2974" w:author="Tiago Oliveira" w:date="2016-07-23T14:21:00Z">
        <w:r w:rsidR="00E3429C">
          <w:t xml:space="preserve">o </w:t>
        </w:r>
        <w:r w:rsidR="00E3429C">
          <w:rPr>
            <w:i/>
          </w:rPr>
          <w:t>plug-in</w:t>
        </w:r>
        <w:r w:rsidR="00E3429C">
          <w:t xml:space="preserve"> </w:t>
        </w:r>
      </w:ins>
      <w:del w:id="2975" w:author="Tiago Oliveira" w:date="2016-07-23T14:21:00Z">
        <w:r w:rsidDel="00E3429C">
          <w:delText>a mesma</w:delText>
        </w:r>
      </w:del>
      <w:r>
        <w:t>,</w:t>
      </w:r>
      <w:ins w:id="2976" w:author="Tiago Oliveira" w:date="2016-07-23T14:21:00Z">
        <w:r w:rsidR="00E3429C">
          <w:t xml:space="preserve"> este</w:t>
        </w:r>
      </w:ins>
      <w:r>
        <w:t xml:space="preserve"> </w:t>
      </w:r>
      <w:del w:id="2977" w:author="Tiago M Dias" w:date="2016-07-23T09:56:00Z">
        <w:r w:rsidDel="00296213">
          <w:delText xml:space="preserve">esta </w:delText>
        </w:r>
      </w:del>
      <w:ins w:id="2978" w:author="Tiago M Dias" w:date="2016-07-23T09:56:00Z">
        <w:del w:id="2979" w:author="Tiago Oliveira" w:date="2016-07-23T14:21:00Z">
          <w:r w:rsidR="00296213" w:rsidDel="00E3429C">
            <w:delText xml:space="preserve">os </w:delText>
          </w:r>
          <w:r w:rsidR="00296213" w:rsidRPr="00296213" w:rsidDel="00E3429C">
            <w:rPr>
              <w:i/>
              <w:rPrChange w:id="2980" w:author="Tiago M Dias" w:date="2016-07-23T09:56:00Z">
                <w:rPr/>
              </w:rPrChange>
            </w:rPr>
            <w:delText>plug-ins</w:delText>
          </w:r>
          <w:r w:rsidR="00296213" w:rsidDel="00E3429C">
            <w:delText xml:space="preserve"> </w:delText>
          </w:r>
        </w:del>
      </w:ins>
      <w:r>
        <w:t>pode</w:t>
      </w:r>
      <w:ins w:id="2981" w:author="Tiago M Dias" w:date="2016-07-23T09:56:00Z">
        <w:del w:id="2982" w:author="Tiago Oliveira" w:date="2016-07-23T14:21:00Z">
          <w:r w:rsidR="00296213" w:rsidDel="00E3429C">
            <w:delText>m</w:delText>
          </w:r>
        </w:del>
      </w:ins>
      <w:r>
        <w:t xml:space="preserve"> ser </w:t>
      </w:r>
      <w:del w:id="2983" w:author="Tiago M Dias" w:date="2016-07-23T09:56:00Z">
        <w:r w:rsidDel="00296213">
          <w:delText xml:space="preserve">instalada </w:delText>
        </w:r>
      </w:del>
      <w:ins w:id="2984" w:author="Tiago M Dias" w:date="2016-07-23T09:56:00Z">
        <w:r w:rsidR="00296213">
          <w:t xml:space="preserve">instalados </w:t>
        </w:r>
      </w:ins>
      <w:del w:id="2985" w:author="Tiago M Dias" w:date="2016-07-23T09:56:00Z">
        <w:r w:rsidDel="00296213">
          <w:delText xml:space="preserve">em </w:delText>
        </w:r>
      </w:del>
      <w:ins w:id="2986" w:author="Tiago M Dias" w:date="2016-07-23T09:56:00Z">
        <w:r w:rsidR="00296213">
          <w:t xml:space="preserve">nas </w:t>
        </w:r>
      </w:ins>
      <w:del w:id="2987" w:author="Tiago M Dias" w:date="2016-07-23T09:56:00Z">
        <w:r w:rsidDel="00296213">
          <w:delText xml:space="preserve">várias </w:delText>
        </w:r>
      </w:del>
      <w:r>
        <w:t>plataformas suportadas, adicionando</w:t>
      </w:r>
      <w:ins w:id="2988" w:author="Tiago M Dias" w:date="2016-07-23T09:57:00Z">
        <w:r w:rsidR="00296213">
          <w:t>-se</w:t>
        </w:r>
      </w:ins>
      <w:r>
        <w:t xml:space="preserve"> assim novas funcionalidades a</w:t>
      </w:r>
      <w:ins w:id="2989" w:author="Tiago M Dias" w:date="2016-07-23T09:56:00Z">
        <w:r w:rsidR="00296213">
          <w:t xml:space="preserve"> esses</w:t>
        </w:r>
      </w:ins>
      <w:del w:id="2990" w:author="Tiago M Dias" w:date="2016-07-23T09:56:00Z">
        <w:r w:rsidDel="00296213">
          <w:delText>os</w:delText>
        </w:r>
      </w:del>
      <w:r>
        <w:t xml:space="preserve"> </w:t>
      </w:r>
      <w:r w:rsidRPr="00E3429C">
        <w:rPr>
          <w:i/>
        </w:rPr>
        <w:t>IDEs</w:t>
      </w:r>
      <w:r w:rsidR="002F3EF4">
        <w:t>.</w:t>
      </w:r>
      <w:commentRangeEnd w:id="2972"/>
      <w:r w:rsidR="00296213">
        <w:rPr>
          <w:rStyle w:val="Refdecomentrio"/>
        </w:rPr>
        <w:commentReference w:id="2972"/>
      </w:r>
      <w:commentRangeEnd w:id="2973"/>
      <w:r w:rsidR="00E3429C">
        <w:rPr>
          <w:rStyle w:val="Refdecomentrio"/>
        </w:rPr>
        <w:commentReference w:id="2973"/>
      </w:r>
      <w:r w:rsidR="002F3EF4">
        <w:t xml:space="preserve"> No nosso caso, geramos um </w:t>
      </w:r>
      <w:r w:rsidR="002F3EF4">
        <w:rPr>
          <w:i/>
        </w:rPr>
        <w:t xml:space="preserve">plug-in </w:t>
      </w:r>
      <w:r w:rsidR="002F3EF4">
        <w:t xml:space="preserve">compatível com </w:t>
      </w:r>
      <w:del w:id="2991" w:author="Tiago M Dias" w:date="2016-07-23T09:55:00Z">
        <w:r w:rsidR="002F3EF4" w:rsidDel="00296213">
          <w:delText xml:space="preserve">o </w:delText>
        </w:r>
      </w:del>
      <w:ins w:id="2992" w:author="Tiago M Dias" w:date="2016-07-23T09:55:00Z">
        <w:r w:rsidR="00296213">
          <w:t xml:space="preserve">a plataforma </w:t>
        </w:r>
      </w:ins>
      <w:r w:rsidR="00EF0E87">
        <w:t>Eclipse</w:t>
      </w:r>
      <w:r w:rsidR="00E7104B">
        <w:t xml:space="preserve">, permitindo assim </w:t>
      </w:r>
      <w:del w:id="2993" w:author="Tiago M Dias" w:date="2016-07-22T23:21:00Z">
        <w:r w:rsidR="00E7104B" w:rsidDel="00485BF5">
          <w:delText xml:space="preserve">ao utilizador </w:delText>
        </w:r>
      </w:del>
      <w:ins w:id="2994" w:author="Tiago M Dias" w:date="2016-07-22T23:21:00Z">
        <w:r w:rsidR="00485BF5">
          <w:t xml:space="preserve">que um programador possa </w:t>
        </w:r>
      </w:ins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del w:id="2995" w:author="Tiago M Dias" w:date="2016-07-22T23:21:00Z">
        <w:r w:rsidR="002F3EF4" w:rsidDel="00485BF5">
          <w:delText xml:space="preserve">de </w:delText>
        </w:r>
      </w:del>
      <w:r w:rsidR="002F3EF4">
        <w:t>PDS16</w:t>
      </w:r>
      <w:ins w:id="2996" w:author="Tiago M Dias" w:date="2016-07-22T23:21:00Z">
        <w:del w:id="2997" w:author="Tiago Oliveira" w:date="2016-07-23T01:55:00Z">
          <w:r w:rsidR="00485BF5" w:rsidDel="00896609">
            <w:delText xml:space="preserve"> usando este </w:delText>
          </w:r>
          <w:r w:rsidR="00485BF5" w:rsidRPr="0088706A" w:rsidDel="00896609">
            <w:rPr>
              <w:i/>
              <w:rPrChange w:id="2998" w:author="Tiago Oliveira" w:date="2016-07-23T01:44:00Z">
                <w:rPr/>
              </w:rPrChange>
            </w:rPr>
            <w:delText>IDE</w:delText>
          </w:r>
        </w:del>
      </w:ins>
      <w:ins w:id="2999" w:author="Tiago Oliveira" w:date="2016-07-23T01:54:00Z">
        <w:r w:rsidR="00896609">
          <w:t xml:space="preserve">, com adição de algumas funcionalidades </w:t>
        </w:r>
      </w:ins>
      <w:ins w:id="3000" w:author="Tiago Oliveira" w:date="2016-07-23T01:55:00Z">
        <w:r w:rsidR="00896609">
          <w:t>específicas</w:t>
        </w:r>
      </w:ins>
      <w:ins w:id="3001" w:author="Tiago Oliveira" w:date="2016-07-23T01:54:00Z">
        <w:r w:rsidR="00896609">
          <w:t xml:space="preserve"> </w:t>
        </w:r>
      </w:ins>
      <w:ins w:id="3002" w:author="Tiago Oliveira" w:date="2016-07-23T01:56:00Z">
        <w:del w:id="3003" w:author="Tiago M Dias" w:date="2016-07-23T09:55:00Z">
          <w:r w:rsidR="00896609" w:rsidDel="00296213">
            <w:delText>deste</w:delText>
          </w:r>
        </w:del>
      </w:ins>
      <w:ins w:id="3004" w:author="Tiago M Dias" w:date="2016-07-23T09:55:00Z">
        <w:r w:rsidR="00296213">
          <w:t>a</w:t>
        </w:r>
      </w:ins>
      <w:ins w:id="3005" w:author="Tiago Oliveira" w:date="2016-07-23T01:54:00Z">
        <w:r w:rsidR="00896609">
          <w:t xml:space="preserve"> este</w:t>
        </w:r>
      </w:ins>
      <w:ins w:id="3006" w:author="Tiago Oliveira" w:date="2016-07-23T01:55:00Z">
        <w:r w:rsidR="00896609">
          <w:t xml:space="preserve"> </w:t>
        </w:r>
      </w:ins>
      <w:del w:id="3007" w:author="Tiago Oliveira" w:date="2016-07-23T01:55:00Z">
        <w:r w:rsidR="00136B05" w:rsidDel="00896609">
          <w:delText>.</w:delText>
        </w:r>
      </w:del>
      <w:ins w:id="3008" w:author="Tiago Oliveira" w:date="2016-07-23T01:55:00Z">
        <w:r w:rsidR="00896609" w:rsidRPr="00896609">
          <w:rPr>
            <w:i/>
            <w:rPrChange w:id="3009" w:author="Tiago Oliveira" w:date="2016-07-23T01:55:00Z">
              <w:rPr/>
            </w:rPrChange>
          </w:rPr>
          <w:t>IDE</w:t>
        </w:r>
        <w:r w:rsidR="00896609">
          <w:t>.</w:t>
        </w:r>
      </w:ins>
      <w:r w:rsidR="00136B05">
        <w:t xml:space="preserve"> </w:t>
      </w:r>
    </w:p>
    <w:p w14:paraId="58FCF6BC" w14:textId="48813EA7" w:rsidR="00B01E8D" w:rsidRPr="00296213" w:rsidRDefault="00B01E8D" w:rsidP="009D0C2F">
      <w:pPr>
        <w:pStyle w:val="RTitulo3"/>
        <w:rPr>
          <w:i/>
          <w:rPrChange w:id="3010" w:author="Tiago M Dias" w:date="2016-07-23T09:58:00Z">
            <w:rPr/>
          </w:rPrChange>
        </w:rPr>
      </w:pPr>
      <w:bookmarkStart w:id="3011" w:name="_Toc457048020"/>
      <w:r w:rsidRPr="00296213">
        <w:rPr>
          <w:i/>
          <w:rPrChange w:id="3012" w:author="Tiago M Dias" w:date="2016-07-23T09:58:00Z">
            <w:rPr/>
          </w:rPrChange>
        </w:rPr>
        <w:t>Syntax Highlight</w:t>
      </w:r>
      <w:bookmarkEnd w:id="3011"/>
    </w:p>
    <w:p w14:paraId="1868EB07" w14:textId="1EB33DB7" w:rsidR="008C67A4" w:rsidRDefault="008C67A4" w:rsidP="009D0C2F">
      <w:pPr>
        <w:pStyle w:val="ParagrafodeTexto"/>
      </w:pPr>
      <w:r>
        <w:t xml:space="preserve">Uma das </w:t>
      </w:r>
      <w:ins w:id="3013" w:author="Tiago Oliveira" w:date="2016-07-23T13:40:00Z">
        <w:r w:rsidR="0036597B">
          <w:t xml:space="preserve">funcionalidades </w:t>
        </w:r>
      </w:ins>
      <w:ins w:id="3014" w:author="Tiago Oliveira" w:date="2016-07-23T13:41:00Z">
        <w:r w:rsidR="0036597B">
          <w:t>implementadas</w:t>
        </w:r>
      </w:ins>
      <w:ins w:id="3015" w:author="Tiago Oliveira" w:date="2016-07-23T13:40:00Z">
        <w:r w:rsidR="0036597B">
          <w:t xml:space="preserve"> </w:t>
        </w:r>
      </w:ins>
      <w:ins w:id="3016" w:author="Tiago Oliveira" w:date="2016-07-23T13:41:00Z">
        <w:r w:rsidR="0036597B">
          <w:t>no</w:t>
        </w:r>
      </w:ins>
      <w:commentRangeStart w:id="3017"/>
      <w:commentRangeStart w:id="3018"/>
      <w:del w:id="3019" w:author="Tiago Oliveira" w:date="2016-07-23T13:40:00Z">
        <w:r w:rsidDel="0036597B">
          <w:delText>características</w:delText>
        </w:r>
      </w:del>
      <w:r>
        <w:t xml:space="preserve"> </w:t>
      </w:r>
      <w:commentRangeEnd w:id="3017"/>
      <w:r w:rsidR="00296213">
        <w:rPr>
          <w:rStyle w:val="Refdecomentrio"/>
        </w:rPr>
        <w:commentReference w:id="3017"/>
      </w:r>
      <w:commentRangeEnd w:id="3018"/>
      <w:r w:rsidR="0036597B">
        <w:rPr>
          <w:rStyle w:val="Refdecomentrio"/>
        </w:rPr>
        <w:commentReference w:id="3018"/>
      </w:r>
      <w:del w:id="3020" w:author="Tiago Oliveira" w:date="2016-07-23T13:40:00Z">
        <w:r w:rsidDel="0036597B">
          <w:delText>do</w:delText>
        </w:r>
      </w:del>
      <w:del w:id="3021" w:author="Tiago Oliveira" w:date="2016-07-23T13:41:00Z">
        <w:r w:rsidDel="0036597B">
          <w:delText xml:space="preserve"> </w:delText>
        </w:r>
      </w:del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del w:id="3022" w:author="Tiago M Dias" w:date="2016-07-23T09:59:00Z">
        <w:r w:rsidDel="00296213">
          <w:delText xml:space="preserve"> </w:delText>
        </w:r>
      </w:del>
      <w:ins w:id="3023" w:author="Tiago M Dias" w:date="2016-07-23T09:59:00Z">
        <w:r w:rsidR="00296213">
          <w:t xml:space="preserve">, </w:t>
        </w:r>
      </w:ins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>N</w:t>
      </w:r>
      <w:del w:id="3024" w:author="Tiago M Dias" w:date="2016-07-23T09:58:00Z">
        <w:r w:rsidR="00155F25" w:rsidDel="00296213">
          <w:delText>o nosso caso</w:delText>
        </w:r>
      </w:del>
      <w:ins w:id="3025" w:author="Tiago M Dias" w:date="2016-07-23T09:58:00Z">
        <w:r w:rsidR="00296213">
          <w:t>o âmbito deste projeto</w:t>
        </w:r>
      </w:ins>
      <w:r w:rsidR="00155F25">
        <w:t xml:space="preserve">, </w:t>
      </w:r>
      <w:ins w:id="3026" w:author="Tiago M Dias" w:date="2016-07-23T09:58:00Z">
        <w:r w:rsidR="00296213">
          <w:t xml:space="preserve">foram considerados </w:t>
        </w:r>
      </w:ins>
      <w:del w:id="3027" w:author="Tiago M Dias" w:date="2016-07-23T09:58:00Z">
        <w:r w:rsidR="00155F25" w:rsidDel="00296213">
          <w:delText xml:space="preserve">dividimos </w:delText>
        </w:r>
        <w:r w:rsidR="002F3EF4" w:rsidDel="00296213">
          <w:delText xml:space="preserve">em </w:delText>
        </w:r>
      </w:del>
      <w:r w:rsidR="002F3EF4">
        <w:t>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ins w:id="3028" w:author="Tiago M Dias" w:date="2016-07-23T09:59:00Z">
        <w:r w:rsidR="00296213">
          <w:t xml:space="preserve">símbolos (i.e. </w:t>
        </w:r>
      </w:ins>
      <w:r w:rsidR="00155F25" w:rsidRPr="001460C3">
        <w:rPr>
          <w:i/>
        </w:rPr>
        <w:t>labels</w:t>
      </w:r>
      <w:ins w:id="3029" w:author="Tiago M Dias" w:date="2016-07-23T09:59:00Z">
        <w:r w:rsidR="00296213">
          <w:t>)</w:t>
        </w:r>
      </w:ins>
      <w:r w:rsidR="00155F25">
        <w:t xml:space="preserve"> e texto. </w:t>
      </w:r>
      <w:r w:rsidR="00960268">
        <w:t xml:space="preserve">Cada tipo tem </w:t>
      </w:r>
      <w:ins w:id="3030" w:author="Tiago M Dias" w:date="2016-07-23T09:59:00Z">
        <w:r w:rsidR="00296213">
          <w:t xml:space="preserve">associado uma </w:t>
        </w:r>
      </w:ins>
      <w:del w:id="3031" w:author="Tiago M Dias" w:date="2016-07-23T09:59:00Z">
        <w:r w:rsidR="00960268" w:rsidDel="00296213">
          <w:delText xml:space="preserve">a sua </w:delText>
        </w:r>
        <w:r w:rsidR="009F7F33" w:rsidDel="00296213">
          <w:delText>específica</w:delText>
        </w:r>
        <w:r w:rsidR="00960268" w:rsidDel="00296213">
          <w:delText xml:space="preserve"> </w:delText>
        </w:r>
      </w:del>
      <w:r w:rsidR="00960268">
        <w:t xml:space="preserve">cor e </w:t>
      </w:r>
      <w:r w:rsidR="000E4F5B">
        <w:t>estilo</w:t>
      </w:r>
      <w:r w:rsidR="00960268">
        <w:t xml:space="preserve"> de letra</w:t>
      </w:r>
      <w:ins w:id="3032" w:author="Tiago M Dias" w:date="2016-07-23T09:59:00Z">
        <w:r w:rsidR="00296213">
          <w:t xml:space="preserve"> específicos</w:t>
        </w:r>
      </w:ins>
      <w:r w:rsidR="00960268">
        <w:t xml:space="preserve">. </w:t>
      </w:r>
    </w:p>
    <w:p w14:paraId="0C0D3CEB" w14:textId="2198F6EF" w:rsidR="00CE6577" w:rsidRDefault="004A0BD9" w:rsidP="00BB127E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ins w:id="3033" w:author="Tiago Oliveira" w:date="2016-07-23T13:44:00Z">
        <w:r w:rsidR="005F403A">
          <w:t>(</w:t>
        </w:r>
      </w:ins>
      <w:ins w:id="3034" w:author="Tiago Oliveira" w:date="2016-07-23T13:45:00Z">
        <w:r w:rsidR="005F403A">
          <w:t xml:space="preserve">uma </w:t>
        </w:r>
      </w:ins>
      <w:del w:id="3035" w:author="Tiago Oliveira" w:date="2016-07-23T13:44:00Z">
        <w:r w:rsidR="00CE6577" w:rsidDel="005F403A">
          <w:delText xml:space="preserve">que </w:delText>
        </w:r>
      </w:del>
      <w:r w:rsidR="00CE6577">
        <w:t>implementa</w:t>
      </w:r>
      <w:ins w:id="3036" w:author="Tiago Oliveira" w:date="2016-07-23T13:44:00Z">
        <w:r w:rsidR="005F403A">
          <w:t>ção</w:t>
        </w:r>
      </w:ins>
      <w:r w:rsidR="00CE6577">
        <w:t xml:space="preserve"> </w:t>
      </w:r>
      <w:del w:id="3037" w:author="Tiago Oliveira" w:date="2016-07-23T13:44:00Z">
        <w:r w:rsidR="00CE6577" w:rsidDel="005F403A">
          <w:delText>a</w:delText>
        </w:r>
      </w:del>
      <w:ins w:id="3038" w:author="Tiago Oliveira" w:date="2016-07-23T13:44:00Z">
        <w:r w:rsidR="005F403A">
          <w:t>de</w:t>
        </w:r>
      </w:ins>
      <w:r w:rsidR="00CE6577">
        <w:t xml:space="preserve">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ins w:id="3039" w:author="Tiago Oliveira" w:date="2016-07-23T13:44:00Z">
        <w:r w:rsidR="005F403A">
          <w:t>)</w:t>
        </w:r>
      </w:ins>
      <w:r w:rsidR="001460C3">
        <w:t xml:space="preserve">. </w:t>
      </w:r>
      <w:ins w:id="3040" w:author="Tiago M Dias" w:date="2016-07-23T10:01:00Z">
        <w:r w:rsidR="00296213">
          <w:t>Apesar d</w:t>
        </w:r>
      </w:ins>
      <w:ins w:id="3041" w:author="Tiago Oliveira" w:date="2016-07-23T13:45:00Z">
        <w:r w:rsidR="005F403A">
          <w:t>e esta</w:t>
        </w:r>
      </w:ins>
      <w:ins w:id="3042" w:author="Tiago M Dias" w:date="2016-07-23T10:01:00Z">
        <w:del w:id="3043" w:author="Tiago Oliveira" w:date="2016-07-23T13:43:00Z">
          <w:r w:rsidR="00296213" w:rsidRPr="0036597B" w:rsidDel="0036597B">
            <w:rPr>
              <w:i/>
              <w:rPrChange w:id="3044" w:author="Tiago Oliveira" w:date="2016-07-23T13:43:00Z">
                <w:rPr/>
              </w:rPrChange>
            </w:rPr>
            <w:delText xml:space="preserve">e </w:delText>
          </w:r>
        </w:del>
      </w:ins>
      <w:commentRangeStart w:id="3045"/>
      <w:commentRangeStart w:id="3046"/>
      <w:del w:id="3047" w:author="Tiago Oliveira" w:date="2016-07-23T13:42:00Z">
        <w:r w:rsidR="001460C3" w:rsidRPr="0036597B" w:rsidDel="0036597B">
          <w:rPr>
            <w:i/>
            <w:rPrChange w:id="3048" w:author="Tiago Oliveira" w:date="2016-07-23T13:43:00Z">
              <w:rPr/>
            </w:rPrChange>
          </w:rPr>
          <w:delText>E</w:delText>
        </w:r>
      </w:del>
      <w:del w:id="3049" w:author="Tiago Oliveira" w:date="2016-07-23T13:43:00Z">
        <w:r w:rsidR="001460C3" w:rsidRPr="0036597B" w:rsidDel="0036597B">
          <w:rPr>
            <w:i/>
            <w:rPrChange w:id="3050" w:author="Tiago Oliveira" w:date="2016-07-23T13:43:00Z">
              <w:rPr/>
            </w:rPrChange>
          </w:rPr>
          <w:delText>sta</w:delText>
        </w:r>
      </w:del>
      <w:r w:rsidR="001460C3">
        <w:t xml:space="preserve"> </w:t>
      </w:r>
      <w:commentRangeEnd w:id="3045"/>
      <w:r w:rsidR="00296213">
        <w:rPr>
          <w:rStyle w:val="Refdecomentrio"/>
        </w:rPr>
        <w:commentReference w:id="3045"/>
      </w:r>
      <w:commentRangeEnd w:id="3046"/>
      <w:r w:rsidR="005F403A">
        <w:rPr>
          <w:rStyle w:val="Refdecomentrio"/>
        </w:rPr>
        <w:commentReference w:id="3046"/>
      </w:r>
      <w:del w:id="3051" w:author="Tiago M Dias" w:date="2016-07-23T10:01:00Z">
        <w:r w:rsidR="001460C3" w:rsidDel="00296213">
          <w:delText>cont</w:delText>
        </w:r>
        <w:r w:rsidR="002F3EF4" w:rsidDel="00296213">
          <w:delText>é</w:delText>
        </w:r>
        <w:r w:rsidR="001460C3" w:rsidDel="00296213">
          <w:delText>m</w:delText>
        </w:r>
        <w:r w:rsidR="00AE2434" w:rsidDel="00296213">
          <w:delText xml:space="preserve"> </w:delText>
        </w:r>
      </w:del>
      <w:ins w:id="3052" w:author="Tiago M Dias" w:date="2016-07-23T10:01:00Z">
        <w:r w:rsidR="00296213">
          <w:t xml:space="preserve">conter </w:t>
        </w:r>
      </w:ins>
      <w:r w:rsidR="00AE2434">
        <w:t xml:space="preserve">cores predefinidas para </w:t>
      </w:r>
      <w:r w:rsidR="001460C3">
        <w:t xml:space="preserve">certos tipos, </w:t>
      </w:r>
      <w:del w:id="3053" w:author="Tiago M Dias" w:date="2016-07-23T10:01:00Z">
        <w:r w:rsidR="001460C3" w:rsidDel="00296213">
          <w:delText>n</w:delText>
        </w:r>
        <w:r w:rsidR="000346FD" w:rsidDel="00296213">
          <w:delText xml:space="preserve">o entanto </w:delText>
        </w:r>
      </w:del>
      <w:commentRangeStart w:id="3054"/>
      <w:commentRangeStart w:id="3055"/>
      <w:r w:rsidR="000346FD">
        <w:t>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ins w:id="3056" w:author="Tiago M Dias" w:date="2016-07-23T10:02:00Z">
        <w:r w:rsidR="00296213">
          <w:t xml:space="preserve"> </w:t>
        </w:r>
        <w:del w:id="3057" w:author="Tiago Oliveira" w:date="2016-07-23T13:46:00Z">
          <w:r w:rsidR="00296213" w:rsidDel="005F403A">
            <w:delText>costumizado</w:delText>
          </w:r>
        </w:del>
      </w:ins>
      <w:commentRangeEnd w:id="3054"/>
      <w:commentRangeEnd w:id="3055"/>
      <w:ins w:id="3058" w:author="Tiago Oliveira" w:date="2016-07-23T13:46:00Z">
        <w:r w:rsidR="005F403A">
          <w:t>customizado</w:t>
        </w:r>
      </w:ins>
      <w:ins w:id="3059" w:author="Tiago M Dias" w:date="2016-07-23T10:03:00Z">
        <w:r w:rsidR="00296213">
          <w:rPr>
            <w:rStyle w:val="Refdecomentrio"/>
          </w:rPr>
          <w:commentReference w:id="3054"/>
        </w:r>
      </w:ins>
      <w:r w:rsidR="005F403A">
        <w:rPr>
          <w:rStyle w:val="Refdecomentrio"/>
        </w:rPr>
        <w:commentReference w:id="3055"/>
      </w:r>
      <w:r w:rsidR="00CE6577">
        <w:t>,</w:t>
      </w:r>
      <w:ins w:id="3060" w:author="Tiago Oliveira" w:date="2016-07-23T13:47:00Z">
        <w:r w:rsidR="005F403A">
          <w:t xml:space="preserve"> de modo a </w:t>
        </w:r>
      </w:ins>
      <w:ins w:id="3061" w:author="Tiago Oliveira" w:date="2016-07-23T13:48:00Z">
        <w:r w:rsidR="005F403A">
          <w:t>adotar</w:t>
        </w:r>
      </w:ins>
      <w:ins w:id="3062" w:author="Tiago Oliveira" w:date="2016-07-23T13:47:00Z">
        <w:r w:rsidR="005F403A">
          <w:t xml:space="preserve"> um esquema de cores e estilos, o mais semelhante possível aos editores de texto </w:t>
        </w:r>
        <w:r w:rsidR="005F403A">
          <w:rPr>
            <w:i/>
          </w:rPr>
          <w:t>assembly</w:t>
        </w:r>
      </w:ins>
      <w:ins w:id="3063" w:author="Tiago Oliveira" w:date="2016-07-23T13:48:00Z">
        <w:r w:rsidR="005F403A">
          <w:t xml:space="preserve"> (</w:t>
        </w:r>
      </w:ins>
      <w:del w:id="3064" w:author="Tiago Oliveira" w:date="2016-07-23T13:48:00Z">
        <w:r w:rsidR="00CE6577" w:rsidDel="005F403A">
          <w:delText xml:space="preserve"> como se pode verificar</w:delText>
        </w:r>
        <w:r w:rsidR="002F3EF4" w:rsidDel="005F403A">
          <w:delText xml:space="preserve"> no exemplo da</w:delText>
        </w:r>
      </w:del>
      <w:del w:id="3065" w:author="Tiago Oliveira" w:date="2016-07-22T12:46:00Z">
        <w:r w:rsidR="002F3EF4" w:rsidDel="00EC51B9">
          <w:delText xml:space="preserve"> </w:delText>
        </w:r>
      </w:del>
      <w:ins w:id="3066" w:author="Tiago Oliveira" w:date="2016-07-22T12:46:00Z">
        <w:r w:rsidR="00EC51B9">
          <w:fldChar w:fldCharType="begin"/>
        </w:r>
        <w:r w:rsidR="00EC51B9">
          <w:instrText xml:space="preserve"> REF _Ref456954908 \h </w:instrText>
        </w:r>
      </w:ins>
      <w:r w:rsidR="00EC51B9">
        <w:fldChar w:fldCharType="separate"/>
      </w:r>
      <w:ins w:id="3067" w:author="Andre" w:date="2016-07-23T14:37:00Z">
        <w:r w:rsidR="00FA42DC" w:rsidRPr="00CE6577">
          <w:t xml:space="preserve">Figura </w:t>
        </w:r>
        <w:r w:rsidR="00FA42DC">
          <w:rPr>
            <w:noProof/>
          </w:rPr>
          <w:t>14</w:t>
        </w:r>
      </w:ins>
      <w:ins w:id="3068" w:author="Tiago Oliveira" w:date="2016-07-23T01:56:00Z">
        <w:del w:id="3069" w:author="Andre" w:date="2016-07-23T14:37:00Z">
          <w:r w:rsidR="00896609" w:rsidRPr="00CE6577" w:rsidDel="00FA42DC">
            <w:delText xml:space="preserve">Figura </w:delText>
          </w:r>
          <w:r w:rsidR="00896609" w:rsidDel="00FA42DC">
            <w:rPr>
              <w:noProof/>
            </w:rPr>
            <w:delText>14</w:delText>
          </w:r>
        </w:del>
      </w:ins>
      <w:ins w:id="3070" w:author="Tiago Oliveira" w:date="2016-07-22T12:46:00Z">
        <w:r w:rsidR="00EC51B9">
          <w:fldChar w:fldCharType="end"/>
        </w:r>
      </w:ins>
      <w:ins w:id="3071" w:author="Tiago Oliveira" w:date="2016-07-23T13:48:00Z">
        <w:r w:rsidR="005F403A">
          <w:t>)</w:t>
        </w:r>
      </w:ins>
      <w:del w:id="3072" w:author="Tiago Oliveira" w:date="2016-07-22T12:46:00Z">
        <w:r w:rsidR="00CE6577" w:rsidRPr="00CE6577" w:rsidDel="00EC51B9">
          <w:fldChar w:fldCharType="begin"/>
        </w:r>
        <w:r w:rsidR="00CE6577" w:rsidRPr="00CE6577" w:rsidDel="00EC51B9">
          <w:delInstrText xml:space="preserve"> REF _Ref453499838 \h  \* MERGEFORMAT </w:delInstrText>
        </w:r>
        <w:r w:rsidR="00CE6577" w:rsidRPr="00CE6577" w:rsidDel="00EC51B9">
          <w:fldChar w:fldCharType="separate"/>
        </w:r>
      </w:del>
      <w:ins w:id="3073" w:author="Andre" w:date="2016-07-21T19:14:00Z">
        <w:del w:id="3074" w:author="Tiago Oliveira" w:date="2016-07-22T11:56:00Z">
          <w:r w:rsidR="00E32CBD" w:rsidRPr="00E32CBD" w:rsidDel="005F0492">
            <w:rPr>
              <w:sz w:val="20"/>
              <w:rPrChange w:id="3075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3076" w:author="Andre" w:date="2016-07-21T19:14:00Z">
                <w:rPr>
                  <w:noProof/>
                </w:rPr>
              </w:rPrChange>
            </w:rPr>
            <w:delText>13</w:delText>
          </w:r>
        </w:del>
      </w:ins>
      <w:del w:id="3077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12</w:delText>
        </w:r>
      </w:del>
      <w:del w:id="3078" w:author="Tiago Oliveira" w:date="2016-07-22T12:46:00Z">
        <w:r w:rsidR="00CE6577" w:rsidRPr="00CE6577" w:rsidDel="00EC51B9">
          <w:fldChar w:fldCharType="end"/>
        </w:r>
      </w:del>
      <w:r w:rsidR="003E5BD7">
        <w:t xml:space="preserve">. </w:t>
      </w:r>
      <w:ins w:id="3079" w:author="Tiago M Dias" w:date="2016-07-23T10:02:00Z">
        <w:r w:rsidR="00296213">
          <w:t>Aqui é redefinido o método “</w:t>
        </w:r>
        <w:r w:rsidR="00296213">
          <w:rPr>
            <w:i/>
          </w:rPr>
          <w:t>configure</w:t>
        </w:r>
        <w:r w:rsidR="00296213">
          <w:t>” que regista todos os estilos que o utilizador pretende utilizar no parâmetro recebido (“</w:t>
        </w:r>
        <w:r w:rsidR="00296213">
          <w:rPr>
            <w:i/>
          </w:rPr>
          <w:t>aceptor</w:t>
        </w:r>
        <w:r w:rsidR="00296213">
          <w:t>”</w:t>
        </w:r>
        <w:r w:rsidR="00296213">
          <w:rPr>
            <w:sz w:val="24"/>
          </w:rPr>
          <w:t>)</w:t>
        </w:r>
        <w:r w:rsidR="00296213">
          <w:t xml:space="preserve">, associando-os a um </w:t>
        </w:r>
        <w:r w:rsidR="00296213" w:rsidRPr="000E4F5B">
          <w:rPr>
            <w:i/>
          </w:rPr>
          <w:t>id</w:t>
        </w:r>
        <w:r w:rsidR="00296213">
          <w:t>.</w:t>
        </w:r>
      </w:ins>
    </w:p>
    <w:p w14:paraId="17C49D49" w14:textId="77777777" w:rsidR="008130EB" w:rsidRDefault="002F74F6">
      <w:pPr>
        <w:pStyle w:val="RImagens"/>
        <w:rPr>
          <w:ins w:id="3080" w:author="Tiago Oliveira" w:date="2016-07-22T12:22:00Z"/>
        </w:rPr>
        <w:pPrChange w:id="3081" w:author="Tiago Oliveira" w:date="2016-07-22T12:22:00Z">
          <w:pPr>
            <w:pStyle w:val="RLegendaFigura"/>
          </w:pPr>
        </w:pPrChange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82" w:name="_Ref453499838"/>
    </w:p>
    <w:p w14:paraId="1982A32D" w14:textId="311BC369" w:rsidR="00CE6577" w:rsidRPr="00CE6577" w:rsidRDefault="00CE6577">
      <w:pPr>
        <w:pStyle w:val="RImagens"/>
        <w:pPrChange w:id="3083" w:author="Tiago Oliveira" w:date="2016-07-22T12:22:00Z">
          <w:pPr>
            <w:pStyle w:val="RLegendaFigura"/>
          </w:pPr>
        </w:pPrChange>
      </w:pPr>
      <w:bookmarkStart w:id="3084" w:name="_Ref456954908"/>
      <w:bookmarkStart w:id="3085" w:name="_Toc457048043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ins w:id="3086" w:author="Andre" w:date="2016-07-23T14:37:00Z">
        <w:r w:rsidR="00FA42DC">
          <w:t>14</w:t>
        </w:r>
      </w:ins>
      <w:ins w:id="3087" w:author="Tiago Oliveira" w:date="2016-07-23T01:56:00Z">
        <w:del w:id="3088" w:author="Andre" w:date="2016-07-23T14:37:00Z">
          <w:r w:rsidR="00896609" w:rsidDel="00FA42DC">
            <w:delText>14</w:delText>
          </w:r>
        </w:del>
      </w:ins>
      <w:del w:id="3089" w:author="Andre" w:date="2016-07-23T14:37:00Z">
        <w:r w:rsidR="00B7089F" w:rsidDel="00FA42DC">
          <w:delText>12</w:delText>
        </w:r>
      </w:del>
      <w:r w:rsidR="000C0C7F">
        <w:fldChar w:fldCharType="end"/>
      </w:r>
      <w:bookmarkEnd w:id="3082"/>
      <w:bookmarkEnd w:id="3084"/>
      <w:r w:rsidRPr="00CE6577">
        <w:t>- Excerto de código de Pds16Highlight</w:t>
      </w:r>
      <w:r w:rsidRPr="008130EB">
        <w:rPr>
          <w:rStyle w:val="RLegendaFiguraCarter"/>
          <w:rPrChange w:id="3090" w:author="Tiago Oliveira" w:date="2016-07-22T12:22:00Z">
            <w:rPr/>
          </w:rPrChange>
        </w:rPr>
        <w:t>i</w:t>
      </w:r>
      <w:r w:rsidRPr="00CE6577">
        <w:t>ngConfiguration</w:t>
      </w:r>
      <w:ins w:id="3091" w:author="Tiago M Dias" w:date="2016-07-23T10:06:00Z">
        <w:r w:rsidR="00BB127E">
          <w:t>.</w:t>
        </w:r>
      </w:ins>
      <w:bookmarkEnd w:id="3085"/>
    </w:p>
    <w:p w14:paraId="43BABF9A" w14:textId="4F2D6FD5" w:rsidR="00CE6577" w:rsidRPr="00CE6577" w:rsidDel="00296213" w:rsidRDefault="00CE6577" w:rsidP="009D0C2F">
      <w:pPr>
        <w:pStyle w:val="ParagrafodeTexto"/>
        <w:rPr>
          <w:del w:id="3092" w:author="Tiago M Dias" w:date="2016-07-23T10:02:00Z"/>
        </w:rPr>
      </w:pPr>
      <w:del w:id="3093" w:author="Tiago M Dias" w:date="2016-07-23T10:02:00Z">
        <w:r w:rsidDel="00296213">
          <w:delText xml:space="preserve">Aqui é redefinido o método </w:delText>
        </w:r>
        <w:r w:rsidR="002F3EF4" w:rsidDel="00296213">
          <w:delText>“</w:delText>
        </w:r>
        <w:r w:rsidDel="00296213">
          <w:rPr>
            <w:i/>
          </w:rPr>
          <w:delText>configure</w:delText>
        </w:r>
        <w:r w:rsidR="002F3EF4" w:rsidDel="00296213">
          <w:delText>”</w:delText>
        </w:r>
        <w:r w:rsidDel="00296213">
          <w:delText xml:space="preserve"> que regista no parâmetro recebido (</w:delText>
        </w:r>
        <w:r w:rsidR="002F3EF4" w:rsidDel="00296213">
          <w:delText>“</w:delText>
        </w:r>
        <w:r w:rsidDel="00296213">
          <w:rPr>
            <w:i/>
          </w:rPr>
          <w:delText>aceptor</w:delText>
        </w:r>
        <w:r w:rsidR="002F3EF4" w:rsidDel="00296213">
          <w:delText>”</w:delText>
        </w:r>
        <w:r w:rsidDel="00296213">
          <w:rPr>
            <w:sz w:val="24"/>
          </w:rPr>
          <w:delText>)</w:delText>
        </w:r>
        <w:r w:rsidDel="00296213">
          <w:delText xml:space="preserve"> todos os estilos que o utilizador pretenda utilizar, associando-os a um </w:delText>
        </w:r>
        <w:r w:rsidRPr="000E4F5B" w:rsidDel="00296213">
          <w:rPr>
            <w:i/>
          </w:rPr>
          <w:delText>id</w:delText>
        </w:r>
        <w:r w:rsidR="003641BF" w:rsidDel="00296213">
          <w:delText>.</w:delText>
        </w:r>
      </w:del>
    </w:p>
    <w:p w14:paraId="6CF819A1" w14:textId="2F4F1494" w:rsidR="008130EB" w:rsidRDefault="003641BF" w:rsidP="00BB127E">
      <w:pPr>
        <w:pStyle w:val="ParagrafodeTexto"/>
      </w:pPr>
      <w:r>
        <w:t xml:space="preserve">Após registar os estilos a utilizar, </w:t>
      </w:r>
      <w:del w:id="3094" w:author="Tiago M Dias" w:date="2016-07-23T10:04:00Z">
        <w:r w:rsidDel="00296213">
          <w:delText xml:space="preserve">ainda </w:delText>
        </w:r>
      </w:del>
      <w:r>
        <w:t xml:space="preserve">é </w:t>
      </w:r>
      <w:ins w:id="3095" w:author="Tiago M Dias" w:date="2016-07-23T10:04:00Z">
        <w:r w:rsidR="00296213">
          <w:t xml:space="preserve">ainda </w:t>
        </w:r>
      </w:ins>
      <w:r>
        <w:t xml:space="preserve">necessário </w:t>
      </w:r>
      <w:del w:id="3096" w:author="Tiago M Dias" w:date="2016-07-23T10:04:00Z">
        <w:r w:rsidDel="00296213">
          <w:delText>associa</w:delText>
        </w:r>
      </w:del>
      <w:ins w:id="3097" w:author="Tiago M Dias" w:date="2016-07-23T10:04:00Z">
        <w:r w:rsidR="00296213">
          <w:t>associá</w:t>
        </w:r>
      </w:ins>
      <w:r>
        <w:t>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ins w:id="3098" w:author="Tiago M Dias" w:date="2016-07-23T10:04:00Z">
        <w:r w:rsidR="00296213">
          <w:t xml:space="preserve"> os</w:t>
        </w:r>
      </w:ins>
      <w:r>
        <w:t xml:space="preserve"> </w:t>
      </w:r>
      <w:r>
        <w:rPr>
          <w:i/>
        </w:rPr>
        <w:t>tokens</w:t>
      </w:r>
      <w:r w:rsidR="00F3681E">
        <w:t xml:space="preserve"> </w:t>
      </w:r>
      <w:del w:id="3099" w:author="Tiago M Dias" w:date="2016-07-23T10:04:00Z">
        <w:r w:rsidR="00F3681E" w:rsidDel="00296213">
          <w:delText>s</w:delText>
        </w:r>
        <w:r w:rsidR="008A56BF" w:rsidDel="00296213">
          <w:delText xml:space="preserve">ão </w:delText>
        </w:r>
      </w:del>
      <w:ins w:id="3100" w:author="Tiago M Dias" w:date="2016-07-23T10:04:00Z">
        <w:r w:rsidR="00296213">
          <w:t>correspondem a</w:t>
        </w:r>
      </w:ins>
      <w:r w:rsidR="008A56BF">
        <w:t>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</w:t>
      </w:r>
      <w:del w:id="3101" w:author="Tiago M Dias" w:date="2016-07-23T10:04:00Z">
        <w:r w:rsidR="008A56BF" w:rsidDel="00296213">
          <w:delText>e também</w:delText>
        </w:r>
      </w:del>
      <w:ins w:id="3102" w:author="Tiago M Dias" w:date="2016-07-23T10:04:00Z">
        <w:r w:rsidR="00296213">
          <w:t>bem como a</w:t>
        </w:r>
      </w:ins>
      <w:r w:rsidR="008A56BF">
        <w:t xml:space="preserve"> </w:t>
      </w:r>
      <w:r w:rsidR="00D24DB9">
        <w:t>caracteres</w:t>
      </w:r>
      <w:r w:rsidR="008A56BF">
        <w:t xml:space="preserve"> como a v</w:t>
      </w:r>
      <w:del w:id="3103" w:author="Tiago M Dias" w:date="2016-07-23T10:04:00Z">
        <w:r w:rsidR="008A56BF" w:rsidDel="00296213">
          <w:delText>i</w:delText>
        </w:r>
      </w:del>
      <w:ins w:id="3104" w:author="Tiago M Dias" w:date="2016-07-23T10:04:00Z">
        <w:r w:rsidR="00296213">
          <w:t>í</w:t>
        </w:r>
      </w:ins>
      <w:r w:rsidR="008A56BF">
        <w:t>rgula</w:t>
      </w:r>
      <w:del w:id="3105" w:author="Tiago M Dias" w:date="2016-07-23T10:04:00Z">
        <w:r w:rsidR="008A56BF" w:rsidDel="00296213">
          <w:delText>r</w:delText>
        </w:r>
      </w:del>
      <w:r w:rsidR="008A56BF">
        <w:t xml:space="preserve"> </w:t>
      </w:r>
      <w:del w:id="3106" w:author="Tiago M Dias" w:date="2016-07-23T10:04:00Z">
        <w:r w:rsidR="00D24DB9" w:rsidDel="00296213">
          <w:delText xml:space="preserve">e </w:delText>
        </w:r>
      </w:del>
      <w:ins w:id="3107" w:author="Tiago M Dias" w:date="2016-07-23T10:04:00Z">
        <w:r w:rsidR="00296213">
          <w:t xml:space="preserve">ou os </w:t>
        </w:r>
      </w:ins>
      <w:r w:rsidR="00D24DB9">
        <w:t>parênteses.</w:t>
      </w:r>
      <w:r w:rsidR="00F3681E">
        <w:t xml:space="preserve"> </w:t>
      </w:r>
      <w:r w:rsidR="00A66B77">
        <w:t xml:space="preserve">Para </w:t>
      </w:r>
      <w:r>
        <w:t>efetuar esta associação cri</w:t>
      </w:r>
      <w:ins w:id="3108" w:author="Tiago M Dias" w:date="2016-07-23T10:05:00Z">
        <w:r w:rsidR="00BB127E">
          <w:t>á</w:t>
        </w:r>
      </w:ins>
      <w:del w:id="3109" w:author="Tiago M Dias" w:date="2016-07-23T10:05:00Z">
        <w:r w:rsidDel="00BB127E">
          <w:delText>a</w:delText>
        </w:r>
      </w:del>
      <w:r>
        <w:t>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ins w:id="3110" w:author="Tiago M Dias" w:date="2016-07-23T10:05:00Z">
        <w:r w:rsidR="00BB127E">
          <w:t>,</w:t>
        </w:r>
      </w:ins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del w:id="3111" w:author="Tiago Oliveira" w:date="2016-07-22T12:46:00Z">
        <w:r w:rsidDel="00EC51B9">
          <w:delText xml:space="preserve"> </w:delText>
        </w:r>
      </w:del>
      <w:ins w:id="3112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_Ref456954924 \h </w:instrText>
        </w:r>
      </w:ins>
      <w:r w:rsidR="00EC51B9">
        <w:fldChar w:fldCharType="separate"/>
      </w:r>
      <w:ins w:id="3113" w:author="Andre" w:date="2016-07-23T14:37:00Z">
        <w:r w:rsidR="00FA42DC" w:rsidRPr="003641BF">
          <w:t xml:space="preserve">Figura </w:t>
        </w:r>
        <w:r w:rsidR="00FA42DC">
          <w:rPr>
            <w:bCs/>
            <w:noProof/>
          </w:rPr>
          <w:t>15</w:t>
        </w:r>
      </w:ins>
      <w:ins w:id="3114" w:author="Tiago Oliveira" w:date="2016-07-23T01:56:00Z">
        <w:del w:id="3115" w:author="Andre" w:date="2016-07-23T14:37:00Z">
          <w:r w:rsidR="00896609" w:rsidRPr="003641BF" w:rsidDel="00FA42DC">
            <w:delText xml:space="preserve">Figura </w:delText>
          </w:r>
          <w:r w:rsidR="00896609" w:rsidDel="00FA42DC">
            <w:rPr>
              <w:bCs/>
              <w:noProof/>
            </w:rPr>
            <w:delText>15</w:delText>
          </w:r>
        </w:del>
      </w:ins>
      <w:ins w:id="3116" w:author="Tiago Oliveira" w:date="2016-07-22T12:46:00Z">
        <w:r w:rsidR="00EC51B9">
          <w:fldChar w:fldCharType="end"/>
        </w:r>
      </w:ins>
      <w:del w:id="3117" w:author="Tiago Oliveira" w:date="2016-07-22T12:46:00Z">
        <w:r w:rsidRPr="003641BF" w:rsidDel="00EC51B9">
          <w:fldChar w:fldCharType="begin"/>
        </w:r>
        <w:r w:rsidRPr="003641BF" w:rsidDel="00EC51B9">
          <w:delInstrText xml:space="preserve"> REF _Ref453500555 \h  \* MERGEFORMAT </w:delInstrText>
        </w:r>
        <w:r w:rsidRPr="003641BF" w:rsidDel="00EC51B9">
          <w:fldChar w:fldCharType="separate"/>
        </w:r>
      </w:del>
      <w:ins w:id="3118" w:author="Andre" w:date="2016-07-21T19:14:00Z">
        <w:del w:id="3119" w:author="Tiago Oliveira" w:date="2016-07-22T11:56:00Z">
          <w:r w:rsidR="00E32CBD" w:rsidRPr="00E32CBD" w:rsidDel="005F0492">
            <w:rPr>
              <w:sz w:val="20"/>
              <w:rPrChange w:id="3120" w:author="Andre" w:date="2016-07-21T19:14:00Z">
                <w:rPr/>
              </w:rPrChange>
            </w:rPr>
            <w:delText xml:space="preserve">Figura </w:delText>
          </w:r>
          <w:r w:rsidR="00E32CBD" w:rsidRPr="00E32CBD" w:rsidDel="005F0492">
            <w:rPr>
              <w:noProof/>
              <w:sz w:val="20"/>
              <w:rPrChange w:id="3121" w:author="Andre" w:date="2016-07-21T19:14:00Z">
                <w:rPr>
                  <w:noProof/>
                </w:rPr>
              </w:rPrChange>
            </w:rPr>
            <w:delText>14</w:delText>
          </w:r>
        </w:del>
      </w:ins>
      <w:del w:id="3122" w:author="Tiago Oliveira" w:date="2016-07-22T11:56:00Z">
        <w:r w:rsidR="00B7089F" w:rsidRPr="00772AE2" w:rsidDel="005F0492">
          <w:rPr>
            <w:sz w:val="20"/>
          </w:rPr>
          <w:delText xml:space="preserve">Figura </w:delText>
        </w:r>
        <w:r w:rsidR="00B7089F" w:rsidRPr="00772AE2" w:rsidDel="005F0492">
          <w:rPr>
            <w:noProof/>
            <w:sz w:val="20"/>
          </w:rPr>
          <w:delText>13</w:delText>
        </w:r>
      </w:del>
      <w:del w:id="3123" w:author="Tiago Oliveira" w:date="2016-07-22T12:46:00Z">
        <w:r w:rsidRPr="003641BF" w:rsidDel="00EC51B9">
          <w:fldChar w:fldCharType="end"/>
        </w:r>
      </w:del>
      <w:r>
        <w:t>.</w:t>
      </w:r>
      <w:ins w:id="3124" w:author="Tiago M Dias" w:date="2016-07-23T10:05:00Z">
        <w:r w:rsidR="00BB127E">
          <w:t xml:space="preserve"> O método redefinido, “</w:t>
        </w:r>
        <w:r w:rsidR="00BB127E" w:rsidRPr="003641BF">
          <w:rPr>
            <w:i/>
          </w:rPr>
          <w:t>caculateId</w:t>
        </w:r>
        <w:r w:rsidR="00BB127E">
          <w:t xml:space="preserve">”, trata de retornar o </w:t>
        </w:r>
        <w:r w:rsidR="00BB127E" w:rsidRPr="000E4F5B">
          <w:rPr>
            <w:i/>
          </w:rPr>
          <w:t>id</w:t>
        </w:r>
        <w:r w:rsidR="00BB127E">
          <w:t xml:space="preserve"> do estilo a associar a um dado </w:t>
        </w:r>
        <w:r w:rsidR="00BB127E" w:rsidRPr="00F26259">
          <w:rPr>
            <w:i/>
          </w:rPr>
          <w:t>token</w:t>
        </w:r>
        <w:r w:rsidR="00BB127E">
          <w:t>, dado o seu nome e o seu tipo (</w:t>
        </w:r>
        <w:r w:rsidR="00BB127E">
          <w:rPr>
            <w:i/>
          </w:rPr>
          <w:t>id</w:t>
        </w:r>
        <w:r w:rsidR="00BB127E">
          <w:rPr>
            <w:sz w:val="24"/>
          </w:rPr>
          <w:t>)</w:t>
        </w:r>
        <w:r w:rsidR="00BB127E">
          <w:t xml:space="preserve">, </w:t>
        </w:r>
        <w:r w:rsidR="00BB127E" w:rsidRPr="00F26259">
          <w:rPr>
            <w:i/>
          </w:rPr>
          <w:t>tokenName</w:t>
        </w:r>
        <w:r w:rsidR="00BB127E">
          <w:t xml:space="preserve"> e </w:t>
        </w:r>
        <w:r w:rsidR="00BB127E">
          <w:rPr>
            <w:i/>
          </w:rPr>
          <w:t>tokenType</w:t>
        </w:r>
      </w:ins>
      <w:ins w:id="3125" w:author="Tiago M Dias" w:date="2016-07-23T10:06:00Z">
        <w:r w:rsidR="00BB127E">
          <w:t>,</w:t>
        </w:r>
      </w:ins>
      <w:ins w:id="3126" w:author="Tiago M Dias" w:date="2016-07-23T10:05:00Z">
        <w:r w:rsidR="00BB127E">
          <w:rPr>
            <w:i/>
          </w:rPr>
          <w:t xml:space="preserve"> </w:t>
        </w:r>
        <w:r w:rsidR="00BB127E">
          <w:t>respetivamente.</w:t>
        </w:r>
      </w:ins>
    </w:p>
    <w:p w14:paraId="7516C128" w14:textId="77777777" w:rsidR="00064F8D" w:rsidRDefault="002F74F6">
      <w:pPr>
        <w:pStyle w:val="RImagens"/>
        <w:rPr>
          <w:ins w:id="3127" w:author="Tiago Oliveira" w:date="2016-07-22T09:56:00Z"/>
        </w:rPr>
        <w:pPrChange w:id="3128" w:author="Tiago Oliveira" w:date="2016-07-22T12:23:00Z">
          <w:pPr>
            <w:pStyle w:val="RLegendaFigura"/>
          </w:pPr>
        </w:pPrChange>
      </w:pPr>
      <w:r w:rsidRPr="00897EA8">
        <w:lastRenderedPageBreak/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29" w:name="_Ref453500555"/>
    </w:p>
    <w:p w14:paraId="713F9D6F" w14:textId="455D491F" w:rsidR="003641BF" w:rsidRPr="003641BF" w:rsidDel="00064F8D" w:rsidRDefault="003641BF">
      <w:pPr>
        <w:pStyle w:val="RLegendaFigura"/>
        <w:rPr>
          <w:del w:id="3130" w:author="Tiago Oliveira" w:date="2016-07-22T09:56:00Z"/>
        </w:rPr>
      </w:pPr>
      <w:bookmarkStart w:id="3131" w:name="_Ref456954924"/>
      <w:bookmarkStart w:id="3132" w:name="_Toc457048044"/>
      <w:r w:rsidRPr="003641BF">
        <w:t xml:space="preserve">Figura </w:t>
      </w:r>
      <w:r w:rsidR="00CD20B5">
        <w:fldChar w:fldCharType="begin"/>
      </w:r>
      <w:r w:rsidR="00CD20B5">
        <w:rPr>
          <w:bCs w:val="0"/>
        </w:rPr>
        <w:instrText xml:space="preserve"> SEQ Figura \* ARABIC </w:instrText>
      </w:r>
      <w:r w:rsidR="00CD20B5">
        <w:fldChar w:fldCharType="separate"/>
      </w:r>
      <w:ins w:id="3133" w:author="Andre" w:date="2016-07-23T14:37:00Z">
        <w:r w:rsidR="00FA42DC">
          <w:rPr>
            <w:bCs w:val="0"/>
            <w:noProof/>
          </w:rPr>
          <w:t>15</w:t>
        </w:r>
      </w:ins>
      <w:ins w:id="3134" w:author="Tiago Oliveira" w:date="2016-07-23T01:56:00Z">
        <w:del w:id="3135" w:author="Andre" w:date="2016-07-23T14:37:00Z">
          <w:r w:rsidR="00896609" w:rsidDel="00FA42DC">
            <w:rPr>
              <w:bCs w:val="0"/>
              <w:noProof/>
            </w:rPr>
            <w:delText>15</w:delText>
          </w:r>
        </w:del>
      </w:ins>
      <w:del w:id="3136" w:author="Andre" w:date="2016-07-23T14:37:00Z">
        <w:r w:rsidR="00B7089F" w:rsidDel="00FA42DC">
          <w:rPr>
            <w:noProof/>
          </w:rPr>
          <w:delText>13</w:delText>
        </w:r>
      </w:del>
      <w:r w:rsidR="00CD20B5">
        <w:rPr>
          <w:noProof/>
        </w:rPr>
        <w:fldChar w:fldCharType="end"/>
      </w:r>
      <w:bookmarkEnd w:id="3129"/>
      <w:bookmarkEnd w:id="3131"/>
      <w:r w:rsidRPr="003641BF">
        <w:t xml:space="preserve"> - Excerto de código de Pds16TokenAtributeIdMapper</w:t>
      </w:r>
      <w:ins w:id="3137" w:author="Tiago M Dias" w:date="2016-07-23T10:06:00Z">
        <w:r w:rsidR="00BB127E">
          <w:t>.</w:t>
        </w:r>
      </w:ins>
      <w:bookmarkEnd w:id="3132"/>
    </w:p>
    <w:p w14:paraId="3087A802" w14:textId="77777777" w:rsidR="003641BF" w:rsidRDefault="003641BF">
      <w:pPr>
        <w:pStyle w:val="RLegendaFigura"/>
        <w:pPrChange w:id="3138" w:author="Tiago Oliveira" w:date="2016-07-22T09:56:00Z">
          <w:pPr/>
        </w:pPrChange>
      </w:pPr>
    </w:p>
    <w:p w14:paraId="5F4511CB" w14:textId="772EF024" w:rsidR="004A0BD9" w:rsidDel="00BB127E" w:rsidRDefault="003641BF" w:rsidP="009D0C2F">
      <w:pPr>
        <w:pStyle w:val="ParagrafodeTexto"/>
        <w:rPr>
          <w:del w:id="3139" w:author="Tiago M Dias" w:date="2016-07-23T10:05:00Z"/>
        </w:rPr>
      </w:pPr>
      <w:del w:id="3140" w:author="Tiago M Dias" w:date="2016-07-23T10:05:00Z">
        <w:r w:rsidDel="00BB127E">
          <w:delText xml:space="preserve">O método redefinido, </w:delText>
        </w:r>
        <w:r w:rsidR="00CC25EA" w:rsidDel="00BB127E">
          <w:delText>“</w:delText>
        </w:r>
        <w:r w:rsidRPr="003641BF" w:rsidDel="00BB127E">
          <w:rPr>
            <w:i/>
          </w:rPr>
          <w:delText>caculateId</w:delText>
        </w:r>
        <w:r w:rsidR="00CC25EA" w:rsidDel="00BB127E">
          <w:delText>”</w:delText>
        </w:r>
        <w:r w:rsidDel="00BB127E">
          <w:delText xml:space="preserve">, trata de </w:delText>
        </w:r>
        <w:r w:rsidR="00F26259" w:rsidDel="00BB127E">
          <w:delText xml:space="preserve">retornar o </w:delText>
        </w:r>
        <w:r w:rsidR="00F26259" w:rsidRPr="000E4F5B" w:rsidDel="00BB127E">
          <w:rPr>
            <w:i/>
          </w:rPr>
          <w:delText>id</w:delText>
        </w:r>
        <w:r w:rsidR="00F26259" w:rsidDel="00BB127E">
          <w:delText xml:space="preserve"> do estilo a associar a</w:delText>
        </w:r>
        <w:r w:rsidR="00CC25EA" w:rsidDel="00BB127E">
          <w:delText xml:space="preserve"> um dado </w:delText>
        </w:r>
        <w:r w:rsidR="00F26259" w:rsidDel="00BB127E">
          <w:delText xml:space="preserve"> </w:delText>
        </w:r>
        <w:r w:rsidR="00F26259" w:rsidRPr="00F26259" w:rsidDel="00BB127E">
          <w:rPr>
            <w:i/>
          </w:rPr>
          <w:delText>token</w:delText>
        </w:r>
        <w:r w:rsidR="00F26259" w:rsidDel="00BB127E">
          <w:delText xml:space="preserve">, </w:delText>
        </w:r>
        <w:r w:rsidDel="00BB127E">
          <w:delText xml:space="preserve">dado o </w:delText>
        </w:r>
        <w:r w:rsidR="00CC25EA" w:rsidDel="00BB127E">
          <w:delText>seu nome</w:delText>
        </w:r>
        <w:r w:rsidR="00F26259" w:rsidDel="00BB127E">
          <w:delText xml:space="preserve"> e o </w:delText>
        </w:r>
        <w:r w:rsidR="00CC25EA" w:rsidDel="00BB127E">
          <w:delText>seu tipo (</w:delText>
        </w:r>
        <w:r w:rsidR="00CC25EA" w:rsidDel="00BB127E">
          <w:rPr>
            <w:i/>
          </w:rPr>
          <w:delText>id</w:delText>
        </w:r>
        <w:r w:rsidR="00CC25EA" w:rsidDel="00BB127E">
          <w:rPr>
            <w:sz w:val="24"/>
          </w:rPr>
          <w:delText>)</w:delText>
        </w:r>
        <w:r w:rsidR="00F26259" w:rsidDel="00BB127E">
          <w:delText xml:space="preserve">, </w:delText>
        </w:r>
        <w:r w:rsidR="00F26259" w:rsidRPr="00F26259" w:rsidDel="00BB127E">
          <w:rPr>
            <w:i/>
          </w:rPr>
          <w:delText>tokenName</w:delText>
        </w:r>
        <w:r w:rsidR="00F26259" w:rsidDel="00BB127E">
          <w:delText xml:space="preserve"> e </w:delText>
        </w:r>
        <w:r w:rsidR="00F26259" w:rsidDel="00BB127E">
          <w:rPr>
            <w:i/>
          </w:rPr>
          <w:delText xml:space="preserve">tokenType </w:delText>
        </w:r>
        <w:r w:rsidR="00F26259" w:rsidDel="00BB127E">
          <w:delText>respetivamente.</w:delText>
        </w:r>
      </w:del>
    </w:p>
    <w:p w14:paraId="6B2D7053" w14:textId="0EB27407" w:rsidR="00F44874" w:rsidRPr="00E12F5C" w:rsidDel="00B72E9D" w:rsidRDefault="00F26259">
      <w:pPr>
        <w:pStyle w:val="ParagrafodeTexto"/>
        <w:rPr>
          <w:del w:id="3141" w:author="Tiago Oliveira" w:date="2016-07-21T17:24:00Z"/>
          <w:moveTo w:id="3142" w:author="Tiago Oliveira" w:date="2016-07-21T13:01:00Z"/>
        </w:rPr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del w:id="3143" w:author="Tiago Oliveira" w:date="2016-07-22T12:46:00Z">
        <w:r w:rsidR="00AC4E97" w:rsidRPr="00AC4E97" w:rsidDel="00EC51B9">
          <w:delText xml:space="preserve"> </w:delText>
        </w:r>
      </w:del>
      <w:ins w:id="3144" w:author="Tiago Oliveira" w:date="2016-07-22T12:46:00Z">
        <w:r w:rsidR="00EC51B9">
          <w:t xml:space="preserve"> </w:t>
        </w:r>
        <w:r w:rsidR="00EC51B9">
          <w:fldChar w:fldCharType="begin"/>
        </w:r>
        <w:r w:rsidR="00EC51B9">
          <w:instrText xml:space="preserve"> REF _Ref456954941 \h </w:instrText>
        </w:r>
      </w:ins>
      <w:r w:rsidR="00EC51B9">
        <w:fldChar w:fldCharType="separate"/>
      </w:r>
      <w:ins w:id="3145" w:author="Andre" w:date="2016-07-23T14:37:00Z">
        <w:r w:rsidR="00FA42DC" w:rsidRPr="00F26259">
          <w:t xml:space="preserve">Figura </w:t>
        </w:r>
        <w:r w:rsidR="00FA42DC">
          <w:rPr>
            <w:noProof/>
          </w:rPr>
          <w:t>16</w:t>
        </w:r>
      </w:ins>
      <w:ins w:id="3146" w:author="Tiago Oliveira" w:date="2016-07-23T01:56:00Z">
        <w:del w:id="3147" w:author="Andre" w:date="2016-07-23T14:37:00Z">
          <w:r w:rsidR="00896609" w:rsidRPr="00F26259" w:rsidDel="00FA42DC">
            <w:delText xml:space="preserve">Figura </w:delText>
          </w:r>
          <w:r w:rsidR="00896609" w:rsidDel="00FA42DC">
            <w:rPr>
              <w:noProof/>
            </w:rPr>
            <w:delText>16</w:delText>
          </w:r>
        </w:del>
      </w:ins>
      <w:ins w:id="3148" w:author="Tiago Oliveira" w:date="2016-07-22T12:46:00Z">
        <w:r w:rsidR="00EC51B9">
          <w:fldChar w:fldCharType="end"/>
        </w:r>
      </w:ins>
      <w:del w:id="3149" w:author="Tiago Oliveira" w:date="2016-07-22T12:46:00Z">
        <w:r w:rsidR="00AC4E97" w:rsidRPr="00AC4E97" w:rsidDel="00EC51B9">
          <w:fldChar w:fldCharType="begin"/>
        </w:r>
        <w:r w:rsidR="00AC4E97" w:rsidRPr="00AC4E97" w:rsidDel="00EC51B9">
          <w:delInstrText xml:space="preserve"> REF _Ref453501549 \h  \* MERGEFORMAT </w:delInstrText>
        </w:r>
        <w:r w:rsidR="00AC4E97" w:rsidRPr="00AC4E97" w:rsidDel="00EC51B9">
          <w:fldChar w:fldCharType="separate"/>
        </w:r>
      </w:del>
      <w:ins w:id="3150" w:author="Andre" w:date="2016-07-21T19:14:00Z">
        <w:del w:id="3151" w:author="Tiago Oliveira" w:date="2016-07-22T11:56:00Z">
          <w:r w:rsidR="00E32CBD" w:rsidRPr="00F26259" w:rsidDel="005F0492">
            <w:delText xml:space="preserve">Figura </w:delText>
          </w:r>
          <w:r w:rsidR="00E32CBD" w:rsidDel="005F0492">
            <w:rPr>
              <w:noProof/>
            </w:rPr>
            <w:delText>15</w:delText>
          </w:r>
        </w:del>
      </w:ins>
      <w:del w:id="3152" w:author="Tiago Oliveira" w:date="2016-07-22T11:56:00Z">
        <w:r w:rsidR="00B7089F" w:rsidRPr="00F26259" w:rsidDel="005F0492">
          <w:delText xml:space="preserve">Figura </w:delText>
        </w:r>
        <w:r w:rsidR="00B7089F" w:rsidDel="005F0492">
          <w:rPr>
            <w:noProof/>
          </w:rPr>
          <w:delText>14</w:delText>
        </w:r>
      </w:del>
      <w:del w:id="3153" w:author="Tiago Oliveira" w:date="2016-07-22T12:46:00Z">
        <w:r w:rsidR="00AC4E97" w:rsidRPr="00AC4E97" w:rsidDel="00EC51B9">
          <w:fldChar w:fldCharType="end"/>
        </w:r>
      </w:del>
      <w:r w:rsidR="00AC4E97" w:rsidRPr="00AC4E97">
        <w:t>.</w:t>
      </w:r>
      <w:ins w:id="3154" w:author="Tiago Oliveira" w:date="2016-07-21T13:01:00Z">
        <w:r w:rsidR="00F44874" w:rsidRPr="00F44874">
          <w:t xml:space="preserve"> </w:t>
        </w:r>
      </w:ins>
      <w:moveToRangeStart w:id="3155" w:author="Tiago Oliveira" w:date="2016-07-21T13:01:00Z" w:name="move456869420"/>
      <w:moveTo w:id="3156" w:author="Tiago Oliveira" w:date="2016-07-21T13:01:00Z">
        <w:del w:id="3157" w:author="Tiago Oliveira" w:date="2016-07-21T17:24:00Z">
          <w:r w:rsidR="00F44874" w:rsidDel="00B72E9D">
            <w:delText xml:space="preserve">Esta classe encontra-se no </w:delText>
          </w:r>
          <w:r w:rsidR="00F44874" w:rsidDel="00B72E9D">
            <w:rPr>
              <w:i/>
            </w:rPr>
            <w:delText>package</w:delText>
          </w:r>
          <w:r w:rsidR="00F44874" w:rsidDel="00B72E9D">
            <w:delText xml:space="preserve"> responsável pela parte gráfica do projeto, neste caso do Eclipse, sendo que que nesta classe devem ser registadas eventuais alterações às configurações por definição por parte da </w:delText>
          </w:r>
          <w:r w:rsidR="00F44874" w:rsidDel="00B72E9D">
            <w:rPr>
              <w:i/>
            </w:rPr>
            <w:delText>framework</w:delText>
          </w:r>
          <w:r w:rsidR="00F44874" w:rsidDel="00B72E9D">
            <w:delText>.</w:delText>
          </w:r>
        </w:del>
      </w:moveTo>
    </w:p>
    <w:moveToRangeEnd w:id="3155"/>
    <w:p w14:paraId="77C87401" w14:textId="5E7801E1" w:rsidR="00F26259" w:rsidRPr="00AC4E97" w:rsidRDefault="00F26259">
      <w:pPr>
        <w:pStyle w:val="ParagrafodeTexto"/>
      </w:pPr>
    </w:p>
    <w:p w14:paraId="633D09B3" w14:textId="77777777" w:rsidR="008130EB" w:rsidRDefault="002F74F6">
      <w:pPr>
        <w:pStyle w:val="RImagens"/>
        <w:rPr>
          <w:ins w:id="3158" w:author="Tiago Oliveira" w:date="2016-07-22T12:23:00Z"/>
        </w:rPr>
        <w:pPrChange w:id="3159" w:author="Tiago Oliveira" w:date="2016-07-22T12:23:00Z">
          <w:pPr>
            <w:pStyle w:val="RLegendaFigura"/>
          </w:pPr>
        </w:pPrChange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60" w:name="_Ref453501549"/>
    </w:p>
    <w:p w14:paraId="4357E491" w14:textId="25A4E553" w:rsidR="008E1725" w:rsidRDefault="00F26259">
      <w:pPr>
        <w:pStyle w:val="RLegendaFigura"/>
      </w:pPr>
      <w:bookmarkStart w:id="3161" w:name="_Ref456954941"/>
      <w:bookmarkStart w:id="3162" w:name="_Toc457048045"/>
      <w:r w:rsidRPr="00F26259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3163" w:author="Andre" w:date="2016-07-23T14:37:00Z">
        <w:r w:rsidR="00FA42DC">
          <w:rPr>
            <w:noProof/>
          </w:rPr>
          <w:t>16</w:t>
        </w:r>
      </w:ins>
      <w:ins w:id="3164" w:author="Tiago Oliveira" w:date="2016-07-23T01:56:00Z">
        <w:del w:id="3165" w:author="Andre" w:date="2016-07-23T14:37:00Z">
          <w:r w:rsidR="00896609" w:rsidDel="00FA42DC">
            <w:rPr>
              <w:noProof/>
            </w:rPr>
            <w:delText>16</w:delText>
          </w:r>
        </w:del>
      </w:ins>
      <w:del w:id="3166" w:author="Andre" w:date="2016-07-23T14:37:00Z">
        <w:r w:rsidR="00B7089F" w:rsidDel="00FA42DC">
          <w:rPr>
            <w:noProof/>
          </w:rPr>
          <w:delText>14</w:delText>
        </w:r>
      </w:del>
      <w:r w:rsidR="00BC376A">
        <w:rPr>
          <w:noProof/>
        </w:rPr>
        <w:fldChar w:fldCharType="end"/>
      </w:r>
      <w:bookmarkEnd w:id="3160"/>
      <w:bookmarkEnd w:id="3161"/>
      <w:r w:rsidRPr="00F26259">
        <w:t xml:space="preserve"> - Código da classe AbstractPds16asmUiModule</w:t>
      </w:r>
      <w:ins w:id="3167" w:author="Tiago M Dias" w:date="2016-07-23T10:06:00Z">
        <w:r w:rsidR="00BB127E">
          <w:t>.</w:t>
        </w:r>
      </w:ins>
      <w:bookmarkEnd w:id="3162"/>
    </w:p>
    <w:p w14:paraId="41D7C68C" w14:textId="4064841F" w:rsidR="00CC25EA" w:rsidRPr="00E12F5C" w:rsidDel="00F44874" w:rsidRDefault="00CC25EA" w:rsidP="00E12F5C">
      <w:pPr>
        <w:pStyle w:val="ParagrafodeTexto"/>
        <w:rPr>
          <w:moveFrom w:id="3168" w:author="Tiago Oliveira" w:date="2016-07-21T13:01:00Z"/>
        </w:rPr>
      </w:pPr>
      <w:moveFromRangeStart w:id="3169" w:author="Tiago Oliveira" w:date="2016-07-21T13:01:00Z" w:name="move456869420"/>
      <w:moveFrom w:id="3170" w:author="Tiago Oliveira" w:date="2016-07-21T13:01:00Z">
        <w:r w:rsidDel="00F44874">
          <w:t xml:space="preserve">Esta classe encontra-se no </w:t>
        </w:r>
        <w:r w:rsidDel="00F44874">
          <w:rPr>
            <w:i/>
          </w:rPr>
          <w:t>package</w:t>
        </w:r>
        <w:r w:rsidDel="00F44874">
          <w:t xml:space="preserve"> responsável pela parte gráfica do projeto, neste caso do Eclipse, sendo que que nesta classe devem ser registadas</w:t>
        </w:r>
        <w:r w:rsidR="00546000" w:rsidDel="00F44874">
          <w:t xml:space="preserve"> eventuais alterações às configurações por definição por parte da </w:t>
        </w:r>
        <w:r w:rsidR="00546000" w:rsidDel="00F44874">
          <w:rPr>
            <w:i/>
          </w:rPr>
          <w:t>framework</w:t>
        </w:r>
        <w:r w:rsidR="00546000" w:rsidDel="00F44874">
          <w:t>.</w:t>
        </w:r>
        <w:bookmarkStart w:id="3171" w:name="_Toc456891734"/>
        <w:bookmarkStart w:id="3172" w:name="_Toc456891797"/>
        <w:bookmarkStart w:id="3173" w:name="_Toc456946539"/>
        <w:bookmarkStart w:id="3174" w:name="_Toc456951958"/>
        <w:bookmarkStart w:id="3175" w:name="_Toc456953857"/>
        <w:bookmarkStart w:id="3176" w:name="_Toc456955120"/>
        <w:bookmarkStart w:id="3177" w:name="_Toc456955434"/>
        <w:bookmarkStart w:id="3178" w:name="_Toc457002351"/>
        <w:bookmarkStart w:id="3179" w:name="_Toc457048021"/>
        <w:bookmarkEnd w:id="3171"/>
        <w:bookmarkEnd w:id="3172"/>
        <w:bookmarkEnd w:id="3173"/>
        <w:bookmarkEnd w:id="3174"/>
        <w:bookmarkEnd w:id="3175"/>
        <w:bookmarkEnd w:id="3176"/>
        <w:bookmarkEnd w:id="3177"/>
        <w:bookmarkEnd w:id="3178"/>
        <w:bookmarkEnd w:id="3179"/>
      </w:moveFrom>
    </w:p>
    <w:p w14:paraId="790B2FFE" w14:textId="46921E84" w:rsidR="001A2067" w:rsidRPr="00871C31" w:rsidRDefault="001A2067" w:rsidP="00FA4C55">
      <w:pPr>
        <w:pStyle w:val="RTitulo3"/>
        <w:rPr>
          <w:i/>
          <w:rPrChange w:id="3180" w:author="Tiago M Dias" w:date="2016-07-23T10:07:00Z">
            <w:rPr/>
          </w:rPrChange>
        </w:rPr>
      </w:pPr>
      <w:bookmarkStart w:id="3181" w:name="_Toc457048022"/>
      <w:moveFromRangeEnd w:id="3169"/>
      <w:r w:rsidRPr="00871C31">
        <w:rPr>
          <w:i/>
          <w:rPrChange w:id="3182" w:author="Tiago M Dias" w:date="2016-07-23T10:07:00Z">
            <w:rPr/>
          </w:rPrChange>
        </w:rPr>
        <w:t>Outline</w:t>
      </w:r>
      <w:bookmarkEnd w:id="3181"/>
    </w:p>
    <w:p w14:paraId="32562C5C" w14:textId="77777777" w:rsidR="00871C31" w:rsidRDefault="00546000" w:rsidP="00FA4C55">
      <w:pPr>
        <w:pStyle w:val="ParagrafodeTexto"/>
        <w:rPr>
          <w:ins w:id="3183" w:author="Tiago M Dias" w:date="2016-07-23T10:12:00Z"/>
        </w:rPr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 xml:space="preserve">funcionalidade que permite </w:t>
      </w:r>
      <w:ins w:id="3184" w:author="Tiago M Dias" w:date="2016-07-23T10:07:00Z">
        <w:r w:rsidR="00871C31">
          <w:t>a</w:t>
        </w:r>
      </w:ins>
      <w:r w:rsidR="001A2067">
        <w:t>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</w:t>
      </w:r>
      <w:del w:id="3185" w:author="Tiago M Dias" w:date="2016-07-23T10:08:00Z">
        <w:r w:rsidR="001A2067" w:rsidDel="00871C31">
          <w:delText xml:space="preserve">dispões </w:delText>
        </w:r>
      </w:del>
      <w:ins w:id="3186" w:author="Tiago M Dias" w:date="2016-07-23T10:08:00Z">
        <w:r w:rsidR="00871C31">
          <w:t>mostra</w:t>
        </w:r>
      </w:ins>
      <w:ins w:id="3187" w:author="Tiago M Dias" w:date="2016-07-23T10:09:00Z">
        <w:r w:rsidR="00871C31">
          <w:t>, de acordo com algumas definições,</w:t>
        </w:r>
      </w:ins>
      <w:ins w:id="3188" w:author="Tiago M Dias" w:date="2016-07-23T10:08:00Z">
        <w:r w:rsidR="00871C31">
          <w:t xml:space="preserve"> </w:t>
        </w:r>
      </w:ins>
      <w:r w:rsidR="001A2067">
        <w:t xml:space="preserve">a estrutura </w:t>
      </w:r>
      <w:del w:id="3189" w:author="Tiago M Dias" w:date="2016-07-23T10:08:00Z">
        <w:r w:rsidR="001A2067" w:rsidDel="00871C31">
          <w:delText xml:space="preserve">definida </w:delText>
        </w:r>
      </w:del>
      <w:r w:rsidR="001A2067">
        <w:t>d</w:t>
      </w:r>
      <w:del w:id="3190" w:author="Tiago M Dias" w:date="2016-07-23T10:08:00Z">
        <w:r w:rsidR="001A2067" w:rsidDel="00871C31">
          <w:delText>e um</w:delText>
        </w:r>
      </w:del>
      <w:ins w:id="3191" w:author="Tiago M Dias" w:date="2016-07-23T10:08:00Z">
        <w:r w:rsidR="00871C31">
          <w:t>o</w:t>
        </w:r>
      </w:ins>
      <w:r w:rsidR="001A2067">
        <w:t xml:space="preserve"> ficheiro </w:t>
      </w:r>
      <w:del w:id="3192" w:author="Tiago M Dias" w:date="2016-07-23T10:08:00Z">
        <w:r w:rsidR="001A2067" w:rsidDel="00871C31">
          <w:delText xml:space="preserve">que esteja </w:delText>
        </w:r>
      </w:del>
      <w:r w:rsidR="001A2067">
        <w:t xml:space="preserve">aberto na área de edição, listando assim os elementos que o ficheiro contém. </w:t>
      </w:r>
      <w:moveFromRangeStart w:id="3193" w:author="Tiago M Dias" w:date="2016-07-23T10:10:00Z" w:name="move457031967"/>
      <w:moveFrom w:id="3194" w:author="Tiago M Dias" w:date="2016-07-23T10:10:00Z">
        <w:r w:rsidR="001A2067" w:rsidDel="00871C31">
          <w:t xml:space="preserve">Essa lista de elementos permite assim ter um atalho para uma certa zona de código conforme o elemento definido. </w:t>
        </w:r>
      </w:moveFrom>
      <w:moveFromRangeEnd w:id="3193"/>
      <w:r w:rsidR="001A2067">
        <w:t>Ao selecionar</w:t>
      </w:r>
      <w:ins w:id="3195" w:author="Tiago M Dias" w:date="2016-07-23T10:10:00Z">
        <w:r w:rsidR="00871C31">
          <w:t>-se</w:t>
        </w:r>
      </w:ins>
      <w:r w:rsidR="001A2067">
        <w:t xml:space="preserve"> um elemento d</w:t>
      </w:r>
      <w:ins w:id="3196" w:author="Tiago M Dias" w:date="2016-07-23T10:10:00Z">
        <w:r w:rsidR="00871C31">
          <w:t>est</w:t>
        </w:r>
      </w:ins>
      <w:r w:rsidR="001A2067">
        <w:t xml:space="preserve">a janela </w:t>
      </w:r>
      <w:del w:id="3197" w:author="Tiago M Dias" w:date="2016-07-23T10:10:00Z">
        <w:r w:rsidR="001A2067" w:rsidDel="00871C31">
          <w:delText xml:space="preserve">do </w:delText>
        </w:r>
        <w:r w:rsidR="001A2067" w:rsidRPr="00A367A8" w:rsidDel="00871C31">
          <w:rPr>
            <w:i/>
          </w:rPr>
          <w:delText>outline</w:delText>
        </w:r>
        <w:r w:rsidR="001A2067" w:rsidDel="00871C31">
          <w:delText xml:space="preserve"> </w:delText>
        </w:r>
      </w:del>
      <w:r w:rsidR="001A2067">
        <w:t xml:space="preserve">irá ser selecionado </w:t>
      </w:r>
      <w:del w:id="3198" w:author="Tiago M Dias" w:date="2016-07-23T10:11:00Z">
        <w:r w:rsidR="001A2067" w:rsidDel="00871C31">
          <w:delText xml:space="preserve">no editor de texto </w:delText>
        </w:r>
      </w:del>
      <w:r w:rsidR="001A2067">
        <w:t>o elemento correspondente</w:t>
      </w:r>
      <w:ins w:id="3199" w:author="Tiago M Dias" w:date="2016-07-23T10:11:00Z">
        <w:r w:rsidR="00871C31" w:rsidRPr="00871C31">
          <w:t xml:space="preserve"> </w:t>
        </w:r>
        <w:r w:rsidR="00871C31">
          <w:t>no editor de texto</w:t>
        </w:r>
      </w:ins>
      <w:r w:rsidR="001A2067">
        <w:t xml:space="preserve">. </w:t>
      </w:r>
      <w:ins w:id="3200" w:author="Tiago M Dias" w:date="2016-07-23T10:10:00Z">
        <w:r w:rsidR="00871C31">
          <w:t xml:space="preserve">Consequentemente, </w:t>
        </w:r>
      </w:ins>
      <w:ins w:id="3201" w:author="Tiago M Dias" w:date="2016-07-23T10:12:00Z">
        <w:r w:rsidR="00871C31">
          <w:t>esta</w:t>
        </w:r>
      </w:ins>
      <w:moveToRangeStart w:id="3202" w:author="Tiago M Dias" w:date="2016-07-23T10:10:00Z" w:name="move457031967"/>
      <w:moveTo w:id="3203" w:author="Tiago M Dias" w:date="2016-07-23T10:10:00Z">
        <w:del w:id="3204" w:author="Tiago M Dias" w:date="2016-07-23T10:10:00Z">
          <w:r w:rsidR="00871C31" w:rsidDel="00871C31">
            <w:delText>Es</w:delText>
          </w:r>
        </w:del>
        <w:del w:id="3205" w:author="Tiago M Dias" w:date="2016-07-23T10:12:00Z">
          <w:r w:rsidR="00871C31" w:rsidDel="00871C31">
            <w:delText>sa</w:delText>
          </w:r>
        </w:del>
        <w:r w:rsidR="00871C31">
          <w:t xml:space="preserve"> lista de elementos permite </w:t>
        </w:r>
        <w:del w:id="3206" w:author="Tiago M Dias" w:date="2016-07-23T10:11:00Z">
          <w:r w:rsidR="00871C31" w:rsidDel="00871C31">
            <w:delText>assim ter um</w:delText>
          </w:r>
        </w:del>
      </w:moveTo>
      <w:ins w:id="3207" w:author="Tiago M Dias" w:date="2016-07-23T10:11:00Z">
        <w:r w:rsidR="00871C31">
          <w:t>implementar</w:t>
        </w:r>
      </w:ins>
      <w:moveTo w:id="3208" w:author="Tiago M Dias" w:date="2016-07-23T10:10:00Z">
        <w:r w:rsidR="00871C31">
          <w:t xml:space="preserve"> atalho</w:t>
        </w:r>
      </w:moveTo>
      <w:ins w:id="3209" w:author="Tiago M Dias" w:date="2016-07-23T10:11:00Z">
        <w:r w:rsidR="00871C31">
          <w:t>s</w:t>
        </w:r>
      </w:ins>
      <w:moveTo w:id="3210" w:author="Tiago M Dias" w:date="2016-07-23T10:10:00Z">
        <w:r w:rsidR="00871C31">
          <w:t xml:space="preserve"> para </w:t>
        </w:r>
        <w:del w:id="3211" w:author="Tiago M Dias" w:date="2016-07-23T10:11:00Z">
          <w:r w:rsidR="00871C31" w:rsidDel="00871C31">
            <w:delText xml:space="preserve">uma </w:delText>
          </w:r>
        </w:del>
        <w:r w:rsidR="00871C31">
          <w:t>certa</w:t>
        </w:r>
      </w:moveTo>
      <w:ins w:id="3212" w:author="Tiago M Dias" w:date="2016-07-23T10:11:00Z">
        <w:r w:rsidR="00871C31">
          <w:t>s</w:t>
        </w:r>
      </w:ins>
      <w:moveTo w:id="3213" w:author="Tiago M Dias" w:date="2016-07-23T10:10:00Z">
        <w:r w:rsidR="00871C31">
          <w:t xml:space="preserve"> zona</w:t>
        </w:r>
      </w:moveTo>
      <w:ins w:id="3214" w:author="Tiago M Dias" w:date="2016-07-23T10:11:00Z">
        <w:r w:rsidR="00871C31">
          <w:t>s</w:t>
        </w:r>
      </w:ins>
      <w:moveTo w:id="3215" w:author="Tiago M Dias" w:date="2016-07-23T10:10:00Z">
        <w:r w:rsidR="00871C31">
          <w:t xml:space="preserve"> d</w:t>
        </w:r>
        <w:del w:id="3216" w:author="Tiago M Dias" w:date="2016-07-23T10:11:00Z">
          <w:r w:rsidR="00871C31" w:rsidDel="00871C31">
            <w:delText>e</w:delText>
          </w:r>
        </w:del>
      </w:moveTo>
      <w:ins w:id="3217" w:author="Tiago M Dias" w:date="2016-07-23T10:11:00Z">
        <w:r w:rsidR="00871C31">
          <w:t>o</w:t>
        </w:r>
      </w:ins>
      <w:moveTo w:id="3218" w:author="Tiago M Dias" w:date="2016-07-23T10:10:00Z">
        <w:r w:rsidR="00871C31">
          <w:t xml:space="preserve"> código</w:t>
        </w:r>
      </w:moveTo>
      <w:ins w:id="3219" w:author="Tiago M Dias" w:date="2016-07-23T10:11:00Z">
        <w:r w:rsidR="00871C31">
          <w:t>,</w:t>
        </w:r>
      </w:ins>
      <w:moveTo w:id="3220" w:author="Tiago M Dias" w:date="2016-07-23T10:10:00Z">
        <w:r w:rsidR="00871C31">
          <w:t xml:space="preserve"> conforme o elemento definido.</w:t>
        </w:r>
      </w:moveTo>
      <w:moveToRangeEnd w:id="3202"/>
    </w:p>
    <w:p w14:paraId="3D3D1B9C" w14:textId="561D4E09" w:rsidR="001A2067" w:rsidRPr="00E12F5C" w:rsidRDefault="001A2067" w:rsidP="00FA4C55">
      <w:pPr>
        <w:pStyle w:val="ParagrafodeTexto"/>
      </w:pPr>
      <w:del w:id="3221" w:author="Tiago M Dias" w:date="2016-07-23T10:12:00Z">
        <w:r w:rsidDel="00871C31">
          <w:delText xml:space="preserve">Estes </w:delText>
        </w:r>
      </w:del>
      <w:ins w:id="3222" w:author="Tiago M Dias" w:date="2016-07-23T10:12:00Z">
        <w:r w:rsidR="00871C31">
          <w:t xml:space="preserve">Os </w:t>
        </w:r>
      </w:ins>
      <w:r>
        <w:t xml:space="preserve">elementos </w:t>
      </w:r>
      <w:ins w:id="3223" w:author="Tiago M Dias" w:date="2016-07-23T10:12:00Z">
        <w:r w:rsidR="00871C31">
          <w:t xml:space="preserve">a mostrar na janela </w:t>
        </w:r>
        <w:r w:rsidR="00871C31" w:rsidRPr="00871C31">
          <w:rPr>
            <w:i/>
            <w:rPrChange w:id="3224" w:author="Tiago M Dias" w:date="2016-07-23T10:12:00Z">
              <w:rPr/>
            </w:rPrChange>
          </w:rPr>
          <w:t>Outline</w:t>
        </w:r>
        <w:r w:rsidR="00871C31">
          <w:t xml:space="preserve"> </w:t>
        </w:r>
      </w:ins>
      <w:r>
        <w:t xml:space="preserve">podem ser configurados e </w:t>
      </w:r>
      <w:del w:id="3225" w:author="Tiago M Dias" w:date="2016-07-23T10:13:00Z">
        <w:r w:rsidDel="00871C31">
          <w:delText xml:space="preserve">podem </w:delText>
        </w:r>
      </w:del>
      <w:r>
        <w:t>variar conforme a linguagem de programação</w:t>
      </w:r>
      <w:ins w:id="3226" w:author="Tiago M Dias" w:date="2016-07-23T10:13:00Z">
        <w:r w:rsidR="00871C31">
          <w:t xml:space="preserve"> alvo</w:t>
        </w:r>
      </w:ins>
      <w:r>
        <w:t>. No nosso caso</w:t>
      </w:r>
      <w:ins w:id="3227" w:author="Tiago M Dias" w:date="2016-07-23T10:13:00Z">
        <w:r w:rsidR="00871C31">
          <w:t>,</w:t>
        </w:r>
      </w:ins>
      <w:r w:rsidR="00546000">
        <w:t xml:space="preserve"> </w:t>
      </w:r>
      <w:del w:id="3228" w:author="Tiago M Dias" w:date="2016-07-23T10:13:00Z">
        <w:r w:rsidR="00546000" w:rsidDel="00871C31">
          <w:delText>apenas</w:delText>
        </w:r>
        <w:r w:rsidDel="00871C31">
          <w:delText xml:space="preserve"> </w:delText>
        </w:r>
      </w:del>
      <w:r>
        <w:t>definimos</w:t>
      </w:r>
      <w:r w:rsidR="00546000">
        <w:t xml:space="preserve"> que apenas</w:t>
      </w:r>
      <w:r>
        <w:t xml:space="preserve"> </w:t>
      </w:r>
      <w:r w:rsidR="00546000">
        <w:t>alguns d</w:t>
      </w:r>
      <w:r>
        <w:t xml:space="preserve">os elementos do </w:t>
      </w:r>
      <w:r w:rsidRPr="00A367A8">
        <w:rPr>
          <w:i/>
        </w:rPr>
        <w:t>assembly</w:t>
      </w:r>
      <w:r>
        <w:t xml:space="preserve"> PDS16 </w:t>
      </w:r>
      <w:r w:rsidR="00546000">
        <w:t xml:space="preserve">devem </w:t>
      </w:r>
      <w:r>
        <w:t xml:space="preserve">constar na lista do </w:t>
      </w:r>
      <w:r w:rsidRPr="00A367A8">
        <w:rPr>
          <w:i/>
        </w:rPr>
        <w:t>outline</w:t>
      </w:r>
      <w:r>
        <w:t xml:space="preserve">, sendo estes os seguintes: </w:t>
      </w:r>
      <w:ins w:id="3229" w:author="Tiago M Dias" w:date="2016-07-23T10:13:00Z">
        <w:r w:rsidR="00871C31">
          <w:t xml:space="preserve">símbolos (i.e. </w:t>
        </w:r>
      </w:ins>
      <w:r w:rsidRPr="00A367A8">
        <w:rPr>
          <w:i/>
        </w:rPr>
        <w:t>labels</w:t>
      </w:r>
      <w:ins w:id="3230" w:author="Tiago M Dias" w:date="2016-07-23T10:13:00Z">
        <w:r w:rsidR="00871C31">
          <w:t>)</w:t>
        </w:r>
      </w:ins>
      <w:del w:id="3231" w:author="Tiago M Dias" w:date="2016-07-23T10:13:00Z">
        <w:r w:rsidRPr="00871C31" w:rsidDel="00871C31">
          <w:rPr>
            <w:i/>
            <w:rPrChange w:id="3232" w:author="Tiago M Dias" w:date="2016-07-23T10:13:00Z">
              <w:rPr/>
            </w:rPrChange>
          </w:rPr>
          <w:delText>,</w:delText>
        </w:r>
      </w:del>
      <w:r w:rsidRPr="00871C31">
        <w:t xml:space="preserve"> e</w:t>
      </w:r>
      <w:r>
        <w:t xml:space="preserve"> algumas diretivas</w:t>
      </w:r>
      <w:ins w:id="3233" w:author="Tiago M Dias" w:date="2016-07-23T10:14:00Z">
        <w:r w:rsidR="00871C31">
          <w:t>,</w:t>
        </w:r>
      </w:ins>
      <w:r>
        <w:t xml:space="preserve"> </w:t>
      </w:r>
      <w:ins w:id="3234" w:author="Tiago M Dias" w:date="2016-07-23T10:14:00Z">
        <w:r w:rsidR="00871C31">
          <w:t xml:space="preserve">tais </w:t>
        </w:r>
      </w:ins>
      <w:r>
        <w:t xml:space="preserve">como </w:t>
      </w:r>
      <w:del w:id="3235" w:author="Tiago M Dias" w:date="2016-07-23T10:14:00Z">
        <w:r w:rsidDel="00871C31">
          <w:delText xml:space="preserve">o </w:delText>
        </w:r>
      </w:del>
      <w:ins w:id="3236" w:author="Tiago M Dias" w:date="2016-07-23T10:14:00Z">
        <w:r w:rsidR="00871C31" w:rsidRPr="00A367A8">
          <w:rPr>
            <w:i/>
          </w:rPr>
          <w:t>end</w:t>
        </w:r>
        <w:r w:rsidR="00871C31">
          <w:t xml:space="preserve">, </w:t>
        </w:r>
        <w:r w:rsidR="00871C31" w:rsidRPr="00A367A8">
          <w:rPr>
            <w:i/>
          </w:rPr>
          <w:t>text</w:t>
        </w:r>
        <w:r w:rsidR="00871C31">
          <w:t xml:space="preserve">, </w:t>
        </w:r>
      </w:ins>
      <w:del w:id="3237" w:author="Tiago M Dias" w:date="2016-07-23T10:14:00Z">
        <w:r w:rsidRPr="00A367A8" w:rsidDel="00871C31">
          <w:rPr>
            <w:i/>
          </w:rPr>
          <w:delText>bss</w:delText>
        </w:r>
        <w:r w:rsidDel="00871C31">
          <w:delText xml:space="preserve">, </w:delText>
        </w:r>
      </w:del>
      <w:r w:rsidRPr="00A367A8">
        <w:rPr>
          <w:i/>
        </w:rPr>
        <w:t>data</w:t>
      </w:r>
      <w:r>
        <w:t xml:space="preserve">, </w:t>
      </w:r>
      <w:ins w:id="3238" w:author="Tiago M Dias" w:date="2016-07-23T10:14:00Z">
        <w:r w:rsidR="00871C31" w:rsidRPr="00A367A8">
          <w:rPr>
            <w:i/>
          </w:rPr>
          <w:t>bss</w:t>
        </w:r>
        <w:r w:rsidR="00871C31">
          <w:t xml:space="preserve">, </w:t>
        </w:r>
        <w:r w:rsidR="00871C31" w:rsidRPr="00A367A8">
          <w:rPr>
            <w:i/>
          </w:rPr>
          <w:t>section</w:t>
        </w:r>
        <w:r w:rsidR="00871C31">
          <w:rPr>
            <w:i/>
          </w:rPr>
          <w:t>,</w:t>
        </w:r>
        <w:r w:rsidR="00871C31" w:rsidRPr="00A367A8" w:rsidDel="00871C31">
          <w:rPr>
            <w:i/>
          </w:rPr>
          <w:t xml:space="preserve"> </w:t>
        </w:r>
        <w:r w:rsidR="00871C31" w:rsidRPr="00A367A8">
          <w:rPr>
            <w:i/>
          </w:rPr>
          <w:t>org</w:t>
        </w:r>
        <w:r w:rsidR="00871C31">
          <w:t xml:space="preserve">, </w:t>
        </w:r>
      </w:ins>
      <w:del w:id="3239" w:author="Tiago M Dias" w:date="2016-07-23T10:14:00Z">
        <w:r w:rsidRPr="00A367A8" w:rsidDel="00871C31">
          <w:rPr>
            <w:i/>
          </w:rPr>
          <w:delText>end</w:delText>
        </w:r>
        <w:r w:rsidDel="00871C31">
          <w:delText xml:space="preserve">, </w:delText>
        </w:r>
        <w:r w:rsidRPr="00A367A8" w:rsidDel="00871C31">
          <w:rPr>
            <w:i/>
          </w:rPr>
          <w:delText>text</w:delText>
        </w:r>
        <w:r w:rsidDel="00871C31">
          <w:delText xml:space="preserve">, </w:delText>
        </w:r>
      </w:del>
      <w:r w:rsidRPr="00A367A8">
        <w:rPr>
          <w:i/>
        </w:rPr>
        <w:t>equ</w:t>
      </w:r>
      <w:del w:id="3240" w:author="Tiago M Dias" w:date="2016-07-23T10:14:00Z">
        <w:r w:rsidDel="00871C31">
          <w:delText>,</w:delText>
        </w:r>
      </w:del>
      <w:ins w:id="3241" w:author="Tiago M Dias" w:date="2016-07-23T10:14:00Z">
        <w:r w:rsidR="00871C31">
          <w:t xml:space="preserve"> e</w:t>
        </w:r>
      </w:ins>
      <w:r>
        <w:t xml:space="preserve"> </w:t>
      </w:r>
      <w:del w:id="3242" w:author="Tiago M Dias" w:date="2016-07-23T10:14:00Z">
        <w:r w:rsidRPr="00A367A8" w:rsidDel="00871C31">
          <w:rPr>
            <w:i/>
          </w:rPr>
          <w:delText>org</w:delText>
        </w:r>
        <w:r w:rsidDel="00871C31">
          <w:delText xml:space="preserve">, </w:delText>
        </w:r>
      </w:del>
      <w:r w:rsidRPr="00A367A8">
        <w:rPr>
          <w:i/>
        </w:rPr>
        <w:t>set</w:t>
      </w:r>
      <w:del w:id="3243" w:author="Tiago M Dias" w:date="2016-07-23T10:14:00Z">
        <w:r w:rsidDel="00871C31">
          <w:delText xml:space="preserve"> e </w:delText>
        </w:r>
        <w:r w:rsidRPr="00A367A8" w:rsidDel="00871C31">
          <w:rPr>
            <w:i/>
          </w:rPr>
          <w:delText>section</w:delText>
        </w:r>
      </w:del>
      <w:r>
        <w:t xml:space="preserve">. </w:t>
      </w:r>
      <w:r w:rsidR="00546000">
        <w:t>Limit</w:t>
      </w:r>
      <w:ins w:id="3244" w:author="Tiago M Dias" w:date="2016-07-23T10:14:00Z">
        <w:r w:rsidR="00871C31">
          <w:t>á</w:t>
        </w:r>
      </w:ins>
      <w:del w:id="3245" w:author="Tiago M Dias" w:date="2016-07-23T10:14:00Z">
        <w:r w:rsidR="00546000" w:rsidDel="00871C31">
          <w:delText>a</w:delText>
        </w:r>
      </w:del>
      <w:r w:rsidR="00546000">
        <w:t xml:space="preserve">mos os elementos pois não faria sentido para o utilizador ter mencionadas todas as instruções nesta lista, deixando de ser prático. Assim, com apenas estes elementos, o utilizador consegue navegar entre secções de código </w:t>
      </w:r>
      <w:ins w:id="3246" w:author="Tiago M Dias" w:date="2016-07-23T10:15:00Z">
        <w:r w:rsidR="00871C31">
          <w:t xml:space="preserve">e dados </w:t>
        </w:r>
      </w:ins>
      <w:r w:rsidR="00546000">
        <w:t xml:space="preserve">diferentes e selecionar </w:t>
      </w:r>
      <w:r w:rsidR="00546000">
        <w:rPr>
          <w:i/>
        </w:rPr>
        <w:t>labels</w:t>
      </w:r>
      <w:del w:id="3247" w:author="Tiago M Dias" w:date="2016-07-23T10:15:00Z">
        <w:r w:rsidR="00546000" w:rsidDel="00600AAC">
          <w:rPr>
            <w:i/>
          </w:rPr>
          <w:delText xml:space="preserve"> </w:delText>
        </w:r>
        <w:r w:rsidR="00546000" w:rsidDel="00600AAC">
          <w:delText>(</w:delText>
        </w:r>
      </w:del>
      <w:ins w:id="3248" w:author="Tiago M Dias" w:date="2016-07-23T10:15:00Z">
        <w:r w:rsidR="00600AAC">
          <w:t xml:space="preserve">, </w:t>
        </w:r>
      </w:ins>
      <w:r w:rsidR="00546000">
        <w:t xml:space="preserve">que </w:t>
      </w:r>
      <w:ins w:id="3249" w:author="Tiago M Dias" w:date="2016-07-23T10:15:00Z">
        <w:r w:rsidR="00600AAC">
          <w:t xml:space="preserve">normalmente </w:t>
        </w:r>
      </w:ins>
      <w:r w:rsidR="00546000">
        <w:t xml:space="preserve">são </w:t>
      </w:r>
      <w:r w:rsidR="00546000">
        <w:lastRenderedPageBreak/>
        <w:t xml:space="preserve">associadas </w:t>
      </w:r>
      <w:del w:id="3250" w:author="Tiago M Dias" w:date="2016-07-23T10:15:00Z">
        <w:r w:rsidR="00546000" w:rsidDel="00600AAC">
          <w:delText xml:space="preserve">normalmente </w:delText>
        </w:r>
      </w:del>
      <w:r w:rsidR="00546000">
        <w:t>a instruções importante</w:t>
      </w:r>
      <w:ins w:id="3251" w:author="Tiago M Dias" w:date="2016-07-23T10:15:00Z">
        <w:r w:rsidR="00871C31">
          <w:t>s</w:t>
        </w:r>
      </w:ins>
      <w:r w:rsidR="00546000">
        <w:t xml:space="preserve"> </w:t>
      </w:r>
      <w:ins w:id="3252" w:author="Tiago M Dias" w:date="2016-07-23T10:15:00Z">
        <w:r w:rsidR="00600AAC">
          <w:t xml:space="preserve">(por exemplo, </w:t>
        </w:r>
      </w:ins>
      <w:ins w:id="3253" w:author="Tiago M Dias" w:date="2016-07-23T10:16:00Z">
        <w:r w:rsidR="00600AAC">
          <w:t xml:space="preserve">na </w:t>
        </w:r>
      </w:ins>
      <w:ins w:id="3254" w:author="Tiago M Dias" w:date="2016-07-23T10:17:00Z">
        <w:r w:rsidR="00600AAC">
          <w:t xml:space="preserve">definição de rotinas e na </w:t>
        </w:r>
      </w:ins>
      <w:ins w:id="3255" w:author="Tiago M Dias" w:date="2016-07-23T10:16:00Z">
        <w:r w:rsidR="00600AAC">
          <w:t xml:space="preserve">implementação de estruturas </w:t>
        </w:r>
      </w:ins>
      <w:ins w:id="3256" w:author="Tiago M Dias" w:date="2016-07-23T10:17:00Z">
        <w:r w:rsidR="00600AAC">
          <w:t>do tipo if/else, while, etc</w:t>
        </w:r>
      </w:ins>
      <w:ins w:id="3257" w:author="Tiago M Dias" w:date="2016-07-23T10:15:00Z">
        <w:r w:rsidR="00600AAC">
          <w:t xml:space="preserve">) </w:t>
        </w:r>
      </w:ins>
      <w:r w:rsidR="00546000">
        <w:t xml:space="preserve">ou </w:t>
      </w:r>
      <w:ins w:id="3258" w:author="Tiago M Dias" w:date="2016-07-23T10:15:00Z">
        <w:r w:rsidR="00600AAC">
          <w:t xml:space="preserve">a </w:t>
        </w:r>
      </w:ins>
      <w:r w:rsidR="00546000">
        <w:t>variáveis em memória</w:t>
      </w:r>
      <w:del w:id="3259" w:author="Tiago M Dias" w:date="2016-07-23T10:15:00Z">
        <w:r w:rsidR="00546000" w:rsidDel="00600AAC">
          <w:delText>)</w:delText>
        </w:r>
      </w:del>
      <w:r w:rsidR="00546000">
        <w:t>.</w:t>
      </w:r>
    </w:p>
    <w:p w14:paraId="1301C25E" w14:textId="337E7E3D" w:rsidR="00064F8D" w:rsidRDefault="001A2067" w:rsidP="001A59D0">
      <w:pPr>
        <w:pStyle w:val="ParagrafodeTexto"/>
        <w:rPr>
          <w:ins w:id="3260" w:author="Tiago Oliveira" w:date="2016-07-22T09:58:00Z"/>
        </w:rPr>
      </w:pPr>
      <w:del w:id="3261" w:author="Tiago Oliveira" w:date="2016-07-22T09:57:00Z">
        <w:r w:rsidDel="00064F8D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3632" behindDoc="0" locked="0" layoutInCell="1" allowOverlap="1" wp14:anchorId="113BD332" wp14:editId="49D00DDA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4302125</wp:posOffset>
                  </wp:positionV>
                  <wp:extent cx="4249420" cy="635"/>
                  <wp:effectExtent l="0" t="0" r="0" b="0"/>
                  <wp:wrapTopAndBottom/>
                  <wp:docPr id="29" name="Caixa de texto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4942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062CD2" w14:textId="79F09F96" w:rsidR="0036597B" w:rsidRPr="003325D3" w:rsidRDefault="0036597B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3262" w:name="_Ref456349291"/>
                              <w:del w:id="3263" w:author="Tiago Oliveira" w:date="2016-07-22T09:57:00Z">
                                <w:r w:rsidDel="00064F8D">
                                  <w:delText xml:space="preserve">Figura </w:delText>
                                </w:r>
                                <w:r w:rsidDel="00064F8D">
                                  <w:fldChar w:fldCharType="begin"/>
                                </w:r>
                                <w:r w:rsidDel="00064F8D">
                                  <w:delInstrText xml:space="preserve"> SEQ Figura \* ARABIC </w:delInstrText>
                                </w:r>
                                <w:r w:rsidDel="00064F8D">
                                  <w:fldChar w:fldCharType="separate"/>
                                </w:r>
                              </w:del>
                              <w:del w:id="3264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15</w:delText>
                                </w:r>
                              </w:del>
                              <w:del w:id="3265" w:author="Tiago Oliveira" w:date="2016-07-22T09:57:00Z">
                                <w:r w:rsidDel="00064F8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3262"/>
                                <w:r w:rsidDel="00064F8D">
                                  <w:delText xml:space="preserve"> - </w:delText>
                                </w:r>
                                <w:r w:rsidRPr="00450E53" w:rsidDel="00064F8D">
                                  <w:delText>Excerto de código de Pds16asmOutlineTreeProvider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13BD332" id="Caixa de texto 29" o:spid="_x0000_s1027" type="#_x0000_t202" style="position:absolute;left:0;text-align:left;margin-left:45.3pt;margin-top:338.75pt;width:334.6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  <v:textbox style="mso-fit-shape-to-text:t" inset="0,0,0,0">
                    <w:txbxContent>
                      <w:p w14:paraId="43062CD2" w14:textId="79F09F96" w:rsidR="0036597B" w:rsidRPr="003325D3" w:rsidRDefault="0036597B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3266" w:name="_Ref456349291"/>
                        <w:del w:id="3267" w:author="Tiago Oliveira" w:date="2016-07-22T09:57:00Z">
                          <w:r w:rsidDel="00064F8D">
                            <w:delText xml:space="preserve">Figura </w:delText>
                          </w:r>
                          <w:r w:rsidDel="00064F8D">
                            <w:fldChar w:fldCharType="begin"/>
                          </w:r>
                          <w:r w:rsidDel="00064F8D">
                            <w:delInstrText xml:space="preserve"> SEQ Figura \* ARABIC </w:delInstrText>
                          </w:r>
                          <w:r w:rsidDel="00064F8D">
                            <w:fldChar w:fldCharType="separate"/>
                          </w:r>
                        </w:del>
                        <w:del w:id="3268" w:author="Tiago Oliveira" w:date="2016-07-21T17:04:00Z">
                          <w:r w:rsidDel="00112A28">
                            <w:rPr>
                              <w:noProof/>
                            </w:rPr>
                            <w:delText>15</w:delText>
                          </w:r>
                        </w:del>
                        <w:del w:id="3269" w:author="Tiago Oliveira" w:date="2016-07-22T09:57:00Z">
                          <w:r w:rsidDel="00064F8D">
                            <w:rPr>
                              <w:noProof/>
                            </w:rPr>
                            <w:fldChar w:fldCharType="end"/>
                          </w:r>
                          <w:bookmarkEnd w:id="3266"/>
                          <w:r w:rsidDel="00064F8D">
                            <w:delText xml:space="preserve"> - </w:delText>
                          </w:r>
                          <w:r w:rsidRPr="00450E53" w:rsidDel="00064F8D">
                            <w:delText>Excerto de código de Pds16asmOutlineTreeProvider</w:delText>
                          </w:r>
                        </w:del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  <w:r w:rsidDel="00064F8D">
          <w:rPr>
            <w:noProof/>
            <w:lang w:eastAsia="pt-PT"/>
          </w:rPr>
          <w:drawing>
            <wp:inline distT="0" distB="0" distL="0" distR="0" wp14:anchorId="040B68B9" wp14:editId="4DB04839">
              <wp:extent cx="4249420" cy="3308985"/>
              <wp:effectExtent l="0" t="0" r="0" b="5715"/>
              <wp:docPr id="7" name="Imagem 7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t xml:space="preserve">Para definir os elementos que </w:t>
      </w:r>
      <w:del w:id="3270" w:author="Tiago M Dias" w:date="2016-07-23T10:17:00Z">
        <w:r w:rsidDel="004C352A">
          <w:delText xml:space="preserve">queremos </w:delText>
        </w:r>
      </w:del>
      <w:ins w:id="3271" w:author="Tiago M Dias" w:date="2016-07-23T10:17:00Z">
        <w:r w:rsidR="004C352A">
          <w:t xml:space="preserve">pretendemos </w:t>
        </w:r>
      </w:ins>
      <w:del w:id="3272" w:author="Tiago M Dias" w:date="2016-07-23T10:17:00Z">
        <w:r w:rsidDel="004C352A">
          <w:delText>que estejam presentes</w:delText>
        </w:r>
      </w:del>
      <w:ins w:id="3273" w:author="Tiago M Dias" w:date="2016-07-23T10:17:00Z">
        <w:r w:rsidR="004C352A">
          <w:t>disponibilizar</w:t>
        </w:r>
      </w:ins>
      <w:r>
        <w:t xml:space="preserve"> no </w:t>
      </w:r>
      <w:r w:rsidRPr="00A367A8">
        <w:rPr>
          <w:i/>
        </w:rPr>
        <w:t>outline</w:t>
      </w:r>
      <w:r>
        <w:t xml:space="preserve"> temos que </w:t>
      </w:r>
      <w:del w:id="3274" w:author="Tiago M Dias" w:date="2016-07-23T10:17:00Z">
        <w:r w:rsidR="00A40FE5" w:rsidDel="004C352A">
          <w:delText>filtra</w:delText>
        </w:r>
      </w:del>
      <w:ins w:id="3275" w:author="Tiago M Dias" w:date="2016-07-23T10:17:00Z">
        <w:r w:rsidR="004C352A">
          <w:t>filtrá</w:t>
        </w:r>
      </w:ins>
      <w:r w:rsidR="00A40FE5">
        <w:t>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del w:id="3276" w:author="Tiago M Dias" w:date="2016-07-23T10:17:00Z">
        <w:r w:rsidDel="004C352A">
          <w:delText xml:space="preserve"> </w:delText>
        </w:r>
      </w:del>
      <w:ins w:id="3277" w:author="Tiago M Dias" w:date="2016-07-23T10:17:00Z">
        <w:r w:rsidR="004C352A">
          <w:t xml:space="preserve">, </w:t>
        </w:r>
      </w:ins>
      <w:r>
        <w:t xml:space="preserve">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del w:id="3278" w:author="Tiago M Dias" w:date="2016-07-23T10:18:00Z">
        <w:r w:rsidDel="004C352A">
          <w:delText xml:space="preserve"> </w:delText>
        </w:r>
      </w:del>
      <w:ins w:id="3279" w:author="Tiago M Dias" w:date="2016-07-23T10:18:00Z">
        <w:r w:rsidR="004C352A">
          <w:t xml:space="preserve">, </w:t>
        </w:r>
      </w:ins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del w:id="3280" w:author="Tiago M Dias" w:date="2016-07-23T10:18:00Z">
        <w:r w:rsidDel="004C352A">
          <w:delText xml:space="preserve"> </w:delText>
        </w:r>
      </w:del>
      <w:ins w:id="3281" w:author="Tiago M Dias" w:date="2016-07-23T10:18:00Z">
        <w:r w:rsidR="004C352A">
          <w:t xml:space="preserve">, </w:t>
        </w:r>
      </w:ins>
      <w:r>
        <w:t xml:space="preserve">como se pode verificar na </w:t>
      </w:r>
      <w:ins w:id="3282" w:author="Tiago Oliveira" w:date="2016-07-22T12:47:00Z">
        <w:r w:rsidR="00EC51B9">
          <w:fldChar w:fldCharType="begin"/>
        </w:r>
        <w:r w:rsidR="00EC51B9">
          <w:instrText xml:space="preserve"> REF _Ref456954958 \h </w:instrText>
        </w:r>
      </w:ins>
      <w:r w:rsidR="00EC51B9">
        <w:fldChar w:fldCharType="separate"/>
      </w:r>
      <w:ins w:id="3283" w:author="Andre" w:date="2016-07-23T14:37:00Z">
        <w:r w:rsidR="00FA42DC">
          <w:t xml:space="preserve">Figura </w:t>
        </w:r>
        <w:r w:rsidR="00FA42DC">
          <w:rPr>
            <w:noProof/>
          </w:rPr>
          <w:t>17</w:t>
        </w:r>
      </w:ins>
      <w:ins w:id="3284" w:author="Tiago Oliveira" w:date="2016-07-22T12:47:00Z">
        <w:r w:rsidR="00EC51B9">
          <w:fldChar w:fldCharType="end"/>
        </w:r>
      </w:ins>
      <w:r>
        <w:fldChar w:fldCharType="begin"/>
      </w:r>
      <w:r>
        <w:instrText xml:space="preserve"> REF _Ref456349291 \h </w:instrText>
      </w:r>
      <w:r w:rsidR="00064F8D">
        <w:instrText xml:space="preserve"> \* MERGEFORMAT </w:instrText>
      </w:r>
      <w:del w:id="3285" w:author="Andre" w:date="2016-07-23T14:37:00Z">
        <w:r w:rsidDel="00FA42DC">
          <w:fldChar w:fldCharType="separate"/>
        </w:r>
        <w:r w:rsidR="00B7089F" w:rsidDel="00FA42DC">
          <w:delText xml:space="preserve">Figura </w:delText>
        </w:r>
        <w:r w:rsidR="00B7089F" w:rsidDel="00FA42DC">
          <w:rPr>
            <w:noProof/>
          </w:rPr>
          <w:delText>15</w:delText>
        </w:r>
      </w:del>
      <w:r>
        <w:fldChar w:fldCharType="end"/>
      </w:r>
      <w:r>
        <w:t>.</w:t>
      </w:r>
      <w:ins w:id="3286" w:author="Tiago M Dias" w:date="2016-07-23T10:21:00Z">
        <w:r w:rsidR="00C50263" w:rsidRPr="00C50263">
          <w:t xml:space="preserve"> </w:t>
        </w:r>
        <w:r w:rsidR="00C50263">
          <w:t xml:space="preserve">Este método recebe como parâmetro o nó acima (na lista de elementos já presentes no </w:t>
        </w:r>
        <w:r w:rsidR="00C50263">
          <w:rPr>
            <w:i/>
          </w:rPr>
          <w:t>outline</w:t>
        </w:r>
        <w:r w:rsidR="00C50263">
          <w:t>) e o elemento do modelo a analisar, “</w:t>
        </w:r>
        <w:r w:rsidR="00C50263" w:rsidRPr="00F16BFC">
          <w:rPr>
            <w:i/>
          </w:rPr>
          <w:t>parentNode</w:t>
        </w:r>
        <w:r w:rsidR="00C50263">
          <w:t>” e “</w:t>
        </w:r>
        <w:r w:rsidR="00C50263" w:rsidRPr="00F16BFC">
          <w:rPr>
            <w:i/>
          </w:rPr>
          <w:t>modelElement</w:t>
        </w:r>
        <w:r w:rsidR="00C50263">
          <w:t xml:space="preserve">”, respetivamente, com o objetivo de criar um novo nó através do elemento e adicioná-lo ao nó já presente no </w:t>
        </w:r>
        <w:r w:rsidR="00C50263">
          <w:rPr>
            <w:i/>
          </w:rPr>
          <w:t>outline,</w:t>
        </w:r>
        <w:r w:rsidR="00C50263">
          <w:t xml:space="preserve"> i.e. “</w:t>
        </w:r>
        <w:r w:rsidR="00C50263" w:rsidRPr="00F16BFC">
          <w:rPr>
            <w:i/>
          </w:rPr>
          <w:t>parentNode</w:t>
        </w:r>
        <w:r w:rsidR="00C50263">
          <w:t>”.</w:t>
        </w:r>
      </w:ins>
    </w:p>
    <w:p w14:paraId="2EB71C9F" w14:textId="458A4B91" w:rsidR="00064F8D" w:rsidRDefault="00064F8D">
      <w:pPr>
        <w:pStyle w:val="RImagens"/>
        <w:rPr>
          <w:ins w:id="3287" w:author="Tiago Oliveira" w:date="2016-07-22T09:57:00Z"/>
        </w:rPr>
        <w:pPrChange w:id="3288" w:author="Tiago Oliveira" w:date="2016-07-22T12:23:00Z">
          <w:pPr>
            <w:pStyle w:val="ParagrafodeTexto"/>
          </w:pPr>
        </w:pPrChange>
      </w:pPr>
      <w:ins w:id="3289" w:author="Tiago Oliveira" w:date="2016-07-22T09:57:00Z">
        <w:r w:rsidRPr="00064F8D">
          <w:t xml:space="preserve"> </w:t>
        </w:r>
        <w:r>
          <w:drawing>
            <wp:inline distT="0" distB="0" distL="0" distR="0" wp14:anchorId="49F53541" wp14:editId="7ECF9F59">
              <wp:extent cx="4249420" cy="3308985"/>
              <wp:effectExtent l="0" t="0" r="0" b="5715"/>
              <wp:docPr id="1033" name="Imagem 1033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F50F38" w14:textId="2811C209" w:rsidR="001A2067" w:rsidRDefault="00064F8D">
      <w:pPr>
        <w:pStyle w:val="RLegendaFigura"/>
        <w:rPr>
          <w:noProof/>
        </w:rPr>
        <w:pPrChange w:id="3290" w:author="Tiago Oliveira" w:date="2016-07-22T09:56:00Z">
          <w:pPr>
            <w:pStyle w:val="ParagrafodeTexto"/>
          </w:pPr>
        </w:pPrChange>
      </w:pPr>
      <w:bookmarkStart w:id="3291" w:name="_Ref456954958"/>
      <w:bookmarkStart w:id="3292" w:name="_Toc457048046"/>
      <w:ins w:id="3293" w:author="Tiago Oliveira" w:date="2016-07-22T09:57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3294" w:author="Andre" w:date="2016-07-23T14:37:00Z">
        <w:r w:rsidR="00FA42DC">
          <w:rPr>
            <w:noProof/>
          </w:rPr>
          <w:t>17</w:t>
        </w:r>
      </w:ins>
      <w:ins w:id="3295" w:author="Tiago Oliveira" w:date="2016-07-22T09:57:00Z">
        <w:r>
          <w:rPr>
            <w:noProof/>
          </w:rPr>
          <w:fldChar w:fldCharType="end"/>
        </w:r>
        <w:bookmarkEnd w:id="3291"/>
        <w:r>
          <w:t xml:space="preserve"> - </w:t>
        </w:r>
        <w:r w:rsidRPr="00450E53">
          <w:t>Excerto de código de Pds16asmOutlineTreeProvider</w:t>
        </w:r>
      </w:ins>
      <w:ins w:id="3296" w:author="Tiago M Dias" w:date="2016-07-23T10:18:00Z">
        <w:r w:rsidR="004C352A">
          <w:t>.</w:t>
        </w:r>
      </w:ins>
      <w:bookmarkEnd w:id="3292"/>
    </w:p>
    <w:p w14:paraId="15E2F52A" w14:textId="58CB3815" w:rsidR="001A2067" w:rsidRDefault="00A40FE5" w:rsidP="00FA4C55">
      <w:pPr>
        <w:pStyle w:val="ParagrafodeTexto"/>
      </w:pPr>
      <w:del w:id="3297" w:author="Tiago M Dias" w:date="2016-07-23T10:21:00Z">
        <w:r w:rsidDel="00C50263">
          <w:delText xml:space="preserve">Este </w:delText>
        </w:r>
        <w:r w:rsidR="001A2067" w:rsidDel="00C50263">
          <w:delText>método recebe como parâmetro</w:delText>
        </w:r>
        <w:r w:rsidDel="00C50263">
          <w:delText xml:space="preserve"> o nó acima (na lista de elementos já presentes no </w:delText>
        </w:r>
        <w:r w:rsidDel="00C50263">
          <w:rPr>
            <w:i/>
          </w:rPr>
          <w:delText>outline</w:delText>
        </w:r>
        <w:r w:rsidDel="00C50263">
          <w:delText>) e o elemento do modelo a analisar, “</w:delText>
        </w:r>
        <w:r w:rsidR="001A2067" w:rsidRPr="00F16BFC" w:rsidDel="00C50263">
          <w:rPr>
            <w:i/>
          </w:rPr>
          <w:delText>parentNode</w:delText>
        </w:r>
        <w:r w:rsidDel="00C50263">
          <w:delText xml:space="preserve">” </w:delText>
        </w:r>
        <w:r w:rsidR="001A2067" w:rsidDel="00C50263">
          <w:delText xml:space="preserve">e </w:delText>
        </w:r>
        <w:r w:rsidDel="00C50263">
          <w:delText>“</w:delText>
        </w:r>
        <w:r w:rsidR="001A2067" w:rsidRPr="00F16BFC" w:rsidDel="00C50263">
          <w:rPr>
            <w:i/>
          </w:rPr>
          <w:delText>modelElement</w:delText>
        </w:r>
        <w:r w:rsidDel="00C50263">
          <w:delText>”</w:delText>
        </w:r>
      </w:del>
      <w:del w:id="3298" w:author="Tiago M Dias" w:date="2016-07-23T10:18:00Z">
        <w:r w:rsidDel="004C352A">
          <w:delText xml:space="preserve"> </w:delText>
        </w:r>
      </w:del>
      <w:del w:id="3299" w:author="Tiago M Dias" w:date="2016-07-23T10:21:00Z">
        <w:r w:rsidDel="00C50263">
          <w:delText>respetivamente,</w:delText>
        </w:r>
        <w:r w:rsidR="001A2067" w:rsidDel="00C50263">
          <w:delText xml:space="preserve"> com o objetivo de criar um novo nó</w:delText>
        </w:r>
        <w:r w:rsidDel="00C50263">
          <w:delText xml:space="preserve"> através do elemento</w:delText>
        </w:r>
        <w:r w:rsidR="001A2067" w:rsidDel="00C50263">
          <w:delText xml:space="preserve"> e adicion</w:delText>
        </w:r>
      </w:del>
      <w:del w:id="3300" w:author="Tiago M Dias" w:date="2016-07-23T10:18:00Z">
        <w:r w:rsidR="001A2067" w:rsidDel="00780AC4">
          <w:delText>a</w:delText>
        </w:r>
      </w:del>
      <w:del w:id="3301" w:author="Tiago M Dias" w:date="2016-07-23T10:21:00Z">
        <w:r w:rsidDel="00C50263">
          <w:delText>-lo ao nó</w:delText>
        </w:r>
        <w:r w:rsidR="001A2067" w:rsidDel="00C50263">
          <w:delText xml:space="preserve"> já presente </w:delText>
        </w:r>
        <w:r w:rsidDel="00C50263">
          <w:delText xml:space="preserve">no </w:delText>
        </w:r>
        <w:r w:rsidDel="00C50263">
          <w:rPr>
            <w:i/>
          </w:rPr>
          <w:delText>outline,</w:delText>
        </w:r>
        <w:r w:rsidR="001A2067" w:rsidDel="00C50263">
          <w:delText xml:space="preserve"> </w:delText>
        </w:r>
        <w:r w:rsidDel="00C50263">
          <w:delText>“</w:delText>
        </w:r>
        <w:r w:rsidR="001A2067" w:rsidRPr="00F16BFC" w:rsidDel="00C50263">
          <w:rPr>
            <w:i/>
          </w:rPr>
          <w:delText>parentNode</w:delText>
        </w:r>
        <w:r w:rsidDel="00C50263">
          <w:delText>”</w:delText>
        </w:r>
        <w:r w:rsidR="001A2067" w:rsidDel="00C50263">
          <w:delText xml:space="preserve">. </w:delText>
        </w:r>
      </w:del>
      <w:r w:rsidR="001A2067">
        <w:t xml:space="preserve">Para </w:t>
      </w:r>
      <w:del w:id="3302" w:author="Tiago M Dias" w:date="2016-07-23T10:21:00Z">
        <w:r w:rsidR="001A2067" w:rsidDel="00C50263">
          <w:delText xml:space="preserve">termos </w:delText>
        </w:r>
      </w:del>
      <w:ins w:id="3303" w:author="Tiago M Dias" w:date="2016-07-23T10:21:00Z">
        <w:r w:rsidR="00C50263">
          <w:t xml:space="preserve">desenvolvermos </w:t>
        </w:r>
      </w:ins>
      <w:r w:rsidR="001A2067">
        <w:t xml:space="preserve">um </w:t>
      </w:r>
      <w:r w:rsidR="001A2067" w:rsidRPr="007535E4">
        <w:rPr>
          <w:i/>
        </w:rPr>
        <w:t>outline</w:t>
      </w:r>
      <w:r w:rsidR="001A2067">
        <w:rPr>
          <w:i/>
        </w:rPr>
        <w:t xml:space="preserve"> </w:t>
      </w:r>
      <w:r w:rsidR="001A2067">
        <w:t>personalizado</w:t>
      </w:r>
      <w:ins w:id="3304" w:author="Tiago M Dias" w:date="2016-07-23T10:21:00Z">
        <w:r w:rsidR="00C50263">
          <w:t xml:space="preserve"> para a </w:t>
        </w:r>
      </w:ins>
      <w:ins w:id="3305" w:author="Tiago M Dias" w:date="2016-07-23T10:22:00Z">
        <w:r w:rsidR="00C50263">
          <w:t>linguagem</w:t>
        </w:r>
      </w:ins>
      <w:ins w:id="3306" w:author="Tiago M Dias" w:date="2016-07-23T10:21:00Z">
        <w:r w:rsidR="00C50263">
          <w:t xml:space="preserve"> </w:t>
        </w:r>
      </w:ins>
      <w:ins w:id="3307" w:author="Tiago M Dias" w:date="2016-07-23T10:22:00Z">
        <w:r w:rsidR="00C50263" w:rsidRPr="00C50263">
          <w:rPr>
            <w:i/>
            <w:rPrChange w:id="3308" w:author="Tiago M Dias" w:date="2016-07-23T10:22:00Z">
              <w:rPr/>
            </w:rPrChange>
          </w:rPr>
          <w:t>assembly</w:t>
        </w:r>
        <w:r w:rsidR="00C50263">
          <w:t xml:space="preserve"> PDS16</w:t>
        </w:r>
      </w:ins>
      <w:r w:rsidR="001A2067">
        <w:t xml:space="preserve">, tivemos que </w:t>
      </w:r>
      <w:r>
        <w:t xml:space="preserve">analisar </w:t>
      </w:r>
      <w:r w:rsidR="001A2067">
        <w:t xml:space="preserve">o </w:t>
      </w:r>
      <w:r>
        <w:t>“</w:t>
      </w:r>
      <w:r w:rsidR="001A2067" w:rsidRPr="007535E4">
        <w:rPr>
          <w:i/>
        </w:rPr>
        <w:t>modelElement</w:t>
      </w:r>
      <w:r>
        <w:t>”</w:t>
      </w:r>
      <w:r w:rsidR="001A2067">
        <w:t xml:space="preserve"> de modo a pudermos rejeitar a criação de um novo nó</w:t>
      </w:r>
      <w:r>
        <w:t xml:space="preserve"> caso </w:t>
      </w:r>
      <w:ins w:id="3309" w:author="Tiago M Dias" w:date="2016-07-23T10:22:00Z">
        <w:r w:rsidR="00C50263">
          <w:t xml:space="preserve">este </w:t>
        </w:r>
      </w:ins>
      <w:r>
        <w:t xml:space="preserve">não pertença </w:t>
      </w:r>
      <w:r w:rsidR="0067712F">
        <w:t>ao</w:t>
      </w:r>
      <w:r>
        <w:t xml:space="preserve"> conjunto pretendido</w:t>
      </w:r>
      <w:del w:id="3310" w:author="Tiago M Dias" w:date="2016-07-23T10:22:00Z">
        <w:r w:rsidDel="00C50263">
          <w:delText xml:space="preserve">, </w:delText>
        </w:r>
      </w:del>
      <w:ins w:id="3311" w:author="Tiago M Dias" w:date="2016-07-23T10:22:00Z">
        <w:r w:rsidR="00C50263">
          <w:t xml:space="preserve">. </w:t>
        </w:r>
      </w:ins>
      <w:del w:id="3312" w:author="Tiago M Dias" w:date="2016-07-23T10:22:00Z">
        <w:r w:rsidDel="00C50263">
          <w:delText xml:space="preserve">neste </w:delText>
        </w:r>
      </w:del>
      <w:ins w:id="3313" w:author="Tiago M Dias" w:date="2016-07-23T10:23:00Z">
        <w:r w:rsidR="00C50263">
          <w:t>Concretamente</w:t>
        </w:r>
      </w:ins>
      <w:del w:id="3314" w:author="Tiago M Dias" w:date="2016-07-23T10:23:00Z">
        <w:r w:rsidDel="00C50263">
          <w:delText>caso</w:delText>
        </w:r>
      </w:del>
      <w:r>
        <w:t>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r w:rsidR="001A2067" w:rsidRPr="007535E4">
        <w:rPr>
          <w:i/>
        </w:rPr>
        <w:t>Label</w:t>
      </w:r>
      <w:r w:rsidR="001A2067">
        <w:t xml:space="preserve"> ou um elemento específico de </w:t>
      </w:r>
      <w:r w:rsidR="001A2067" w:rsidRPr="007535E4">
        <w:rPr>
          <w:i/>
        </w:rPr>
        <w:t>Directive</w:t>
      </w:r>
      <w:r w:rsidR="001A2067">
        <w:t xml:space="preserve">. Para a criação do nó é chamado o método auxiliar </w:t>
      </w:r>
      <w:r>
        <w:t>“</w:t>
      </w:r>
      <w:r w:rsidR="001A2067" w:rsidRPr="007535E4">
        <w:rPr>
          <w:i/>
        </w:rPr>
        <w:t>setOutline</w:t>
      </w:r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r w:rsidR="001A2067"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 w:rsidR="001A2067">
        <w:t xml:space="preserve">. </w:t>
      </w:r>
    </w:p>
    <w:p w14:paraId="4A840E79" w14:textId="43BAE465" w:rsidR="00F613F5" w:rsidRDefault="00AA6D04" w:rsidP="00E12F5C">
      <w:pPr>
        <w:pStyle w:val="ParagrafodeTexto"/>
        <w:rPr>
          <w:ins w:id="3315" w:author="Tiago Oliveira" w:date="2016-07-22T09:58:00Z"/>
        </w:rPr>
      </w:pPr>
      <w:del w:id="3316" w:author="Tiago Oliveira" w:date="2016-07-22T09:58:00Z">
        <w:r w:rsidDel="00F613F5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 wp14:anchorId="293829B8" wp14:editId="7E21281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4411638</wp:posOffset>
                  </wp:positionV>
                  <wp:extent cx="4255135" cy="635"/>
                  <wp:effectExtent l="0" t="0" r="0" b="0"/>
                  <wp:wrapTopAndBottom/>
                  <wp:docPr id="30" name="Caixa de texto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513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F55363" w14:textId="3391E24F" w:rsidR="0036597B" w:rsidRPr="009E4265" w:rsidRDefault="0036597B" w:rsidP="00FA4C55">
                              <w:pPr>
                                <w:pStyle w:val="RLegendaFigura"/>
                                <w:rPr>
                                  <w:noProof/>
                                </w:rPr>
                              </w:pPr>
                              <w:bookmarkStart w:id="3317" w:name="_Ref456349526"/>
                              <w:del w:id="3318" w:author="Tiago Oliveira" w:date="2016-07-22T09:58:00Z">
                                <w:r w:rsidDel="00F613F5">
                                  <w:delText xml:space="preserve">Figura </w:delText>
                                </w:r>
                                <w:r w:rsidDel="00F613F5">
                                  <w:fldChar w:fldCharType="begin"/>
                                </w:r>
                                <w:r w:rsidDel="00F613F5">
                                  <w:delInstrText xml:space="preserve"> SEQ Figura \* ARABIC </w:delInstrText>
                                </w:r>
                                <w:r w:rsidDel="00F613F5">
                                  <w:fldChar w:fldCharType="separate"/>
                                </w:r>
                              </w:del>
                              <w:del w:id="3319" w:author="Tiago Oliveira" w:date="2016-07-21T17:04:00Z">
                                <w:r w:rsidDel="00112A28">
                                  <w:rPr>
                                    <w:noProof/>
                                  </w:rPr>
                                  <w:delText>16</w:delText>
                                </w:r>
                              </w:del>
                              <w:del w:id="3320" w:author="Tiago Oliveira" w:date="2016-07-22T09:58:00Z">
                                <w:r w:rsidDel="00F613F5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3317"/>
                                <w:r w:rsidDel="00F613F5">
                                  <w:delText xml:space="preserve"> - </w:delText>
                                </w:r>
                                <w:r w:rsidRPr="00437F43" w:rsidDel="00F613F5">
                                  <w:delText>Excerto de código de Pds16asmLabelProvider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93829B8" id="Caixa de texto 30" o:spid="_x0000_s1028" type="#_x0000_t202" style="position:absolute;left:0;text-align:left;margin-left:0;margin-top:347.35pt;width:335.05pt;height:.05pt;z-index:251654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  <v:textbox style="mso-fit-shape-to-text:t" inset="0,0,0,0">
                    <w:txbxContent>
                      <w:p w14:paraId="1BF55363" w14:textId="3391E24F" w:rsidR="0036597B" w:rsidRPr="009E4265" w:rsidRDefault="0036597B" w:rsidP="00FA4C55">
                        <w:pPr>
                          <w:pStyle w:val="RLegendaFigura"/>
                          <w:rPr>
                            <w:noProof/>
                          </w:rPr>
                        </w:pPr>
                        <w:bookmarkStart w:id="3321" w:name="_Ref456349526"/>
                        <w:del w:id="3322" w:author="Tiago Oliveira" w:date="2016-07-22T09:58:00Z">
                          <w:r w:rsidDel="00F613F5">
                            <w:delText xml:space="preserve">Figura </w:delText>
                          </w:r>
                          <w:r w:rsidDel="00F613F5">
                            <w:fldChar w:fldCharType="begin"/>
                          </w:r>
                          <w:r w:rsidDel="00F613F5">
                            <w:delInstrText xml:space="preserve"> SEQ Figura \* ARABIC </w:delInstrText>
                          </w:r>
                          <w:r w:rsidDel="00F613F5">
                            <w:fldChar w:fldCharType="separate"/>
                          </w:r>
                        </w:del>
                        <w:del w:id="3323" w:author="Tiago Oliveira" w:date="2016-07-21T17:04:00Z">
                          <w:r w:rsidDel="00112A28">
                            <w:rPr>
                              <w:noProof/>
                            </w:rPr>
                            <w:delText>16</w:delText>
                          </w:r>
                        </w:del>
                        <w:del w:id="3324" w:author="Tiago Oliveira" w:date="2016-07-22T09:58:00Z">
                          <w:r w:rsidDel="00F613F5">
                            <w:rPr>
                              <w:noProof/>
                            </w:rPr>
                            <w:fldChar w:fldCharType="end"/>
                          </w:r>
                          <w:bookmarkEnd w:id="3321"/>
                          <w:r w:rsidDel="00F613F5">
                            <w:delText xml:space="preserve"> - </w:delText>
                          </w:r>
                          <w:r w:rsidRPr="00437F43" w:rsidDel="00F613F5">
                            <w:delText>Excerto de código de Pds16asmLabelProvider</w:delText>
                          </w:r>
                        </w:del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del>
      <w:ins w:id="3325" w:author="Tiago M Dias" w:date="2016-07-23T10:23:00Z">
        <w:r w:rsidR="00C50263">
          <w:t xml:space="preserve">Com o objetivo de </w:t>
        </w:r>
      </w:ins>
      <w:del w:id="3326" w:author="Tiago Oliveira" w:date="2016-07-22T09:58:00Z">
        <w:r w:rsidDel="00064F8D">
          <w:rPr>
            <w:noProof/>
            <w:lang w:eastAsia="pt-PT"/>
          </w:rPr>
          <w:drawing>
            <wp:inline distT="0" distB="0" distL="0" distR="0" wp14:anchorId="591DC436" wp14:editId="590B156D">
              <wp:extent cx="4419600" cy="3475355"/>
              <wp:effectExtent l="0" t="0" r="0" b="0"/>
              <wp:docPr id="12" name="Imagem 12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3327" w:author="Tiago M Dias" w:date="2016-07-23T10:23:00Z">
        <w:r w:rsidR="001A2067" w:rsidDel="00C50263">
          <w:delText>No nosso caso quisemos</w:delText>
        </w:r>
      </w:del>
      <w:r w:rsidR="001A2067">
        <w:t xml:space="preserve"> especificar com mai</w:t>
      </w:r>
      <w:ins w:id="3328" w:author="Tiago M Dias" w:date="2016-07-23T10:24:00Z">
        <w:r w:rsidR="00C50263">
          <w:t>or</w:t>
        </w:r>
      </w:ins>
      <w:del w:id="3329" w:author="Tiago M Dias" w:date="2016-07-23T10:24:00Z">
        <w:r w:rsidR="001A2067" w:rsidDel="00C50263">
          <w:delText>s</w:delText>
        </w:r>
      </w:del>
      <w:r w:rsidR="001A2067">
        <w:t xml:space="preserve">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ins w:id="3330" w:author="Tiago Oliveira" w:date="2016-07-22T09:59:00Z">
        <w:r w:rsidR="00F613F5">
          <w:t>,</w:t>
        </w:r>
      </w:ins>
      <w:del w:id="3331" w:author="Tiago Oliveira" w:date="2016-07-22T09:59:00Z">
        <w:r w:rsidR="00B813A3" w:rsidDel="00F613F5">
          <w:delText xml:space="preserve"> </w:delText>
        </w:r>
        <w:r w:rsidR="001A2067" w:rsidDel="00F613F5">
          <w:delText>e</w:delText>
        </w:r>
      </w:del>
      <w:r w:rsidR="001A2067">
        <w:t xml:space="preserve"> </w:t>
      </w:r>
      <w:del w:id="3332" w:author="Tiago M Dias" w:date="2016-07-23T10:24:00Z">
        <w:r w:rsidR="001A2067" w:rsidDel="00C50263">
          <w:delText xml:space="preserve">para isso </w:delText>
        </w:r>
      </w:del>
      <w:del w:id="3333" w:author="Tiago Oliveira" w:date="2016-07-22T09:59:00Z">
        <w:r w:rsidR="001A2067" w:rsidDel="00F613F5">
          <w:delText xml:space="preserve">usamos </w:delText>
        </w:r>
      </w:del>
      <w:ins w:id="3334" w:author="Tiago Oliveira" w:date="2016-07-22T09:59:00Z">
        <w:r w:rsidR="00F613F5">
          <w:t>utiliz</w:t>
        </w:r>
        <w:del w:id="3335" w:author="Tiago M Dias" w:date="2016-07-23T10:24:00Z">
          <w:r w:rsidR="00F613F5" w:rsidDel="00C50263">
            <w:delText>a</w:delText>
          </w:r>
        </w:del>
      </w:ins>
      <w:ins w:id="3336" w:author="Tiago M Dias" w:date="2016-07-23T10:24:00Z">
        <w:r w:rsidR="00C50263">
          <w:t>á</w:t>
        </w:r>
      </w:ins>
      <w:ins w:id="3337" w:author="Tiago Oliveira" w:date="2016-07-22T09:59:00Z">
        <w:r w:rsidR="00F613F5">
          <w:t xml:space="preserve">mos </w:t>
        </w:r>
      </w:ins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r w:rsidRPr="00C50263">
        <w:rPr>
          <w:i/>
          <w:rPrChange w:id="3338" w:author="Tiago M Dias" w:date="2016-07-23T10:24:00Z">
            <w:rPr/>
          </w:rPrChange>
        </w:rPr>
        <w:t>framework</w:t>
      </w:r>
      <w:r>
        <w:t>)</w:t>
      </w:r>
      <w:ins w:id="3339" w:author="Tiago M Dias" w:date="2016-07-23T10:24:00Z">
        <w:r w:rsidR="00C50263">
          <w:t>,</w:t>
        </w:r>
      </w:ins>
      <w:r>
        <w:t xml:space="preserve">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t>DefaultEObjectLabelProvider</w:t>
      </w:r>
      <w:r>
        <w:t xml:space="preserve">, </w:t>
      </w:r>
      <w:del w:id="3340" w:author="Tiago M Dias" w:date="2016-07-23T10:24:00Z">
        <w:r w:rsidDel="00C50263">
          <w:delText xml:space="preserve">onde </w:delText>
        </w:r>
      </w:del>
      <w:ins w:id="3341" w:author="Tiago M Dias" w:date="2016-07-23T10:24:00Z">
        <w:r w:rsidR="00C50263">
          <w:t xml:space="preserve">em que </w:t>
        </w:r>
      </w:ins>
      <w:r>
        <w:t xml:space="preserve">para cada tipo de regra da </w:t>
      </w:r>
      <w:del w:id="3342" w:author="Tiago M Dias" w:date="2016-07-23T10:24:00Z">
        <w:r w:rsidDel="00C50263">
          <w:delText xml:space="preserve">gramatica </w:delText>
        </w:r>
      </w:del>
      <w:ins w:id="3343" w:author="Tiago M Dias" w:date="2016-07-23T10:24:00Z">
        <w:r w:rsidR="00C50263">
          <w:t xml:space="preserve">gramática </w:t>
        </w:r>
      </w:ins>
      <w:r>
        <w:t xml:space="preserve">suportada pelo nosso </w:t>
      </w:r>
      <w:r>
        <w:rPr>
          <w:i/>
        </w:rPr>
        <w:t>outline</w:t>
      </w:r>
      <w:r>
        <w:t xml:space="preserve"> é calculado o nome a apresentar no elemento final</w:t>
      </w:r>
      <w:ins w:id="3344" w:author="Tiago M Dias" w:date="2016-07-23T10:24:00Z">
        <w:r w:rsidR="00C50263">
          <w:t xml:space="preserve"> (</w:t>
        </w:r>
      </w:ins>
      <w:ins w:id="3345" w:author="Tiago Oliveira" w:date="2016-07-22T12:48:00Z">
        <w:del w:id="3346" w:author="Tiago M Dias" w:date="2016-07-23T10:24:00Z">
          <w:r w:rsidR="00EC51B9" w:rsidDel="00C50263">
            <w:delText xml:space="preserve">, </w:delText>
          </w:r>
        </w:del>
        <w:r w:rsidR="00EC51B9">
          <w:fldChar w:fldCharType="begin"/>
        </w:r>
        <w:r w:rsidR="00EC51B9">
          <w:instrText xml:space="preserve"> REF _Ref456955027 \h </w:instrText>
        </w:r>
      </w:ins>
      <w:r w:rsidR="00EC51B9">
        <w:fldChar w:fldCharType="separate"/>
      </w:r>
      <w:ins w:id="3347" w:author="Andre" w:date="2016-07-23T14:37:00Z">
        <w:r w:rsidR="00FA42DC">
          <w:t xml:space="preserve">Figura </w:t>
        </w:r>
        <w:r w:rsidR="00FA42DC">
          <w:rPr>
            <w:noProof/>
          </w:rPr>
          <w:t>18</w:t>
        </w:r>
      </w:ins>
      <w:ins w:id="3348" w:author="Tiago Oliveira" w:date="2016-07-22T12:48:00Z">
        <w:r w:rsidR="00EC51B9">
          <w:fldChar w:fldCharType="end"/>
        </w:r>
      </w:ins>
      <w:ins w:id="3349" w:author="Tiago M Dias" w:date="2016-07-23T10:24:00Z">
        <w:r w:rsidR="00C50263">
          <w:t>)</w:t>
        </w:r>
      </w:ins>
      <w:r>
        <w:t xml:space="preserve">. </w:t>
      </w:r>
    </w:p>
    <w:p w14:paraId="139B1708" w14:textId="472C10F9" w:rsidR="001A2067" w:rsidRDefault="00064F8D">
      <w:pPr>
        <w:pStyle w:val="RImagens"/>
        <w:rPr>
          <w:ins w:id="3350" w:author="Tiago Oliveira" w:date="2016-07-22T09:58:00Z"/>
        </w:rPr>
        <w:pPrChange w:id="3351" w:author="Tiago Oliveira" w:date="2016-07-22T12:23:00Z">
          <w:pPr>
            <w:pStyle w:val="ParagrafodeTexto"/>
          </w:pPr>
        </w:pPrChange>
      </w:pPr>
      <w:ins w:id="3352" w:author="Tiago Oliveira" w:date="2016-07-22T09:58:00Z">
        <w:r>
          <w:lastRenderedPageBreak/>
          <w:drawing>
            <wp:inline distT="0" distB="0" distL="0" distR="0" wp14:anchorId="5DB0A1B1" wp14:editId="1941DD2D">
              <wp:extent cx="4419600" cy="3475355"/>
              <wp:effectExtent l="0" t="0" r="0" b="0"/>
              <wp:docPr id="1034" name="Imagem 1034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6B7357" w14:textId="3ABA6175" w:rsidR="00F613F5" w:rsidRPr="009E4265" w:rsidRDefault="00F613F5">
      <w:pPr>
        <w:pStyle w:val="RLegendaFigura"/>
        <w:rPr>
          <w:ins w:id="3353" w:author="Tiago Oliveira" w:date="2016-07-22T09:58:00Z"/>
          <w:noProof/>
        </w:rPr>
      </w:pPr>
      <w:bookmarkStart w:id="3354" w:name="_Ref456955027"/>
      <w:bookmarkStart w:id="3355" w:name="_Toc457048047"/>
      <w:ins w:id="3356" w:author="Tiago Oliveira" w:date="2016-07-22T09:58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3357" w:author="Andre" w:date="2016-07-23T14:37:00Z">
        <w:r w:rsidR="00FA42DC">
          <w:rPr>
            <w:noProof/>
          </w:rPr>
          <w:t>18</w:t>
        </w:r>
      </w:ins>
      <w:ins w:id="3358" w:author="Tiago Oliveira" w:date="2016-07-22T09:58:00Z">
        <w:r>
          <w:rPr>
            <w:noProof/>
          </w:rPr>
          <w:fldChar w:fldCharType="end"/>
        </w:r>
        <w:bookmarkEnd w:id="3354"/>
        <w:r>
          <w:t xml:space="preserve"> - </w:t>
        </w:r>
        <w:r w:rsidRPr="00437F43">
          <w:t xml:space="preserve">Excerto de código de </w:t>
        </w:r>
        <w:r w:rsidRPr="00897EA8">
          <w:t>Pds16asmLabelProvider</w:t>
        </w:r>
      </w:ins>
      <w:ins w:id="3359" w:author="Tiago M Dias" w:date="2016-07-23T10:24:00Z">
        <w:r w:rsidR="00C50263">
          <w:t>.</w:t>
        </w:r>
      </w:ins>
      <w:bookmarkEnd w:id="3355"/>
    </w:p>
    <w:p w14:paraId="6C8446A2" w14:textId="5034B396" w:rsidR="00F613F5" w:rsidDel="00F613F5" w:rsidRDefault="00F613F5" w:rsidP="00E12F5C">
      <w:pPr>
        <w:pStyle w:val="ParagrafodeTexto"/>
        <w:rPr>
          <w:del w:id="3360" w:author="Tiago Oliveira" w:date="2016-07-22T09:58:00Z"/>
        </w:rPr>
      </w:pPr>
    </w:p>
    <w:p w14:paraId="48D940E0" w14:textId="04C4F5C5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</w:t>
      </w:r>
      <w:del w:id="3361" w:author="Tiago M Dias" w:date="2016-07-23T10:26:00Z">
        <w:r w:rsidDel="005F6A92">
          <w:delText xml:space="preserve">definido presente na </w:delText>
        </w:r>
        <w:r w:rsidR="00E12F5C" w:rsidDel="005F6A92">
          <w:fldChar w:fldCharType="begin"/>
        </w:r>
        <w:r w:rsidR="00E12F5C" w:rsidDel="005F6A92">
          <w:delInstrText xml:space="preserve"> REF _Ref456349526 \h </w:delInstrText>
        </w:r>
        <w:r w:rsidR="00E12F5C" w:rsidDel="005F6A92">
          <w:fldChar w:fldCharType="separate"/>
        </w:r>
      </w:del>
      <w:ins w:id="3362" w:author="Andre" w:date="2016-07-21T19:14:00Z">
        <w:del w:id="3363" w:author="Tiago M Dias" w:date="2016-07-23T10:26:00Z">
          <w:r w:rsidR="00E32CBD" w:rsidDel="005F6A92">
            <w:delText xml:space="preserve">Figura </w:delText>
          </w:r>
          <w:r w:rsidR="00E32CBD" w:rsidDel="005F6A92">
            <w:rPr>
              <w:noProof/>
            </w:rPr>
            <w:delText>17</w:delText>
          </w:r>
        </w:del>
      </w:ins>
      <w:del w:id="3364" w:author="Tiago M Dias" w:date="2016-07-23T10:26:00Z">
        <w:r w:rsidR="00B7089F" w:rsidDel="005F6A92">
          <w:delText xml:space="preserve">Figura </w:delText>
        </w:r>
        <w:r w:rsidR="00B7089F" w:rsidDel="005F6A92">
          <w:rPr>
            <w:noProof/>
          </w:rPr>
          <w:delText>16</w:delText>
        </w:r>
        <w:r w:rsidR="00E12F5C" w:rsidDel="005F6A92">
          <w:fldChar w:fldCharType="end"/>
        </w:r>
        <w:r w:rsidR="00E12F5C" w:rsidDel="005F6A92">
          <w:delText xml:space="preserve"> </w:delText>
        </w:r>
      </w:del>
      <w:r>
        <w:t xml:space="preserve">recebe como parâmetro um objeto que representa o elemento, </w:t>
      </w:r>
      <w:del w:id="3365" w:author="Tiago M Dias" w:date="2016-07-23T10:27:00Z">
        <w:r w:rsidDel="005F6A92">
          <w:delText xml:space="preserve">e </w:delText>
        </w:r>
      </w:del>
      <w:r>
        <w:t xml:space="preserve">através </w:t>
      </w:r>
      <w:del w:id="3366" w:author="Tiago M Dias" w:date="2016-07-23T10:27:00Z">
        <w:r w:rsidDel="005F6A92">
          <w:delText xml:space="preserve">dele </w:delText>
        </w:r>
      </w:del>
      <w:ins w:id="3367" w:author="Tiago M Dias" w:date="2016-07-23T10:27:00Z">
        <w:r w:rsidR="005F6A92">
          <w:t xml:space="preserve">do qual é possível </w:t>
        </w:r>
      </w:ins>
      <w:del w:id="3368" w:author="Tiago M Dias" w:date="2016-07-23T10:27:00Z">
        <w:r w:rsidDel="005F6A92">
          <w:delText xml:space="preserve">conseguimos </w:delText>
        </w:r>
      </w:del>
      <w:r>
        <w:t xml:space="preserve">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ins w:id="3369" w:author="Tiago Oliveira" w:date="2016-07-21T13:05:00Z">
        <w:r w:rsidR="00F44874">
          <w:t>á</w:t>
        </w:r>
      </w:ins>
      <w:del w:id="3370" w:author="Tiago Oliveira" w:date="2016-07-21T13:05:00Z">
        <w:r w:rsidDel="00F44874">
          <w:delText>a</w:delText>
        </w:r>
      </w:del>
      <w:r>
        <w:t xml:space="preserve"> na janela de </w:t>
      </w:r>
      <w:r w:rsidRPr="00CD634C">
        <w:rPr>
          <w:i/>
        </w:rPr>
        <w:t>outline</w:t>
      </w:r>
      <w:r>
        <w:t>.</w:t>
      </w:r>
      <w:ins w:id="3371" w:author="Tiago Oliveira" w:date="2016-07-21T17:28:00Z">
        <w:r w:rsidR="00E43200">
          <w:t xml:space="preserve"> </w:t>
        </w:r>
        <w:commentRangeStart w:id="3372"/>
        <w:commentRangeStart w:id="3373"/>
        <w:commentRangeStart w:id="3374"/>
        <w:r w:rsidR="00E43200">
          <w:t xml:space="preserve">Devido ao facto de </w:t>
        </w:r>
        <w:del w:id="3375" w:author="Tiago M Dias" w:date="2016-07-23T10:29:00Z">
          <w:r w:rsidR="00E43200" w:rsidDel="005F6A92">
            <w:delText>cada um d</w:delText>
          </w:r>
        </w:del>
        <w:r w:rsidR="00E43200">
          <w:t>estes métodos ter</w:t>
        </w:r>
      </w:ins>
      <w:ins w:id="3376" w:author="Tiago M Dias" w:date="2016-07-23T10:28:00Z">
        <w:r w:rsidR="005F6A92">
          <w:t>em</w:t>
        </w:r>
      </w:ins>
      <w:ins w:id="3377" w:author="Tiago Oliveira" w:date="2016-07-23T13:52:00Z">
        <w:r w:rsidR="005F403A">
          <w:t xml:space="preserve"> entre si</w:t>
        </w:r>
      </w:ins>
      <w:ins w:id="3378" w:author="Tiago Oliveira" w:date="2016-07-21T17:29:00Z">
        <w:r w:rsidR="00E43200">
          <w:t xml:space="preserve"> </w:t>
        </w:r>
      </w:ins>
      <w:ins w:id="3379" w:author="Tiago Oliveira" w:date="2016-07-21T17:28:00Z">
        <w:r w:rsidR="00E43200">
          <w:t xml:space="preserve">um </w:t>
        </w:r>
      </w:ins>
      <w:ins w:id="3380" w:author="Tiago Oliveira" w:date="2016-07-21T17:29:00Z">
        <w:r w:rsidR="00E43200">
          <w:t>objeto</w:t>
        </w:r>
      </w:ins>
      <w:ins w:id="3381" w:author="Tiago Oliveira" w:date="2016-07-21T17:28:00Z">
        <w:r w:rsidR="00E43200">
          <w:t xml:space="preserve"> de um </w:t>
        </w:r>
        <w:del w:id="3382" w:author="Tiago M Dias" w:date="2016-07-23T10:28:00Z">
          <w:r w:rsidR="00E43200" w:rsidDel="005F6A92">
            <w:delText xml:space="preserve">diferente </w:delText>
          </w:r>
        </w:del>
        <w:r w:rsidR="00E43200">
          <w:t>tipo</w:t>
        </w:r>
      </w:ins>
      <w:ins w:id="3383" w:author="Tiago M Dias" w:date="2016-07-23T10:28:00Z">
        <w:r w:rsidR="005F6A92" w:rsidRPr="005F6A92">
          <w:t xml:space="preserve"> </w:t>
        </w:r>
        <w:r w:rsidR="005F6A92">
          <w:t>diferente</w:t>
        </w:r>
      </w:ins>
      <w:ins w:id="3384" w:author="Tiago Oliveira" w:date="2016-07-23T13:52:00Z">
        <w:r w:rsidR="005F403A">
          <w:t xml:space="preserve"> como parâmetro</w:t>
        </w:r>
      </w:ins>
      <w:ins w:id="3385" w:author="Tiago Oliveira" w:date="2016-07-21T17:28:00Z">
        <w:r w:rsidR="00E43200">
          <w:t xml:space="preserve">, </w:t>
        </w:r>
        <w:del w:id="3386" w:author="Tiago M Dias" w:date="2016-07-23T10:29:00Z">
          <w:r w:rsidR="00E43200" w:rsidDel="005F6A92">
            <w:delText>perm</w:delText>
          </w:r>
        </w:del>
      </w:ins>
      <w:ins w:id="3387" w:author="Tiago Oliveira" w:date="2016-07-21T17:29:00Z">
        <w:del w:id="3388" w:author="Tiago M Dias" w:date="2016-07-23T10:29:00Z">
          <w:r w:rsidR="00E43200" w:rsidDel="005F6A92">
            <w:delText>ite que</w:delText>
          </w:r>
        </w:del>
      </w:ins>
      <w:del w:id="3389" w:author="Tiago M Dias" w:date="2016-07-23T10:29:00Z">
        <w:r w:rsidDel="005F6A92">
          <w:delText xml:space="preserve"> </w:delText>
        </w:r>
        <w:r w:rsidR="00AA6D04" w:rsidDel="005F6A92">
          <w:delText>E</w:delText>
        </w:r>
      </w:del>
      <w:ins w:id="3390" w:author="Tiago Oliveira" w:date="2016-07-21T17:29:00Z">
        <w:del w:id="3391" w:author="Tiago M Dias" w:date="2016-07-23T10:29:00Z">
          <w:r w:rsidR="00E43200" w:rsidDel="005F6A92">
            <w:delText xml:space="preserve"> </w:delText>
          </w:r>
        </w:del>
      </w:ins>
      <w:del w:id="3392" w:author="Tiago M Dias" w:date="2016-07-23T10:29:00Z">
        <w:r w:rsidR="00AA6D04" w:rsidDel="005F6A92">
          <w:delText>stes</w:delText>
        </w:r>
      </w:del>
      <w:ins w:id="3393" w:author="Tiago Oliveira" w:date="2016-07-21T17:29:00Z">
        <w:del w:id="3394" w:author="Tiago M Dias" w:date="2016-07-23T10:29:00Z">
          <w:r w:rsidR="00E43200" w:rsidDel="005F6A92">
            <w:delText>sejam</w:delText>
          </w:r>
        </w:del>
      </w:ins>
      <w:del w:id="3395" w:author="Tiago M Dias" w:date="2016-07-23T10:29:00Z">
        <w:r w:rsidR="00AA6D04" w:rsidDel="005F6A92">
          <w:delText xml:space="preserve"> métodos são evocados</w:delText>
        </w:r>
      </w:del>
      <w:ins w:id="3396" w:author="Tiago M Dias" w:date="2016-07-23T10:29:00Z">
        <w:r w:rsidR="005F6A92">
          <w:t>é possível serem invocados</w:t>
        </w:r>
      </w:ins>
      <w:r w:rsidR="00AA6D04">
        <w:t xml:space="preserve"> através d</w:t>
      </w:r>
      <w:ins w:id="3397" w:author="Tiago Oliveira" w:date="2016-07-21T17:30:00Z">
        <w:r w:rsidR="00E43200">
          <w:t xml:space="preserve">o </w:t>
        </w:r>
      </w:ins>
      <w:del w:id="3398" w:author="Tiago Oliveira" w:date="2016-07-21T17:30:00Z">
        <w:r w:rsidR="00AA6D04" w:rsidDel="00E43200">
          <w:delText xml:space="preserve">o objeto </w:delText>
        </w:r>
      </w:del>
      <w:r w:rsidR="00AA6D04">
        <w:t>“</w:t>
      </w:r>
      <w:r w:rsidR="00AA6D04">
        <w:rPr>
          <w:i/>
        </w:rPr>
        <w:t>textDispatcher</w:t>
      </w:r>
      <w:r w:rsidR="00AA6D04">
        <w:t>”</w:t>
      </w:r>
      <w:ins w:id="3399" w:author="Tiago Oliveira" w:date="2016-07-21T17:31:00Z">
        <w:r w:rsidR="00E43200">
          <w:t xml:space="preserve"> </w:t>
        </w:r>
      </w:ins>
      <w:ins w:id="3400" w:author="Tiago Oliveira" w:date="2016-07-21T17:30:00Z">
        <w:r w:rsidR="00E43200">
          <w:t>(presente</w:t>
        </w:r>
      </w:ins>
      <w:ins w:id="3401" w:author="Tiago Oliveira" w:date="2016-07-21T17:31:00Z">
        <w:r w:rsidR="00E43200">
          <w:t xml:space="preserve"> na </w:t>
        </w:r>
      </w:ins>
      <w:ins w:id="3402" w:author="Tiago Oliveira" w:date="2016-07-23T13:50:00Z">
        <w:r w:rsidR="005F403A">
          <w:fldChar w:fldCharType="begin"/>
        </w:r>
        <w:r w:rsidR="005F403A">
          <w:instrText xml:space="preserve"> REF _Ref456954958 \h </w:instrText>
        </w:r>
      </w:ins>
      <w:r w:rsidR="005F403A">
        <w:fldChar w:fldCharType="separate"/>
      </w:r>
      <w:ins w:id="3403" w:author="Andre" w:date="2016-07-23T14:37:00Z">
        <w:r w:rsidR="00FA42DC">
          <w:t xml:space="preserve">Figura </w:t>
        </w:r>
        <w:r w:rsidR="00FA42DC">
          <w:rPr>
            <w:noProof/>
          </w:rPr>
          <w:t>17</w:t>
        </w:r>
      </w:ins>
      <w:ins w:id="3404" w:author="Tiago Oliveira" w:date="2016-07-23T13:50:00Z">
        <w:r w:rsidR="005F403A">
          <w:fldChar w:fldCharType="end"/>
        </w:r>
      </w:ins>
      <w:ins w:id="3405" w:author="Tiago Oliveira" w:date="2016-07-21T17:31:00Z">
        <w:r w:rsidR="00E43200">
          <w:fldChar w:fldCharType="begin"/>
        </w:r>
        <w:r w:rsidR="00E43200">
          <w:instrText xml:space="preserve"> REF _Ref456349291 \h </w:instrText>
        </w:r>
      </w:ins>
      <w:ins w:id="3406" w:author="Andre" w:date="2016-07-21T19:14:00Z">
        <w:del w:id="3407" w:author="Tiago Oliveira" w:date="2016-07-22T11:56:00Z">
          <w:r w:rsidR="00E32CBD" w:rsidDel="005F0492">
            <w:delInstrText xml:space="preserve">Figura </w:delInstrText>
          </w:r>
          <w:r w:rsidR="00E32CBD" w:rsidDel="005F0492">
            <w:rPr>
              <w:noProof/>
            </w:rPr>
            <w:delInstrText>16</w:delInstrText>
          </w:r>
        </w:del>
      </w:ins>
      <w:ins w:id="3408" w:author="Tiago Oliveira" w:date="2016-07-21T17:31:00Z">
        <w:r w:rsidR="00E43200">
          <w:fldChar w:fldCharType="end"/>
        </w:r>
        <w:r w:rsidR="00E43200">
          <w:t>)</w:t>
        </w:r>
      </w:ins>
      <w:r w:rsidR="00AA6D04">
        <w:t xml:space="preserve"> </w:t>
      </w:r>
      <w:ins w:id="3409" w:author="Tiago Oliveira" w:date="2016-07-21T17:27:00Z">
        <w:del w:id="3410" w:author="Tiago M Dias" w:date="2016-07-23T10:30:00Z">
          <w:r w:rsidR="00E43200" w:rsidDel="005F6A92">
            <w:delText>através de</w:delText>
          </w:r>
        </w:del>
      </w:ins>
      <w:ins w:id="3411" w:author="Tiago M Dias" w:date="2016-07-23T10:30:00Z">
        <w:r w:rsidR="005F6A92">
          <w:t>por</w:t>
        </w:r>
      </w:ins>
      <w:ins w:id="3412" w:author="Tiago Oliveira" w:date="2016-07-21T17:27:00Z">
        <w:r w:rsidR="00E43200">
          <w:t xml:space="preserve"> reflexão</w:t>
        </w:r>
      </w:ins>
      <w:ins w:id="3413" w:author="Tiago Oliveira" w:date="2016-07-21T17:30:00Z">
        <w:r w:rsidR="00E43200">
          <w:t xml:space="preserve">, </w:t>
        </w:r>
        <w:del w:id="3414" w:author="Tiago M Dias" w:date="2016-07-23T10:30:00Z">
          <w:r w:rsidR="00E43200" w:rsidDel="005F6A92">
            <w:delText xml:space="preserve">dependendo </w:delText>
          </w:r>
        </w:del>
      </w:ins>
      <w:ins w:id="3415" w:author="Tiago M Dias" w:date="2016-07-23T10:30:00Z">
        <w:r w:rsidR="005F6A92">
          <w:t>com base n</w:t>
        </w:r>
      </w:ins>
      <w:ins w:id="3416" w:author="Tiago Oliveira" w:date="2016-07-21T17:30:00Z">
        <w:del w:id="3417" w:author="Tiago M Dias" w:date="2016-07-23T10:30:00Z">
          <w:r w:rsidR="00E43200" w:rsidDel="005F6A92">
            <w:delText>d</w:delText>
          </w:r>
        </w:del>
        <w:r w:rsidR="00E43200">
          <w:t>o tipo de objeto</w:t>
        </w:r>
      </w:ins>
      <w:ins w:id="3418" w:author="Tiago Oliveira" w:date="2016-07-21T17:31:00Z">
        <w:r w:rsidR="00E43200">
          <w:t xml:space="preserve"> a analisar</w:t>
        </w:r>
      </w:ins>
      <w:customXmlInsRangeStart w:id="3419" w:author="Tiago Oliveira" w:date="2016-07-21T17:32:00Z"/>
      <w:sdt>
        <w:sdtPr>
          <w:id w:val="1001864797"/>
          <w:citation/>
        </w:sdtPr>
        <w:sdtEndPr/>
        <w:sdtContent>
          <w:customXmlInsRangeEnd w:id="3419"/>
          <w:ins w:id="3420" w:author="Tiago Oliveira" w:date="2016-07-21T17:32:00Z">
            <w:r w:rsidR="00E43200">
              <w:fldChar w:fldCharType="begin"/>
            </w:r>
          </w:ins>
          <w:ins w:id="3421" w:author="Tiago Oliveira" w:date="2016-07-21T17:47:00Z">
            <w:r w:rsidR="00E71B48">
              <w:instrText xml:space="preserve">CITATION Xte \l 1033 </w:instrText>
            </w:r>
          </w:ins>
          <w:r w:rsidR="00E43200">
            <w:fldChar w:fldCharType="separate"/>
          </w:r>
          <w:ins w:id="3422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3423" w:author="Andre" w:date="2016-07-23T14:37:00Z">
                  <w:rPr>
                    <w:rFonts w:eastAsia="Times New Roman"/>
                  </w:rPr>
                </w:rPrChange>
              </w:rPr>
              <w:t>[23]</w:t>
            </w:r>
          </w:ins>
          <w:ins w:id="3424" w:author="Tiago Oliveira" w:date="2016-07-23T01:56:00Z">
            <w:del w:id="3425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3426" w:author="Tiago Oliveira" w:date="2016-07-23T01:56:00Z">
                    <w:rPr>
                      <w:rFonts w:eastAsia="Times New Roman"/>
                    </w:rPr>
                  </w:rPrChange>
                </w:rPr>
                <w:delText>[23]</w:delText>
              </w:r>
            </w:del>
          </w:ins>
          <w:ins w:id="3427" w:author="Tiago Oliveira" w:date="2016-07-21T17:32:00Z">
            <w:r w:rsidR="00E43200">
              <w:fldChar w:fldCharType="end"/>
            </w:r>
          </w:ins>
          <w:customXmlInsRangeStart w:id="3428" w:author="Tiago Oliveira" w:date="2016-07-21T17:32:00Z"/>
        </w:sdtContent>
      </w:sdt>
      <w:customXmlInsRangeEnd w:id="3428"/>
      <w:ins w:id="3429" w:author="Tiago Oliveira" w:date="2016-07-22T10:20:00Z">
        <w:r w:rsidR="00CD12D1">
          <w:t>.</w:t>
        </w:r>
      </w:ins>
      <w:del w:id="3430" w:author="Tiago Oliveira" w:date="2016-07-21T17:31:00Z">
        <w:r w:rsidR="00AA6D04" w:rsidDel="00E43200">
          <w:delText>presente no método da</w:delText>
        </w:r>
      </w:del>
      <w:r w:rsidR="00AA6D04">
        <w:t xml:space="preserve"> </w:t>
      </w:r>
      <w:commentRangeEnd w:id="3372"/>
      <w:r w:rsidR="00E43200">
        <w:rPr>
          <w:rStyle w:val="Refdecomentrio"/>
        </w:rPr>
        <w:commentReference w:id="3372"/>
      </w:r>
      <w:commentRangeEnd w:id="3373"/>
      <w:r w:rsidR="005F6A92">
        <w:rPr>
          <w:rStyle w:val="Refdecomentrio"/>
        </w:rPr>
        <w:commentReference w:id="3373"/>
      </w:r>
      <w:commentRangeEnd w:id="3374"/>
      <w:r w:rsidR="005F403A">
        <w:rPr>
          <w:rStyle w:val="Refdecomentrio"/>
        </w:rPr>
        <w:commentReference w:id="3374"/>
      </w:r>
      <w:del w:id="3431" w:author="Tiago Oliveira" w:date="2016-07-21T17:31:00Z">
        <w:r w:rsidR="00AA6D04" w:rsidDel="00E43200">
          <w:fldChar w:fldCharType="begin"/>
        </w:r>
        <w:r w:rsidR="00AA6D04" w:rsidDel="00E43200">
          <w:delInstrText xml:space="preserve"> REF _Ref456349291 \h </w:delInstrText>
        </w:r>
        <w:r w:rsidR="00AA6D04" w:rsidDel="00E43200">
          <w:fldChar w:fldCharType="separate"/>
        </w:r>
      </w:del>
      <w:del w:id="3432" w:author="Tiago Oliveira" w:date="2016-07-21T17:30:00Z">
        <w:r w:rsidR="00B7089F" w:rsidDel="00E43200">
          <w:delText xml:space="preserve">Figura </w:delText>
        </w:r>
        <w:r w:rsidR="00B7089F" w:rsidDel="00E43200">
          <w:rPr>
            <w:noProof/>
          </w:rPr>
          <w:delText>15</w:delText>
        </w:r>
      </w:del>
      <w:del w:id="3433" w:author="Tiago Oliveira" w:date="2016-07-21T17:31:00Z">
        <w:r w:rsidR="00AA6D04" w:rsidDel="00E43200">
          <w:fldChar w:fldCharType="end"/>
        </w:r>
        <w:r w:rsidR="00AA6D04" w:rsidDel="00E43200">
          <w:delText>.</w:delText>
        </w:r>
      </w:del>
    </w:p>
    <w:p w14:paraId="56519DB9" w14:textId="04532601" w:rsidR="006F154D" w:rsidRDefault="006F154D" w:rsidP="009D0C2F">
      <w:pPr>
        <w:pStyle w:val="RTitulo3"/>
      </w:pPr>
      <w:bookmarkStart w:id="3434" w:name="_Toc457048023"/>
      <w:r w:rsidRPr="006F154D">
        <w:t>Gerador</w:t>
      </w:r>
      <w:bookmarkEnd w:id="3434"/>
    </w:p>
    <w:p w14:paraId="2BDC1537" w14:textId="0809D724" w:rsidR="007A288F" w:rsidRDefault="004237F3" w:rsidP="007A288F">
      <w:pPr>
        <w:pStyle w:val="ParagrafodeTexto"/>
        <w:rPr>
          <w:moveTo w:id="3435" w:author="Tiago Oliveira" w:date="2016-07-23T13:57:00Z"/>
        </w:rPr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</w:t>
      </w:r>
      <w:ins w:id="3436" w:author="Tiago M Dias" w:date="2016-07-23T10:31:00Z">
        <w:r w:rsidR="00657CE3">
          <w:t xml:space="preserve">Xtext </w:t>
        </w:r>
      </w:ins>
      <w:r w:rsidRPr="004237F3">
        <w:t xml:space="preserve">disponibiliza </w:t>
      </w:r>
      <w:ins w:id="3437" w:author="Tiago M Dias" w:date="2016-07-23T10:32:00Z">
        <w:r w:rsidR="00657CE3">
          <w:t>os meios necessários à</w:t>
        </w:r>
      </w:ins>
      <w:del w:id="3438" w:author="Tiago M Dias" w:date="2016-07-23T10:32:00Z">
        <w:r w:rsidRPr="004237F3" w:rsidDel="00657CE3">
          <w:delText xml:space="preserve">a opção de </w:delText>
        </w:r>
      </w:del>
      <w:ins w:id="3439" w:author="Tiago M Dias" w:date="2016-07-23T10:32:00Z">
        <w:del w:id="3440" w:author="Tiago Oliveira" w:date="2016-07-23T13:54:00Z">
          <w:r w:rsidR="00657CE3" w:rsidDel="005F403A">
            <w:delText>a</w:delText>
          </w:r>
        </w:del>
        <w:r w:rsidR="00657CE3">
          <w:t xml:space="preserve"> </w:t>
        </w:r>
      </w:ins>
      <w:del w:id="3441" w:author="Tiago M Dias" w:date="2016-07-23T10:32:00Z">
        <w:r w:rsidRPr="004237F3" w:rsidDel="00657CE3">
          <w:delText xml:space="preserve">criar </w:delText>
        </w:r>
      </w:del>
      <w:ins w:id="3442" w:author="Tiago M Dias" w:date="2016-07-23T10:32:00Z">
        <w:r w:rsidR="00657CE3" w:rsidRPr="004237F3">
          <w:t>cria</w:t>
        </w:r>
        <w:r w:rsidR="00657CE3">
          <w:t>ção de</w:t>
        </w:r>
        <w:r w:rsidR="00657CE3" w:rsidRPr="004237F3">
          <w:t xml:space="preserve"> </w:t>
        </w:r>
      </w:ins>
      <w:r w:rsidRPr="004237F3">
        <w:t>um compilador</w:t>
      </w:r>
      <w:ins w:id="3443" w:author="Tiago Oliveira" w:date="2016-07-23T13:59:00Z">
        <w:r w:rsidR="007A288F">
          <w:t xml:space="preserve"> </w:t>
        </w:r>
      </w:ins>
      <w:del w:id="3444" w:author="Tiago Oliveira" w:date="2016-07-23T13:59:00Z">
        <w:r w:rsidRPr="004237F3" w:rsidDel="007A288F">
          <w:delText>,</w:delText>
        </w:r>
      </w:del>
      <w:ins w:id="3445" w:author="Tiago Oliveira" w:date="2016-07-23T13:56:00Z">
        <w:r w:rsidR="007A288F">
          <w:t>através da classe responsável pela geração</w:t>
        </w:r>
      </w:ins>
      <w:ins w:id="3446" w:author="Tiago Oliveira" w:date="2016-07-23T13:57:00Z">
        <w:r w:rsidR="007A288F">
          <w:t xml:space="preserve"> de código</w:t>
        </w:r>
      </w:ins>
      <w:ins w:id="3447" w:author="Tiago Oliveira" w:date="2016-07-23T13:58:00Z">
        <w:r w:rsidR="007A288F">
          <w:t xml:space="preserve"> (gerada pela </w:t>
        </w:r>
        <w:r w:rsidR="007A288F" w:rsidRPr="007A288F">
          <w:rPr>
            <w:i/>
            <w:rPrChange w:id="3448" w:author="Tiago Oliveira" w:date="2016-07-23T13:58:00Z">
              <w:rPr/>
            </w:rPrChange>
          </w:rPr>
          <w:t>framework</w:t>
        </w:r>
        <w:r w:rsidR="007A288F">
          <w:t>)</w:t>
        </w:r>
      </w:ins>
      <w:ins w:id="3449" w:author="Tiago Oliveira" w:date="2016-07-23T13:56:00Z">
        <w:r w:rsidR="007A288F">
          <w:t xml:space="preserve">. No nosso projeto essa classe </w:t>
        </w:r>
      </w:ins>
      <w:ins w:id="3450" w:author="Tiago Oliveira" w:date="2016-07-23T13:59:00Z">
        <w:r w:rsidR="007A288F">
          <w:t>é o</w:t>
        </w:r>
      </w:ins>
      <w:ins w:id="3451" w:author="Tiago Oliveira" w:date="2016-07-23T13:57:00Z">
        <w:r w:rsidR="007A288F">
          <w:t xml:space="preserve"> </w:t>
        </w:r>
      </w:ins>
      <w:moveToRangeStart w:id="3452" w:author="Tiago Oliveira" w:date="2016-07-23T13:57:00Z" w:name="move457045603"/>
      <w:moveTo w:id="3453" w:author="Tiago Oliveira" w:date="2016-07-23T13:57:00Z">
        <w:r w:rsidR="007A288F">
          <w:t>“</w:t>
        </w:r>
        <w:r w:rsidR="007A288F" w:rsidRPr="000D1413">
          <w:rPr>
            <w:i/>
          </w:rPr>
          <w:t>Pds16asmGenerator</w:t>
        </w:r>
        <w:r w:rsidR="007A288F">
          <w:t xml:space="preserve">”, </w:t>
        </w:r>
      </w:moveTo>
      <w:ins w:id="3454" w:author="Tiago Oliveira" w:date="2016-07-23T14:10:00Z">
        <w:r w:rsidR="00920EE5">
          <w:t xml:space="preserve">que </w:t>
        </w:r>
      </w:ins>
      <w:moveTo w:id="3455" w:author="Tiago Oliveira" w:date="2016-07-23T13:57:00Z">
        <w:del w:id="3456" w:author="Tiago Oliveira" w:date="2016-07-23T14:01:00Z">
          <w:r w:rsidR="007A288F" w:rsidDel="007A288F">
            <w:delText xml:space="preserve">que é responsável para eventual geração de código após a escrita de um programa. Esta classe </w:delText>
          </w:r>
        </w:del>
        <w:r w:rsidR="007A288F">
          <w:t>cont</w:t>
        </w:r>
      </w:moveTo>
      <w:ins w:id="3457" w:author="Tiago Oliveira" w:date="2016-07-23T14:11:00Z">
        <w:r w:rsidR="00920EE5">
          <w:t>ém</w:t>
        </w:r>
      </w:ins>
      <w:moveTo w:id="3458" w:author="Tiago Oliveira" w:date="2016-07-23T13:57:00Z">
        <w:del w:id="3459" w:author="Tiago Oliveira" w:date="2016-07-23T14:01:00Z">
          <w:r w:rsidR="007A288F" w:rsidDel="007A288F">
            <w:delText>ém</w:delText>
          </w:r>
        </w:del>
        <w:r w:rsidR="007A288F">
          <w:t xml:space="preserve"> apenas a definição de um método, </w:t>
        </w:r>
      </w:moveTo>
      <w:ins w:id="3460" w:author="Tiago Oliveira" w:date="2016-07-23T14:01:00Z">
        <w:r w:rsidR="007A288F">
          <w:t>“</w:t>
        </w:r>
      </w:ins>
      <w:moveTo w:id="3461" w:author="Tiago Oliveira" w:date="2016-07-23T13:57:00Z">
        <w:r w:rsidR="007A288F" w:rsidRPr="00AC4E97">
          <w:rPr>
            <w:i/>
          </w:rPr>
          <w:t>doGenerate</w:t>
        </w:r>
      </w:moveTo>
      <w:ins w:id="3462" w:author="Tiago Oliveira" w:date="2016-07-23T14:01:00Z">
        <w:r w:rsidR="007A288F">
          <w:t>”, que</w:t>
        </w:r>
      </w:ins>
      <w:moveTo w:id="3463" w:author="Tiago Oliveira" w:date="2016-07-23T13:57:00Z">
        <w:del w:id="3464" w:author="Tiago Oliveira" w:date="2016-07-23T14:01:00Z">
          <w:r w:rsidR="007A288F" w:rsidDel="007A288F">
            <w:delText>. Este</w:delText>
          </w:r>
        </w:del>
      </w:moveTo>
      <w:ins w:id="3465" w:author="Tiago Oliveira" w:date="2016-07-23T14:01:00Z">
        <w:r w:rsidR="007A288F">
          <w:t xml:space="preserve"> é</w:t>
        </w:r>
      </w:ins>
      <w:moveTo w:id="3466" w:author="Tiago Oliveira" w:date="2016-07-23T13:57:00Z">
        <w:r w:rsidR="007A288F">
          <w:t xml:space="preserve"> </w:t>
        </w:r>
        <w:del w:id="3467" w:author="Tiago Oliveira" w:date="2016-07-23T14:01:00Z">
          <w:r w:rsidR="007A288F" w:rsidDel="007A288F">
            <w:delText>método é chamado</w:delText>
          </w:r>
        </w:del>
      </w:moveTo>
      <w:ins w:id="3468" w:author="Tiago Oliveira" w:date="2016-07-23T14:01:00Z">
        <w:r w:rsidR="007A288F">
          <w:t>evocado</w:t>
        </w:r>
      </w:ins>
      <w:moveTo w:id="3469" w:author="Tiago Oliveira" w:date="2016-07-23T13:57:00Z">
        <w:r w:rsidR="007A288F">
          <w:t xml:space="preserve"> automaticamente, por definição, ao guardar um ficheiro que já tenha sido validado e analisado, ou seja que não contenha qualquer erro de validação.</w:t>
        </w:r>
        <w:r w:rsidR="007A288F">
          <w:rPr>
            <w:rStyle w:val="Refdecomentrio"/>
          </w:rPr>
          <w:commentReference w:id="3470"/>
        </w:r>
      </w:moveTo>
      <w:r w:rsidR="00920EE5">
        <w:rPr>
          <w:rStyle w:val="Refdecomentrio"/>
        </w:rPr>
        <w:commentReference w:id="3471"/>
      </w:r>
      <w:ins w:id="3472" w:author="Tiago Oliveira" w:date="2016-07-23T14:01:00Z">
        <w:r w:rsidR="007A288F">
          <w:t xml:space="preserve"> </w:t>
        </w:r>
        <w:r w:rsidR="00920EE5">
          <w:t>N</w:t>
        </w:r>
      </w:ins>
      <w:ins w:id="3473" w:author="Tiago Oliveira" w:date="2016-07-23T14:05:00Z">
        <w:r w:rsidR="00920EE5">
          <w:t>este método é</w:t>
        </w:r>
      </w:ins>
      <w:ins w:id="3474" w:author="Tiago Oliveira" w:date="2016-07-23T14:01:00Z">
        <w:r w:rsidR="007A288F">
          <w:t xml:space="preserve"> </w:t>
        </w:r>
      </w:ins>
      <w:ins w:id="3475" w:author="Tiago Oliveira" w:date="2016-07-23T14:04:00Z">
        <w:r w:rsidR="00920EE5">
          <w:t xml:space="preserve">gerado o código compilado referente a um dado ficheiro fonte com base nos </w:t>
        </w:r>
      </w:ins>
      <w:ins w:id="3476" w:author="Tiago Oliveira" w:date="2016-07-23T14:02:00Z">
        <w:r w:rsidR="007A288F">
          <w:t>objetos modelo da linguagem</w:t>
        </w:r>
      </w:ins>
      <w:ins w:id="3477" w:author="Tiago Oliveira" w:date="2016-07-23T14:03:00Z">
        <w:r w:rsidR="007A288F">
          <w:t xml:space="preserve"> </w:t>
        </w:r>
      </w:ins>
      <w:ins w:id="3478" w:author="Tiago Oliveira" w:date="2016-07-23T14:05:00Z">
        <w:r w:rsidR="00920EE5">
          <w:t xml:space="preserve">presentes na </w:t>
        </w:r>
      </w:ins>
      <w:ins w:id="3479" w:author="Tiago Oliveira" w:date="2016-07-23T14:06:00Z">
        <w:r w:rsidR="00920EE5">
          <w:t>AST recebida como parâmetro.</w:t>
        </w:r>
      </w:ins>
    </w:p>
    <w:moveToRangeEnd w:id="3452"/>
    <w:p w14:paraId="6618EB06" w14:textId="1DD5D317" w:rsidR="00D97283" w:rsidDel="00920EE5" w:rsidRDefault="00920EE5">
      <w:pPr>
        <w:pStyle w:val="ParagrafodeTexto"/>
        <w:rPr>
          <w:del w:id="3480" w:author="Tiago Oliveira" w:date="2016-07-23T14:07:00Z"/>
        </w:rPr>
      </w:pPr>
      <w:ins w:id="3481" w:author="Tiago Oliveira" w:date="2016-07-23T14:07:00Z">
        <w:r>
          <w:t>Uma vez que o objetivo do nosso projeto se trata da evocaç</w:t>
        </w:r>
      </w:ins>
      <w:ins w:id="3482" w:author="Tiago Oliveira" w:date="2016-07-23T14:08:00Z">
        <w:r>
          <w:t>ão de um assemblador externo (o DASM), e não na definição de um novo, a implementação do método acima referido, apenas passar</w:t>
        </w:r>
      </w:ins>
      <w:ins w:id="3483" w:author="Tiago Oliveira" w:date="2016-07-23T14:09:00Z">
        <w:r>
          <w:t>á por evocar o assemblador e marcação de eventuais erros de assemblagem no ficheiro fonte (</w:t>
        </w:r>
      </w:ins>
      <w:ins w:id="3484" w:author="Tiago Oliveira" w:date="2016-07-23T14:10:00Z">
        <w:r>
          <w:fldChar w:fldCharType="begin"/>
        </w:r>
        <w:r>
          <w:instrText xml:space="preserve"> REF _Ref456955061 \h </w:instrText>
        </w:r>
      </w:ins>
      <w:r>
        <w:fldChar w:fldCharType="separate"/>
      </w:r>
      <w:ins w:id="3485" w:author="Andre" w:date="2016-07-23T14:37:00Z">
        <w:r w:rsidR="00FA42DC" w:rsidRPr="00A57E8F">
          <w:t xml:space="preserve">Figura </w:t>
        </w:r>
        <w:r w:rsidR="00FA42DC">
          <w:rPr>
            <w:noProof/>
          </w:rPr>
          <w:t>19</w:t>
        </w:r>
      </w:ins>
      <w:ins w:id="3486" w:author="Tiago Oliveira" w:date="2016-07-23T14:10:00Z">
        <w:del w:id="3487" w:author="Andre" w:date="2016-07-23T14:37:00Z">
          <w:r w:rsidRPr="00A57E8F" w:rsidDel="00FA42DC">
            <w:delText xml:space="preserve">Figura </w:delText>
          </w:r>
          <w:r w:rsidDel="00FA42DC">
            <w:rPr>
              <w:noProof/>
            </w:rPr>
            <w:delText>19</w:delText>
          </w:r>
        </w:del>
        <w:r>
          <w:fldChar w:fldCharType="end"/>
        </w:r>
        <w:r>
          <w:t>)</w:t>
        </w:r>
      </w:ins>
      <w:ins w:id="3488" w:author="Tiago Oliveira" w:date="2016-07-23T14:09:00Z">
        <w:r>
          <w:t>.</w:t>
        </w:r>
      </w:ins>
      <w:del w:id="3489" w:author="Tiago Oliveira" w:date="2016-07-23T14:07:00Z">
        <w:r w:rsidR="004237F3" w:rsidRPr="004237F3" w:rsidDel="00920EE5">
          <w:delText xml:space="preserve"> </w:delText>
        </w:r>
      </w:del>
      <w:del w:id="3490" w:author="Tiago Oliveira" w:date="2016-07-23T14:09:00Z">
        <w:r w:rsidR="004237F3" w:rsidRPr="004237F3" w:rsidDel="00920EE5">
          <w:delText xml:space="preserve">mas </w:delText>
        </w:r>
      </w:del>
      <w:del w:id="3491" w:author="Tiago Oliveira" w:date="2016-07-23T13:54:00Z">
        <w:r w:rsidR="00AA6D04" w:rsidDel="007A288F">
          <w:delText>n</w:delText>
        </w:r>
      </w:del>
      <w:del w:id="3492" w:author="Tiago Oliveira" w:date="2016-07-23T14:09:00Z">
        <w:r w:rsidR="00AA6D04" w:rsidDel="00920EE5">
          <w:delText>a implementação deste</w:delText>
        </w:r>
        <w:r w:rsidR="004237F3" w:rsidRPr="004237F3" w:rsidDel="00920EE5">
          <w:delText xml:space="preserve"> projeto </w:delText>
        </w:r>
      </w:del>
      <w:del w:id="3493" w:author="Tiago Oliveira" w:date="2016-07-23T13:54:00Z">
        <w:r w:rsidR="004237F3" w:rsidRPr="004237F3" w:rsidDel="007A288F">
          <w:delText>decidimo</w:delText>
        </w:r>
        <w:r w:rsidR="00AC4E97" w:rsidDel="007A288F">
          <w:delText xml:space="preserve">s </w:delText>
        </w:r>
      </w:del>
      <w:del w:id="3494" w:author="Tiago Oliveira" w:date="2016-07-23T14:09:00Z">
        <w:r w:rsidR="00AC4E97" w:rsidDel="00920EE5">
          <w:delText>u</w:delText>
        </w:r>
      </w:del>
      <w:del w:id="3495" w:author="Tiago Oliveira" w:date="2016-07-23T13:55:00Z">
        <w:r w:rsidR="00AC4E97" w:rsidDel="007A288F">
          <w:delText>sar</w:delText>
        </w:r>
      </w:del>
      <w:del w:id="3496" w:author="Tiago Oliveira" w:date="2016-07-23T14:09:00Z">
        <w:r w:rsidR="000E4F5B" w:rsidDel="00920EE5">
          <w:delText xml:space="preserve"> um</w:delText>
        </w:r>
        <w:r w:rsidR="00AC4E97" w:rsidDel="00920EE5">
          <w:delText xml:space="preserve"> assemblador externo, o DASM</w:delText>
        </w:r>
        <w:r w:rsidR="004237F3" w:rsidRPr="004237F3" w:rsidDel="00920EE5">
          <w:delText>.</w:delText>
        </w:r>
      </w:del>
      <w:r w:rsidR="004237F3" w:rsidRPr="004237F3">
        <w:t xml:space="preserve"> </w:t>
      </w:r>
    </w:p>
    <w:p w14:paraId="6687AAB9" w14:textId="7114EF4E" w:rsidR="00E12F5C" w:rsidRDefault="000D1413">
      <w:pPr>
        <w:pStyle w:val="ParagrafodeTexto"/>
      </w:pPr>
      <w:del w:id="3497" w:author="Tiago Oliveira" w:date="2016-07-23T14:07:00Z">
        <w:r w:rsidDel="00920EE5">
          <w:delText xml:space="preserve">Existe uma classe, </w:delText>
        </w:r>
      </w:del>
      <w:moveFromRangeStart w:id="3498" w:author="Tiago Oliveira" w:date="2016-07-23T13:57:00Z" w:name="move457045603"/>
      <w:moveFrom w:id="3499" w:author="Tiago Oliveira" w:date="2016-07-23T13:57:00Z">
        <w:r w:rsidR="00D97283" w:rsidDel="007A288F">
          <w:t>“</w:t>
        </w:r>
        <w:r w:rsidR="004237F3" w:rsidRPr="000D1413" w:rsidDel="007A288F">
          <w:rPr>
            <w:i/>
          </w:rPr>
          <w:t>Pds16asmGenerator</w:t>
        </w:r>
        <w:r w:rsidR="00D97283" w:rsidDel="007A288F">
          <w:t>”</w:t>
        </w:r>
        <w:r w:rsidDel="007A288F">
          <w:t>, que é responsável para eventual geração de código após a escrita de um programa. Esta classe cont</w:t>
        </w:r>
        <w:r w:rsidR="00D97283" w:rsidDel="007A288F">
          <w:t>é</w:t>
        </w:r>
        <w:r w:rsidDel="007A288F">
          <w:t xml:space="preserve">m apenas a definição de um método, </w:t>
        </w:r>
        <w:r w:rsidRPr="00AC4E97" w:rsidDel="007A288F">
          <w:rPr>
            <w:i/>
          </w:rPr>
          <w:t>doGenerate</w:t>
        </w:r>
        <w:r w:rsidDel="007A288F">
          <w:t xml:space="preserve">. Este método é chamado automaticamente, por definição, </w:t>
        </w:r>
        <w:r w:rsidR="00E5288D" w:rsidDel="007A288F">
          <w:t xml:space="preserve">ao guardar um ficheiro que </w:t>
        </w:r>
        <w:r w:rsidDel="007A288F">
          <w:t>já tenha sido validado e analisado</w:t>
        </w:r>
        <w:r w:rsidR="00E5288D" w:rsidDel="007A288F">
          <w:t>, ou seja que</w:t>
        </w:r>
        <w:r w:rsidDel="007A288F">
          <w:t xml:space="preserve"> não contenha qualquer erro de validação.</w:t>
        </w:r>
      </w:moveFrom>
      <w:bookmarkStart w:id="3500" w:name="_Ref453536332"/>
      <w:bookmarkStart w:id="3501" w:name="_Ref453536327"/>
      <w:moveFromRangeEnd w:id="3498"/>
    </w:p>
    <w:p w14:paraId="36806543" w14:textId="29121AD3" w:rsidR="00F613F5" w:rsidRDefault="00E12F5C" w:rsidP="001A59D0">
      <w:pPr>
        <w:pStyle w:val="RLegendaFigura"/>
        <w:rPr>
          <w:ins w:id="3502" w:author="Tiago Oliveira" w:date="2016-07-22T10:00:00Z"/>
        </w:rPr>
      </w:pPr>
      <w:bookmarkStart w:id="3503" w:name="_Ref456893307"/>
      <w:del w:id="3504" w:author="Tiago Oliveira" w:date="2016-07-22T12:14:00Z">
        <w:r w:rsidRPr="00897EA8" w:rsidDel="008130EB">
          <w:rPr>
            <w:noProof/>
            <w:lang w:eastAsia="pt-PT"/>
          </w:rPr>
          <w:drawing>
            <wp:inline distT="0" distB="0" distL="0" distR="0" wp14:anchorId="6109AC8F" wp14:editId="369BD836">
              <wp:extent cx="4954270" cy="3822700"/>
              <wp:effectExtent l="0" t="0" r="0" b="635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3C25501" w14:textId="77777777" w:rsidR="008130EB" w:rsidRDefault="008130EB">
      <w:pPr>
        <w:pStyle w:val="RImagens"/>
        <w:rPr>
          <w:ins w:id="3505" w:author="Tiago Oliveira" w:date="2016-07-22T12:15:00Z"/>
        </w:rPr>
        <w:pPrChange w:id="3506" w:author="Tiago Oliveira" w:date="2016-07-22T12:15:00Z">
          <w:pPr>
            <w:pStyle w:val="RLegendaFigura"/>
          </w:pPr>
        </w:pPrChange>
      </w:pPr>
      <w:ins w:id="3507" w:author="Tiago Oliveira" w:date="2016-07-22T12:14:00Z">
        <w:r w:rsidRPr="00897EA8">
          <w:lastRenderedPageBreak/>
          <w:drawing>
            <wp:inline distT="0" distB="0" distL="0" distR="0" wp14:anchorId="3B3ED2D3" wp14:editId="742ACD47">
              <wp:extent cx="4954270" cy="3822700"/>
              <wp:effectExtent l="0" t="0" r="0" b="6350"/>
              <wp:docPr id="1042" name="Imagem 10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C:\Users\tiago\AppData\Local\Microsoft\Windows\INetCache\Content.Word\2620bcb1ac91291bcb6faaa290e93f36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4270" cy="382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9C1311" w14:textId="2143C27C" w:rsidR="000D1413" w:rsidRPr="00A57E8F" w:rsidRDefault="00A57E8F" w:rsidP="00E5288D">
      <w:pPr>
        <w:pStyle w:val="RLegendaFigura"/>
      </w:pPr>
      <w:bookmarkStart w:id="3508" w:name="_Ref456955061"/>
      <w:bookmarkStart w:id="3509" w:name="_Toc457048048"/>
      <w:r w:rsidRPr="00A57E8F">
        <w:t xml:space="preserve">Figura </w:t>
      </w:r>
      <w:r w:rsidR="00BC376A">
        <w:fldChar w:fldCharType="begin"/>
      </w:r>
      <w:r w:rsidR="00BC376A">
        <w:instrText xml:space="preserve"> SEQ Figura \* ARABIC </w:instrText>
      </w:r>
      <w:r w:rsidR="00BC376A">
        <w:fldChar w:fldCharType="separate"/>
      </w:r>
      <w:ins w:id="3510" w:author="Andre" w:date="2016-07-23T14:37:00Z">
        <w:r w:rsidR="00FA42DC">
          <w:rPr>
            <w:noProof/>
          </w:rPr>
          <w:t>19</w:t>
        </w:r>
      </w:ins>
      <w:ins w:id="3511" w:author="Tiago Oliveira" w:date="2016-07-23T01:56:00Z">
        <w:del w:id="3512" w:author="Andre" w:date="2016-07-23T14:37:00Z">
          <w:r w:rsidR="00896609" w:rsidDel="00FA42DC">
            <w:rPr>
              <w:noProof/>
            </w:rPr>
            <w:delText>19</w:delText>
          </w:r>
        </w:del>
      </w:ins>
      <w:del w:id="3513" w:author="Andre" w:date="2016-07-23T14:37:00Z">
        <w:r w:rsidR="00B7089F" w:rsidDel="00FA42DC">
          <w:rPr>
            <w:noProof/>
          </w:rPr>
          <w:delText>17</w:delText>
        </w:r>
      </w:del>
      <w:r w:rsidR="00BC376A">
        <w:rPr>
          <w:noProof/>
        </w:rPr>
        <w:fldChar w:fldCharType="end"/>
      </w:r>
      <w:bookmarkEnd w:id="3500"/>
      <w:bookmarkEnd w:id="3503"/>
      <w:bookmarkEnd w:id="3508"/>
      <w:r w:rsidRPr="00A57E8F">
        <w:t xml:space="preserve"> - Excerto de código da classe Pds16asmGenerator</w:t>
      </w:r>
      <w:bookmarkEnd w:id="3501"/>
      <w:bookmarkEnd w:id="3509"/>
    </w:p>
    <w:p w14:paraId="2294600C" w14:textId="6B955726" w:rsidR="000D1413" w:rsidRDefault="004237F3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ins w:id="3514" w:author="Tiago Oliveira" w:date="2016-07-22T12:48:00Z">
        <w:r w:rsidR="00EC51B9">
          <w:fldChar w:fldCharType="begin"/>
        </w:r>
        <w:r w:rsidR="00EC51B9">
          <w:instrText xml:space="preserve"> REF _Ref456955061 \h </w:instrText>
        </w:r>
      </w:ins>
      <w:r w:rsidR="00EC51B9">
        <w:fldChar w:fldCharType="separate"/>
      </w:r>
      <w:ins w:id="3515" w:author="Andre" w:date="2016-07-23T14:37:00Z">
        <w:r w:rsidR="00FA42DC" w:rsidRPr="00A57E8F">
          <w:t xml:space="preserve">Figura </w:t>
        </w:r>
        <w:r w:rsidR="00FA42DC">
          <w:rPr>
            <w:noProof/>
          </w:rPr>
          <w:t>19</w:t>
        </w:r>
      </w:ins>
      <w:ins w:id="3516" w:author="Tiago Oliveira" w:date="2016-07-23T01:56:00Z">
        <w:del w:id="3517" w:author="Andre" w:date="2016-07-23T14:37:00Z">
          <w:r w:rsidR="00896609" w:rsidRPr="00A57E8F" w:rsidDel="00FA42DC">
            <w:delText xml:space="preserve">Figura </w:delText>
          </w:r>
          <w:r w:rsidR="00896609" w:rsidDel="00FA42DC">
            <w:rPr>
              <w:noProof/>
            </w:rPr>
            <w:delText>19</w:delText>
          </w:r>
        </w:del>
      </w:ins>
      <w:ins w:id="3518" w:author="Tiago Oliveira" w:date="2016-07-22T12:48:00Z">
        <w:r w:rsidR="00EC51B9">
          <w:fldChar w:fldCharType="end"/>
        </w:r>
      </w:ins>
      <w:del w:id="3519" w:author="Andre" w:date="2016-07-21T19:39:00Z">
        <w:r w:rsidR="000E4F5B" w:rsidRPr="000E4F5B" w:rsidDel="0095364C">
          <w:fldChar w:fldCharType="begin"/>
        </w:r>
        <w:r w:rsidR="000E4F5B" w:rsidRPr="000E4F5B" w:rsidDel="0095364C">
          <w:delInstrText xml:space="preserve"> REF _Ref453536332 \h  \* MERGEFORMAT </w:delInstrText>
        </w:r>
        <w:r w:rsidR="000E4F5B" w:rsidRPr="000E4F5B" w:rsidDel="0095364C">
          <w:fldChar w:fldCharType="separate"/>
        </w:r>
      </w:del>
      <w:del w:id="3520" w:author="Andre" w:date="2016-07-21T19:14:00Z">
        <w:r w:rsidR="00B7089F" w:rsidRPr="00772AE2" w:rsidDel="00E32CBD">
          <w:rPr>
            <w:noProof/>
          </w:rPr>
          <w:delText>Figura</w:delText>
        </w:r>
        <w:r w:rsidR="00B7089F" w:rsidRPr="00772AE2" w:rsidDel="00E32CBD">
          <w:delText xml:space="preserve"> </w:delText>
        </w:r>
        <w:r w:rsidR="00B7089F" w:rsidDel="00E32CBD">
          <w:rPr>
            <w:noProof/>
          </w:rPr>
          <w:delText>17</w:delText>
        </w:r>
      </w:del>
      <w:del w:id="3521" w:author="Andre" w:date="2016-07-21T19:39:00Z">
        <w:r w:rsidR="000E4F5B" w:rsidRPr="000E4F5B" w:rsidDel="0095364C">
          <w:fldChar w:fldCharType="end"/>
        </w:r>
      </w:del>
      <w:ins w:id="3522" w:author="Andre" w:date="2016-07-21T19:39:00Z">
        <w:del w:id="3523" w:author="Tiago Oliveira" w:date="2016-07-22T12:48:00Z">
          <w:r w:rsidR="0095364C" w:rsidDel="00EC51B9">
            <w:fldChar w:fldCharType="begin"/>
          </w:r>
          <w:r w:rsidR="0095364C" w:rsidDel="00EC51B9">
            <w:delInstrText xml:space="preserve"> REF _Ref456893307 \h </w:delInstrText>
          </w:r>
        </w:del>
      </w:ins>
      <w:del w:id="3524" w:author="Tiago Oliveira" w:date="2016-07-22T12:48:00Z">
        <w:r w:rsidR="008130EB" w:rsidDel="00EC51B9">
          <w:delInstrText xml:space="preserve"> \* MERGEFORMAT </w:delInstrText>
        </w:r>
        <w:r w:rsidR="0095364C" w:rsidDel="00EC51B9">
          <w:fldChar w:fldCharType="separate"/>
        </w:r>
      </w:del>
      <w:ins w:id="3525" w:author="Andre" w:date="2016-07-21T19:39:00Z">
        <w:del w:id="3526" w:author="Tiago Oliveira" w:date="2016-07-22T11:56:00Z">
          <w:r w:rsidR="0095364C" w:rsidRPr="00A57E8F" w:rsidDel="005F0492">
            <w:delText xml:space="preserve">Figura </w:delText>
          </w:r>
          <w:r w:rsidR="0095364C" w:rsidDel="005F0492">
            <w:rPr>
              <w:noProof/>
            </w:rPr>
            <w:delText>18</w:delText>
          </w:r>
        </w:del>
        <w:del w:id="3527" w:author="Tiago Oliveira" w:date="2016-07-22T12:48:00Z">
          <w:r w:rsidR="0095364C" w:rsidDel="00EC51B9">
            <w:fldChar w:fldCharType="end"/>
          </w:r>
        </w:del>
      </w:ins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ins w:id="3528" w:author="Tiago M Dias" w:date="2016-07-23T10:36:00Z">
        <w:r w:rsidR="00794C28">
          <w:t>e</w:t>
        </w:r>
      </w:ins>
      <w:del w:id="3529" w:author="Tiago M Dias" w:date="2016-07-23T10:36:00Z">
        <w:r w:rsidR="00D97283" w:rsidDel="00794C28">
          <w:delText>E</w:delText>
        </w:r>
      </w:del>
      <w:r w:rsidR="00D97283">
        <w:t>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</w:t>
      </w:r>
      <w:ins w:id="3530" w:author="Tiago M Dias" w:date="2016-07-23T10:36:00Z">
        <w:r w:rsidR="00794C28">
          <w:t xml:space="preserve">fonte </w:t>
        </w:r>
      </w:ins>
      <w:r w:rsidR="00D97283">
        <w:t xml:space="preserve">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1233E49A" w:rsidR="00E43200" w:rsidRDefault="004237F3" w:rsidP="009D0C2F">
      <w:pPr>
        <w:pStyle w:val="ParagrafodeTexto"/>
        <w:rPr>
          <w:ins w:id="3531" w:author="Tiago Oliveira" w:date="2016-07-21T17:33:00Z"/>
        </w:rPr>
      </w:pPr>
      <w:r w:rsidRPr="004237F3">
        <w:t xml:space="preserve">Após esta verificação, </w:t>
      </w:r>
      <w:del w:id="3532" w:author="Tiago M Dias" w:date="2016-07-23T10:37:00Z">
        <w:r w:rsidR="00AC4E97" w:rsidDel="00794C28">
          <w:delText>evocamos</w:delText>
        </w:r>
        <w:r w:rsidR="000D1413" w:rsidDel="00794C28">
          <w:delText xml:space="preserve"> </w:delText>
        </w:r>
      </w:del>
      <w:ins w:id="3533" w:author="Tiago M Dias" w:date="2016-07-23T10:37:00Z">
        <w:r w:rsidR="00794C28">
          <w:t xml:space="preserve">invocamos </w:t>
        </w:r>
      </w:ins>
      <w:r w:rsidR="000D1413">
        <w:t>o assemblador DASM</w:t>
      </w:r>
      <w:r w:rsidR="00A97298">
        <w:t xml:space="preserve"> </w:t>
      </w:r>
      <w:ins w:id="3534" w:author="Tiago M Dias" w:date="2016-07-23T10:37:00Z">
        <w:r w:rsidR="00794C28">
          <w:t>(</w:t>
        </w:r>
      </w:ins>
      <w:del w:id="3535" w:author="Tiago M Dias" w:date="2016-07-23T10:37:00Z">
        <w:r w:rsidR="00A97298" w:rsidDel="00794C28">
          <w:delText xml:space="preserve">com </w:delText>
        </w:r>
      </w:del>
      <w:ins w:id="3536" w:author="Tiago M Dias" w:date="2016-07-23T10:37:00Z">
        <w:r w:rsidR="00794C28">
          <w:t xml:space="preserve">usando </w:t>
        </w:r>
      </w:ins>
      <w:r w:rsidR="00A97298">
        <w:t xml:space="preserve">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ins w:id="3537" w:author="Tiago M Dias" w:date="2016-07-23T10:37:00Z">
        <w:r w:rsidR="00794C28">
          <w:t>)</w:t>
        </w:r>
      </w:ins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ins w:id="3538" w:author="Tiago M Dias" w:date="2016-07-23T10:37:00Z">
        <w:r w:rsidR="00794C28">
          <w:t>, que é a</w:t>
        </w:r>
      </w:ins>
      <w:del w:id="3539" w:author="Tiago M Dias" w:date="2016-07-23T10:37:00Z">
        <w:r w:rsidR="00A97298" w:rsidDel="00794C28">
          <w:delText xml:space="preserve"> (</w:delText>
        </w:r>
      </w:del>
      <w:r w:rsidR="000D1413" w:rsidRPr="000D1413">
        <w:t xml:space="preserve">classe usada para criar processos do sistema </w:t>
      </w:r>
      <w:r w:rsidR="000D1413">
        <w:t>operativo</w:t>
      </w:r>
      <w:del w:id="3540" w:author="Tiago M Dias" w:date="2016-07-23T10:37:00Z">
        <w:r w:rsidR="00A97298" w:rsidDel="00794C28">
          <w:delText>)</w:delText>
        </w:r>
      </w:del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</w:t>
      </w:r>
      <w:ins w:id="3541" w:author="Tiago M Dias" w:date="2016-07-23T10:38:00Z">
        <w:r w:rsidR="00794C28">
          <w:t>s</w:t>
        </w:r>
      </w:ins>
      <w:r w:rsidR="00A97298">
        <w:t xml:space="preserve"> </w:t>
      </w:r>
      <w:ins w:id="3542" w:author="Tiago M Dias" w:date="2016-07-23T10:38:00Z">
        <w:r w:rsidR="00794C28">
          <w:t>dados são</w:t>
        </w:r>
      </w:ins>
      <w:del w:id="3543" w:author="Tiago M Dias" w:date="2016-07-23T10:38:00Z">
        <w:r w:rsidR="00A97298" w:rsidDel="00794C28">
          <w:delText>é</w:delText>
        </w:r>
      </w:del>
      <w:r w:rsidRPr="004237F3">
        <w:t xml:space="preserve"> processa</w:t>
      </w:r>
      <w:r w:rsidR="00A97298">
        <w:t>do</w:t>
      </w:r>
      <w:ins w:id="3544" w:author="Tiago M Dias" w:date="2016-07-23T10:38:00Z">
        <w:r w:rsidR="00794C28">
          <w:t>s</w:t>
        </w:r>
      </w:ins>
      <w:r w:rsidRPr="004237F3">
        <w:t xml:space="preserve"> </w:t>
      </w:r>
      <w:del w:id="3545" w:author="Tiago M Dias" w:date="2016-07-23T10:38:00Z">
        <w:r w:rsidR="00A97298" w:rsidDel="00794C28">
          <w:delText>de forma a</w:delText>
        </w:r>
      </w:del>
      <w:ins w:id="3546" w:author="Tiago M Dias" w:date="2016-07-23T10:38:00Z">
        <w:r w:rsidR="00794C28">
          <w:t>para se</w:t>
        </w:r>
      </w:ins>
      <w:r w:rsidR="00A97298">
        <w:t xml:space="preserve"> obter </w:t>
      </w:r>
      <w:ins w:id="3547" w:author="Tiago M Dias" w:date="2016-07-23T10:38:00Z">
        <w:r w:rsidR="00794C28">
          <w:t xml:space="preserve">os </w:t>
        </w:r>
      </w:ins>
      <w:r w:rsidR="00A97298">
        <w:t>eventuais erros</w:t>
      </w:r>
      <w:ins w:id="3548" w:author="Tiago M Dias" w:date="2016-07-23T10:38:00Z">
        <w:r w:rsidR="00794C28">
          <w:t xml:space="preserve"> de compilação.</w:t>
        </w:r>
      </w:ins>
      <w:del w:id="3549" w:author="Tiago M Dias" w:date="2016-07-23T10:38:00Z">
        <w:r w:rsidR="00A97298" w:rsidDel="00794C28">
          <w:delText>,</w:delText>
        </w:r>
      </w:del>
      <w:r w:rsidR="00A97298">
        <w:t xml:space="preserve"> </w:t>
      </w:r>
      <w:del w:id="3550" w:author="Tiago M Dias" w:date="2016-07-23T10:38:00Z">
        <w:r w:rsidR="00A97298" w:rsidDel="00794C28">
          <w:delText xml:space="preserve">para </w:delText>
        </w:r>
      </w:del>
      <w:ins w:id="3551" w:author="Tiago M Dias" w:date="2016-07-23T10:38:00Z">
        <w:r w:rsidR="00794C28">
          <w:t xml:space="preserve">Para </w:t>
        </w:r>
      </w:ins>
      <w:del w:id="3552" w:author="Tiago M Dias" w:date="2016-07-23T10:38:00Z">
        <w:r w:rsidR="00A97298" w:rsidDel="00794C28">
          <w:delText xml:space="preserve">isso </w:delText>
        </w:r>
      </w:del>
      <w:ins w:id="3553" w:author="Tiago M Dias" w:date="2016-07-23T10:38:00Z">
        <w:r w:rsidR="00794C28">
          <w:t xml:space="preserve">tal, </w:t>
        </w:r>
      </w:ins>
      <w:r w:rsidR="00A97298">
        <w:t xml:space="preserve">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del w:id="3554" w:author="Tiago M Dias" w:date="2016-07-23T10:38:00Z">
        <w:r w:rsidR="00710A51" w:rsidDel="00794C28">
          <w:delText>,</w:delText>
        </w:r>
      </w:del>
      <w:r w:rsidR="00A97298">
        <w:t xml:space="preserve"> </w:t>
      </w:r>
      <w:ins w:id="3555" w:author="Tiago M Dias" w:date="2016-07-23T10:38:00Z">
        <w:r w:rsidR="00794C28">
          <w:t xml:space="preserve">que </w:t>
        </w:r>
      </w:ins>
      <w:del w:id="3556" w:author="Tiago M Dias" w:date="2016-07-23T10:38:00Z">
        <w:r w:rsidR="00A97298" w:rsidDel="00794C28">
          <w:delText xml:space="preserve">contendo </w:delText>
        </w:r>
      </w:del>
      <w:ins w:id="3557" w:author="Tiago M Dias" w:date="2016-07-23T10:38:00Z">
        <w:r w:rsidR="00794C28">
          <w:t xml:space="preserve">contém </w:t>
        </w:r>
      </w:ins>
      <w:r w:rsidR="00A97298">
        <w:t>apenas um método estático</w:t>
      </w:r>
      <w:del w:id="3558" w:author="Tiago M Dias" w:date="2016-07-23T10:39:00Z">
        <w:r w:rsidR="00A97298" w:rsidDel="00794C28">
          <w:delText>,</w:delText>
        </w:r>
      </w:del>
      <w:r w:rsidR="00A97298">
        <w:t xml:space="preserve"> que dado </w:t>
      </w:r>
      <w:del w:id="3559" w:author="Tiago M Dias" w:date="2016-07-23T10:39:00Z">
        <w:r w:rsidR="00A97298" w:rsidDel="00794C28">
          <w:delText xml:space="preserve">um </w:delText>
        </w:r>
      </w:del>
      <w:ins w:id="3560" w:author="Tiago M Dias" w:date="2016-07-23T10:39:00Z">
        <w:r w:rsidR="00794C28">
          <w:t xml:space="preserve">o </w:t>
        </w:r>
      </w:ins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ins w:id="3561" w:author="Tiago M Dias" w:date="2016-07-23T10:39:00Z">
        <w:r w:rsidR="00794C28">
          <w:t>(s)</w:t>
        </w:r>
      </w:ins>
      <w:r w:rsidRPr="004237F3">
        <w:t xml:space="preserve"> erro</w:t>
      </w:r>
      <w:ins w:id="3562" w:author="Tiago M Dias" w:date="2016-07-23T10:39:00Z">
        <w:r w:rsidR="00794C28">
          <w:t>(s)</w:t>
        </w:r>
      </w:ins>
      <w:r w:rsidRPr="004237F3">
        <w:t xml:space="preserve"> </w:t>
      </w:r>
      <w:del w:id="3563" w:author="Tiago M Dias" w:date="2016-07-23T10:39:00Z">
        <w:r w:rsidRPr="004237F3" w:rsidDel="00794C28">
          <w:delText xml:space="preserve">do </w:delText>
        </w:r>
      </w:del>
      <w:ins w:id="3564" w:author="Tiago M Dias" w:date="2016-07-23T10:39:00Z">
        <w:r w:rsidR="00794C28">
          <w:t>n</w:t>
        </w:r>
        <w:r w:rsidR="00794C28" w:rsidRPr="004237F3">
          <w:t xml:space="preserve">o </w:t>
        </w:r>
      </w:ins>
      <w:r w:rsidRPr="004237F3">
        <w:t>ficheiro fonte.</w:t>
      </w:r>
    </w:p>
    <w:p w14:paraId="3135835A" w14:textId="0D2A9061" w:rsidR="00A97298" w:rsidDel="005E33C6" w:rsidRDefault="00E43200" w:rsidP="009D0C2F">
      <w:pPr>
        <w:pStyle w:val="ParagrafodeTexto"/>
        <w:rPr>
          <w:del w:id="3565" w:author="Tiago Oliveira" w:date="2016-07-21T17:35:00Z"/>
        </w:rPr>
      </w:pPr>
      <w:commentRangeStart w:id="3566"/>
      <w:ins w:id="3567" w:author="Tiago Oliveira" w:date="2016-07-21T17:33:00Z">
        <w:r>
          <w:t>Como existe a possibilidade de interação com a interface do editor do Eclipse,</w:t>
        </w:r>
      </w:ins>
      <w:ins w:id="3568" w:author="Tiago Oliveira" w:date="2016-07-21T17:34:00Z">
        <w:r>
          <w:t xml:space="preserve"> a qual dispõe de um mecanismo de marcação no código,</w:t>
        </w:r>
      </w:ins>
      <w:ins w:id="3569" w:author="Tiago Oliveira" w:date="2016-07-21T17:35:00Z">
        <w:r w:rsidR="005E33C6">
          <w:t xml:space="preserve"> decidimos efetuar marcações dos erros retornados pelo assemblador</w:t>
        </w:r>
      </w:ins>
      <w:ins w:id="3570" w:author="Tiago Oliveira" w:date="2016-07-21T17:34:00Z">
        <w:r w:rsidR="005E33C6">
          <w:t xml:space="preserve">. </w:t>
        </w:r>
      </w:ins>
      <w:ins w:id="3571" w:author="Tiago Oliveira" w:date="2016-07-21T17:35:00Z">
        <w:r w:rsidR="005E33C6">
          <w:t>Assim</w:t>
        </w:r>
      </w:ins>
      <w:ins w:id="3572" w:author="Tiago Oliveira" w:date="2016-07-21T17:37:00Z">
        <w:r w:rsidR="005E33C6">
          <w:t xml:space="preserve">, </w:t>
        </w:r>
      </w:ins>
      <w:del w:id="3573" w:author="Tiago Oliveira" w:date="2016-07-21T17:33:00Z">
        <w:r w:rsidR="004237F3" w:rsidRPr="004237F3" w:rsidDel="00E43200">
          <w:delText xml:space="preserve"> </w:delText>
        </w:r>
      </w:del>
    </w:p>
    <w:p w14:paraId="526B8702" w14:textId="27BF3DF5" w:rsidR="00672F3F" w:rsidRDefault="004237F3" w:rsidP="00672F3F">
      <w:pPr>
        <w:pStyle w:val="ParagrafodeTexto"/>
      </w:pPr>
      <w:del w:id="3574" w:author="Tiago Oliveira" w:date="2016-07-21T17:35:00Z">
        <w:r w:rsidRPr="004237F3" w:rsidDel="005E33C6">
          <w:delText>Tendo</w:delText>
        </w:r>
      </w:del>
      <w:del w:id="3575" w:author="Tiago Oliveira" w:date="2016-07-21T17:36:00Z">
        <w:r w:rsidRPr="004237F3" w:rsidDel="005E33C6">
          <w:delText xml:space="preserve"> uma</w:delText>
        </w:r>
      </w:del>
      <w:ins w:id="3576" w:author="Tiago Oliveira" w:date="2016-07-21T17:37:00Z">
        <w:r w:rsidR="005E33C6">
          <w:t xml:space="preserve">tendo a lista </w:t>
        </w:r>
      </w:ins>
      <w:del w:id="3577" w:author="Tiago Oliveira" w:date="2016-07-21T17:37:00Z">
        <w:r w:rsidRPr="004237F3" w:rsidDel="005E33C6">
          <w:delText xml:space="preserve"> lista </w:delText>
        </w:r>
      </w:del>
      <w:r w:rsidRPr="004237F3">
        <w:t>de erros</w:t>
      </w:r>
      <w:ins w:id="3578" w:author="Tiago Oliveira" w:date="2016-07-21T17:36:00Z">
        <w:r w:rsidR="005E33C6">
          <w:t xml:space="preserve"> acima mencionada</w:t>
        </w:r>
      </w:ins>
      <w:r w:rsidRPr="004237F3">
        <w:t xml:space="preserve">, </w:t>
      </w:r>
      <w:del w:id="3579" w:author="Tiago Oliveira" w:date="2016-07-21T17:36:00Z">
        <w:r w:rsidRPr="004237F3" w:rsidDel="005E33C6">
          <w:delText xml:space="preserve">iteramos sobre a mesma, e </w:delText>
        </w:r>
      </w:del>
      <w:r w:rsidRPr="004237F3">
        <w:t xml:space="preserve">por cada erro </w:t>
      </w:r>
      <w:del w:id="3580" w:author="Tiago Oliveira" w:date="2016-07-21T17:37:00Z">
        <w:r w:rsidRPr="004237F3" w:rsidDel="005E33C6">
          <w:delText xml:space="preserve">criamos </w:delText>
        </w:r>
      </w:del>
      <w:ins w:id="3581" w:author="Tiago Oliveira" w:date="2016-07-21T17:37:00Z">
        <w:r w:rsidR="005E33C6">
          <w:t>é criada</w:t>
        </w:r>
        <w:r w:rsidR="005E33C6" w:rsidRPr="004237F3">
          <w:t xml:space="preserve"> </w:t>
        </w:r>
      </w:ins>
      <w:r w:rsidRPr="004237F3">
        <w:t>uma marca</w:t>
      </w:r>
      <w:ins w:id="3582" w:author="Tiago Oliveira" w:date="2016-07-21T17:38:00Z">
        <w:r w:rsidR="005E33C6">
          <w:t xml:space="preserve"> (</w:t>
        </w:r>
      </w:ins>
      <w:del w:id="3583" w:author="Tiago Oliveira" w:date="2016-07-21T17:38:00Z">
        <w:r w:rsidR="00A57E8F" w:rsidDel="005E33C6">
          <w:delText xml:space="preserve">, </w:delText>
        </w:r>
      </w:del>
      <w:ins w:id="3584" w:author="Tiago Oliveira" w:date="2016-07-21T17:37:00Z">
        <w:r w:rsidR="005E33C6">
          <w:t>“</w:t>
        </w:r>
      </w:ins>
      <w:r w:rsidR="00A57E8F">
        <w:rPr>
          <w:i/>
        </w:rPr>
        <w:t>IMarker</w:t>
      </w:r>
      <w:ins w:id="3585" w:author="Tiago Oliveira" w:date="2016-07-21T17:37:00Z">
        <w:r w:rsidR="005E33C6">
          <w:t>”</w:t>
        </w:r>
      </w:ins>
      <w:ins w:id="3586" w:author="Tiago Oliveira" w:date="2016-07-21T17:38:00Z">
        <w:r w:rsidR="005E33C6">
          <w:t>)</w:t>
        </w:r>
      </w:ins>
      <w:del w:id="3587" w:author="Tiago Oliveira" w:date="2016-07-21T17:38:00Z">
        <w:r w:rsidR="00A57E8F" w:rsidDel="005E33C6">
          <w:delText>,</w:delText>
        </w:r>
      </w:del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ins w:id="3588" w:author="Tiago Oliveira" w:date="2016-07-21T17:38:00Z">
        <w:r w:rsidR="005E33C6">
          <w:t>“</w:t>
        </w:r>
      </w:ins>
      <w:r w:rsidR="00A57E8F" w:rsidRPr="00A57E8F">
        <w:rPr>
          <w:i/>
        </w:rPr>
        <w:t>IMarker.SEVERITY_ERROR</w:t>
      </w:r>
      <w:ins w:id="3589" w:author="Tiago Oliveira" w:date="2016-07-21T17:38:00Z">
        <w:r w:rsidR="005E33C6">
          <w:t>”</w:t>
        </w:r>
      </w:ins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del w:id="3590" w:author="Tiago Oliveira" w:date="2016-07-22T10:21:00Z">
        <w:r w:rsidRPr="004237F3" w:rsidDel="00CD12D1">
          <w:delText>.</w:delText>
        </w:r>
      </w:del>
      <w:customXmlInsRangeStart w:id="3591" w:author="Tiago Oliveira" w:date="2016-07-21T17:43:00Z"/>
      <w:sdt>
        <w:sdtPr>
          <w:id w:val="1374434015"/>
          <w:citation/>
        </w:sdtPr>
        <w:sdtEndPr/>
        <w:sdtContent>
          <w:customXmlInsRangeEnd w:id="3591"/>
          <w:ins w:id="3592" w:author="Tiago Oliveira" w:date="2016-07-21T17:43:00Z">
            <w:r w:rsidR="005E33C6">
              <w:fldChar w:fldCharType="begin"/>
            </w:r>
            <w:r w:rsidR="005E33C6" w:rsidRPr="005E33C6">
              <w:rPr>
                <w:rPrChange w:id="3593" w:author="Tiago Oliveira" w:date="2016-07-21T17:43:00Z">
                  <w:rPr>
                    <w:lang w:val="en-US"/>
                  </w:rPr>
                </w:rPrChange>
              </w:rPr>
              <w:instrText xml:space="preserve"> CITATION Res16 \l 1033 </w:instrText>
            </w:r>
          </w:ins>
          <w:r w:rsidR="005E33C6">
            <w:fldChar w:fldCharType="separate"/>
          </w:r>
          <w:ins w:id="3594" w:author="Andre" w:date="2016-07-23T14:37:00Z">
            <w:r w:rsidR="00FA42DC">
              <w:rPr>
                <w:noProof/>
              </w:rPr>
              <w:t xml:space="preserve"> </w:t>
            </w:r>
            <w:r w:rsidR="00FA42DC" w:rsidRPr="00FA42DC">
              <w:rPr>
                <w:noProof/>
                <w:rPrChange w:id="3595" w:author="Andre" w:date="2016-07-23T14:37:00Z">
                  <w:rPr>
                    <w:rFonts w:eastAsia="Times New Roman"/>
                  </w:rPr>
                </w:rPrChange>
              </w:rPr>
              <w:t>[26]</w:t>
            </w:r>
          </w:ins>
          <w:ins w:id="3596" w:author="Tiago Oliveira" w:date="2016-07-23T01:56:00Z">
            <w:del w:id="3597" w:author="Andre" w:date="2016-07-23T14:37:00Z">
              <w:r w:rsidR="00896609" w:rsidDel="00FA42DC">
                <w:rPr>
                  <w:noProof/>
                </w:rPr>
                <w:delText xml:space="preserve"> </w:delText>
              </w:r>
              <w:r w:rsidR="00896609" w:rsidRPr="00896609" w:rsidDel="00FA42DC">
                <w:rPr>
                  <w:noProof/>
                  <w:rPrChange w:id="3598" w:author="Tiago Oliveira" w:date="2016-07-23T01:56:00Z">
                    <w:rPr>
                      <w:rFonts w:eastAsia="Times New Roman"/>
                    </w:rPr>
                  </w:rPrChange>
                </w:rPr>
                <w:delText>[26]</w:delText>
              </w:r>
            </w:del>
          </w:ins>
          <w:ins w:id="3599" w:author="Tiago Oliveira" w:date="2016-07-21T17:43:00Z">
            <w:r w:rsidR="005E33C6">
              <w:fldChar w:fldCharType="end"/>
            </w:r>
          </w:ins>
          <w:customXmlInsRangeStart w:id="3600" w:author="Tiago Oliveira" w:date="2016-07-21T17:43:00Z"/>
        </w:sdtContent>
      </w:sdt>
      <w:customXmlInsRangeEnd w:id="3600"/>
      <w:commentRangeEnd w:id="3566"/>
      <w:ins w:id="3601" w:author="Tiago Oliveira" w:date="2016-07-22T10:21:00Z">
        <w:r w:rsidR="00CD12D1">
          <w:t>.</w:t>
        </w:r>
      </w:ins>
      <w:ins w:id="3602" w:author="Tiago Oliveira" w:date="2016-07-21T17:43:00Z">
        <w:r w:rsidR="005E33C6">
          <w:rPr>
            <w:rStyle w:val="Refdecomentrio"/>
          </w:rPr>
          <w:commentReference w:id="3566"/>
        </w:r>
      </w:ins>
    </w:p>
    <w:p w14:paraId="60C5A4E5" w14:textId="577CCC35" w:rsidR="002F3EF4" w:rsidRPr="007C5A53" w:rsidRDefault="002F3EF4" w:rsidP="002F3EF4">
      <w:pPr>
        <w:pStyle w:val="RTitulo3"/>
      </w:pPr>
      <w:del w:id="3603" w:author="Tiago Oliveira" w:date="2016-07-21T13:09:00Z">
        <w:r w:rsidRPr="00CA3BBD" w:rsidDel="00F44874">
          <w:lastRenderedPageBreak/>
          <w:delText xml:space="preserve">Configuração </w:delText>
        </w:r>
      </w:del>
      <w:bookmarkStart w:id="3604" w:name="_Toc457048024"/>
      <w:ins w:id="3605" w:author="Tiago Oliveira" w:date="2016-07-21T13:09:00Z">
        <w:r w:rsidR="00F44874">
          <w:t>Geração</w:t>
        </w:r>
        <w:r w:rsidR="00F44874" w:rsidRPr="00CA3BBD">
          <w:t xml:space="preserve"> </w:t>
        </w:r>
      </w:ins>
      <w:r w:rsidRPr="00CA3BBD">
        <w:t xml:space="preserve">do </w:t>
      </w:r>
      <w:r w:rsidRPr="00000148">
        <w:rPr>
          <w:i/>
        </w:rPr>
        <w:t>plug-in</w:t>
      </w:r>
      <w:bookmarkEnd w:id="3604"/>
    </w:p>
    <w:p w14:paraId="1953C51A" w14:textId="183F55B1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</w:t>
      </w:r>
      <w:ins w:id="3606" w:author="Tiago M Dias" w:date="2016-07-23T10:46:00Z">
        <w:r w:rsidR="008F68D3" w:rsidRPr="008F68D3">
          <w:rPr>
            <w:rFonts w:cs="Times New Roman"/>
            <w:i/>
            <w:rPrChange w:id="3607" w:author="Tiago M Dias" w:date="2016-07-23T10:46:00Z">
              <w:rPr>
                <w:rFonts w:cs="Times New Roman"/>
              </w:rPr>
            </w:rPrChange>
          </w:rPr>
          <w:t>a</w:t>
        </w:r>
      </w:ins>
      <w:del w:id="3608" w:author="Tiago M Dias" w:date="2016-07-23T10:46:00Z">
        <w:r w:rsidRPr="008F68D3" w:rsidDel="008F68D3">
          <w:rPr>
            <w:rFonts w:cs="Times New Roman"/>
            <w:i/>
            <w:rPrChange w:id="3609" w:author="Tiago M Dias" w:date="2016-07-23T10:46:00Z">
              <w:rPr>
                <w:rFonts w:cs="Times New Roman"/>
              </w:rPr>
            </w:rPrChange>
          </w:rPr>
          <w:delText>A</w:delText>
        </w:r>
      </w:del>
      <w:r w:rsidRPr="008F68D3">
        <w:rPr>
          <w:rFonts w:cs="Times New Roman"/>
          <w:i/>
          <w:rPrChange w:id="3610" w:author="Tiago M Dias" w:date="2016-07-23T10:46:00Z">
            <w:rPr>
              <w:rFonts w:cs="Times New Roman"/>
            </w:rPr>
          </w:rPrChange>
        </w:rPr>
        <w:t>ssembly</w:t>
      </w:r>
      <w:r>
        <w:rPr>
          <w:rFonts w:cs="Times New Roman"/>
        </w:rPr>
        <w:t xml:space="preserve">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</w:t>
      </w:r>
      <w:ins w:id="3611" w:author="Tiago M Dias" w:date="2016-07-23T10:47:00Z">
        <w:r w:rsidR="00B21B8A">
          <w:rPr>
            <w:rFonts w:cs="Times New Roman"/>
          </w:rPr>
          <w:t>,</w:t>
        </w:r>
      </w:ins>
      <w:r>
        <w:rPr>
          <w:rFonts w:cs="Times New Roman"/>
        </w:rPr>
        <w:t xml:space="preserve">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3CCF056A" w:rsidR="002F3EF4" w:rsidDel="00541FE5" w:rsidRDefault="002F3EF4" w:rsidP="002F3EF4">
      <w:pPr>
        <w:pStyle w:val="ParagrafodeTexto"/>
        <w:rPr>
          <w:del w:id="3612" w:author="Tiago M Dias" w:date="2016-07-23T10:48:00Z"/>
        </w:rPr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1EDF7A5C" w:rsidR="002F3EF4" w:rsidDel="00541FE5" w:rsidRDefault="002F3EF4" w:rsidP="002F3EF4">
      <w:pPr>
        <w:pStyle w:val="ParagrafodeTexto"/>
        <w:rPr>
          <w:del w:id="3613" w:author="Tiago M Dias" w:date="2016-07-23T10:48:00Z"/>
        </w:rPr>
      </w:pPr>
      <w:r>
        <w:t xml:space="preserve">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3FB10487" w:rsidR="002F3EF4" w:rsidRDefault="002F3EF4" w:rsidP="002F3EF4">
      <w:pPr>
        <w:pStyle w:val="ParagrafodeTexto"/>
      </w:pPr>
      <w:r>
        <w:rPr>
          <w:rFonts w:cs="Times New Roman"/>
        </w:rPr>
        <w:t>Para uma descrição mais pormenorizada, consultar</w:t>
      </w:r>
      <w:ins w:id="3614" w:author="Tiago Oliveira" w:date="2016-07-22T10:30:00Z">
        <w:r w:rsidR="001F4F70">
          <w:rPr>
            <w:rFonts w:cs="Times New Roman"/>
          </w:rPr>
          <w:t xml:space="preserve"> o anexo</w:t>
        </w:r>
      </w:ins>
      <w:r>
        <w:rPr>
          <w:rFonts w:cs="Times New Roman"/>
        </w:rPr>
        <w:t xml:space="preserve"> </w:t>
      </w:r>
      <w:ins w:id="3615" w:author="Tiago Oliveira" w:date="2016-07-22T10:30:00Z">
        <w:r w:rsidR="001F4F70">
          <w:rPr>
            <w:rFonts w:cs="Times New Roman"/>
          </w:rPr>
          <w:t>“</w:t>
        </w:r>
      </w:ins>
      <w:ins w:id="3616" w:author="Tiago Oliveira" w:date="2016-07-22T10:29:00Z">
        <w:r w:rsidR="001F4F70" w:rsidRPr="007B00A5">
          <w:fldChar w:fldCharType="begin"/>
        </w:r>
        <w:r w:rsidR="001F4F70" w:rsidRPr="00580631">
          <w:instrText xml:space="preserve"> REF _Ref456946701 \h </w:instrText>
        </w:r>
      </w:ins>
      <w:r w:rsidR="001F4F70">
        <w:instrText xml:space="preserve"> \* MERGEFORMAT </w:instrText>
      </w:r>
      <w:r w:rsidR="001F4F70" w:rsidRPr="007B00A5">
        <w:fldChar w:fldCharType="separate"/>
      </w:r>
      <w:ins w:id="3617" w:author="Andre" w:date="2016-07-23T14:37:00Z">
        <w:r w:rsidR="00FA42DC" w:rsidRPr="00FA42DC">
          <w:rPr>
            <w:rPrChange w:id="3618" w:author="Andre" w:date="2016-07-23T14:37:00Z">
              <w:rPr/>
            </w:rPrChange>
          </w:rPr>
          <w:t>Criação do plug-in para o Eclipse</w:t>
        </w:r>
      </w:ins>
      <w:ins w:id="3619" w:author="Tiago Oliveira" w:date="2016-07-23T01:56:00Z">
        <w:del w:id="3620" w:author="Andre" w:date="2016-07-23T14:37:00Z">
          <w:r w:rsidR="00896609" w:rsidRPr="00896609" w:rsidDel="00FA42DC">
            <w:delText>Criação do plug-in para o Eclipse</w:delText>
          </w:r>
        </w:del>
      </w:ins>
      <w:ins w:id="3621" w:author="Tiago Oliveira" w:date="2016-07-22T10:29:00Z">
        <w:r w:rsidR="001F4F70" w:rsidRPr="007B00A5">
          <w:fldChar w:fldCharType="end"/>
        </w:r>
      </w:ins>
      <w:ins w:id="3622" w:author="Tiago Oliveira" w:date="2016-07-22T10:30:00Z">
        <w:r w:rsidR="001F4F70">
          <w:t>”</w:t>
        </w:r>
      </w:ins>
      <w:del w:id="3623" w:author="Tiago Oliveira" w:date="2016-07-22T10:30:00Z">
        <w:r w:rsidDel="001F4F70">
          <w:rPr>
            <w:rFonts w:cs="Times New Roman"/>
          </w:rPr>
          <w:delText xml:space="preserve">“A.1 - </w:delText>
        </w:r>
      </w:del>
      <w:del w:id="3624" w:author="Tiago Oliveira" w:date="2016-07-21T17:44:00Z">
        <w:r w:rsidRPr="000E4F5B" w:rsidDel="005E33C6">
          <w:rPr>
            <w:rFonts w:cs="Times New Roman"/>
          </w:rPr>
          <w:delText xml:space="preserve">Deploy </w:delText>
        </w:r>
      </w:del>
      <w:del w:id="3625" w:author="Tiago Oliveira" w:date="2016-07-22T10:30:00Z">
        <w:r w:rsidRPr="000E4F5B" w:rsidDel="001F4F70">
          <w:rPr>
            <w:rFonts w:cs="Times New Roman"/>
          </w:rPr>
          <w:delText xml:space="preserve">do </w:delText>
        </w:r>
        <w:r w:rsidRPr="00FA4C55" w:rsidDel="001F4F70">
          <w:rPr>
            <w:rFonts w:cs="Times New Roman"/>
            <w:i/>
          </w:rPr>
          <w:delText>plug-in</w:delText>
        </w:r>
        <w:r w:rsidRPr="000E4F5B" w:rsidDel="001F4F70">
          <w:rPr>
            <w:rFonts w:cs="Times New Roman"/>
          </w:rPr>
          <w:delText xml:space="preserve"> para o Ecplise”</w:delText>
        </w:r>
      </w:del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3626" w:name="_Toc457048025"/>
      <w:r>
        <w:rPr>
          <w:shd w:val="clear" w:color="auto" w:fill="FEFEFE"/>
        </w:rPr>
        <w:lastRenderedPageBreak/>
        <w:t>Conclusões</w:t>
      </w:r>
      <w:bookmarkEnd w:id="3626"/>
      <w:r>
        <w:rPr>
          <w:shd w:val="clear" w:color="auto" w:fill="FEFEFE"/>
        </w:rPr>
        <w:t xml:space="preserve"> </w:t>
      </w:r>
    </w:p>
    <w:p w14:paraId="77C7BC2A" w14:textId="04AC66E2" w:rsidR="002C22FA" w:rsidRDefault="00537EC3" w:rsidP="006670CB">
      <w:pPr>
        <w:pStyle w:val="ParagrafodeTexto"/>
        <w:rPr>
          <w:ins w:id="3627" w:author="Tiago M Dias" w:date="2016-07-23T11:00:00Z"/>
          <w:shd w:val="clear" w:color="auto" w:fill="FEFEFE"/>
        </w:rPr>
      </w:pPr>
      <w:r>
        <w:rPr>
          <w:shd w:val="clear" w:color="auto" w:fill="FEFEFE"/>
        </w:rPr>
        <w:t xml:space="preserve">Embora </w:t>
      </w:r>
      <w:ins w:id="3628" w:author="Tiago M Dias" w:date="2016-07-23T10:55:00Z">
        <w:r w:rsidR="00541FE5">
          <w:rPr>
            <w:shd w:val="clear" w:color="auto" w:fill="FEFEFE"/>
          </w:rPr>
          <w:t xml:space="preserve">já </w:t>
        </w:r>
      </w:ins>
      <w:r>
        <w:rPr>
          <w:shd w:val="clear" w:color="auto" w:fill="FEFEFE"/>
        </w:rPr>
        <w:t xml:space="preserve">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</w:t>
      </w:r>
      <w:ins w:id="3629" w:author="Tiago M Dias" w:date="2016-07-23T10:50:00Z">
        <w:r w:rsidR="00541FE5">
          <w:rPr>
            <w:shd w:val="clear" w:color="auto" w:fill="FEFEFE"/>
          </w:rPr>
          <w:t>para</w:t>
        </w:r>
      </w:ins>
      <w:ins w:id="3630" w:author="Tiago M Dias" w:date="2016-07-23T10:49:00Z">
        <w:r w:rsidR="00541FE5">
          <w:rPr>
            <w:shd w:val="clear" w:color="auto" w:fill="FEFEFE"/>
          </w:rPr>
          <w:t xml:space="preserve"> suporta</w:t>
        </w:r>
      </w:ins>
      <w:ins w:id="3631" w:author="Tiago M Dias" w:date="2016-07-23T10:50:00Z">
        <w:r w:rsidR="00541FE5">
          <w:rPr>
            <w:shd w:val="clear" w:color="auto" w:fill="FEFEFE"/>
          </w:rPr>
          <w:t>r</w:t>
        </w:r>
      </w:ins>
      <w:ins w:id="3632" w:author="Tiago M Dias" w:date="2016-07-23T10:49:00Z">
        <w:r w:rsidR="00541FE5">
          <w:rPr>
            <w:shd w:val="clear" w:color="auto" w:fill="FEFEFE"/>
          </w:rPr>
          <w:t xml:space="preserve"> </w:t>
        </w:r>
      </w:ins>
      <w:ins w:id="3633" w:author="Tiago M Dias" w:date="2016-07-23T10:53:00Z">
        <w:r w:rsidR="00541FE5">
          <w:rPr>
            <w:shd w:val="clear" w:color="auto" w:fill="FEFEFE"/>
          </w:rPr>
          <w:t>realização</w:t>
        </w:r>
      </w:ins>
      <w:ins w:id="3634" w:author="Tiago M Dias" w:date="2016-07-23T10:49:00Z">
        <w:r w:rsidR="00541FE5">
          <w:rPr>
            <w:shd w:val="clear" w:color="auto" w:fill="FEFEFE"/>
          </w:rPr>
          <w:t xml:space="preserve"> de programas </w:t>
        </w:r>
      </w:ins>
      <w:ins w:id="3635" w:author="Tiago M Dias" w:date="2016-07-23T10:53:00Z">
        <w:r w:rsidR="00541FE5">
          <w:rPr>
            <w:shd w:val="clear" w:color="auto" w:fill="FEFEFE"/>
          </w:rPr>
          <w:t>em</w:t>
        </w:r>
      </w:ins>
      <w:ins w:id="3636" w:author="Tiago M Dias" w:date="2016-07-23T10:49:00Z">
        <w:r w:rsidR="00541FE5">
          <w:rPr>
            <w:shd w:val="clear" w:color="auto" w:fill="FEFEFE"/>
          </w:rPr>
          <w:t xml:space="preserve"> processadores que implementam a arquitetura </w:t>
        </w:r>
      </w:ins>
      <w:del w:id="3637" w:author="Tiago M Dias" w:date="2016-07-23T10:49:00Z">
        <w:r w:rsidDel="00541FE5">
          <w:rPr>
            <w:shd w:val="clear" w:color="auto" w:fill="FEFEFE"/>
          </w:rPr>
          <w:delText xml:space="preserve">criado especificamente para o processador </w:delText>
        </w:r>
      </w:del>
      <w:r>
        <w:rPr>
          <w:shd w:val="clear" w:color="auto" w:fill="FEFEFE"/>
        </w:rPr>
        <w:t>PDS16, não existia</w:t>
      </w:r>
      <w:ins w:id="3638" w:author="Tiago M Dias" w:date="2016-07-23T10:50:00Z">
        <w:r w:rsidR="00541FE5">
          <w:rPr>
            <w:shd w:val="clear" w:color="auto" w:fill="FEFEFE"/>
          </w:rPr>
          <w:t>,</w:t>
        </w:r>
      </w:ins>
      <w:r>
        <w:rPr>
          <w:shd w:val="clear" w:color="auto" w:fill="FEFEFE"/>
        </w:rPr>
        <w:t xml:space="preserve">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>este momento</w:t>
      </w:r>
      <w:ins w:id="3639" w:author="Tiago M Dias" w:date="2016-07-23T10:50:00Z">
        <w:r w:rsidR="00541FE5">
          <w:rPr>
            <w:shd w:val="clear" w:color="auto" w:fill="FEFEFE"/>
          </w:rPr>
          <w:t>,</w:t>
        </w:r>
      </w:ins>
      <w:r>
        <w:rPr>
          <w:shd w:val="clear" w:color="auto" w:fill="FEFEFE"/>
        </w:rPr>
        <w:t xml:space="preserve"> um editor de texto que suportasse</w:t>
      </w:r>
      <w:ins w:id="3640" w:author="Tiago M Dias" w:date="2016-07-23T10:53:00Z">
        <w:r w:rsidR="00541FE5">
          <w:rPr>
            <w:shd w:val="clear" w:color="auto" w:fill="FEFEFE"/>
          </w:rPr>
          <w:t>,</w:t>
        </w:r>
      </w:ins>
      <w:ins w:id="3641" w:author="Tiago M Dias" w:date="2016-07-23T10:54:00Z">
        <w:r w:rsidR="00541FE5">
          <w:rPr>
            <w:shd w:val="clear" w:color="auto" w:fill="FEFEFE"/>
          </w:rPr>
          <w:t xml:space="preserve"> de uma </w:t>
        </w:r>
      </w:ins>
      <w:ins w:id="3642" w:author="Tiago M Dias" w:date="2016-07-23T10:53:00Z">
        <w:r w:rsidR="00541FE5">
          <w:rPr>
            <w:shd w:val="clear" w:color="auto" w:fill="FEFEFE"/>
          </w:rPr>
          <w:t>eficiente,</w:t>
        </w:r>
      </w:ins>
      <w:r>
        <w:rPr>
          <w:shd w:val="clear" w:color="auto" w:fill="FEFEFE"/>
        </w:rPr>
        <w:t xml:space="preserve"> </w:t>
      </w:r>
      <w:ins w:id="3643" w:author="Tiago M Dias" w:date="2016-07-23T10:51:00Z">
        <w:r w:rsidR="00541FE5">
          <w:rPr>
            <w:shd w:val="clear" w:color="auto" w:fill="FEFEFE"/>
          </w:rPr>
          <w:t xml:space="preserve">o seu desenvolvimento </w:t>
        </w:r>
      </w:ins>
      <w:ins w:id="3644" w:author="Tiago M Dias" w:date="2016-07-23T10:53:00Z">
        <w:r w:rsidR="00541FE5">
          <w:rPr>
            <w:shd w:val="clear" w:color="auto" w:fill="FEFEFE"/>
          </w:rPr>
          <w:t xml:space="preserve">usando </w:t>
        </w:r>
      </w:ins>
      <w:r>
        <w:rPr>
          <w:shd w:val="clear" w:color="auto" w:fill="FEFEFE"/>
        </w:rPr>
        <w:t xml:space="preserve">a linguagem </w:t>
      </w:r>
      <w:del w:id="3645" w:author="Tiago M Dias" w:date="2016-07-23T10:53:00Z">
        <w:r w:rsidRPr="00541FE5" w:rsidDel="00541FE5">
          <w:rPr>
            <w:i/>
            <w:shd w:val="clear" w:color="auto" w:fill="FEFEFE"/>
            <w:rPrChange w:id="3646" w:author="Tiago M Dias" w:date="2016-07-23T10:53:00Z">
              <w:rPr>
                <w:shd w:val="clear" w:color="auto" w:fill="FEFEFE"/>
              </w:rPr>
            </w:rPrChange>
          </w:rPr>
          <w:delText>de programação deste processador</w:delText>
        </w:r>
      </w:del>
      <w:ins w:id="3647" w:author="Tiago M Dias" w:date="2016-07-23T10:53:00Z">
        <w:r w:rsidR="00541FE5" w:rsidRPr="00541FE5">
          <w:rPr>
            <w:i/>
            <w:shd w:val="clear" w:color="auto" w:fill="FEFEFE"/>
            <w:rPrChange w:id="3648" w:author="Tiago M Dias" w:date="2016-07-23T10:53:00Z">
              <w:rPr>
                <w:shd w:val="clear" w:color="auto" w:fill="FEFEFE"/>
              </w:rPr>
            </w:rPrChange>
          </w:rPr>
          <w:t>assembly</w:t>
        </w:r>
      </w:ins>
      <w:ins w:id="3649" w:author="Tiago M Dias" w:date="2016-07-23T10:54:00Z">
        <w:r w:rsidR="00541FE5" w:rsidRPr="00541FE5">
          <w:rPr>
            <w:shd w:val="clear" w:color="auto" w:fill="FEFEFE"/>
            <w:rPrChange w:id="3650" w:author="Tiago M Dias" w:date="2016-07-23T10:54:00Z">
              <w:rPr>
                <w:i/>
                <w:shd w:val="clear" w:color="auto" w:fill="FEFEFE"/>
              </w:rPr>
            </w:rPrChange>
          </w:rPr>
          <w:t xml:space="preserve"> PDS16</w:t>
        </w:r>
      </w:ins>
      <w:r>
        <w:rPr>
          <w:shd w:val="clear" w:color="auto" w:fill="FEFEFE"/>
        </w:rPr>
        <w:t xml:space="preserve">. </w:t>
      </w:r>
      <w:del w:id="3651" w:author="Tiago M Dias" w:date="2016-07-23T10:54:00Z">
        <w:r w:rsidDel="00541FE5">
          <w:rPr>
            <w:shd w:val="clear" w:color="auto" w:fill="FEFEFE"/>
          </w:rPr>
          <w:delText xml:space="preserve">Com </w:delText>
        </w:r>
      </w:del>
      <w:ins w:id="3652" w:author="Tiago M Dias" w:date="2016-07-23T10:54:00Z">
        <w:r w:rsidR="00541FE5">
          <w:rPr>
            <w:shd w:val="clear" w:color="auto" w:fill="FEFEFE"/>
          </w:rPr>
          <w:t>N</w:t>
        </w:r>
      </w:ins>
      <w:r>
        <w:rPr>
          <w:shd w:val="clear" w:color="auto" w:fill="FEFEFE"/>
        </w:rPr>
        <w:t xml:space="preserve">este projeto </w:t>
      </w:r>
      <w:ins w:id="3653" w:author="Tiago M Dias" w:date="2016-07-23T10:57:00Z">
        <w:r w:rsidR="002C22FA">
          <w:rPr>
            <w:shd w:val="clear" w:color="auto" w:fill="FEFEFE"/>
          </w:rPr>
          <w:t xml:space="preserve">recorreu-se à </w:t>
        </w:r>
        <w:r w:rsidR="002C22FA" w:rsidRPr="006506BA">
          <w:rPr>
            <w:i/>
            <w:shd w:val="clear" w:color="auto" w:fill="FEFEFE"/>
          </w:rPr>
          <w:t>framework</w:t>
        </w:r>
        <w:r w:rsidR="002C22FA">
          <w:rPr>
            <w:shd w:val="clear" w:color="auto" w:fill="FEFEFE"/>
          </w:rPr>
          <w:t xml:space="preserve"> Xtext para </w:t>
        </w:r>
      </w:ins>
      <w:del w:id="3654" w:author="Tiago M Dias" w:date="2016-07-23T10:54:00Z">
        <w:r w:rsidDel="00541FE5">
          <w:rPr>
            <w:shd w:val="clear" w:color="auto" w:fill="FEFEFE"/>
          </w:rPr>
          <w:delText xml:space="preserve">criamos </w:delText>
        </w:r>
      </w:del>
      <w:ins w:id="3655" w:author="Tiago M Dias" w:date="2016-07-23T11:07:00Z">
        <w:r w:rsidR="006670CB">
          <w:rPr>
            <w:shd w:val="clear" w:color="auto" w:fill="FEFEFE"/>
          </w:rPr>
          <w:t>criar</w:t>
        </w:r>
      </w:ins>
      <w:ins w:id="3656" w:author="Tiago M Dias" w:date="2016-07-23T10:54:00Z">
        <w:r w:rsidR="00541FE5">
          <w:rPr>
            <w:shd w:val="clear" w:color="auto" w:fill="FEFEFE"/>
          </w:rPr>
          <w:t xml:space="preserve"> </w:t>
        </w:r>
      </w:ins>
      <w:r>
        <w:rPr>
          <w:shd w:val="clear" w:color="auto" w:fill="FEFEFE"/>
        </w:rPr>
        <w:t xml:space="preserve">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</w:t>
      </w:r>
      <w:ins w:id="3657" w:author="Tiago M Dias" w:date="2016-07-23T10:54:00Z">
        <w:r w:rsidR="00541FE5">
          <w:rPr>
            <w:shd w:val="clear" w:color="auto" w:fill="FEFEFE"/>
          </w:rPr>
          <w:t>,</w:t>
        </w:r>
      </w:ins>
      <w:r>
        <w:rPr>
          <w:shd w:val="clear" w:color="auto" w:fill="FEFEFE"/>
        </w:rPr>
        <w:t xml:space="preserve"> conjugado com </w:t>
      </w:r>
      <w:del w:id="3658" w:author="Tiago M Dias" w:date="2016-07-23T10:54:00Z">
        <w:r w:rsidDel="00541FE5">
          <w:rPr>
            <w:shd w:val="clear" w:color="auto" w:fill="FEFEFE"/>
          </w:rPr>
          <w:delText xml:space="preserve">um </w:delText>
        </w:r>
      </w:del>
      <w:ins w:id="3659" w:author="Tiago M Dias" w:date="2016-07-23T10:54:00Z">
        <w:r w:rsidR="00541FE5">
          <w:rPr>
            <w:shd w:val="clear" w:color="auto" w:fill="FEFEFE"/>
          </w:rPr>
          <w:t xml:space="preserve">o </w:t>
        </w:r>
      </w:ins>
      <w:r>
        <w:rPr>
          <w:shd w:val="clear" w:color="auto" w:fill="FEFEFE"/>
        </w:rPr>
        <w:t xml:space="preserve">ambiente de desenvolvimento </w:t>
      </w:r>
      <w:ins w:id="3660" w:author="Tiago M Dias" w:date="2016-07-23T10:54:00Z">
        <w:r w:rsidR="00541FE5">
          <w:rPr>
            <w:shd w:val="clear" w:color="auto" w:fill="FEFEFE"/>
          </w:rPr>
          <w:t xml:space="preserve">Eclipse, </w:t>
        </w:r>
      </w:ins>
      <w:r>
        <w:rPr>
          <w:shd w:val="clear" w:color="auto" w:fill="FEFEFE"/>
        </w:rPr>
        <w:t xml:space="preserve">permite </w:t>
      </w:r>
      <w:del w:id="3661" w:author="Tiago M Dias" w:date="2016-07-23T10:55:00Z">
        <w:r w:rsidDel="00541FE5">
          <w:rPr>
            <w:shd w:val="clear" w:color="auto" w:fill="FEFEFE"/>
          </w:rPr>
          <w:delText xml:space="preserve">ter </w:delText>
        </w:r>
      </w:del>
      <w:ins w:id="3662" w:author="Tiago M Dias" w:date="2016-07-23T10:55:00Z">
        <w:r w:rsidR="00541FE5">
          <w:rPr>
            <w:shd w:val="clear" w:color="auto" w:fill="FEFEFE"/>
          </w:rPr>
          <w:t xml:space="preserve">disponibilizar </w:t>
        </w:r>
      </w:ins>
      <w:r>
        <w:rPr>
          <w:shd w:val="clear" w:color="auto" w:fill="FEFEFE"/>
        </w:rPr>
        <w:t>ao</w:t>
      </w:r>
      <w:ins w:id="3663" w:author="Tiago M Dias" w:date="2016-07-23T10:55:00Z">
        <w:r w:rsidR="00541FE5">
          <w:rPr>
            <w:shd w:val="clear" w:color="auto" w:fill="FEFEFE"/>
          </w:rPr>
          <w:t>s</w:t>
        </w:r>
      </w:ins>
      <w:r>
        <w:rPr>
          <w:shd w:val="clear" w:color="auto" w:fill="FEFEFE"/>
        </w:rPr>
        <w:t xml:space="preserve"> programador</w:t>
      </w:r>
      <w:ins w:id="3664" w:author="Tiago M Dias" w:date="2016-07-23T10:55:00Z">
        <w:r w:rsidR="00541FE5">
          <w:rPr>
            <w:shd w:val="clear" w:color="auto" w:fill="FEFEFE"/>
          </w:rPr>
          <w:t>es</w:t>
        </w:r>
      </w:ins>
      <w:r>
        <w:rPr>
          <w:shd w:val="clear" w:color="auto" w:fill="FEFEFE"/>
        </w:rPr>
        <w:t xml:space="preserve"> um editor de texto que está integrado com o assemblador DASM, criando</w:t>
      </w:r>
      <w:ins w:id="3665" w:author="Tiago M Dias" w:date="2016-07-23T10:55:00Z">
        <w:r w:rsidR="00541FE5">
          <w:rPr>
            <w:shd w:val="clear" w:color="auto" w:fill="FEFEFE"/>
          </w:rPr>
          <w:t>-se</w:t>
        </w:r>
      </w:ins>
      <w:r>
        <w:rPr>
          <w:shd w:val="clear" w:color="auto" w:fill="FEFEFE"/>
        </w:rPr>
        <w:t xml:space="preserve"> assim uma ferra</w:t>
      </w:r>
      <w:r w:rsidR="008D7A80">
        <w:rPr>
          <w:shd w:val="clear" w:color="auto" w:fill="FEFEFE"/>
        </w:rPr>
        <w:t xml:space="preserve">menta de trabalho que favorece </w:t>
      </w:r>
      <w:del w:id="3666" w:author="Tiago M Dias" w:date="2016-07-23T10:58:00Z">
        <w:r w:rsidDel="002C22FA">
          <w:rPr>
            <w:shd w:val="clear" w:color="auto" w:fill="FEFEFE"/>
          </w:rPr>
          <w:delText xml:space="preserve">o </w:delText>
        </w:r>
      </w:del>
      <w:ins w:id="3667" w:author="Tiago M Dias" w:date="2016-07-23T10:58:00Z">
        <w:r w:rsidR="002C22FA">
          <w:rPr>
            <w:shd w:val="clear" w:color="auto" w:fill="FEFEFE"/>
          </w:rPr>
          <w:t xml:space="preserve">a tarefa do </w:t>
        </w:r>
      </w:ins>
      <w:r>
        <w:rPr>
          <w:shd w:val="clear" w:color="auto" w:fill="FEFEFE"/>
        </w:rPr>
        <w:t xml:space="preserve">programador. </w:t>
      </w:r>
      <w:ins w:id="3668" w:author="Tiago M Dias" w:date="2016-07-23T10:59:00Z">
        <w:r w:rsidR="002C22FA">
          <w:rPr>
            <w:shd w:val="clear" w:color="auto" w:fill="FEFEFE"/>
          </w:rPr>
          <w:t xml:space="preserve">O </w:t>
        </w:r>
        <w:r w:rsidR="002C22FA" w:rsidRPr="00FA4C55">
          <w:rPr>
            <w:i/>
            <w:shd w:val="clear" w:color="auto" w:fill="FEFEFE"/>
          </w:rPr>
          <w:t>plug-in</w:t>
        </w:r>
        <w:r w:rsidR="002C22FA">
          <w:rPr>
            <w:shd w:val="clear" w:color="auto" w:fill="FEFEFE"/>
          </w:rPr>
          <w:t xml:space="preserve"> realizado</w:t>
        </w:r>
      </w:ins>
      <w:ins w:id="3669" w:author="Tiago M Dias" w:date="2016-07-23T11:08:00Z">
        <w:r w:rsidR="00F509CF">
          <w:rPr>
            <w:shd w:val="clear" w:color="auto" w:fill="FEFEFE"/>
          </w:rPr>
          <w:t xml:space="preserve">, denominado </w:t>
        </w:r>
        <w:r w:rsidR="00F509CF" w:rsidRPr="00F509CF">
          <w:rPr>
            <w:shd w:val="clear" w:color="auto" w:fill="FEFEFE"/>
          </w:rPr>
          <w:t>PDS16inEcplise</w:t>
        </w:r>
        <w:r w:rsidR="00F509CF">
          <w:rPr>
            <w:shd w:val="clear" w:color="auto" w:fill="FEFEFE"/>
          </w:rPr>
          <w:t>,</w:t>
        </w:r>
      </w:ins>
      <w:ins w:id="3670" w:author="Tiago M Dias" w:date="2016-07-23T10:59:00Z">
        <w:r w:rsidR="002C22FA">
          <w:rPr>
            <w:shd w:val="clear" w:color="auto" w:fill="FEFEFE"/>
          </w:rPr>
          <w:t xml:space="preserve"> está disponível </w:t>
        </w:r>
        <w:r w:rsidR="002C22FA">
          <w:rPr>
            <w:i/>
            <w:shd w:val="clear" w:color="auto" w:fill="FEFEFE"/>
          </w:rPr>
          <w:t>online</w:t>
        </w:r>
        <w:r w:rsidR="002C22FA">
          <w:rPr>
            <w:shd w:val="clear" w:color="auto" w:fill="FEFEFE"/>
          </w:rPr>
          <w:t xml:space="preserve"> na página do projeto</w:t>
        </w:r>
      </w:ins>
      <w:customXmlInsRangeStart w:id="3671" w:author="Tiago M Dias" w:date="2016-07-23T10:59:00Z"/>
      <w:sdt>
        <w:sdtPr>
          <w:rPr>
            <w:shd w:val="clear" w:color="auto" w:fill="FEFEFE"/>
          </w:rPr>
          <w:id w:val="-28873986"/>
          <w:citation/>
        </w:sdtPr>
        <w:sdtEndPr/>
        <w:sdtContent>
          <w:customXmlInsRangeEnd w:id="3671"/>
          <w:ins w:id="3672" w:author="Tiago M Dias" w:date="2016-07-23T10:59:00Z">
            <w:r w:rsidR="002C22FA">
              <w:rPr>
                <w:shd w:val="clear" w:color="auto" w:fill="FEFEFE"/>
              </w:rPr>
              <w:fldChar w:fldCharType="begin"/>
            </w:r>
            <w:r w:rsidR="002C22FA" w:rsidRPr="006506BA">
              <w:rPr>
                <w:shd w:val="clear" w:color="auto" w:fill="FEFEFE"/>
              </w:rPr>
              <w:instrText xml:space="preserve"> CITATION PDS \l 1033 </w:instrText>
            </w:r>
            <w:r w:rsidR="002C22FA">
              <w:rPr>
                <w:shd w:val="clear" w:color="auto" w:fill="FEFEFE"/>
              </w:rPr>
              <w:fldChar w:fldCharType="separate"/>
            </w:r>
          </w:ins>
          <w:ins w:id="3673" w:author="Andre" w:date="2016-07-23T14:37:00Z">
            <w:r w:rsidR="00FA42DC">
              <w:rPr>
                <w:noProof/>
                <w:shd w:val="clear" w:color="auto" w:fill="FEFEFE"/>
              </w:rPr>
              <w:t xml:space="preserve"> </w:t>
            </w:r>
            <w:r w:rsidR="00FA42DC" w:rsidRPr="00FA42DC">
              <w:rPr>
                <w:noProof/>
                <w:shd w:val="clear" w:color="auto" w:fill="FEFEFE"/>
                <w:rPrChange w:id="3674" w:author="Andre" w:date="2016-07-23T14:37:00Z">
                  <w:rPr>
                    <w:rFonts w:eastAsia="Times New Roman"/>
                  </w:rPr>
                </w:rPrChange>
              </w:rPr>
              <w:t>[27]</w:t>
            </w:r>
          </w:ins>
          <w:ins w:id="3675" w:author="Tiago M Dias" w:date="2016-07-23T10:59:00Z">
            <w:del w:id="3676" w:author="Andre" w:date="2016-07-23T14:37:00Z">
              <w:r w:rsidR="002C22FA" w:rsidDel="00FA42DC">
                <w:rPr>
                  <w:noProof/>
                  <w:shd w:val="clear" w:color="auto" w:fill="FEFEFE"/>
                </w:rPr>
                <w:delText xml:space="preserve"> </w:delText>
              </w:r>
              <w:r w:rsidR="002C22FA" w:rsidRPr="006506BA" w:rsidDel="00FA42DC">
                <w:rPr>
                  <w:noProof/>
                  <w:shd w:val="clear" w:color="auto" w:fill="FEFEFE"/>
                </w:rPr>
                <w:delText>[27]</w:delText>
              </w:r>
            </w:del>
            <w:r w:rsidR="002C22FA">
              <w:rPr>
                <w:shd w:val="clear" w:color="auto" w:fill="FEFEFE"/>
              </w:rPr>
              <w:fldChar w:fldCharType="end"/>
            </w:r>
          </w:ins>
          <w:customXmlInsRangeStart w:id="3677" w:author="Tiago M Dias" w:date="2016-07-23T10:59:00Z"/>
        </w:sdtContent>
      </w:sdt>
      <w:customXmlInsRangeEnd w:id="3677"/>
      <w:ins w:id="3678" w:author="Tiago M Dias" w:date="2016-07-23T10:59:00Z">
        <w:r w:rsidR="002C22FA">
          <w:rPr>
            <w:shd w:val="clear" w:color="auto" w:fill="FEFEFE"/>
          </w:rPr>
          <w:t xml:space="preserve"> e poderá ser usado</w:t>
        </w:r>
      </w:ins>
      <w:ins w:id="3679" w:author="Tiago M Dias" w:date="2016-07-23T11:00:00Z">
        <w:r w:rsidR="006670CB">
          <w:rPr>
            <w:shd w:val="clear" w:color="auto" w:fill="FEFEFE"/>
          </w:rPr>
          <w:t xml:space="preserve">, entre outros, </w:t>
        </w:r>
      </w:ins>
      <w:ins w:id="3680" w:author="Tiago M Dias" w:date="2016-07-23T10:59:00Z">
        <w:r w:rsidR="002C22FA">
          <w:rPr>
            <w:shd w:val="clear" w:color="auto" w:fill="FEFEFE"/>
          </w:rPr>
          <w:t xml:space="preserve">pelos alunos </w:t>
        </w:r>
      </w:ins>
      <w:ins w:id="3681" w:author="Tiago M Dias" w:date="2016-07-23T11:00:00Z">
        <w:r w:rsidR="006670CB">
          <w:rPr>
            <w:shd w:val="clear" w:color="auto" w:fill="FEFEFE"/>
          </w:rPr>
          <w:t xml:space="preserve">que frequentem </w:t>
        </w:r>
      </w:ins>
      <w:ins w:id="3682" w:author="Tiago M Dias" w:date="2016-07-23T10:59:00Z">
        <w:r w:rsidR="002C22FA">
          <w:rPr>
            <w:shd w:val="clear" w:color="auto" w:fill="FEFEFE"/>
          </w:rPr>
          <w:t xml:space="preserve">a unidade curricular Arquitetura de Computadores </w:t>
        </w:r>
      </w:ins>
      <w:ins w:id="3683" w:author="Tiago M Dias" w:date="2016-07-23T11:00:00Z">
        <w:r w:rsidR="006670CB">
          <w:rPr>
            <w:shd w:val="clear" w:color="auto" w:fill="FEFEFE"/>
          </w:rPr>
          <w:t xml:space="preserve">do ISEL </w:t>
        </w:r>
      </w:ins>
      <w:ins w:id="3684" w:author="Tiago M Dias" w:date="2016-07-23T10:59:00Z">
        <w:r w:rsidR="002C22FA">
          <w:rPr>
            <w:shd w:val="clear" w:color="auto" w:fill="FEFEFE"/>
          </w:rPr>
          <w:t>como uma ferramenta de auxílio na aprendizagem da arquitetura PDS16.</w:t>
        </w:r>
      </w:ins>
    </w:p>
    <w:p w14:paraId="15188779" w14:textId="19DA4677" w:rsidR="006670CB" w:rsidRPr="006670CB" w:rsidRDefault="006670CB" w:rsidP="006670CB">
      <w:pPr>
        <w:pStyle w:val="ParagrafodeTexto"/>
        <w:rPr>
          <w:shd w:val="clear" w:color="auto" w:fill="FEFEFE"/>
          <w:rPrChange w:id="3685" w:author="Tiago M Dias" w:date="2016-07-23T11:00:00Z">
            <w:rPr>
              <w:i/>
              <w:shd w:val="clear" w:color="auto" w:fill="FEFEFE"/>
            </w:rPr>
          </w:rPrChange>
        </w:rPr>
      </w:pPr>
      <w:ins w:id="3686" w:author="Tiago M Dias" w:date="2016-07-23T11:00:00Z">
        <w:r>
          <w:rPr>
            <w:shd w:val="clear" w:color="auto" w:fill="FEFEFE"/>
          </w:rPr>
          <w:t xml:space="preserve">Com a realização deste projeto conseguimos </w:t>
        </w:r>
      </w:ins>
      <w:ins w:id="3687" w:author="Tiago M Dias" w:date="2016-07-23T11:08:00Z">
        <w:r w:rsidR="00F509CF">
          <w:rPr>
            <w:shd w:val="clear" w:color="auto" w:fill="FEFEFE"/>
          </w:rPr>
          <w:t>produzir</w:t>
        </w:r>
      </w:ins>
      <w:ins w:id="3688" w:author="Tiago M Dias" w:date="2016-07-23T11:00:00Z">
        <w:r>
          <w:rPr>
            <w:shd w:val="clear" w:color="auto" w:fill="FEFEFE"/>
          </w:rPr>
          <w:t xml:space="preserve"> uma versão estável </w:t>
        </w:r>
      </w:ins>
      <w:ins w:id="3689" w:author="Tiago M Dias" w:date="2016-07-23T11:08:00Z">
        <w:r w:rsidR="00F509CF">
          <w:rPr>
            <w:shd w:val="clear" w:color="auto" w:fill="FEFEFE"/>
          </w:rPr>
          <w:t xml:space="preserve">do </w:t>
        </w:r>
        <w:r w:rsidR="00F509CF" w:rsidRPr="00F509CF">
          <w:rPr>
            <w:i/>
            <w:shd w:val="clear" w:color="auto" w:fill="FEFEFE"/>
            <w:rPrChange w:id="3690" w:author="Tiago M Dias" w:date="2016-07-23T11:09:00Z">
              <w:rPr>
                <w:shd w:val="clear" w:color="auto" w:fill="FEFEFE"/>
              </w:rPr>
            </w:rPrChange>
          </w:rPr>
          <w:t>plug-in</w:t>
        </w:r>
      </w:ins>
      <w:ins w:id="3691" w:author="Tiago M Dias" w:date="2016-07-23T11:09:00Z">
        <w:r w:rsidR="00F509CF">
          <w:rPr>
            <w:shd w:val="clear" w:color="auto" w:fill="FEFEFE"/>
          </w:rPr>
          <w:t xml:space="preserve"> </w:t>
        </w:r>
        <w:r w:rsidR="00F509CF" w:rsidRPr="00F509CF">
          <w:rPr>
            <w:shd w:val="clear" w:color="auto" w:fill="FEFEFE"/>
          </w:rPr>
          <w:t>PDS16inEcplise</w:t>
        </w:r>
        <w:r w:rsidR="00F509CF">
          <w:rPr>
            <w:shd w:val="clear" w:color="auto" w:fill="FEFEFE"/>
          </w:rPr>
          <w:t xml:space="preserve">, </w:t>
        </w:r>
      </w:ins>
      <w:ins w:id="3692" w:author="Tiago M Dias" w:date="2016-07-23T11:00:00Z">
        <w:r>
          <w:rPr>
            <w:shd w:val="clear" w:color="auto" w:fill="FEFEFE"/>
          </w:rPr>
          <w:t>atingindo todos os pontos obrigatórios propostos por nós na proposta do projeto.</w:t>
        </w:r>
      </w:ins>
      <w:ins w:id="3693" w:author="Tiago M Dias" w:date="2016-07-23T11:10:00Z">
        <w:r w:rsidR="00F509CF" w:rsidRPr="00F509CF">
          <w:rPr>
            <w:shd w:val="clear" w:color="auto" w:fill="FEFEFE"/>
          </w:rPr>
          <w:t xml:space="preserve"> </w:t>
        </w:r>
        <w:r w:rsidR="00F509CF">
          <w:rPr>
            <w:shd w:val="clear" w:color="auto" w:fill="FEFEFE"/>
          </w:rPr>
          <w:t>Não obstante, existem melhorias que podem ser realizadas nas funcionalidades já implementadas, como por exemplo, a forma como foi conseguida a integração com o assemblador DASM.</w:t>
        </w:r>
      </w:ins>
    </w:p>
    <w:p w14:paraId="3256A0E4" w14:textId="7D8B268C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</w:t>
      </w:r>
      <w:ins w:id="3694" w:author="Tiago M Dias" w:date="2016-07-23T11:01:00Z">
        <w:r w:rsidR="006670CB">
          <w:rPr>
            <w:shd w:val="clear" w:color="auto" w:fill="FEFEFE"/>
          </w:rPr>
          <w:t xml:space="preserve">ainda </w:t>
        </w:r>
      </w:ins>
      <w:r>
        <w:rPr>
          <w:shd w:val="clear" w:color="auto" w:fill="FEFEFE"/>
        </w:rPr>
        <w:t xml:space="preserve">vários desafios interessantes </w:t>
      </w:r>
      <w:ins w:id="3695" w:author="Tiago M Dias" w:date="2016-07-23T11:02:00Z">
        <w:r w:rsidR="006670CB">
          <w:rPr>
            <w:shd w:val="clear" w:color="auto" w:fill="FEFEFE"/>
          </w:rPr>
          <w:t>que podem</w:t>
        </w:r>
      </w:ins>
      <w:del w:id="3696" w:author="Tiago M Dias" w:date="2016-07-23T11:02:00Z">
        <w:r w:rsidDel="006670CB">
          <w:rPr>
            <w:shd w:val="clear" w:color="auto" w:fill="FEFEFE"/>
          </w:rPr>
          <w:delText>de</w:delText>
        </w:r>
      </w:del>
      <w:r>
        <w:rPr>
          <w:shd w:val="clear" w:color="auto" w:fill="FEFEFE"/>
        </w:rPr>
        <w:t xml:space="preserve"> ser</w:t>
      </w:r>
      <w:del w:id="3697" w:author="Tiago M Dias" w:date="2016-07-23T11:02:00Z">
        <w:r w:rsidDel="006670CB">
          <w:rPr>
            <w:shd w:val="clear" w:color="auto" w:fill="FEFEFE"/>
          </w:rPr>
          <w:delText>em</w:delText>
        </w:r>
      </w:del>
      <w:r>
        <w:rPr>
          <w:shd w:val="clear" w:color="auto" w:fill="FEFEFE"/>
        </w:rPr>
        <w:t xml:space="preserve"> abordados no futuro, relacionado</w:t>
      </w:r>
      <w:ins w:id="3698" w:author="Tiago M Dias" w:date="2016-07-23T11:02:00Z">
        <w:r w:rsidR="006670CB">
          <w:rPr>
            <w:shd w:val="clear" w:color="auto" w:fill="FEFEFE"/>
          </w:rPr>
          <w:t>s</w:t>
        </w:r>
      </w:ins>
      <w:r>
        <w:rPr>
          <w:shd w:val="clear" w:color="auto" w:fill="FEFEFE"/>
        </w:rPr>
        <w:t xml:space="preserve"> com a </w:t>
      </w:r>
      <w:del w:id="3699" w:author="Tiago M Dias" w:date="2016-07-23T11:10:00Z">
        <w:r w:rsidDel="00F509CF">
          <w:rPr>
            <w:shd w:val="clear" w:color="auto" w:fill="FEFEFE"/>
          </w:rPr>
          <w:delText xml:space="preserve">continuação </w:delText>
        </w:r>
      </w:del>
      <w:ins w:id="3700" w:author="Tiago M Dias" w:date="2016-07-23T11:10:00Z">
        <w:r w:rsidR="00F509CF">
          <w:rPr>
            <w:shd w:val="clear" w:color="auto" w:fill="FEFEFE"/>
          </w:rPr>
          <w:t xml:space="preserve">adição </w:t>
        </w:r>
      </w:ins>
      <w:del w:id="3701" w:author="Tiago M Dias" w:date="2016-07-23T11:10:00Z">
        <w:r w:rsidDel="00F509CF">
          <w:rPr>
            <w:shd w:val="clear" w:color="auto" w:fill="FEFEFE"/>
          </w:rPr>
          <w:delText xml:space="preserve">de implementação </w:delText>
        </w:r>
      </w:del>
      <w:r>
        <w:rPr>
          <w:shd w:val="clear" w:color="auto" w:fill="FEFEFE"/>
        </w:rPr>
        <w:t xml:space="preserve">de mais características </w:t>
      </w:r>
      <w:del w:id="3702" w:author="Tiago M Dias" w:date="2016-07-23T11:10:00Z">
        <w:r w:rsidDel="00F509CF">
          <w:rPr>
            <w:shd w:val="clear" w:color="auto" w:fill="FEFEFE"/>
          </w:rPr>
          <w:delText>deste projeto</w:delText>
        </w:r>
      </w:del>
      <w:ins w:id="3703" w:author="Tiago M Dias" w:date="2016-07-23T11:10:00Z">
        <w:r w:rsidR="00F509CF">
          <w:rPr>
            <w:shd w:val="clear" w:color="auto" w:fill="FEFEFE"/>
          </w:rPr>
          <w:t xml:space="preserve">ao </w:t>
        </w:r>
        <w:r w:rsidR="00F509CF" w:rsidRPr="00F509CF">
          <w:rPr>
            <w:i/>
            <w:shd w:val="clear" w:color="auto" w:fill="FEFEFE"/>
            <w:rPrChange w:id="3704" w:author="Tiago M Dias" w:date="2016-07-23T11:10:00Z">
              <w:rPr>
                <w:shd w:val="clear" w:color="auto" w:fill="FEFEFE"/>
              </w:rPr>
            </w:rPrChange>
          </w:rPr>
          <w:t>plug-in</w:t>
        </w:r>
      </w:ins>
      <w:del w:id="3705" w:author="Tiago M Dias" w:date="2016-07-23T11:10:00Z">
        <w:r w:rsidDel="00F509CF">
          <w:rPr>
            <w:shd w:val="clear" w:color="auto" w:fill="FEFEFE"/>
          </w:rPr>
          <w:delText xml:space="preserve"> PDS16inEclipse</w:delText>
        </w:r>
      </w:del>
      <w:ins w:id="3706" w:author="Tiago M Dias" w:date="2016-07-23T11:10:00Z">
        <w:r w:rsidR="00F509CF">
          <w:rPr>
            <w:shd w:val="clear" w:color="auto" w:fill="FEFEFE"/>
          </w:rPr>
          <w:t>,</w:t>
        </w:r>
      </w:ins>
      <w:r>
        <w:rPr>
          <w:shd w:val="clear" w:color="auto" w:fill="FEFEFE"/>
        </w:rPr>
        <w:t xml:space="preserve"> como por exemplo: </w:t>
      </w:r>
    </w:p>
    <w:p w14:paraId="50FEF9E5" w14:textId="3012422E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</w:t>
      </w:r>
      <w:ins w:id="3707" w:author="Tiago M Dias" w:date="2016-07-23T11:11:00Z">
        <w:r w:rsidR="00F509CF">
          <w:rPr>
            <w:shd w:val="clear" w:color="auto" w:fill="FEFEFE"/>
          </w:rPr>
          <w:t>, tais</w:t>
        </w:r>
      </w:ins>
      <w:r>
        <w:rPr>
          <w:shd w:val="clear" w:color="auto" w:fill="FEFEFE"/>
        </w:rPr>
        <w:t xml:space="preserve">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205EBAC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</w:t>
      </w:r>
      <w:del w:id="3708" w:author="Tiago M Dias" w:date="2016-07-23T11:11:00Z">
        <w:r w:rsidDel="00F509CF">
          <w:rPr>
            <w:shd w:val="clear" w:color="auto" w:fill="FEFEFE"/>
          </w:rPr>
          <w:delText xml:space="preserve">em </w:delText>
        </w:r>
      </w:del>
      <w:ins w:id="3709" w:author="Tiago M Dias" w:date="2016-07-23T11:11:00Z">
        <w:r w:rsidR="00F509CF">
          <w:rPr>
            <w:shd w:val="clear" w:color="auto" w:fill="FEFEFE"/>
          </w:rPr>
          <w:t xml:space="preserve">para </w:t>
        </w:r>
      </w:ins>
      <w:r>
        <w:rPr>
          <w:shd w:val="clear" w:color="auto" w:fill="FEFEFE"/>
        </w:rPr>
        <w:t xml:space="preserve">cada instrução da gramática; </w:t>
      </w:r>
    </w:p>
    <w:p w14:paraId="17C086B5" w14:textId="45C4B08F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</w:t>
      </w:r>
      <w:ins w:id="3710" w:author="Tiago M Dias" w:date="2016-07-23T11:11:00Z">
        <w:r w:rsidR="00F509CF">
          <w:rPr>
            <w:shd w:val="clear" w:color="auto" w:fill="FEFEFE"/>
          </w:rPr>
          <w:t>um</w:t>
        </w:r>
      </w:ins>
      <w:del w:id="3711" w:author="Tiago M Dias" w:date="2016-07-23T11:11:00Z">
        <w:r w:rsidDel="00F509CF">
          <w:rPr>
            <w:shd w:val="clear" w:color="auto" w:fill="FEFEFE"/>
          </w:rPr>
          <w:delText>o próprio</w:delText>
        </w:r>
      </w:del>
      <w:r>
        <w:rPr>
          <w:shd w:val="clear" w:color="auto" w:fill="FEFEFE"/>
        </w:rPr>
        <w:t xml:space="preserve"> </w:t>
      </w:r>
      <w:r w:rsidR="008D7A80">
        <w:rPr>
          <w:shd w:val="clear" w:color="auto" w:fill="FEFEFE"/>
        </w:rPr>
        <w:t xml:space="preserve">assemblador </w:t>
      </w:r>
      <w:ins w:id="3712" w:author="Tiago M Dias" w:date="2016-07-23T11:11:00Z">
        <w:r w:rsidR="00F509CF">
          <w:rPr>
            <w:shd w:val="clear" w:color="auto" w:fill="FEFEFE"/>
          </w:rPr>
          <w:t>próprio</w:t>
        </w:r>
        <w:r w:rsidR="00F509CF" w:rsidDel="00F509CF">
          <w:rPr>
            <w:shd w:val="clear" w:color="auto" w:fill="FEFEFE"/>
          </w:rPr>
          <w:t xml:space="preserve"> </w:t>
        </w:r>
      </w:ins>
      <w:del w:id="3713" w:author="Tiago M Dias" w:date="2016-07-23T11:11:00Z">
        <w:r w:rsidDel="00F509CF">
          <w:rPr>
            <w:shd w:val="clear" w:color="auto" w:fill="FEFEFE"/>
          </w:rPr>
          <w:delText>DASM através da</w:delText>
        </w:r>
      </w:del>
      <w:ins w:id="3714" w:author="Tiago M Dias" w:date="2016-07-23T11:11:00Z">
        <w:r w:rsidR="00F509CF">
          <w:rPr>
            <w:shd w:val="clear" w:color="auto" w:fill="FEFEFE"/>
          </w:rPr>
          <w:t xml:space="preserve">recorrendo aos mecanismos disponibilizados pela </w:t>
        </w:r>
      </w:ins>
      <w:r>
        <w:rPr>
          <w:shd w:val="clear" w:color="auto" w:fill="FEFEFE"/>
        </w:rPr>
        <w:t xml:space="preserve">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2847C578" w14:textId="394E26A6" w:rsidR="00EA2811" w:rsidDel="00F509CF" w:rsidRDefault="00537EC3" w:rsidP="00FA4C55">
      <w:pPr>
        <w:pStyle w:val="RBulletList"/>
        <w:rPr>
          <w:del w:id="3715" w:author="Tiago M Dias" w:date="2016-07-23T11:12:00Z"/>
          <w:shd w:val="clear" w:color="auto" w:fill="FEFEFE"/>
        </w:rPr>
      </w:pPr>
      <w:commentRangeStart w:id="3716"/>
      <w:commentRangeStart w:id="3717"/>
      <w:r>
        <w:rPr>
          <w:shd w:val="clear" w:color="auto" w:fill="FEFEFE"/>
        </w:rPr>
        <w:t xml:space="preserve">Incluir </w:t>
      </w:r>
      <w:ins w:id="3718" w:author="Tiago Oliveira" w:date="2016-07-23T14:12:00Z">
        <w:r w:rsidR="00920EE5">
          <w:rPr>
            <w:shd w:val="clear" w:color="auto" w:fill="FEFEFE"/>
          </w:rPr>
          <w:t xml:space="preserve">no </w:t>
        </w:r>
        <w:r w:rsidR="00920EE5">
          <w:rPr>
            <w:i/>
            <w:shd w:val="clear" w:color="auto" w:fill="FEFEFE"/>
          </w:rPr>
          <w:t xml:space="preserve">plug-in </w:t>
        </w:r>
      </w:ins>
      <w:r>
        <w:rPr>
          <w:shd w:val="clear" w:color="auto" w:fill="FEFEFE"/>
        </w:rPr>
        <w:t>as funcionalidades d</w:t>
      </w:r>
      <w:ins w:id="3719" w:author="Tiago Oliveira" w:date="2016-07-23T14:13:00Z">
        <w:r w:rsidR="00920EE5">
          <w:rPr>
            <w:shd w:val="clear" w:color="auto" w:fill="FEFEFE"/>
          </w:rPr>
          <w:t>e uma</w:t>
        </w:r>
      </w:ins>
      <w:del w:id="3720" w:author="Tiago Oliveira" w:date="2016-07-23T14:13:00Z">
        <w:r w:rsidDel="00920EE5">
          <w:rPr>
            <w:shd w:val="clear" w:color="auto" w:fill="FEFEFE"/>
          </w:rPr>
          <w:delText>a</w:delText>
        </w:r>
      </w:del>
      <w:r>
        <w:rPr>
          <w:shd w:val="clear" w:color="auto" w:fill="FEFEFE"/>
        </w:rPr>
        <w:t xml:space="preserve"> fe</w:t>
      </w:r>
      <w:r w:rsidR="008D7A80">
        <w:rPr>
          <w:shd w:val="clear" w:color="auto" w:fill="FEFEFE"/>
        </w:rPr>
        <w:t>rramenta</w:t>
      </w:r>
      <w:ins w:id="3721" w:author="Tiago Oliveira" w:date="2016-07-23T14:13:00Z">
        <w:r w:rsidR="00920EE5">
          <w:rPr>
            <w:shd w:val="clear" w:color="auto" w:fill="FEFEFE"/>
          </w:rPr>
          <w:t xml:space="preserve"> de</w:t>
        </w:r>
      </w:ins>
      <w:del w:id="3722" w:author="Tiago Oliveira" w:date="2016-07-23T14:13:00Z">
        <w:r w:rsidR="008D7A80" w:rsidDel="00920EE5">
          <w:rPr>
            <w:shd w:val="clear" w:color="auto" w:fill="FEFEFE"/>
          </w:rPr>
          <w:delText xml:space="preserve"> de</w:delText>
        </w:r>
      </w:del>
      <w:r w:rsidR="008D7A80">
        <w:rPr>
          <w:shd w:val="clear" w:color="auto" w:fill="FEFEFE"/>
        </w:rPr>
        <w:t xml:space="preserve"> </w:t>
      </w:r>
      <w:r w:rsidR="008D7A80" w:rsidRPr="00FA4C55">
        <w:rPr>
          <w:i/>
          <w:shd w:val="clear" w:color="auto" w:fill="FEFEFE"/>
        </w:rPr>
        <w:t>debug</w:t>
      </w:r>
      <w:ins w:id="3723" w:author="Tiago Oliveira" w:date="2016-07-23T14:13:00Z">
        <w:r w:rsidR="00920EE5">
          <w:rPr>
            <w:shd w:val="clear" w:color="auto" w:fill="FEFEFE"/>
          </w:rPr>
          <w:t>, sendo que a mesma já existe (</w:t>
        </w:r>
      </w:ins>
      <w:ins w:id="3724" w:author="Tiago Oliveira" w:date="2016-07-23T14:15:00Z">
        <w:r w:rsidR="00920EE5" w:rsidRPr="00920EE5">
          <w:rPr>
            <w:shd w:val="clear" w:color="auto" w:fill="FEFEFE"/>
            <w:rPrChange w:id="3725" w:author="Tiago Oliveira" w:date="2016-07-23T14:15:00Z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rPrChange>
          </w:rPr>
          <w:t>PDDebugger</w:t>
        </w:r>
      </w:ins>
      <w:ins w:id="3726" w:author="Tiago Oliveira" w:date="2016-07-23T14:16:00Z">
        <w:r w:rsidR="00920EE5">
          <w:rPr>
            <w:shd w:val="clear" w:color="auto" w:fill="FEFEFE"/>
          </w:rPr>
          <w:t xml:space="preserve"> v2.0 </w:t>
        </w:r>
      </w:ins>
      <w:customXmlInsRangeStart w:id="3727" w:author="Tiago Oliveira" w:date="2016-07-23T14:18:00Z"/>
      <w:sdt>
        <w:sdtPr>
          <w:rPr>
            <w:shd w:val="clear" w:color="auto" w:fill="FEFEFE"/>
          </w:rPr>
          <w:id w:val="-351033724"/>
          <w:citation/>
        </w:sdtPr>
        <w:sdtEndPr/>
        <w:sdtContent>
          <w:customXmlInsRangeEnd w:id="3727"/>
          <w:ins w:id="3728" w:author="Tiago Oliveira" w:date="2016-07-23T14:18:00Z">
            <w:r w:rsidR="00920EE5">
              <w:rPr>
                <w:shd w:val="clear" w:color="auto" w:fill="FEFEFE"/>
              </w:rPr>
              <w:fldChar w:fldCharType="begin"/>
            </w:r>
            <w:r w:rsidR="00920EE5" w:rsidRPr="00920EE5">
              <w:rPr>
                <w:shd w:val="clear" w:color="auto" w:fill="FEFEFE"/>
                <w:rPrChange w:id="3729" w:author="Tiago Oliveira" w:date="2016-07-23T14:18:00Z">
                  <w:rPr>
                    <w:shd w:val="clear" w:color="auto" w:fill="FEFEFE"/>
                    <w:lang w:val="en-US"/>
                  </w:rPr>
                </w:rPrChange>
              </w:rPr>
              <w:instrText xml:space="preserve"> CITATION PDD16 \l 1033 </w:instrText>
            </w:r>
          </w:ins>
          <w:r w:rsidR="00920EE5">
            <w:rPr>
              <w:shd w:val="clear" w:color="auto" w:fill="FEFEFE"/>
            </w:rPr>
            <w:fldChar w:fldCharType="separate"/>
          </w:r>
          <w:ins w:id="3730" w:author="Andre" w:date="2016-07-23T14:37:00Z">
            <w:r w:rsidR="00FA42DC" w:rsidRPr="00FA42DC">
              <w:rPr>
                <w:noProof/>
                <w:shd w:val="clear" w:color="auto" w:fill="FEFEFE"/>
                <w:rPrChange w:id="3731" w:author="Andre" w:date="2016-07-23T14:37:00Z">
                  <w:rPr>
                    <w:rFonts w:eastAsia="Times New Roman"/>
                  </w:rPr>
                </w:rPrChange>
              </w:rPr>
              <w:t>[28]</w:t>
            </w:r>
          </w:ins>
          <w:ins w:id="3732" w:author="Tiago Oliveira" w:date="2016-07-23T14:18:00Z">
            <w:r w:rsidR="00920EE5">
              <w:rPr>
                <w:shd w:val="clear" w:color="auto" w:fill="FEFEFE"/>
              </w:rPr>
              <w:fldChar w:fldCharType="end"/>
            </w:r>
          </w:ins>
          <w:customXmlInsRangeStart w:id="3733" w:author="Tiago Oliveira" w:date="2016-07-23T14:18:00Z"/>
        </w:sdtContent>
      </w:sdt>
      <w:customXmlInsRangeEnd w:id="3733"/>
      <w:ins w:id="3734" w:author="Tiago Oliveira" w:date="2016-07-23T14:18:00Z">
        <w:r w:rsidR="00920EE5">
          <w:rPr>
            <w:shd w:val="clear" w:color="auto" w:fill="FEFEFE"/>
          </w:rPr>
          <w:t>)</w:t>
        </w:r>
      </w:ins>
      <w:ins w:id="3735" w:author="Tiago Oliveira" w:date="2016-07-23T14:15:00Z">
        <w:r w:rsidR="00920EE5">
          <w:rPr>
            <w:shd w:val="clear" w:color="auto" w:fill="FEFEFE"/>
          </w:rPr>
          <w:t xml:space="preserve"> </w:t>
        </w:r>
      </w:ins>
      <w:del w:id="3736" w:author="Tiago Oliveira" w:date="2016-07-23T14:13:00Z">
        <w:r w:rsidR="008D7A80" w:rsidDel="00920EE5">
          <w:rPr>
            <w:shd w:val="clear" w:color="auto" w:fill="FEFEFE"/>
          </w:rPr>
          <w:delText xml:space="preserve"> já existente no </w:delText>
        </w:r>
        <w:r w:rsidR="008D7A80" w:rsidRPr="00FA4C55" w:rsidDel="00920EE5">
          <w:rPr>
            <w:i/>
            <w:shd w:val="clear" w:color="auto" w:fill="FEFEFE"/>
          </w:rPr>
          <w:delText>plug-in</w:delText>
        </w:r>
      </w:del>
      <w:del w:id="3737" w:author="Tiago M Dias" w:date="2016-07-23T11:12:00Z">
        <w:r w:rsidR="008D7A80" w:rsidDel="00F509CF">
          <w:rPr>
            <w:shd w:val="clear" w:color="auto" w:fill="FEFEFE"/>
          </w:rPr>
          <w:delText xml:space="preserve">; </w:delText>
        </w:r>
      </w:del>
      <w:ins w:id="3738" w:author="Tiago M Dias" w:date="2016-07-23T11:12:00Z">
        <w:r w:rsidR="00F509CF">
          <w:rPr>
            <w:shd w:val="clear" w:color="auto" w:fill="FEFEFE"/>
          </w:rPr>
          <w:t xml:space="preserve">. </w:t>
        </w:r>
        <w:commentRangeEnd w:id="3716"/>
        <w:r w:rsidR="00F509CF">
          <w:rPr>
            <w:rStyle w:val="Refdecomentrio"/>
            <w:rFonts w:cstheme="minorBidi"/>
          </w:rPr>
          <w:commentReference w:id="3716"/>
        </w:r>
      </w:ins>
      <w:commentRangeEnd w:id="3717"/>
      <w:r w:rsidR="00920EE5">
        <w:rPr>
          <w:rStyle w:val="Refdecomentrio"/>
          <w:rFonts w:cstheme="minorBidi"/>
        </w:rPr>
        <w:commentReference w:id="3717"/>
      </w:r>
    </w:p>
    <w:p w14:paraId="1B69DF2B" w14:textId="472010B0" w:rsidR="00EA2811" w:rsidRPr="00F509CF" w:rsidRDefault="00537EC3">
      <w:pPr>
        <w:pStyle w:val="RBulletList"/>
        <w:rPr>
          <w:shd w:val="clear" w:color="auto" w:fill="FEFEFE"/>
        </w:rPr>
        <w:pPrChange w:id="3739" w:author="Tiago M Dias" w:date="2016-07-23T11:12:00Z">
          <w:pPr>
            <w:pStyle w:val="ParagrafodeTexto"/>
          </w:pPr>
        </w:pPrChange>
      </w:pPr>
      <w:del w:id="3740" w:author="Tiago M Dias" w:date="2016-07-23T11:09:00Z">
        <w:r w:rsidRPr="00F509CF" w:rsidDel="00F509CF">
          <w:rPr>
            <w:shd w:val="clear" w:color="auto" w:fill="FEFEFE"/>
          </w:rPr>
          <w:delText xml:space="preserve">Para além dos pontos referidos </w:delText>
        </w:r>
      </w:del>
      <w:del w:id="3741" w:author="Tiago M Dias" w:date="2016-07-23T11:10:00Z">
        <w:r w:rsidRPr="00F509CF" w:rsidDel="00F509CF">
          <w:rPr>
            <w:shd w:val="clear" w:color="auto" w:fill="FEFEFE"/>
          </w:rPr>
          <w:delText>existem melhorias que podem ser realizadas nas funcionalidades já implementadas</w:delText>
        </w:r>
      </w:del>
      <w:del w:id="3742" w:author="Tiago M Dias" w:date="2016-07-23T11:09:00Z">
        <w:r w:rsidRPr="00F509CF" w:rsidDel="00F509CF">
          <w:rPr>
            <w:shd w:val="clear" w:color="auto" w:fill="FEFEFE"/>
          </w:rPr>
          <w:delText xml:space="preserve"> no projeto</w:delText>
        </w:r>
      </w:del>
      <w:del w:id="3743" w:author="Tiago M Dias" w:date="2016-07-23T11:10:00Z">
        <w:r w:rsidRPr="00F509CF" w:rsidDel="00F509CF">
          <w:rPr>
            <w:shd w:val="clear" w:color="auto" w:fill="FEFEFE"/>
          </w:rPr>
          <w:delText xml:space="preserve">, como por exemplo a forma como </w:delText>
        </w:r>
      </w:del>
      <w:del w:id="3744" w:author="Tiago M Dias" w:date="2016-07-23T11:09:00Z">
        <w:r w:rsidRPr="00F509CF" w:rsidDel="00F509CF">
          <w:rPr>
            <w:shd w:val="clear" w:color="auto" w:fill="FEFEFE"/>
          </w:rPr>
          <w:delText xml:space="preserve">esta </w:delText>
        </w:r>
      </w:del>
      <w:del w:id="3745" w:author="Tiago M Dias" w:date="2016-07-23T11:10:00Z">
        <w:r w:rsidRPr="00F509CF" w:rsidDel="00F509CF">
          <w:rPr>
            <w:shd w:val="clear" w:color="auto" w:fill="FEFEFE"/>
          </w:rPr>
          <w:delText xml:space="preserve">a ser feita a integração do assemblador DASM com o </w:delText>
        </w:r>
        <w:r w:rsidRPr="00F509CF" w:rsidDel="00F509CF">
          <w:rPr>
            <w:i/>
            <w:shd w:val="clear" w:color="auto" w:fill="FEFEFE"/>
          </w:rPr>
          <w:delText>plug-in</w:delText>
        </w:r>
        <w:r w:rsidR="00DA5981" w:rsidRPr="00F509CF" w:rsidDel="00F509CF">
          <w:rPr>
            <w:shd w:val="clear" w:color="auto" w:fill="FEFEFE"/>
          </w:rPr>
          <w:delText>.</w:delText>
        </w:r>
        <w:r w:rsidR="008B1329" w:rsidRPr="00F509CF" w:rsidDel="00F509CF">
          <w:rPr>
            <w:shd w:val="clear" w:color="auto" w:fill="FEFEFE"/>
          </w:rPr>
          <w:delText xml:space="preserve"> </w:delText>
        </w:r>
      </w:del>
    </w:p>
    <w:p w14:paraId="10D4FED9" w14:textId="632489A9" w:rsidR="008D7A80" w:rsidRDefault="00537EC3">
      <w:pPr>
        <w:pStyle w:val="ParagrafodeTexto"/>
        <w:ind w:firstLine="0"/>
        <w:rPr>
          <w:shd w:val="clear" w:color="auto" w:fill="FEFEFE"/>
        </w:rPr>
        <w:pPrChange w:id="3746" w:author="Tiago M Dias" w:date="2016-07-23T10:59:00Z">
          <w:pPr>
            <w:pStyle w:val="ParagrafodeTexto"/>
          </w:pPr>
        </w:pPrChange>
      </w:pPr>
      <w:del w:id="3747" w:author="Tiago M Dias" w:date="2016-07-23T10:59:00Z">
        <w:r w:rsidDel="002C22FA">
          <w:rPr>
            <w:shd w:val="clear" w:color="auto" w:fill="FEFEFE"/>
          </w:rPr>
          <w:delText xml:space="preserve">Com a realização deste projeto conseguimos obter uma versão estável atingindo todos os pontos obrigatórios propostos por nós na proposta do projeto. O </w:delText>
        </w:r>
        <w:r w:rsidRPr="00FA4C55" w:rsidDel="002C22FA">
          <w:rPr>
            <w:i/>
            <w:shd w:val="clear" w:color="auto" w:fill="FEFEFE"/>
          </w:rPr>
          <w:delText>plug-in</w:delText>
        </w:r>
        <w:r w:rsidDel="002C22FA">
          <w:rPr>
            <w:shd w:val="clear" w:color="auto" w:fill="FEFEFE"/>
          </w:rPr>
          <w:delText xml:space="preserve"> realizado está disponível</w:delText>
        </w:r>
        <w:r w:rsidR="00D97283" w:rsidDel="002C22FA">
          <w:rPr>
            <w:shd w:val="clear" w:color="auto" w:fill="FEFEFE"/>
          </w:rPr>
          <w:delText xml:space="preserve"> </w:delText>
        </w:r>
        <w:r w:rsidR="00D97283" w:rsidDel="002C22FA">
          <w:rPr>
            <w:i/>
            <w:shd w:val="clear" w:color="auto" w:fill="FEFEFE"/>
          </w:rPr>
          <w:delText>online</w:delText>
        </w:r>
        <w:r w:rsidR="00D97283" w:rsidDel="002C22FA">
          <w:rPr>
            <w:shd w:val="clear" w:color="auto" w:fill="FEFEFE"/>
          </w:rPr>
          <w:delText xml:space="preserve"> na página </w:delText>
        </w:r>
      </w:del>
      <w:ins w:id="3748" w:author="Tiago Oliveira" w:date="2016-07-21T17:45:00Z">
        <w:del w:id="3749" w:author="Tiago M Dias" w:date="2016-07-23T10:59:00Z">
          <w:r w:rsidR="00E71B48" w:rsidDel="002C22FA">
            <w:rPr>
              <w:shd w:val="clear" w:color="auto" w:fill="FEFEFE"/>
            </w:rPr>
            <w:delText>do projeto</w:delText>
          </w:r>
        </w:del>
      </w:ins>
      <w:customXmlInsRangeStart w:id="3750" w:author="Tiago Oliveira" w:date="2016-07-21T17:46:00Z"/>
      <w:customXmlDelRangeStart w:id="3751" w:author="Tiago M Dias" w:date="2016-07-23T10:59:00Z"/>
      <w:sdt>
        <w:sdtPr>
          <w:rPr>
            <w:shd w:val="clear" w:color="auto" w:fill="FEFEFE"/>
          </w:rPr>
          <w:id w:val="-393744304"/>
          <w:citation/>
        </w:sdtPr>
        <w:sdtEndPr/>
        <w:sdtContent>
          <w:customXmlInsRangeEnd w:id="3750"/>
          <w:customXmlDelRangeEnd w:id="3751"/>
          <w:ins w:id="3752" w:author="Tiago Oliveira" w:date="2016-07-21T17:46:00Z">
            <w:del w:id="3753" w:author="Tiago M Dias" w:date="2016-07-23T10:59:00Z">
              <w:r w:rsidR="00E71B48" w:rsidDel="002C22FA">
                <w:rPr>
                  <w:shd w:val="clear" w:color="auto" w:fill="FEFEFE"/>
                </w:rPr>
                <w:fldChar w:fldCharType="begin"/>
              </w:r>
              <w:r w:rsidR="00E71B48" w:rsidRPr="00E71B48" w:rsidDel="002C22FA">
                <w:rPr>
                  <w:shd w:val="clear" w:color="auto" w:fill="FEFEFE"/>
                  <w:rPrChange w:id="3754" w:author="Tiago Oliveira" w:date="2016-07-21T17:46:00Z">
                    <w:rPr>
                      <w:shd w:val="clear" w:color="auto" w:fill="FEFEFE"/>
                      <w:lang w:val="en-US"/>
                    </w:rPr>
                  </w:rPrChange>
                </w:rPr>
                <w:delInstrText xml:space="preserve"> CITATION PDS \l 1033 </w:delInstrText>
              </w:r>
            </w:del>
          </w:ins>
          <w:del w:id="3755" w:author="Tiago M Dias" w:date="2016-07-23T10:59:00Z">
            <w:r w:rsidR="00E71B48" w:rsidDel="002C22FA">
              <w:rPr>
                <w:shd w:val="clear" w:color="auto" w:fill="FEFEFE"/>
              </w:rPr>
              <w:fldChar w:fldCharType="separate"/>
            </w:r>
          </w:del>
          <w:ins w:id="3756" w:author="Tiago Oliveira" w:date="2016-07-23T01:56:00Z">
            <w:del w:id="3757" w:author="Tiago M Dias" w:date="2016-07-23T10:59:00Z">
              <w:r w:rsidR="00896609" w:rsidDel="002C22FA">
                <w:rPr>
                  <w:noProof/>
                  <w:shd w:val="clear" w:color="auto" w:fill="FEFEFE"/>
                </w:rPr>
                <w:delText xml:space="preserve"> </w:delText>
              </w:r>
              <w:r w:rsidR="00896609" w:rsidRPr="00896609" w:rsidDel="002C22FA">
                <w:rPr>
                  <w:noProof/>
                  <w:shd w:val="clear" w:color="auto" w:fill="FEFEFE"/>
                  <w:rPrChange w:id="3758" w:author="Tiago Oliveira" w:date="2016-07-23T01:56:00Z">
                    <w:rPr>
                      <w:rFonts w:eastAsia="Times New Roman"/>
                    </w:rPr>
                  </w:rPrChange>
                </w:rPr>
                <w:delText>[27]</w:delText>
              </w:r>
            </w:del>
          </w:ins>
          <w:ins w:id="3759" w:author="Andre" w:date="2016-07-21T19:14:00Z">
            <w:del w:id="3760" w:author="Tiago M Dias" w:date="2016-07-23T10:59:00Z">
              <w:r w:rsidR="00E32CBD" w:rsidDel="002C22FA">
                <w:rPr>
                  <w:noProof/>
                  <w:shd w:val="clear" w:color="auto" w:fill="FEFEFE"/>
                </w:rPr>
                <w:delText xml:space="preserve"> </w:delText>
              </w:r>
              <w:r w:rsidR="00E32CBD" w:rsidRPr="00E32CBD" w:rsidDel="002C22FA">
                <w:rPr>
                  <w:noProof/>
                  <w:shd w:val="clear" w:color="auto" w:fill="FEFEFE"/>
                  <w:rPrChange w:id="3761" w:author="Andre" w:date="2016-07-21T19:14:00Z">
                    <w:rPr>
                      <w:rFonts w:eastAsia="Times New Roman"/>
                    </w:rPr>
                  </w:rPrChange>
                </w:rPr>
                <w:delText>[27]</w:delText>
              </w:r>
            </w:del>
          </w:ins>
          <w:ins w:id="3762" w:author="Tiago Oliveira" w:date="2016-07-21T17:46:00Z">
            <w:del w:id="3763" w:author="Tiago M Dias" w:date="2016-07-23T10:59:00Z">
              <w:r w:rsidR="00E71B48" w:rsidDel="002C22FA">
                <w:rPr>
                  <w:shd w:val="clear" w:color="auto" w:fill="FEFEFE"/>
                </w:rPr>
                <w:fldChar w:fldCharType="end"/>
              </w:r>
            </w:del>
          </w:ins>
          <w:customXmlInsRangeStart w:id="3764" w:author="Tiago Oliveira" w:date="2016-07-21T17:46:00Z"/>
          <w:customXmlDelRangeStart w:id="3765" w:author="Tiago M Dias" w:date="2016-07-23T10:59:00Z"/>
        </w:sdtContent>
      </w:sdt>
      <w:customXmlInsRangeEnd w:id="3764"/>
      <w:customXmlDelRangeEnd w:id="3765"/>
      <w:ins w:id="3766" w:author="Tiago Oliveira" w:date="2016-07-21T17:45:00Z">
        <w:del w:id="3767" w:author="Tiago M Dias" w:date="2016-07-23T10:59:00Z">
          <w:r w:rsidR="00E71B48" w:rsidDel="002C22FA">
            <w:rPr>
              <w:shd w:val="clear" w:color="auto" w:fill="FEFEFE"/>
            </w:rPr>
            <w:delText xml:space="preserve"> </w:delText>
          </w:r>
        </w:del>
      </w:ins>
      <w:del w:id="3768" w:author="Tiago M Dias" w:date="2016-07-23T10:59:00Z">
        <w:r w:rsidR="00C25F64" w:rsidDel="002C22FA">
          <w:fldChar w:fldCharType="begin"/>
        </w:r>
        <w:r w:rsidR="00C25F64" w:rsidDel="002C22FA">
          <w:delInstrText xml:space="preserve"> HYPERLINK "http://tiagojvo.github.io/PDS16inEclipse/" </w:delInstrText>
        </w:r>
        <w:r w:rsidR="00C25F64" w:rsidDel="002C22FA">
          <w:fldChar w:fldCharType="separate"/>
        </w:r>
        <w:r w:rsidR="00D97283" w:rsidRPr="00714C48" w:rsidDel="002C22FA">
          <w:rPr>
            <w:rStyle w:val="Hiperligao"/>
            <w:shd w:val="clear" w:color="auto" w:fill="FEFEFE"/>
          </w:rPr>
          <w:delText>http://tiagojvo.github.io/PDS16inEclipse/</w:delText>
        </w:r>
        <w:r w:rsidR="00C25F64" w:rsidDel="002C22FA">
          <w:rPr>
            <w:rStyle w:val="Hiperligao"/>
            <w:shd w:val="clear" w:color="auto" w:fill="FEFEFE"/>
          </w:rPr>
          <w:fldChar w:fldCharType="end"/>
        </w:r>
        <w:r w:rsidR="00D97283" w:rsidDel="002C22FA">
          <w:rPr>
            <w:shd w:val="clear" w:color="auto" w:fill="FEFEFE"/>
          </w:rPr>
          <w:delText xml:space="preserve"> </w:delText>
        </w:r>
        <w:r w:rsidDel="002C22FA">
          <w:rPr>
            <w:shd w:val="clear" w:color="auto" w:fill="FEFEFE"/>
          </w:rPr>
          <w:delText>e poderá ser usado pelos alunos da unidade curricular de Arquitetura de Computadores como uma ferramenta de auxílio na aprendizagem da arquitetura do processador PDS16.</w:delText>
        </w:r>
      </w:del>
      <w:r w:rsidR="008D7A80">
        <w:rPr>
          <w:shd w:val="clear" w:color="auto" w:fill="FEFEFE"/>
        </w:rPr>
        <w:br w:type="page"/>
      </w:r>
    </w:p>
    <w:bookmarkStart w:id="3769" w:name="_Toc45704802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1788503253"/>
        <w:docPartObj>
          <w:docPartGallery w:val="Bibliographies"/>
          <w:docPartUnique/>
        </w:docPartObj>
      </w:sdtPr>
      <w:sdtEndPr/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3769"/>
        </w:p>
        <w:sdt>
          <w:sdtPr>
            <w:id w:val="111145805"/>
            <w:bibliography/>
          </w:sdtPr>
          <w:sdtEndPr/>
          <w:sdtContent>
            <w:p w14:paraId="5C08F287" w14:textId="77777777" w:rsidR="00FA42DC" w:rsidRDefault="00B7089F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  <w:tblPrChange w:id="3770" w:author="Andre" w:date="2016-07-23T14:39:00Z"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</w:tblPrChange>
              </w:tblPr>
              <w:tblGrid>
                <w:gridCol w:w="472"/>
                <w:gridCol w:w="8122"/>
                <w:tblGridChange w:id="3771">
                  <w:tblGrid>
                    <w:gridCol w:w="373"/>
                    <w:gridCol w:w="8221"/>
                  </w:tblGrid>
                </w:tblGridChange>
              </w:tblGrid>
              <w:tr w:rsidR="00FA42DC" w14:paraId="026A6525" w14:textId="77777777" w:rsidTr="00FA42DC">
                <w:trPr>
                  <w:divId w:val="148907207"/>
                  <w:tblCellSpacing w:w="15" w:type="dxa"/>
                  <w:ins w:id="3772" w:author="Andre" w:date="2016-07-23T14:37:00Z"/>
                  <w:trPrChange w:id="377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77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789A7D5F" w14:textId="77777777" w:rsidR="00FA42DC" w:rsidRDefault="00FA42DC">
                    <w:pPr>
                      <w:pStyle w:val="Bibliografia"/>
                      <w:rPr>
                        <w:ins w:id="3775" w:author="Andre" w:date="2016-07-23T14:37:00Z"/>
                        <w:noProof/>
                        <w:sz w:val="24"/>
                        <w:szCs w:val="24"/>
                      </w:rPr>
                    </w:pPr>
                    <w:ins w:id="3776" w:author="Andre" w:date="2016-07-23T14:37:00Z">
                      <w:r>
                        <w:rPr>
                          <w:noProof/>
                        </w:rPr>
                        <w:t xml:space="preserve">[1]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77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59C8AB8F" w14:textId="77777777" w:rsidR="00FA42DC" w:rsidRDefault="00FA42DC">
                    <w:pPr>
                      <w:pStyle w:val="Bibliografia"/>
                      <w:rPr>
                        <w:ins w:id="3778" w:author="Andre" w:date="2016-07-23T14:37:00Z"/>
                        <w:noProof/>
                      </w:rPr>
                    </w:pPr>
                    <w:ins w:id="3779" w:author="Andre" w:date="2016-07-23T14:37:00Z">
                      <w:r>
                        <w:rPr>
                          <w:noProof/>
                        </w:rPr>
                        <w:t xml:space="preserve">T. Dias, “Elaboração de Ficheiros Executáveis,” 2013. </w:t>
                      </w:r>
                      <w:r w:rsidRPr="00FA42DC">
                        <w:rPr>
                          <w:noProof/>
                          <w:lang w:val="en-US"/>
                          <w:rPrChange w:id="3780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[Online]. Available: https://adeetc.thothapp.com/classes/SE1/1314i/LI51D-LT51D-MI1D/resources/2334. </w:t>
                      </w:r>
                      <w:r>
                        <w:rPr>
                          <w:noProof/>
                        </w:rPr>
                        <w:t>[Acedido em 27 03 2016].</w:t>
                      </w:r>
                    </w:ins>
                  </w:p>
                </w:tc>
              </w:tr>
              <w:tr w:rsidR="00FA42DC" w:rsidRPr="00FA42DC" w14:paraId="6A7E4016" w14:textId="77777777" w:rsidTr="00FA42DC">
                <w:trPr>
                  <w:divId w:val="148907207"/>
                  <w:tblCellSpacing w:w="15" w:type="dxa"/>
                  <w:ins w:id="3781" w:author="Andre" w:date="2016-07-23T14:37:00Z"/>
                  <w:trPrChange w:id="3782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783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6B6E7E6" w14:textId="77777777" w:rsidR="00FA42DC" w:rsidRDefault="00FA42DC">
                    <w:pPr>
                      <w:pStyle w:val="Bibliografia"/>
                      <w:rPr>
                        <w:ins w:id="3784" w:author="Andre" w:date="2016-07-23T14:37:00Z"/>
                        <w:noProof/>
                      </w:rPr>
                    </w:pPr>
                    <w:ins w:id="3785" w:author="Andre" w:date="2016-07-23T14:37:00Z">
                      <w:r>
                        <w:rPr>
                          <w:noProof/>
                        </w:rPr>
                        <w:t xml:space="preserve">[2]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786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71EB49E1" w14:textId="77777777" w:rsidR="00FA42DC" w:rsidRPr="00FA42DC" w:rsidRDefault="00FA42DC">
                    <w:pPr>
                      <w:pStyle w:val="Bibliografia"/>
                      <w:rPr>
                        <w:ins w:id="3787" w:author="Andre" w:date="2016-07-23T14:37:00Z"/>
                        <w:noProof/>
                        <w:lang w:val="en-US"/>
                        <w:rPrChange w:id="3788" w:author="Andre" w:date="2016-07-23T14:39:00Z">
                          <w:rPr>
                            <w:ins w:id="3789" w:author="Andre" w:date="2016-07-23T14:37:00Z"/>
                            <w:noProof/>
                          </w:rPr>
                        </w:rPrChange>
                      </w:rPr>
                    </w:pPr>
                    <w:ins w:id="3790" w:author="Andre" w:date="2016-07-23T14:37:00Z">
                      <w:r w:rsidRPr="00FA42DC">
                        <w:rPr>
                          <w:noProof/>
                          <w:lang w:val="en-US"/>
                          <w:rPrChange w:id="3791" w:author="Andre" w:date="2016-07-23T14:39:00Z">
                            <w:rPr>
                              <w:noProof/>
                            </w:rPr>
                          </w:rPrChange>
                        </w:rPr>
                        <w:t>“Dr Java,” [Online]. Available: http://www.drjava.org/.</w:t>
                      </w:r>
                    </w:ins>
                  </w:p>
                </w:tc>
              </w:tr>
              <w:tr w:rsidR="00FA42DC" w:rsidRPr="00FA42DC" w14:paraId="09AF46B8" w14:textId="77777777" w:rsidTr="00FA42DC">
                <w:trPr>
                  <w:divId w:val="148907207"/>
                  <w:tblCellSpacing w:w="15" w:type="dxa"/>
                  <w:ins w:id="3792" w:author="Andre" w:date="2016-07-23T14:37:00Z"/>
                  <w:trPrChange w:id="379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79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086D75DF" w14:textId="77777777" w:rsidR="00FA42DC" w:rsidRDefault="00FA42DC">
                    <w:pPr>
                      <w:pStyle w:val="Bibliografia"/>
                      <w:rPr>
                        <w:ins w:id="3795" w:author="Andre" w:date="2016-07-23T14:37:00Z"/>
                        <w:noProof/>
                      </w:rPr>
                    </w:pPr>
                    <w:ins w:id="3796" w:author="Andre" w:date="2016-07-23T14:37:00Z">
                      <w:r>
                        <w:rPr>
                          <w:noProof/>
                        </w:rPr>
                        <w:t xml:space="preserve">[3]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79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6A4F925F" w14:textId="77777777" w:rsidR="00FA42DC" w:rsidRPr="00FA42DC" w:rsidRDefault="00FA42DC">
                    <w:pPr>
                      <w:pStyle w:val="Bibliografia"/>
                      <w:rPr>
                        <w:ins w:id="3798" w:author="Andre" w:date="2016-07-23T14:37:00Z"/>
                        <w:noProof/>
                        <w:lang w:val="en-US"/>
                        <w:rPrChange w:id="3799" w:author="Andre" w:date="2016-07-23T14:39:00Z">
                          <w:rPr>
                            <w:ins w:id="3800" w:author="Andre" w:date="2016-07-23T14:37:00Z"/>
                            <w:noProof/>
                          </w:rPr>
                        </w:rPrChange>
                      </w:rPr>
                    </w:pPr>
                    <w:ins w:id="3801" w:author="Andre" w:date="2016-07-23T14:37:00Z">
                      <w:r w:rsidRPr="00FA42DC">
                        <w:rPr>
                          <w:noProof/>
                          <w:lang w:val="en-US"/>
                          <w:rPrChange w:id="3802" w:author="Andre" w:date="2016-07-23T14:39:00Z">
                            <w:rPr>
                              <w:noProof/>
                            </w:rPr>
                          </w:rPrChange>
                        </w:rPr>
                        <w:t>“IDE Ecplise,” [Online]. Available: http://www.eclipse.org.</w:t>
                      </w:r>
                    </w:ins>
                  </w:p>
                </w:tc>
              </w:tr>
              <w:tr w:rsidR="00FA42DC" w:rsidRPr="00FA42DC" w14:paraId="52AD952C" w14:textId="77777777" w:rsidTr="00FA42DC">
                <w:trPr>
                  <w:divId w:val="148907207"/>
                  <w:tblCellSpacing w:w="15" w:type="dxa"/>
                  <w:ins w:id="3803" w:author="Andre" w:date="2016-07-23T14:37:00Z"/>
                  <w:trPrChange w:id="380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0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2438AC28" w14:textId="77777777" w:rsidR="00FA42DC" w:rsidRDefault="00FA42DC">
                    <w:pPr>
                      <w:pStyle w:val="Bibliografia"/>
                      <w:rPr>
                        <w:ins w:id="3806" w:author="Andre" w:date="2016-07-23T14:37:00Z"/>
                        <w:noProof/>
                      </w:rPr>
                    </w:pPr>
                    <w:ins w:id="3807" w:author="Andre" w:date="2016-07-23T14:37:00Z">
                      <w:r>
                        <w:rPr>
                          <w:noProof/>
                        </w:rPr>
                        <w:t xml:space="preserve">[4]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0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2D312D8F" w14:textId="77777777" w:rsidR="00FA42DC" w:rsidRPr="00FA42DC" w:rsidRDefault="00FA42DC">
                    <w:pPr>
                      <w:pStyle w:val="Bibliografia"/>
                      <w:rPr>
                        <w:ins w:id="3809" w:author="Andre" w:date="2016-07-23T14:37:00Z"/>
                        <w:noProof/>
                        <w:lang w:val="en-US"/>
                        <w:rPrChange w:id="3810" w:author="Andre" w:date="2016-07-23T14:39:00Z">
                          <w:rPr>
                            <w:ins w:id="3811" w:author="Andre" w:date="2016-07-23T14:37:00Z"/>
                            <w:noProof/>
                          </w:rPr>
                        </w:rPrChange>
                      </w:rPr>
                    </w:pPr>
                    <w:ins w:id="3812" w:author="Andre" w:date="2016-07-23T14:37:00Z">
                      <w:r w:rsidRPr="00FA42DC">
                        <w:rPr>
                          <w:noProof/>
                          <w:lang w:val="en-US"/>
                          <w:rPrChange w:id="3813" w:author="Andre" w:date="2016-07-23T14:39:00Z">
                            <w:rPr>
                              <w:noProof/>
                            </w:rPr>
                          </w:rPrChange>
                        </w:rPr>
                        <w:t>“Intellij, IDE,” [Online]. Available: https://www.jetbrains.com/idea/.</w:t>
                      </w:r>
                    </w:ins>
                  </w:p>
                </w:tc>
              </w:tr>
              <w:tr w:rsidR="00FA42DC" w14:paraId="1878A01F" w14:textId="77777777" w:rsidTr="00FA42DC">
                <w:trPr>
                  <w:divId w:val="148907207"/>
                  <w:tblCellSpacing w:w="15" w:type="dxa"/>
                  <w:ins w:id="3814" w:author="Andre" w:date="2016-07-23T14:37:00Z"/>
                  <w:trPrChange w:id="3815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16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6840AB19" w14:textId="77777777" w:rsidR="00FA42DC" w:rsidRDefault="00FA42DC">
                    <w:pPr>
                      <w:pStyle w:val="Bibliografia"/>
                      <w:rPr>
                        <w:ins w:id="3817" w:author="Andre" w:date="2016-07-23T14:37:00Z"/>
                        <w:noProof/>
                      </w:rPr>
                    </w:pPr>
                    <w:ins w:id="3818" w:author="Andre" w:date="2016-07-23T14:37:00Z">
                      <w:r>
                        <w:rPr>
                          <w:noProof/>
                        </w:rPr>
                        <w:t xml:space="preserve">[5]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19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13F0D06D" w14:textId="77777777" w:rsidR="00FA42DC" w:rsidRDefault="00FA42DC">
                    <w:pPr>
                      <w:pStyle w:val="Bibliografia"/>
                      <w:rPr>
                        <w:ins w:id="3820" w:author="Andre" w:date="2016-07-23T14:37:00Z"/>
                        <w:noProof/>
                      </w:rPr>
                    </w:pPr>
                    <w:ins w:id="3821" w:author="Andre" w:date="2016-07-23T14:37:00Z">
                      <w:r w:rsidRPr="00FA42DC">
                        <w:rPr>
                          <w:noProof/>
                          <w:lang w:val="en-US"/>
                          <w:rPrChange w:id="3822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  </w:r>
                      <w:r>
                        <w:rPr>
                          <w:noProof/>
                        </w:rPr>
                        <w:t>[Acedido em 25 03 2016].</w:t>
                      </w:r>
                    </w:ins>
                  </w:p>
                </w:tc>
              </w:tr>
              <w:tr w:rsidR="00FA42DC" w14:paraId="4CCD8408" w14:textId="77777777" w:rsidTr="00FA42DC">
                <w:trPr>
                  <w:divId w:val="148907207"/>
                  <w:tblCellSpacing w:w="15" w:type="dxa"/>
                  <w:ins w:id="3823" w:author="Andre" w:date="2016-07-23T14:37:00Z"/>
                  <w:trPrChange w:id="382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2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66A3736A" w14:textId="77777777" w:rsidR="00FA42DC" w:rsidRDefault="00FA42DC">
                    <w:pPr>
                      <w:pStyle w:val="Bibliografia"/>
                      <w:rPr>
                        <w:ins w:id="3826" w:author="Andre" w:date="2016-07-23T14:37:00Z"/>
                        <w:noProof/>
                      </w:rPr>
                    </w:pPr>
                    <w:ins w:id="3827" w:author="Andre" w:date="2016-07-23T14:37:00Z">
                      <w:r>
                        <w:rPr>
                          <w:noProof/>
                        </w:rPr>
                        <w:t xml:space="preserve">[6]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2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278FA584" w14:textId="77777777" w:rsidR="00FA42DC" w:rsidRDefault="00FA42DC">
                    <w:pPr>
                      <w:pStyle w:val="Bibliografia"/>
                      <w:rPr>
                        <w:ins w:id="3829" w:author="Andre" w:date="2016-07-23T14:37:00Z"/>
                        <w:noProof/>
                      </w:rPr>
                    </w:pPr>
                    <w:ins w:id="3830" w:author="Andre" w:date="2016-07-23T14:37:00Z">
                      <w:r>
                        <w:rPr>
                          <w:noProof/>
                        </w:rPr>
                        <w:t xml:space="preserve">J. Paraíso, “PDS16,”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13-1 – 13-27.</w:t>
                      </w:r>
                    </w:ins>
                  </w:p>
                </w:tc>
              </w:tr>
              <w:tr w:rsidR="00FA42DC" w14:paraId="6876F99F" w14:textId="77777777" w:rsidTr="00FA42DC">
                <w:trPr>
                  <w:divId w:val="148907207"/>
                  <w:tblCellSpacing w:w="15" w:type="dxa"/>
                  <w:ins w:id="3831" w:author="Andre" w:date="2016-07-23T14:37:00Z"/>
                  <w:trPrChange w:id="3832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33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034F00E6" w14:textId="77777777" w:rsidR="00FA42DC" w:rsidRDefault="00FA42DC">
                    <w:pPr>
                      <w:pStyle w:val="Bibliografia"/>
                      <w:rPr>
                        <w:ins w:id="3834" w:author="Andre" w:date="2016-07-23T14:37:00Z"/>
                        <w:noProof/>
                      </w:rPr>
                    </w:pPr>
                    <w:ins w:id="3835" w:author="Andre" w:date="2016-07-23T14:37:00Z">
                      <w:r>
                        <w:rPr>
                          <w:noProof/>
                        </w:rPr>
                        <w:t xml:space="preserve">[7]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36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08E230CE" w14:textId="77777777" w:rsidR="00FA42DC" w:rsidRDefault="00FA42DC">
                    <w:pPr>
                      <w:pStyle w:val="Bibliografia"/>
                      <w:rPr>
                        <w:ins w:id="3837" w:author="Andre" w:date="2016-07-23T14:37:00Z"/>
                        <w:noProof/>
                      </w:rPr>
                    </w:pPr>
                    <w:ins w:id="3838" w:author="Andre" w:date="2016-07-23T14:37:00Z">
                      <w:r>
                        <w:rPr>
                          <w:noProof/>
                        </w:rPr>
                        <w:t xml:space="preserve">J. Paraíso, “Desenvolvimento de Aplicações,”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15-2 – 15-5.</w:t>
                      </w:r>
                    </w:ins>
                  </w:p>
                </w:tc>
              </w:tr>
              <w:tr w:rsidR="00FA42DC" w14:paraId="34518AE3" w14:textId="77777777" w:rsidTr="00FA42DC">
                <w:trPr>
                  <w:divId w:val="148907207"/>
                  <w:tblCellSpacing w:w="15" w:type="dxa"/>
                  <w:ins w:id="3839" w:author="Andre" w:date="2016-07-23T14:37:00Z"/>
                  <w:trPrChange w:id="3840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41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37532EBB" w14:textId="77777777" w:rsidR="00FA42DC" w:rsidRDefault="00FA42DC">
                    <w:pPr>
                      <w:pStyle w:val="Bibliografia"/>
                      <w:rPr>
                        <w:ins w:id="3842" w:author="Andre" w:date="2016-07-23T14:37:00Z"/>
                        <w:noProof/>
                      </w:rPr>
                    </w:pPr>
                    <w:ins w:id="3843" w:author="Andre" w:date="2016-07-23T14:37:00Z">
                      <w:r>
                        <w:rPr>
                          <w:noProof/>
                        </w:rPr>
                        <w:t xml:space="preserve">[8]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44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0D348EA8" w14:textId="77777777" w:rsidR="00FA42DC" w:rsidRDefault="00FA42DC">
                    <w:pPr>
                      <w:pStyle w:val="Bibliografia"/>
                      <w:rPr>
                        <w:ins w:id="3845" w:author="Andre" w:date="2016-07-23T14:37:00Z"/>
                        <w:noProof/>
                      </w:rPr>
                    </w:pPr>
                    <w:ins w:id="3846" w:author="Andre" w:date="2016-07-23T14:37:00Z">
                      <w:r w:rsidRPr="00FA42DC">
                        <w:rPr>
                          <w:noProof/>
                          <w:lang w:val="en-US"/>
                          <w:rPrChange w:id="3847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C. Ajluni, “Eclipse Takes a Stand for Embedded Systems Developers,” [Online]. </w:t>
                      </w:r>
                      <w:r>
                        <w:rPr>
                          <w:noProof/>
                        </w:rPr>
                        <w:t>Available: http://www.embeddedintel.com/search_results.php?article=142. [Acedido em 30 03 2016].</w:t>
                      </w:r>
                    </w:ins>
                  </w:p>
                </w:tc>
              </w:tr>
              <w:tr w:rsidR="00FA42DC" w14:paraId="4695534B" w14:textId="77777777" w:rsidTr="00FA42DC">
                <w:trPr>
                  <w:divId w:val="148907207"/>
                  <w:tblCellSpacing w:w="15" w:type="dxa"/>
                  <w:ins w:id="3848" w:author="Andre" w:date="2016-07-23T14:37:00Z"/>
                  <w:trPrChange w:id="3849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50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374A07B9" w14:textId="77777777" w:rsidR="00FA42DC" w:rsidRDefault="00FA42DC">
                    <w:pPr>
                      <w:pStyle w:val="Bibliografia"/>
                      <w:rPr>
                        <w:ins w:id="3851" w:author="Andre" w:date="2016-07-23T14:37:00Z"/>
                        <w:noProof/>
                      </w:rPr>
                    </w:pPr>
                    <w:ins w:id="3852" w:author="Andre" w:date="2016-07-23T14:37:00Z">
                      <w:r>
                        <w:rPr>
                          <w:noProof/>
                        </w:rPr>
                        <w:t xml:space="preserve">[9]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53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2E171535" w14:textId="77777777" w:rsidR="00FA42DC" w:rsidRDefault="00FA42DC">
                    <w:pPr>
                      <w:pStyle w:val="Bibliografia"/>
                      <w:rPr>
                        <w:ins w:id="3854" w:author="Andre" w:date="2016-07-23T14:37:00Z"/>
                        <w:noProof/>
                      </w:rPr>
                    </w:pPr>
                    <w:ins w:id="3855" w:author="Andre" w:date="2016-07-23T14:37:00Z">
                      <w:r w:rsidRPr="00FA42DC">
                        <w:rPr>
                          <w:noProof/>
                          <w:lang w:val="en-US"/>
                          <w:rPrChange w:id="3856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“Xtext 2.5 Documentation - Eclipse Foundation,” 2013. [Online]. </w:t>
                      </w:r>
                      <w:r>
                        <w:rPr>
                          <w:noProof/>
                        </w:rPr>
                        <w:t>Available: http://www.eclipse.org/Xtext/documentation/2.5.0/Xtext%20Documentation.pdf. [Acedido em 05 02 2016].</w:t>
                      </w:r>
                    </w:ins>
                  </w:p>
                </w:tc>
              </w:tr>
              <w:tr w:rsidR="00FA42DC" w14:paraId="67A764F3" w14:textId="77777777" w:rsidTr="00FA42DC">
                <w:trPr>
                  <w:divId w:val="148907207"/>
                  <w:tblCellSpacing w:w="15" w:type="dxa"/>
                  <w:ins w:id="3857" w:author="Andre" w:date="2016-07-23T14:37:00Z"/>
                  <w:trPrChange w:id="3858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59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69A93132" w14:textId="77777777" w:rsidR="00FA42DC" w:rsidRDefault="00FA42DC">
                    <w:pPr>
                      <w:pStyle w:val="Bibliografia"/>
                      <w:rPr>
                        <w:ins w:id="3860" w:author="Andre" w:date="2016-07-23T14:37:00Z"/>
                        <w:noProof/>
                      </w:rPr>
                    </w:pPr>
                    <w:ins w:id="3861" w:author="Andre" w:date="2016-07-23T14:37:00Z">
                      <w:r>
                        <w:rPr>
                          <w:noProof/>
                        </w:rPr>
                        <w:t xml:space="preserve">[10]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62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1AD139E9" w14:textId="77777777" w:rsidR="00FA42DC" w:rsidRDefault="00FA42DC">
                    <w:pPr>
                      <w:pStyle w:val="Bibliografia"/>
                      <w:rPr>
                        <w:ins w:id="3863" w:author="Andre" w:date="2016-07-23T14:37:00Z"/>
                        <w:noProof/>
                      </w:rPr>
                    </w:pPr>
                    <w:ins w:id="3864" w:author="Andre" w:date="2016-07-23T14:37:00Z">
                      <w:r>
                        <w:rPr>
                          <w:noProof/>
                        </w:rPr>
                        <w:t xml:space="preserve">J. Paraíso, “Estrutura Interna do PDS16,”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14-1 - 14-14.</w:t>
                      </w:r>
                    </w:ins>
                  </w:p>
                </w:tc>
              </w:tr>
              <w:tr w:rsidR="00FA42DC" w14:paraId="1CE1A377" w14:textId="77777777" w:rsidTr="00FA42DC">
                <w:trPr>
                  <w:divId w:val="148907207"/>
                  <w:tblCellSpacing w:w="15" w:type="dxa"/>
                  <w:ins w:id="3865" w:author="Andre" w:date="2016-07-23T14:37:00Z"/>
                  <w:trPrChange w:id="3866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67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1BD8BF28" w14:textId="77777777" w:rsidR="00FA42DC" w:rsidRDefault="00FA42DC">
                    <w:pPr>
                      <w:pStyle w:val="Bibliografia"/>
                      <w:rPr>
                        <w:ins w:id="3868" w:author="Andre" w:date="2016-07-23T14:37:00Z"/>
                        <w:noProof/>
                      </w:rPr>
                    </w:pPr>
                    <w:ins w:id="3869" w:author="Andre" w:date="2016-07-23T14:37:00Z">
                      <w:r>
                        <w:rPr>
                          <w:noProof/>
                        </w:rPr>
                        <w:t xml:space="preserve">[11]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70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652A2531" w14:textId="77777777" w:rsidR="00FA42DC" w:rsidRDefault="00FA42DC">
                    <w:pPr>
                      <w:pStyle w:val="Bibliografia"/>
                      <w:rPr>
                        <w:ins w:id="3871" w:author="Andre" w:date="2016-07-23T14:37:00Z"/>
                        <w:noProof/>
                      </w:rPr>
                    </w:pPr>
                    <w:ins w:id="3872" w:author="Andre" w:date="2016-07-23T14:37:00Z">
                      <w:r>
                        <w:rPr>
                          <w:noProof/>
                        </w:rPr>
                        <w:t xml:space="preserve">J. Paraiso, “Interrupções,” em </w:t>
                      </w:r>
                      <w:r>
                        <w:rPr>
                          <w:i/>
                          <w:iCs/>
                          <w:noProof/>
                        </w:rPr>
                        <w:t>Arquitetura de Computadores – Textos de apoio às aulas teóricas</w:t>
                      </w:r>
                      <w:r>
                        <w:rPr>
                          <w:noProof/>
                        </w:rPr>
                        <w:t>, Lisboa, 2011, pp. 19-2 - 19-8.</w:t>
                      </w:r>
                    </w:ins>
                  </w:p>
                </w:tc>
              </w:tr>
              <w:tr w:rsidR="00FA42DC" w14:paraId="0F18FB09" w14:textId="77777777" w:rsidTr="00FA42DC">
                <w:trPr>
                  <w:divId w:val="148907207"/>
                  <w:tblCellSpacing w:w="15" w:type="dxa"/>
                  <w:ins w:id="3873" w:author="Andre" w:date="2016-07-23T14:37:00Z"/>
                  <w:trPrChange w:id="387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7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1748DDD5" w14:textId="77777777" w:rsidR="00FA42DC" w:rsidRDefault="00FA42DC">
                    <w:pPr>
                      <w:pStyle w:val="Bibliografia"/>
                      <w:rPr>
                        <w:ins w:id="3876" w:author="Andre" w:date="2016-07-23T14:37:00Z"/>
                        <w:noProof/>
                      </w:rPr>
                    </w:pPr>
                    <w:ins w:id="3877" w:author="Andre" w:date="2016-07-23T14:37:00Z">
                      <w:r>
                        <w:rPr>
                          <w:noProof/>
                        </w:rPr>
                        <w:t xml:space="preserve">[12]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7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6172E06F" w14:textId="77777777" w:rsidR="00FA42DC" w:rsidRDefault="00FA42DC">
                    <w:pPr>
                      <w:pStyle w:val="Bibliografia"/>
                      <w:rPr>
                        <w:ins w:id="3879" w:author="Andre" w:date="2016-07-23T14:37:00Z"/>
                        <w:noProof/>
                      </w:rPr>
                    </w:pPr>
                    <w:ins w:id="3880" w:author="Andre" w:date="2016-07-23T14:37:00Z">
                      <w:r w:rsidRPr="00FA42DC">
                        <w:rPr>
                          <w:noProof/>
                          <w:lang w:val="en-US"/>
                          <w:rPrChange w:id="3881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Wikipedia, “Intel HEX,” Wikipedia, [Online]. Available: https://en.wikipedia.org/wiki/Intel_HEX.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  <w:tr w:rsidR="00FA42DC" w14:paraId="4B196BF6" w14:textId="77777777" w:rsidTr="00FA42DC">
                <w:trPr>
                  <w:divId w:val="148907207"/>
                  <w:tblCellSpacing w:w="15" w:type="dxa"/>
                  <w:ins w:id="3882" w:author="Andre" w:date="2016-07-23T14:37:00Z"/>
                  <w:trPrChange w:id="388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8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C6353A6" w14:textId="77777777" w:rsidR="00FA42DC" w:rsidRDefault="00FA42DC">
                    <w:pPr>
                      <w:pStyle w:val="Bibliografia"/>
                      <w:rPr>
                        <w:ins w:id="3885" w:author="Andre" w:date="2016-07-23T14:37:00Z"/>
                        <w:noProof/>
                      </w:rPr>
                    </w:pPr>
                    <w:ins w:id="3886" w:author="Andre" w:date="2016-07-23T14:37:00Z">
                      <w:r>
                        <w:rPr>
                          <w:noProof/>
                        </w:rPr>
                        <w:t xml:space="preserve">[13]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8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198CD6CE" w14:textId="77777777" w:rsidR="00FA42DC" w:rsidRDefault="00FA42DC">
                    <w:pPr>
                      <w:pStyle w:val="Bibliografia"/>
                      <w:rPr>
                        <w:ins w:id="3888" w:author="Andre" w:date="2016-07-23T14:37:00Z"/>
                        <w:noProof/>
                      </w:rPr>
                    </w:pPr>
                    <w:ins w:id="3889" w:author="Andre" w:date="2016-07-23T14:37:00Z">
                      <w:r>
                        <w:rPr>
                          <w:noProof/>
                        </w:rPr>
                        <w:t xml:space="preserve">J. Paraíso, </w:t>
                      </w:r>
                      <w:r>
                        <w:rPr>
                          <w:i/>
                          <w:iCs/>
                          <w:noProof/>
                        </w:rPr>
                        <w:t xml:space="preserve">PDS16 Quick Reference &amp; SPD16 User Manual, </w:t>
                      </w:r>
                      <w:r>
                        <w:rPr>
                          <w:noProof/>
                        </w:rPr>
                        <w:t xml:space="preserve">Lisboa, 2011. </w:t>
                      </w:r>
                    </w:ins>
                  </w:p>
                </w:tc>
              </w:tr>
              <w:tr w:rsidR="00FA42DC" w14:paraId="4759E7FC" w14:textId="77777777" w:rsidTr="00FA42DC">
                <w:trPr>
                  <w:divId w:val="148907207"/>
                  <w:tblCellSpacing w:w="15" w:type="dxa"/>
                  <w:ins w:id="3890" w:author="Andre" w:date="2016-07-23T14:37:00Z"/>
                  <w:trPrChange w:id="3891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892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294F8F04" w14:textId="77777777" w:rsidR="00FA42DC" w:rsidRDefault="00FA42DC">
                    <w:pPr>
                      <w:pStyle w:val="Bibliografia"/>
                      <w:rPr>
                        <w:ins w:id="3893" w:author="Andre" w:date="2016-07-23T14:37:00Z"/>
                        <w:noProof/>
                      </w:rPr>
                    </w:pPr>
                    <w:ins w:id="3894" w:author="Andre" w:date="2016-07-23T14:37:00Z">
                      <w:r>
                        <w:rPr>
                          <w:noProof/>
                        </w:rPr>
                        <w:t xml:space="preserve">[14]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895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6C2E4D57" w14:textId="77777777" w:rsidR="00FA42DC" w:rsidRDefault="00FA42DC">
                    <w:pPr>
                      <w:pStyle w:val="Bibliografia"/>
                      <w:rPr>
                        <w:ins w:id="3896" w:author="Andre" w:date="2016-07-23T14:37:00Z"/>
                        <w:noProof/>
                      </w:rPr>
                    </w:pPr>
                    <w:ins w:id="3897" w:author="Andre" w:date="2016-07-23T14:37:00Z">
                      <w:r w:rsidRPr="00FA42DC">
                        <w:rPr>
                          <w:noProof/>
                          <w:lang w:val="en-US"/>
                          <w:rPrChange w:id="3898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T. E. Foundation, “Eclipse Modeling Framework (EMF),” The Eclipse Foundation, [Online]. </w:t>
                      </w:r>
                      <w:r>
                        <w:rPr>
                          <w:noProof/>
                        </w:rPr>
                        <w:t>Available: https://eclipse.org/modeling/emf/. [Acedido em 13 7 2016].</w:t>
                      </w:r>
                    </w:ins>
                  </w:p>
                </w:tc>
              </w:tr>
              <w:tr w:rsidR="00FA42DC" w:rsidRPr="00FA42DC" w14:paraId="634C42F1" w14:textId="77777777" w:rsidTr="00FA42DC">
                <w:trPr>
                  <w:divId w:val="148907207"/>
                  <w:tblCellSpacing w:w="15" w:type="dxa"/>
                  <w:ins w:id="3899" w:author="Andre" w:date="2016-07-23T14:37:00Z"/>
                  <w:trPrChange w:id="3900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01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5F257F3E" w14:textId="77777777" w:rsidR="00FA42DC" w:rsidRDefault="00FA42DC">
                    <w:pPr>
                      <w:pStyle w:val="Bibliografia"/>
                      <w:rPr>
                        <w:ins w:id="3902" w:author="Andre" w:date="2016-07-23T14:37:00Z"/>
                        <w:noProof/>
                      </w:rPr>
                    </w:pPr>
                    <w:ins w:id="3903" w:author="Andre" w:date="2016-07-23T14:37:00Z">
                      <w:r>
                        <w:rPr>
                          <w:noProof/>
                        </w:rPr>
                        <w:t xml:space="preserve">[15]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04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3C8F5F6A" w14:textId="77777777" w:rsidR="00FA42DC" w:rsidRPr="00FA42DC" w:rsidRDefault="00FA42DC">
                    <w:pPr>
                      <w:pStyle w:val="Bibliografia"/>
                      <w:rPr>
                        <w:ins w:id="3905" w:author="Andre" w:date="2016-07-23T14:37:00Z"/>
                        <w:noProof/>
                        <w:lang w:val="en-US"/>
                        <w:rPrChange w:id="3906" w:author="Andre" w:date="2016-07-23T14:39:00Z">
                          <w:rPr>
                            <w:ins w:id="3907" w:author="Andre" w:date="2016-07-23T14:37:00Z"/>
                            <w:noProof/>
                          </w:rPr>
                        </w:rPrChange>
                      </w:rPr>
                    </w:pPr>
                    <w:ins w:id="3908" w:author="Andre" w:date="2016-07-23T14:37:00Z">
                      <w:r w:rsidRPr="00FA42DC">
                        <w:rPr>
                          <w:noProof/>
                          <w:lang w:val="en-US"/>
                          <w:rPrChange w:id="3909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Model-driven Pretty Printer for Xtext, Prague, 2012. </w:t>
                      </w:r>
                    </w:ins>
                  </w:p>
                </w:tc>
              </w:tr>
              <w:tr w:rsidR="00FA42DC" w:rsidRPr="00FA42DC" w14:paraId="58D20A25" w14:textId="77777777" w:rsidTr="00FA42DC">
                <w:trPr>
                  <w:divId w:val="148907207"/>
                  <w:tblCellSpacing w:w="15" w:type="dxa"/>
                  <w:ins w:id="3910" w:author="Andre" w:date="2016-07-23T14:37:00Z"/>
                  <w:trPrChange w:id="3911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12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7FB104CB" w14:textId="77777777" w:rsidR="00FA42DC" w:rsidRDefault="00FA42DC">
                    <w:pPr>
                      <w:pStyle w:val="Bibliografia"/>
                      <w:rPr>
                        <w:ins w:id="3913" w:author="Andre" w:date="2016-07-23T14:37:00Z"/>
                        <w:noProof/>
                      </w:rPr>
                    </w:pPr>
                    <w:ins w:id="3914" w:author="Andre" w:date="2016-07-23T14:37:00Z">
                      <w:r>
                        <w:rPr>
                          <w:noProof/>
                        </w:rPr>
                        <w:t xml:space="preserve">[16]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15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4511D981" w14:textId="77777777" w:rsidR="00FA42DC" w:rsidRPr="00FA42DC" w:rsidRDefault="00FA42DC">
                    <w:pPr>
                      <w:pStyle w:val="Bibliografia"/>
                      <w:rPr>
                        <w:ins w:id="3916" w:author="Andre" w:date="2016-07-23T14:37:00Z"/>
                        <w:noProof/>
                        <w:lang w:val="en-US"/>
                        <w:rPrChange w:id="3917" w:author="Andre" w:date="2016-07-23T14:39:00Z">
                          <w:rPr>
                            <w:ins w:id="3918" w:author="Andre" w:date="2016-07-23T14:37:00Z"/>
                            <w:noProof/>
                          </w:rPr>
                        </w:rPrChange>
                      </w:rPr>
                    </w:pPr>
                    <w:ins w:id="3919" w:author="Andre" w:date="2016-07-23T14:37:00Z">
                      <w:r w:rsidRPr="00FA42DC">
                        <w:rPr>
                          <w:noProof/>
                          <w:lang w:val="en-US"/>
                          <w:rPrChange w:id="3920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L. Bettini, Implementing Domain-Specific, Packt Publishing, 2013. </w:t>
                      </w:r>
                    </w:ins>
                  </w:p>
                </w:tc>
              </w:tr>
              <w:tr w:rsidR="00FA42DC" w14:paraId="3E2ADF8E" w14:textId="77777777" w:rsidTr="00FA42DC">
                <w:trPr>
                  <w:divId w:val="148907207"/>
                  <w:tblCellSpacing w:w="15" w:type="dxa"/>
                  <w:ins w:id="3921" w:author="Andre" w:date="2016-07-23T14:37:00Z"/>
                  <w:trPrChange w:id="3922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23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0CDC16F2" w14:textId="77777777" w:rsidR="00FA42DC" w:rsidRDefault="00FA42DC">
                    <w:pPr>
                      <w:pStyle w:val="Bibliografia"/>
                      <w:rPr>
                        <w:ins w:id="3924" w:author="Andre" w:date="2016-07-23T14:37:00Z"/>
                        <w:noProof/>
                      </w:rPr>
                    </w:pPr>
                    <w:ins w:id="3925" w:author="Andre" w:date="2016-07-23T14:37:00Z">
                      <w:r>
                        <w:rPr>
                          <w:noProof/>
                        </w:rPr>
                        <w:lastRenderedPageBreak/>
                        <w:t xml:space="preserve">[17]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26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7268EBCC" w14:textId="77777777" w:rsidR="00FA42DC" w:rsidRDefault="00FA42DC">
                    <w:pPr>
                      <w:pStyle w:val="Bibliografia"/>
                      <w:rPr>
                        <w:ins w:id="3927" w:author="Andre" w:date="2016-07-23T14:37:00Z"/>
                        <w:noProof/>
                      </w:rPr>
                    </w:pPr>
                    <w:ins w:id="3928" w:author="Andre" w:date="2016-07-23T14:37:00Z">
                      <w:r>
                        <w:rPr>
                          <w:noProof/>
                        </w:rPr>
                        <w:t>“Xtend Documentation,” [Online]. Available: https://www.eclipse.org/xtend/documentation/index.html. [Acedido em 13 7 2016].</w:t>
                      </w:r>
                    </w:ins>
                  </w:p>
                </w:tc>
                <w:bookmarkStart w:id="3929" w:name="_GoBack"/>
                <w:bookmarkEnd w:id="3929"/>
              </w:tr>
              <w:tr w:rsidR="00FA42DC" w14:paraId="0D6105E4" w14:textId="77777777" w:rsidTr="00FA42DC">
                <w:trPr>
                  <w:divId w:val="148907207"/>
                  <w:tblCellSpacing w:w="15" w:type="dxa"/>
                  <w:ins w:id="3930" w:author="Andre" w:date="2016-07-23T14:37:00Z"/>
                  <w:trPrChange w:id="3931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32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0DCF1A8A" w14:textId="77777777" w:rsidR="00FA42DC" w:rsidRDefault="00FA42DC">
                    <w:pPr>
                      <w:pStyle w:val="Bibliografia"/>
                      <w:rPr>
                        <w:ins w:id="3933" w:author="Andre" w:date="2016-07-23T14:37:00Z"/>
                        <w:noProof/>
                      </w:rPr>
                    </w:pPr>
                    <w:ins w:id="3934" w:author="Andre" w:date="2016-07-23T14:37:00Z">
                      <w:r>
                        <w:rPr>
                          <w:noProof/>
                        </w:rPr>
                        <w:t xml:space="preserve">[18]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35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5D39CC57" w14:textId="77777777" w:rsidR="00FA42DC" w:rsidRDefault="00FA42DC">
                    <w:pPr>
                      <w:pStyle w:val="Bibliografia"/>
                      <w:rPr>
                        <w:ins w:id="3936" w:author="Andre" w:date="2016-07-23T14:37:00Z"/>
                        <w:noProof/>
                      </w:rPr>
                    </w:pPr>
                    <w:ins w:id="3937" w:author="Andre" w:date="2016-07-23T14:37:00Z">
                      <w:r>
                        <w:rPr>
                          <w:noProof/>
                        </w:rPr>
                        <w:t>“Xtext Documentation - Configuration,” [Online]. Available: https://eclipse.org/Xtext/documentation/302_configuration.html. [Acedido em 21 7 2016].</w:t>
                      </w:r>
                    </w:ins>
                  </w:p>
                </w:tc>
              </w:tr>
              <w:tr w:rsidR="00FA42DC" w14:paraId="5F3C3A43" w14:textId="77777777" w:rsidTr="00FA42DC">
                <w:trPr>
                  <w:divId w:val="148907207"/>
                  <w:tblCellSpacing w:w="15" w:type="dxa"/>
                  <w:ins w:id="3938" w:author="Andre" w:date="2016-07-23T14:37:00Z"/>
                  <w:trPrChange w:id="3939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40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5E2BBEF6" w14:textId="77777777" w:rsidR="00FA42DC" w:rsidRDefault="00FA42DC">
                    <w:pPr>
                      <w:pStyle w:val="Bibliografia"/>
                      <w:rPr>
                        <w:ins w:id="3941" w:author="Andre" w:date="2016-07-23T14:37:00Z"/>
                        <w:noProof/>
                      </w:rPr>
                    </w:pPr>
                    <w:ins w:id="3942" w:author="Andre" w:date="2016-07-23T14:37:00Z">
                      <w:r>
                        <w:rPr>
                          <w:noProof/>
                        </w:rPr>
                        <w:t xml:space="preserve">[19]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43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4F49D9FA" w14:textId="77777777" w:rsidR="00FA42DC" w:rsidRDefault="00FA42DC">
                    <w:pPr>
                      <w:pStyle w:val="Bibliografia"/>
                      <w:rPr>
                        <w:ins w:id="3944" w:author="Andre" w:date="2016-07-23T14:37:00Z"/>
                        <w:noProof/>
                      </w:rPr>
                    </w:pPr>
                    <w:ins w:id="3945" w:author="Andre" w:date="2016-07-23T14:37:00Z">
                      <w:r>
                        <w:rPr>
                          <w:noProof/>
                        </w:rPr>
                        <w:t>“MWE2 Documentation,” [Online]. Available: https://eclipse.org/Xtext/documentation/306_mwe2.html. [Acedido em 10 6 2016].</w:t>
                      </w:r>
                    </w:ins>
                  </w:p>
                </w:tc>
              </w:tr>
              <w:tr w:rsidR="00FA42DC" w14:paraId="310B27AA" w14:textId="77777777" w:rsidTr="00FA42DC">
                <w:trPr>
                  <w:divId w:val="148907207"/>
                  <w:tblCellSpacing w:w="15" w:type="dxa"/>
                  <w:ins w:id="3946" w:author="Andre" w:date="2016-07-23T14:37:00Z"/>
                  <w:trPrChange w:id="3947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48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24941281" w14:textId="77777777" w:rsidR="00FA42DC" w:rsidRDefault="00FA42DC">
                    <w:pPr>
                      <w:pStyle w:val="Bibliografia"/>
                      <w:rPr>
                        <w:ins w:id="3949" w:author="Andre" w:date="2016-07-23T14:37:00Z"/>
                        <w:noProof/>
                      </w:rPr>
                    </w:pPr>
                    <w:ins w:id="3950" w:author="Andre" w:date="2016-07-23T14:37:00Z">
                      <w:r>
                        <w:rPr>
                          <w:noProof/>
                        </w:rPr>
                        <w:t xml:space="preserve">[20]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51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5F96A37F" w14:textId="77777777" w:rsidR="00FA42DC" w:rsidRDefault="00FA42DC">
                    <w:pPr>
                      <w:pStyle w:val="Bibliografia"/>
                      <w:rPr>
                        <w:ins w:id="3952" w:author="Andre" w:date="2016-07-23T14:37:00Z"/>
                        <w:noProof/>
                      </w:rPr>
                    </w:pPr>
                    <w:ins w:id="3953" w:author="Andre" w:date="2016-07-23T14:37:00Z">
                      <w:r w:rsidRPr="00FA42DC">
                        <w:rPr>
                          <w:noProof/>
                          <w:lang w:val="en-US"/>
                          <w:rPrChange w:id="3954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Wikipedia, “Plain Old Java Object,” [Online]. Available: https://en.wikipedia.org/wiki/Plain_Old_Java_Object.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FA42DC" w14:paraId="4B63703A" w14:textId="77777777" w:rsidTr="00FA42DC">
                <w:trPr>
                  <w:divId w:val="148907207"/>
                  <w:tblCellSpacing w:w="15" w:type="dxa"/>
                  <w:ins w:id="3955" w:author="Andre" w:date="2016-07-23T14:37:00Z"/>
                  <w:trPrChange w:id="3956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57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13FD6726" w14:textId="77777777" w:rsidR="00FA42DC" w:rsidRDefault="00FA42DC">
                    <w:pPr>
                      <w:pStyle w:val="Bibliografia"/>
                      <w:rPr>
                        <w:ins w:id="3958" w:author="Andre" w:date="2016-07-23T14:37:00Z"/>
                        <w:noProof/>
                      </w:rPr>
                    </w:pPr>
                    <w:ins w:id="3959" w:author="Andre" w:date="2016-07-23T14:37:00Z">
                      <w:r>
                        <w:rPr>
                          <w:noProof/>
                        </w:rPr>
                        <w:t xml:space="preserve">[21]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60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7B6ACDBB" w14:textId="77777777" w:rsidR="00FA42DC" w:rsidRDefault="00FA42DC">
                    <w:pPr>
                      <w:pStyle w:val="Bibliografia"/>
                      <w:rPr>
                        <w:ins w:id="3961" w:author="Andre" w:date="2016-07-23T14:37:00Z"/>
                        <w:noProof/>
                      </w:rPr>
                    </w:pPr>
                    <w:ins w:id="3962" w:author="Andre" w:date="2016-07-23T14:37:00Z">
                      <w:r w:rsidRPr="00FA42DC">
                        <w:rPr>
                          <w:noProof/>
                          <w:lang w:val="en-US"/>
                          <w:rPrChange w:id="3963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ANTLR / Terence Parr, “About The ANTLR Parser Generator,” 2014. </w:t>
                      </w:r>
                      <w:r>
                        <w:rPr>
                          <w:noProof/>
                        </w:rPr>
                        <w:t>[Online]. Available: http://www.antlr.org/about.html. [Acedido em 15 7 2016].</w:t>
                      </w:r>
                    </w:ins>
                  </w:p>
                </w:tc>
              </w:tr>
              <w:tr w:rsidR="00FA42DC" w14:paraId="67F8B6EE" w14:textId="77777777" w:rsidTr="00FA42DC">
                <w:trPr>
                  <w:divId w:val="148907207"/>
                  <w:tblCellSpacing w:w="15" w:type="dxa"/>
                  <w:ins w:id="3964" w:author="Andre" w:date="2016-07-23T14:37:00Z"/>
                  <w:trPrChange w:id="3965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66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0D52D1F" w14:textId="77777777" w:rsidR="00FA42DC" w:rsidRDefault="00FA42DC">
                    <w:pPr>
                      <w:pStyle w:val="Bibliografia"/>
                      <w:rPr>
                        <w:ins w:id="3967" w:author="Andre" w:date="2016-07-23T14:37:00Z"/>
                        <w:noProof/>
                      </w:rPr>
                    </w:pPr>
                    <w:ins w:id="3968" w:author="Andre" w:date="2016-07-23T14:37:00Z">
                      <w:r>
                        <w:rPr>
                          <w:noProof/>
                        </w:rPr>
                        <w:t xml:space="preserve">[22]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69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4D30E61D" w14:textId="77777777" w:rsidR="00FA42DC" w:rsidRDefault="00FA42DC">
                    <w:pPr>
                      <w:pStyle w:val="Bibliografia"/>
                      <w:rPr>
                        <w:ins w:id="3970" w:author="Andre" w:date="2016-07-23T14:37:00Z"/>
                        <w:noProof/>
                      </w:rPr>
                    </w:pPr>
                    <w:ins w:id="3971" w:author="Andre" w:date="2016-07-23T14:37:00Z">
                      <w:r w:rsidRPr="00FA42DC">
                        <w:rPr>
                          <w:noProof/>
                          <w:lang w:val="en-US"/>
                          <w:rPrChange w:id="3972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Wikipedia, “Abstract syntax tree,” Wikipedia, [Online]. Available: https://en.wikipedia.org/wiki/Abstract_syntax_tree. </w:t>
                      </w:r>
                      <w:r>
                        <w:rPr>
                          <w:noProof/>
                        </w:rPr>
                        <w:t>[Acedido em 19 7 2016].</w:t>
                      </w:r>
                    </w:ins>
                  </w:p>
                </w:tc>
              </w:tr>
              <w:tr w:rsidR="00FA42DC" w14:paraId="23E483EE" w14:textId="77777777" w:rsidTr="00FA42DC">
                <w:trPr>
                  <w:divId w:val="148907207"/>
                  <w:tblCellSpacing w:w="15" w:type="dxa"/>
                  <w:ins w:id="3973" w:author="Andre" w:date="2016-07-23T14:37:00Z"/>
                  <w:trPrChange w:id="397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7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B8EC4D7" w14:textId="77777777" w:rsidR="00FA42DC" w:rsidRDefault="00FA42DC">
                    <w:pPr>
                      <w:pStyle w:val="Bibliografia"/>
                      <w:rPr>
                        <w:ins w:id="3976" w:author="Andre" w:date="2016-07-23T14:37:00Z"/>
                        <w:noProof/>
                      </w:rPr>
                    </w:pPr>
                    <w:ins w:id="3977" w:author="Andre" w:date="2016-07-23T14:37:00Z">
                      <w:r>
                        <w:rPr>
                          <w:noProof/>
                        </w:rPr>
                        <w:t xml:space="preserve">[23]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7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3F225A07" w14:textId="77777777" w:rsidR="00FA42DC" w:rsidRDefault="00FA42DC">
                    <w:pPr>
                      <w:pStyle w:val="Bibliografia"/>
                      <w:rPr>
                        <w:ins w:id="3979" w:author="Andre" w:date="2016-07-23T14:37:00Z"/>
                        <w:noProof/>
                      </w:rPr>
                    </w:pPr>
                    <w:ins w:id="3980" w:author="Andre" w:date="2016-07-23T14:37:00Z">
                      <w:r w:rsidRPr="00FA42DC">
                        <w:rPr>
                          <w:noProof/>
                          <w:lang w:val="en-US"/>
                          <w:rPrChange w:id="3981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“Xtext Documentation - Eclipse Support,” [Online]. </w:t>
                      </w:r>
                      <w:r>
                        <w:rPr>
                          <w:noProof/>
                        </w:rPr>
                        <w:t>Available: https://www.eclipse.org/Xtext/documentation/310_eclipse_support.html. [Acedido em 21 7 2016].</w:t>
                      </w:r>
                    </w:ins>
                  </w:p>
                </w:tc>
              </w:tr>
              <w:tr w:rsidR="00FA42DC" w:rsidRPr="00FA42DC" w14:paraId="4D153E29" w14:textId="77777777" w:rsidTr="00FA42DC">
                <w:trPr>
                  <w:divId w:val="148907207"/>
                  <w:tblCellSpacing w:w="15" w:type="dxa"/>
                  <w:ins w:id="3982" w:author="Andre" w:date="2016-07-23T14:37:00Z"/>
                  <w:trPrChange w:id="398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8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10A5FC95" w14:textId="77777777" w:rsidR="00FA42DC" w:rsidRDefault="00FA42DC">
                    <w:pPr>
                      <w:pStyle w:val="Bibliografia"/>
                      <w:rPr>
                        <w:ins w:id="3985" w:author="Andre" w:date="2016-07-23T14:37:00Z"/>
                        <w:noProof/>
                      </w:rPr>
                    </w:pPr>
                    <w:ins w:id="3986" w:author="Andre" w:date="2016-07-23T14:37:00Z">
                      <w:r>
                        <w:rPr>
                          <w:noProof/>
                        </w:rPr>
                        <w:t xml:space="preserve">[24]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8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4AD79FAB" w14:textId="77777777" w:rsidR="00FA42DC" w:rsidRPr="00FA42DC" w:rsidRDefault="00FA42DC">
                    <w:pPr>
                      <w:pStyle w:val="Bibliografia"/>
                      <w:rPr>
                        <w:ins w:id="3988" w:author="Andre" w:date="2016-07-23T14:37:00Z"/>
                        <w:noProof/>
                        <w:lang w:val="en-US"/>
                        <w:rPrChange w:id="3989" w:author="Andre" w:date="2016-07-23T14:39:00Z">
                          <w:rPr>
                            <w:ins w:id="3990" w:author="Andre" w:date="2016-07-23T14:37:00Z"/>
                            <w:noProof/>
                          </w:rPr>
                        </w:rPrChange>
                      </w:rPr>
                    </w:pPr>
                    <w:ins w:id="3991" w:author="Andre" w:date="2016-07-23T14:37:00Z">
                      <w:r w:rsidRPr="00FA42DC">
                        <w:rPr>
                          <w:noProof/>
                          <w:lang w:val="en-US"/>
                          <w:rPrChange w:id="3992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S. Hungerecker, SALTXT: An Xtext-based Extendable Temporal Logic, Lübeck, 2014. </w:t>
                      </w:r>
                    </w:ins>
                  </w:p>
                </w:tc>
              </w:tr>
              <w:tr w:rsidR="00FA42DC" w14:paraId="6ABE9FA6" w14:textId="77777777" w:rsidTr="00FA42DC">
                <w:trPr>
                  <w:divId w:val="148907207"/>
                  <w:tblCellSpacing w:w="15" w:type="dxa"/>
                  <w:ins w:id="3993" w:author="Andre" w:date="2016-07-23T14:37:00Z"/>
                  <w:trPrChange w:id="399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399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2FE78F8" w14:textId="77777777" w:rsidR="00FA42DC" w:rsidRDefault="00FA42DC">
                    <w:pPr>
                      <w:pStyle w:val="Bibliografia"/>
                      <w:rPr>
                        <w:ins w:id="3996" w:author="Andre" w:date="2016-07-23T14:37:00Z"/>
                        <w:noProof/>
                      </w:rPr>
                    </w:pPr>
                    <w:ins w:id="3997" w:author="Andre" w:date="2016-07-23T14:37:00Z">
                      <w:r>
                        <w:rPr>
                          <w:noProof/>
                        </w:rPr>
                        <w:t xml:space="preserve">[25]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399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3773A646" w14:textId="77777777" w:rsidR="00FA42DC" w:rsidRDefault="00FA42DC">
                    <w:pPr>
                      <w:pStyle w:val="Bibliografia"/>
                      <w:rPr>
                        <w:ins w:id="3999" w:author="Andre" w:date="2016-07-23T14:37:00Z"/>
                        <w:noProof/>
                      </w:rPr>
                    </w:pPr>
                    <w:ins w:id="4000" w:author="Andre" w:date="2016-07-23T14:37:00Z">
                      <w:r w:rsidRPr="00FA42DC">
                        <w:rPr>
                          <w:noProof/>
                          <w:lang w:val="en-US"/>
                          <w:rPrChange w:id="4001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Google, “Google Guice,” [Online]. Available: https://github.com/google/guice. </w:t>
                      </w:r>
                      <w:r>
                        <w:rPr>
                          <w:noProof/>
                        </w:rPr>
                        <w:t>[Acedido em 15 7 2016].</w:t>
                      </w:r>
                    </w:ins>
                  </w:p>
                </w:tc>
              </w:tr>
              <w:tr w:rsidR="00FA42DC" w:rsidRPr="00FA42DC" w14:paraId="5987DEBD" w14:textId="77777777" w:rsidTr="00FA42DC">
                <w:trPr>
                  <w:divId w:val="148907207"/>
                  <w:tblCellSpacing w:w="15" w:type="dxa"/>
                  <w:ins w:id="4002" w:author="Andre" w:date="2016-07-23T14:37:00Z"/>
                  <w:trPrChange w:id="400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400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2DFF8370" w14:textId="77777777" w:rsidR="00FA42DC" w:rsidRDefault="00FA42DC">
                    <w:pPr>
                      <w:pStyle w:val="Bibliografia"/>
                      <w:rPr>
                        <w:ins w:id="4005" w:author="Andre" w:date="2016-07-23T14:37:00Z"/>
                        <w:noProof/>
                      </w:rPr>
                    </w:pPr>
                    <w:ins w:id="4006" w:author="Andre" w:date="2016-07-23T14:37:00Z">
                      <w:r>
                        <w:rPr>
                          <w:noProof/>
                        </w:rPr>
                        <w:t xml:space="preserve">[26]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400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3E623B40" w14:textId="77777777" w:rsidR="00FA42DC" w:rsidRPr="00FA42DC" w:rsidRDefault="00FA42DC">
                    <w:pPr>
                      <w:pStyle w:val="Bibliografia"/>
                      <w:rPr>
                        <w:ins w:id="4008" w:author="Andre" w:date="2016-07-23T14:37:00Z"/>
                        <w:noProof/>
                        <w:lang w:val="en-US"/>
                        <w:rPrChange w:id="4009" w:author="Andre" w:date="2016-07-23T14:39:00Z">
                          <w:rPr>
                            <w:ins w:id="4010" w:author="Andre" w:date="2016-07-23T14:37:00Z"/>
                            <w:noProof/>
                          </w:rPr>
                        </w:rPrChange>
                      </w:rPr>
                    </w:pPr>
                    <w:ins w:id="4011" w:author="Andre" w:date="2016-07-23T14:37:00Z">
                      <w:r w:rsidRPr="00FA42DC">
                        <w:rPr>
                          <w:noProof/>
                          <w:lang w:val="en-US"/>
                          <w:rPrChange w:id="4012" w:author="Andre" w:date="2016-07-23T14:39:00Z">
                            <w:rPr>
                              <w:noProof/>
                            </w:rPr>
                          </w:rPrChange>
                        </w:rPr>
                        <w:t>“Resource markers,” [Online]. Available: http://help.eclipse.org/mars/index.jsp?topic=%2Forg.eclipse.platform.doc.isv%2Fguide%2FresAdv_markers.htm. [Acedido em 21 7 2016].</w:t>
                      </w:r>
                    </w:ins>
                  </w:p>
                </w:tc>
              </w:tr>
              <w:tr w:rsidR="00FA42DC" w14:paraId="487DF066" w14:textId="77777777" w:rsidTr="00FA42DC">
                <w:trPr>
                  <w:divId w:val="148907207"/>
                  <w:tblCellSpacing w:w="15" w:type="dxa"/>
                  <w:ins w:id="4013" w:author="Andre" w:date="2016-07-23T14:37:00Z"/>
                  <w:trPrChange w:id="4014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4015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4C78E65B" w14:textId="77777777" w:rsidR="00FA42DC" w:rsidRDefault="00FA42DC">
                    <w:pPr>
                      <w:pStyle w:val="Bibliografia"/>
                      <w:rPr>
                        <w:ins w:id="4016" w:author="Andre" w:date="2016-07-23T14:37:00Z"/>
                        <w:noProof/>
                      </w:rPr>
                    </w:pPr>
                    <w:ins w:id="4017" w:author="Andre" w:date="2016-07-23T14:37:00Z">
                      <w:r>
                        <w:rPr>
                          <w:noProof/>
                        </w:rPr>
                        <w:t xml:space="preserve">[27]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4018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552A07E6" w14:textId="77777777" w:rsidR="00FA42DC" w:rsidRDefault="00FA42DC">
                    <w:pPr>
                      <w:pStyle w:val="Bibliografia"/>
                      <w:rPr>
                        <w:ins w:id="4019" w:author="Andre" w:date="2016-07-23T14:37:00Z"/>
                        <w:noProof/>
                      </w:rPr>
                    </w:pPr>
                    <w:ins w:id="4020" w:author="Andre" w:date="2016-07-23T14:37:00Z">
                      <w:r w:rsidRPr="00FA42DC">
                        <w:rPr>
                          <w:noProof/>
                          <w:lang w:val="en-US"/>
                          <w:rPrChange w:id="4021" w:author="Andre" w:date="2016-07-23T14:39:00Z">
                            <w:rPr>
                              <w:noProof/>
                            </w:rPr>
                          </w:rPrChange>
                        </w:rPr>
                        <w:t xml:space="preserve">“PDS16inEclipse,” [Online]. Available: http://tiagojvo.github.io/PDS16inEclipse/. </w:t>
                      </w:r>
                      <w:r>
                        <w:rPr>
                          <w:noProof/>
                        </w:rPr>
                        <w:t>[Acedido em 21 7 2016].</w:t>
                      </w:r>
                    </w:ins>
                  </w:p>
                </w:tc>
              </w:tr>
              <w:tr w:rsidR="00FA42DC" w14:paraId="68A817B6" w14:textId="77777777" w:rsidTr="00FA42DC">
                <w:trPr>
                  <w:divId w:val="148907207"/>
                  <w:tblCellSpacing w:w="15" w:type="dxa"/>
                  <w:ins w:id="4022" w:author="Andre" w:date="2016-07-23T14:37:00Z"/>
                  <w:trPrChange w:id="4023" w:author="Andre" w:date="2016-07-23T14:39:00Z">
                    <w:trPr>
                      <w:divId w:val="148907207"/>
                      <w:tblCellSpacing w:w="15" w:type="dxa"/>
                    </w:trPr>
                  </w:trPrChange>
                </w:trPr>
                <w:tc>
                  <w:tcPr>
                    <w:tcW w:w="248" w:type="pct"/>
                    <w:hideMark/>
                    <w:tcPrChange w:id="4024" w:author="Andre" w:date="2016-07-23T14:39:00Z">
                      <w:tcPr>
                        <w:tcW w:w="50" w:type="pct"/>
                        <w:hideMark/>
                      </w:tcPr>
                    </w:tcPrChange>
                  </w:tcPr>
                  <w:p w14:paraId="227C5DD6" w14:textId="77777777" w:rsidR="00FA42DC" w:rsidRDefault="00FA42DC">
                    <w:pPr>
                      <w:pStyle w:val="Bibliografia"/>
                      <w:rPr>
                        <w:ins w:id="4025" w:author="Andre" w:date="2016-07-23T14:37:00Z"/>
                        <w:noProof/>
                      </w:rPr>
                    </w:pPr>
                    <w:ins w:id="4026" w:author="Andre" w:date="2016-07-23T14:37:00Z">
                      <w:r>
                        <w:rPr>
                          <w:noProof/>
                        </w:rPr>
                        <w:t xml:space="preserve">[28] </w:t>
                      </w:r>
                    </w:ins>
                  </w:p>
                </w:tc>
                <w:tc>
                  <w:tcPr>
                    <w:tcW w:w="4700" w:type="pct"/>
                    <w:hideMark/>
                    <w:tcPrChange w:id="4027" w:author="Andre" w:date="2016-07-23T14:39:00Z">
                      <w:tcPr>
                        <w:tcW w:w="0" w:type="auto"/>
                        <w:hideMark/>
                      </w:tcPr>
                    </w:tcPrChange>
                  </w:tcPr>
                  <w:p w14:paraId="182899FC" w14:textId="77777777" w:rsidR="00FA42DC" w:rsidRDefault="00FA42DC">
                    <w:pPr>
                      <w:pStyle w:val="Bibliografia"/>
                      <w:rPr>
                        <w:ins w:id="4028" w:author="Andre" w:date="2016-07-23T14:37:00Z"/>
                        <w:noProof/>
                      </w:rPr>
                    </w:pPr>
                    <w:ins w:id="4029" w:author="Andre" w:date="2016-07-23T14:37:00Z">
                      <w:r>
                        <w:rPr>
                          <w:noProof/>
                        </w:rPr>
                        <w:t>“PDDebugger,” [Online]. Available: http://pwp.net.ipl.pt/cc.isel/ezeq/arquitetura/sistemas_didaticos/pds16/ferramentas/PDDebugger_v_2_0.rar. [Acedido em 23 7 2016].</w:t>
                      </w:r>
                    </w:ins>
                  </w:p>
                </w:tc>
              </w:tr>
            </w:tbl>
            <w:p w14:paraId="13A27FAE" w14:textId="77777777" w:rsidR="00FA42DC" w:rsidRDefault="00FA42DC">
              <w:pPr>
                <w:divId w:val="148907207"/>
                <w:rPr>
                  <w:ins w:id="4030" w:author="Andre" w:date="2016-07-23T14:37:00Z"/>
                  <w:rFonts w:eastAsia="Times New Roman"/>
                  <w:noProof/>
                </w:rPr>
              </w:pPr>
            </w:p>
            <w:p w14:paraId="21A060BD" w14:textId="77777777" w:rsidR="00896609" w:rsidDel="00FA42DC" w:rsidRDefault="00896609">
              <w:pPr>
                <w:rPr>
                  <w:del w:id="4031" w:author="Andre" w:date="2016-07-23T14:37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  <w:tblPrChange w:id="4032" w:author="Tiago Oliveira" w:date="2016-07-23T02:00:00Z"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</w:tblPrChange>
              </w:tblPr>
              <w:tblGrid>
                <w:gridCol w:w="676"/>
                <w:gridCol w:w="7918"/>
                <w:tblGridChange w:id="4033">
                  <w:tblGrid>
                    <w:gridCol w:w="373"/>
                    <w:gridCol w:w="8221"/>
                  </w:tblGrid>
                </w:tblGridChange>
              </w:tblGrid>
              <w:tr w:rsidR="00896609" w:rsidDel="00FA42DC" w14:paraId="34FE2967" w14:textId="77777777" w:rsidTr="00896609">
                <w:trPr>
                  <w:divId w:val="1898205788"/>
                  <w:tblCellSpacing w:w="15" w:type="dxa"/>
                  <w:ins w:id="4034" w:author="Tiago Oliveira" w:date="2016-07-23T01:56:00Z"/>
                  <w:del w:id="4035" w:author="Andre" w:date="2016-07-23T14:37:00Z"/>
                  <w:trPrChange w:id="403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03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E58B597" w14:textId="77777777" w:rsidR="00896609" w:rsidDel="00FA42DC" w:rsidRDefault="00896609">
                    <w:pPr>
                      <w:pStyle w:val="Bibliografia"/>
                      <w:rPr>
                        <w:ins w:id="4038" w:author="Tiago Oliveira" w:date="2016-07-23T01:56:00Z"/>
                        <w:del w:id="4039" w:author="Andre" w:date="2016-07-23T14:37:00Z"/>
                        <w:noProof/>
                        <w:sz w:val="24"/>
                        <w:szCs w:val="24"/>
                      </w:rPr>
                    </w:pPr>
                    <w:ins w:id="4040" w:author="Tiago Oliveira" w:date="2016-07-23T01:56:00Z">
                      <w:del w:id="4041" w:author="Andre" w:date="2016-07-23T14:37:00Z">
                        <w:r w:rsidDel="00FA42DC">
                          <w:rPr>
                            <w:noProof/>
                          </w:rPr>
                          <w:delText xml:space="preserve">[1]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04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6C3B2B6F" w14:textId="77777777" w:rsidR="00896609" w:rsidDel="00FA42DC" w:rsidRDefault="00896609">
                    <w:pPr>
                      <w:pStyle w:val="Bibliografia"/>
                      <w:rPr>
                        <w:ins w:id="4043" w:author="Tiago Oliveira" w:date="2016-07-23T01:56:00Z"/>
                        <w:del w:id="4044" w:author="Andre" w:date="2016-07-23T14:37:00Z"/>
                        <w:noProof/>
                      </w:rPr>
                    </w:pPr>
                    <w:ins w:id="4045" w:author="Tiago Oliveira" w:date="2016-07-23T01:56:00Z">
                      <w:del w:id="4046" w:author="Andre" w:date="2016-07-23T14:37:00Z">
                        <w:r w:rsidDel="00FA42DC">
                          <w:rPr>
                            <w:noProof/>
                          </w:rPr>
                          <w:delText xml:space="preserve">T. Dias, “Elaboração de Ficheiros Executáveis,” 2013. </w:delText>
                        </w:r>
                        <w:r w:rsidRPr="00FA42DC" w:rsidDel="00FA42DC">
                          <w:rPr>
                            <w:noProof/>
                            <w:rPrChange w:id="4047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[Online]. Available: https://adeetc.thothapp.com/classes/SE1/1314i/LI51D-LT51D-MI1D/resources/2334. </w:delText>
                        </w:r>
                        <w:r w:rsidDel="00FA42DC">
                          <w:rPr>
                            <w:noProof/>
                          </w:rPr>
                          <w:delText>[Acedido em 27 03 2016].</w:delText>
                        </w:r>
                      </w:del>
                    </w:ins>
                  </w:p>
                </w:tc>
              </w:tr>
              <w:tr w:rsidR="00896609" w:rsidRPr="00FA42DC" w:rsidDel="00FA42DC" w14:paraId="20E483D7" w14:textId="77777777" w:rsidTr="00896609">
                <w:trPr>
                  <w:divId w:val="1898205788"/>
                  <w:tblCellSpacing w:w="15" w:type="dxa"/>
                  <w:ins w:id="4048" w:author="Tiago Oliveira" w:date="2016-07-23T01:56:00Z"/>
                  <w:del w:id="4049" w:author="Andre" w:date="2016-07-23T14:37:00Z"/>
                  <w:trPrChange w:id="4050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051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5871370" w14:textId="77777777" w:rsidR="00896609" w:rsidDel="00FA42DC" w:rsidRDefault="00896609">
                    <w:pPr>
                      <w:pStyle w:val="Bibliografia"/>
                      <w:rPr>
                        <w:ins w:id="4052" w:author="Tiago Oliveira" w:date="2016-07-23T01:56:00Z"/>
                        <w:del w:id="4053" w:author="Andre" w:date="2016-07-23T14:37:00Z"/>
                        <w:noProof/>
                      </w:rPr>
                    </w:pPr>
                    <w:ins w:id="4054" w:author="Tiago Oliveira" w:date="2016-07-23T01:56:00Z">
                      <w:del w:id="4055" w:author="Andre" w:date="2016-07-23T14:37:00Z">
                        <w:r w:rsidDel="00FA42DC">
                          <w:rPr>
                            <w:noProof/>
                          </w:rPr>
                          <w:delText xml:space="preserve">[2]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056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0159F2" w14:textId="77777777" w:rsidR="00896609" w:rsidRPr="00FA42DC" w:rsidDel="00FA42DC" w:rsidRDefault="00896609">
                    <w:pPr>
                      <w:pStyle w:val="Bibliografia"/>
                      <w:rPr>
                        <w:ins w:id="4057" w:author="Tiago Oliveira" w:date="2016-07-23T01:56:00Z"/>
                        <w:del w:id="4058" w:author="Andre" w:date="2016-07-23T14:37:00Z"/>
                        <w:noProof/>
                        <w:rPrChange w:id="4059" w:author="Andre" w:date="2016-07-23T14:39:00Z">
                          <w:rPr>
                            <w:ins w:id="4060" w:author="Tiago Oliveira" w:date="2016-07-23T01:56:00Z"/>
                            <w:del w:id="4061" w:author="Andre" w:date="2016-07-23T14:37:00Z"/>
                            <w:noProof/>
                          </w:rPr>
                        </w:rPrChange>
                      </w:rPr>
                    </w:pPr>
                    <w:ins w:id="4062" w:author="Tiago Oliveira" w:date="2016-07-23T01:56:00Z">
                      <w:del w:id="4063" w:author="Andre" w:date="2016-07-23T14:37:00Z">
                        <w:r w:rsidRPr="00FA42DC" w:rsidDel="00FA42DC">
                          <w:rPr>
                            <w:noProof/>
                            <w:rPrChange w:id="4064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>“Dr Java,” [Online]. Available: http://www.drjava.org/.</w:delText>
                        </w:r>
                      </w:del>
                    </w:ins>
                  </w:p>
                </w:tc>
              </w:tr>
              <w:tr w:rsidR="00896609" w:rsidRPr="00FA42DC" w:rsidDel="00FA42DC" w14:paraId="739B19A3" w14:textId="77777777" w:rsidTr="00896609">
                <w:trPr>
                  <w:divId w:val="1898205788"/>
                  <w:tblCellSpacing w:w="15" w:type="dxa"/>
                  <w:ins w:id="4065" w:author="Tiago Oliveira" w:date="2016-07-23T01:56:00Z"/>
                  <w:del w:id="4066" w:author="Andre" w:date="2016-07-23T14:37:00Z"/>
                  <w:trPrChange w:id="4067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068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9A28A5F" w14:textId="77777777" w:rsidR="00896609" w:rsidDel="00FA42DC" w:rsidRDefault="00896609">
                    <w:pPr>
                      <w:pStyle w:val="Bibliografia"/>
                      <w:rPr>
                        <w:ins w:id="4069" w:author="Tiago Oliveira" w:date="2016-07-23T01:56:00Z"/>
                        <w:del w:id="4070" w:author="Andre" w:date="2016-07-23T14:37:00Z"/>
                        <w:noProof/>
                      </w:rPr>
                    </w:pPr>
                    <w:ins w:id="4071" w:author="Tiago Oliveira" w:date="2016-07-23T01:56:00Z">
                      <w:del w:id="4072" w:author="Andre" w:date="2016-07-23T14:37:00Z">
                        <w:r w:rsidDel="00FA42DC">
                          <w:rPr>
                            <w:noProof/>
                          </w:rPr>
                          <w:delText xml:space="preserve">[3]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073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6BA35259" w14:textId="77777777" w:rsidR="00896609" w:rsidRPr="00FA42DC" w:rsidDel="00FA42DC" w:rsidRDefault="00896609">
                    <w:pPr>
                      <w:pStyle w:val="Bibliografia"/>
                      <w:rPr>
                        <w:ins w:id="4074" w:author="Tiago Oliveira" w:date="2016-07-23T01:56:00Z"/>
                        <w:del w:id="4075" w:author="Andre" w:date="2016-07-23T14:37:00Z"/>
                        <w:noProof/>
                        <w:rPrChange w:id="4076" w:author="Andre" w:date="2016-07-23T14:39:00Z">
                          <w:rPr>
                            <w:ins w:id="4077" w:author="Tiago Oliveira" w:date="2016-07-23T01:56:00Z"/>
                            <w:del w:id="4078" w:author="Andre" w:date="2016-07-23T14:37:00Z"/>
                            <w:noProof/>
                          </w:rPr>
                        </w:rPrChange>
                      </w:rPr>
                    </w:pPr>
                    <w:ins w:id="4079" w:author="Tiago Oliveira" w:date="2016-07-23T01:56:00Z">
                      <w:del w:id="4080" w:author="Andre" w:date="2016-07-23T14:37:00Z">
                        <w:r w:rsidRPr="00FA42DC" w:rsidDel="00FA42DC">
                          <w:rPr>
                            <w:noProof/>
                            <w:rPrChange w:id="4081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>“IDE Ecplise,” [Online]. Available: http://www.eclipse.org.</w:delText>
                        </w:r>
                      </w:del>
                    </w:ins>
                  </w:p>
                </w:tc>
              </w:tr>
              <w:tr w:rsidR="00896609" w:rsidRPr="00FA42DC" w:rsidDel="00FA42DC" w14:paraId="45675D62" w14:textId="77777777" w:rsidTr="00896609">
                <w:trPr>
                  <w:divId w:val="1898205788"/>
                  <w:tblCellSpacing w:w="15" w:type="dxa"/>
                  <w:ins w:id="4082" w:author="Tiago Oliveira" w:date="2016-07-23T01:56:00Z"/>
                  <w:del w:id="4083" w:author="Andre" w:date="2016-07-23T14:37:00Z"/>
                  <w:trPrChange w:id="4084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085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033856B" w14:textId="77777777" w:rsidR="00896609" w:rsidDel="00FA42DC" w:rsidRDefault="00896609">
                    <w:pPr>
                      <w:pStyle w:val="Bibliografia"/>
                      <w:rPr>
                        <w:ins w:id="4086" w:author="Tiago Oliveira" w:date="2016-07-23T01:56:00Z"/>
                        <w:del w:id="4087" w:author="Andre" w:date="2016-07-23T14:37:00Z"/>
                        <w:noProof/>
                      </w:rPr>
                    </w:pPr>
                    <w:ins w:id="4088" w:author="Tiago Oliveira" w:date="2016-07-23T01:56:00Z">
                      <w:del w:id="4089" w:author="Andre" w:date="2016-07-23T14:37:00Z">
                        <w:r w:rsidDel="00FA42DC">
                          <w:rPr>
                            <w:noProof/>
                          </w:rPr>
                          <w:delText xml:space="preserve">[4]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090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3920F71" w14:textId="77777777" w:rsidR="00896609" w:rsidRPr="00FA42DC" w:rsidDel="00FA42DC" w:rsidRDefault="00896609">
                    <w:pPr>
                      <w:pStyle w:val="Bibliografia"/>
                      <w:rPr>
                        <w:ins w:id="4091" w:author="Tiago Oliveira" w:date="2016-07-23T01:56:00Z"/>
                        <w:del w:id="4092" w:author="Andre" w:date="2016-07-23T14:37:00Z"/>
                        <w:noProof/>
                        <w:rPrChange w:id="4093" w:author="Andre" w:date="2016-07-23T14:39:00Z">
                          <w:rPr>
                            <w:ins w:id="4094" w:author="Tiago Oliveira" w:date="2016-07-23T01:56:00Z"/>
                            <w:del w:id="4095" w:author="Andre" w:date="2016-07-23T14:37:00Z"/>
                            <w:noProof/>
                          </w:rPr>
                        </w:rPrChange>
                      </w:rPr>
                    </w:pPr>
                    <w:ins w:id="4096" w:author="Tiago Oliveira" w:date="2016-07-23T01:56:00Z">
                      <w:del w:id="4097" w:author="Andre" w:date="2016-07-23T14:37:00Z">
                        <w:r w:rsidRPr="00FA42DC" w:rsidDel="00FA42DC">
                          <w:rPr>
                            <w:noProof/>
                            <w:rPrChange w:id="4098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>“Intellij, IDE,” [Online]. Available: https://www.jetbrains.com/idea/.</w:delText>
                        </w:r>
                      </w:del>
                    </w:ins>
                  </w:p>
                </w:tc>
              </w:tr>
              <w:tr w:rsidR="00896609" w:rsidDel="00FA42DC" w14:paraId="03B4657A" w14:textId="77777777" w:rsidTr="00896609">
                <w:trPr>
                  <w:divId w:val="1898205788"/>
                  <w:tblCellSpacing w:w="15" w:type="dxa"/>
                  <w:ins w:id="4099" w:author="Tiago Oliveira" w:date="2016-07-23T01:56:00Z"/>
                  <w:del w:id="4100" w:author="Andre" w:date="2016-07-23T14:37:00Z"/>
                  <w:trPrChange w:id="4101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02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97651D8" w14:textId="77777777" w:rsidR="00896609" w:rsidDel="00FA42DC" w:rsidRDefault="00896609">
                    <w:pPr>
                      <w:pStyle w:val="Bibliografia"/>
                      <w:rPr>
                        <w:ins w:id="4103" w:author="Tiago Oliveira" w:date="2016-07-23T01:56:00Z"/>
                        <w:del w:id="4104" w:author="Andre" w:date="2016-07-23T14:37:00Z"/>
                        <w:noProof/>
                      </w:rPr>
                    </w:pPr>
                    <w:ins w:id="4105" w:author="Tiago Oliveira" w:date="2016-07-23T01:56:00Z">
                      <w:del w:id="4106" w:author="Andre" w:date="2016-07-23T14:37:00Z">
                        <w:r w:rsidDel="00FA42DC">
                          <w:rPr>
                            <w:noProof/>
                          </w:rPr>
                          <w:delText xml:space="preserve">[5]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07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B2E8BC2" w14:textId="77777777" w:rsidR="00896609" w:rsidDel="00FA42DC" w:rsidRDefault="00896609">
                    <w:pPr>
                      <w:pStyle w:val="Bibliografia"/>
                      <w:rPr>
                        <w:ins w:id="4108" w:author="Tiago Oliveira" w:date="2016-07-23T01:56:00Z"/>
                        <w:del w:id="4109" w:author="Andre" w:date="2016-07-23T14:37:00Z"/>
                        <w:noProof/>
                      </w:rPr>
                    </w:pPr>
                    <w:ins w:id="4110" w:author="Tiago Oliveira" w:date="2016-07-23T01:56:00Z">
                      <w:del w:id="4111" w:author="Andre" w:date="2016-07-23T14:37:00Z">
                        <w:r w:rsidRPr="00FA42DC" w:rsidDel="00FA42DC">
                          <w:rPr>
                            <w:noProof/>
                            <w:rPrChange w:id="4112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  </w:r>
                        <w:r w:rsidDel="00FA42DC">
                          <w:rPr>
                            <w:noProof/>
                          </w:rPr>
                          <w:delText>[Acedido em 25 03 2016].</w:delText>
                        </w:r>
                      </w:del>
                    </w:ins>
                  </w:p>
                </w:tc>
              </w:tr>
              <w:tr w:rsidR="00896609" w:rsidDel="00FA42DC" w14:paraId="1B0D2C5E" w14:textId="77777777" w:rsidTr="00896609">
                <w:trPr>
                  <w:divId w:val="1898205788"/>
                  <w:tblCellSpacing w:w="15" w:type="dxa"/>
                  <w:ins w:id="4113" w:author="Tiago Oliveira" w:date="2016-07-23T01:56:00Z"/>
                  <w:del w:id="4114" w:author="Andre" w:date="2016-07-23T14:37:00Z"/>
                  <w:trPrChange w:id="411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1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AA59E30" w14:textId="77777777" w:rsidR="00896609" w:rsidDel="00FA42DC" w:rsidRDefault="00896609">
                    <w:pPr>
                      <w:pStyle w:val="Bibliografia"/>
                      <w:rPr>
                        <w:ins w:id="4117" w:author="Tiago Oliveira" w:date="2016-07-23T01:56:00Z"/>
                        <w:del w:id="4118" w:author="Andre" w:date="2016-07-23T14:37:00Z"/>
                        <w:noProof/>
                      </w:rPr>
                    </w:pPr>
                    <w:ins w:id="4119" w:author="Tiago Oliveira" w:date="2016-07-23T01:56:00Z">
                      <w:del w:id="4120" w:author="Andre" w:date="2016-07-23T14:37:00Z">
                        <w:r w:rsidDel="00FA42DC">
                          <w:rPr>
                            <w:noProof/>
                          </w:rPr>
                          <w:delText xml:space="preserve">[6]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2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EB258FF" w14:textId="77777777" w:rsidR="00896609" w:rsidDel="00FA42DC" w:rsidRDefault="00896609">
                    <w:pPr>
                      <w:pStyle w:val="Bibliografia"/>
                      <w:rPr>
                        <w:ins w:id="4122" w:author="Tiago Oliveira" w:date="2016-07-23T01:56:00Z"/>
                        <w:del w:id="4123" w:author="Andre" w:date="2016-07-23T14:37:00Z"/>
                        <w:noProof/>
                      </w:rPr>
                    </w:pPr>
                    <w:ins w:id="4124" w:author="Tiago Oliveira" w:date="2016-07-23T01:56:00Z">
                      <w:del w:id="4125" w:author="Andre" w:date="2016-07-23T14:37:00Z">
                        <w:r w:rsidDel="00FA42DC">
                          <w:rPr>
                            <w:noProof/>
                          </w:rPr>
                          <w:delText xml:space="preserve">J. Paraíso, “PDS16,” em </w:delText>
                        </w:r>
                        <w:r w:rsidDel="00FA42DC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FA42DC">
                          <w:rPr>
                            <w:noProof/>
                          </w:rPr>
                          <w:delText>, Lisboa, 2011, pp. 13-1 – 13-27.</w:delText>
                        </w:r>
                      </w:del>
                    </w:ins>
                  </w:p>
                </w:tc>
              </w:tr>
              <w:tr w:rsidR="00896609" w:rsidDel="00FA42DC" w14:paraId="48F29AE4" w14:textId="77777777" w:rsidTr="00896609">
                <w:trPr>
                  <w:divId w:val="1898205788"/>
                  <w:tblCellSpacing w:w="15" w:type="dxa"/>
                  <w:ins w:id="4126" w:author="Tiago Oliveira" w:date="2016-07-23T01:56:00Z"/>
                  <w:del w:id="4127" w:author="Andre" w:date="2016-07-23T14:37:00Z"/>
                  <w:trPrChange w:id="4128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29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636BE431" w14:textId="77777777" w:rsidR="00896609" w:rsidDel="00FA42DC" w:rsidRDefault="00896609">
                    <w:pPr>
                      <w:pStyle w:val="Bibliografia"/>
                      <w:rPr>
                        <w:ins w:id="4130" w:author="Tiago Oliveira" w:date="2016-07-23T01:56:00Z"/>
                        <w:del w:id="4131" w:author="Andre" w:date="2016-07-23T14:37:00Z"/>
                        <w:noProof/>
                      </w:rPr>
                    </w:pPr>
                    <w:ins w:id="4132" w:author="Tiago Oliveira" w:date="2016-07-23T01:56:00Z">
                      <w:del w:id="4133" w:author="Andre" w:date="2016-07-23T14:37:00Z">
                        <w:r w:rsidDel="00FA42DC">
                          <w:rPr>
                            <w:noProof/>
                          </w:rPr>
                          <w:delText xml:space="preserve">[7]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34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D1E2808" w14:textId="77777777" w:rsidR="00896609" w:rsidDel="00FA42DC" w:rsidRDefault="00896609">
                    <w:pPr>
                      <w:pStyle w:val="Bibliografia"/>
                      <w:rPr>
                        <w:ins w:id="4135" w:author="Tiago Oliveira" w:date="2016-07-23T01:56:00Z"/>
                        <w:del w:id="4136" w:author="Andre" w:date="2016-07-23T14:37:00Z"/>
                        <w:noProof/>
                      </w:rPr>
                    </w:pPr>
                    <w:ins w:id="4137" w:author="Tiago Oliveira" w:date="2016-07-23T01:56:00Z">
                      <w:del w:id="4138" w:author="Andre" w:date="2016-07-23T14:37:00Z">
                        <w:r w:rsidDel="00FA42DC">
                          <w:rPr>
                            <w:noProof/>
                          </w:rPr>
                          <w:delText xml:space="preserve">J. Paraíso, “Desenvolvimento de Aplicações,” em </w:delText>
                        </w:r>
                        <w:r w:rsidDel="00FA42DC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FA42DC">
                          <w:rPr>
                            <w:noProof/>
                          </w:rPr>
                          <w:delText>, Lisboa, 2011, pp. 15-2 – 15-5.</w:delText>
                        </w:r>
                      </w:del>
                    </w:ins>
                  </w:p>
                </w:tc>
              </w:tr>
              <w:tr w:rsidR="00896609" w:rsidDel="00FA42DC" w14:paraId="62FE0BF5" w14:textId="77777777" w:rsidTr="00896609">
                <w:trPr>
                  <w:divId w:val="1898205788"/>
                  <w:tblCellSpacing w:w="15" w:type="dxa"/>
                  <w:ins w:id="4139" w:author="Tiago Oliveira" w:date="2016-07-23T01:56:00Z"/>
                  <w:del w:id="4140" w:author="Andre" w:date="2016-07-23T14:37:00Z"/>
                  <w:trPrChange w:id="4141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42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E2CEA75" w14:textId="77777777" w:rsidR="00896609" w:rsidDel="00FA42DC" w:rsidRDefault="00896609">
                    <w:pPr>
                      <w:pStyle w:val="Bibliografia"/>
                      <w:rPr>
                        <w:ins w:id="4143" w:author="Tiago Oliveira" w:date="2016-07-23T01:56:00Z"/>
                        <w:del w:id="4144" w:author="Andre" w:date="2016-07-23T14:37:00Z"/>
                        <w:noProof/>
                      </w:rPr>
                    </w:pPr>
                    <w:ins w:id="4145" w:author="Tiago Oliveira" w:date="2016-07-23T01:56:00Z">
                      <w:del w:id="4146" w:author="Andre" w:date="2016-07-23T14:37:00Z">
                        <w:r w:rsidDel="00FA42DC">
                          <w:rPr>
                            <w:noProof/>
                          </w:rPr>
                          <w:delText xml:space="preserve">[8]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47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C2B44E0" w14:textId="77777777" w:rsidR="00896609" w:rsidDel="00FA42DC" w:rsidRDefault="00896609">
                    <w:pPr>
                      <w:pStyle w:val="Bibliografia"/>
                      <w:rPr>
                        <w:ins w:id="4148" w:author="Tiago Oliveira" w:date="2016-07-23T01:56:00Z"/>
                        <w:del w:id="4149" w:author="Andre" w:date="2016-07-23T14:37:00Z"/>
                        <w:noProof/>
                      </w:rPr>
                    </w:pPr>
                    <w:ins w:id="4150" w:author="Tiago Oliveira" w:date="2016-07-23T01:56:00Z">
                      <w:del w:id="4151" w:author="Andre" w:date="2016-07-23T14:37:00Z">
                        <w:r w:rsidRPr="00FA42DC" w:rsidDel="00FA42DC">
                          <w:rPr>
                            <w:noProof/>
                            <w:rPrChange w:id="4152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C. Ajluni, “Eclipse Takes a Stand for Embedded Systems Developers,” [Online]. </w:delText>
                        </w:r>
                        <w:r w:rsidDel="00FA42DC">
                          <w:rPr>
                            <w:noProof/>
                          </w:rPr>
                          <w:delText>Available: http://www.embeddedintel.com/search_results.php?article=142. [Acedido em 30 03 2016].</w:delText>
                        </w:r>
                      </w:del>
                    </w:ins>
                  </w:p>
                </w:tc>
              </w:tr>
              <w:tr w:rsidR="00896609" w:rsidDel="00FA42DC" w14:paraId="4C3F4B90" w14:textId="77777777" w:rsidTr="00896609">
                <w:trPr>
                  <w:divId w:val="1898205788"/>
                  <w:tblCellSpacing w:w="15" w:type="dxa"/>
                  <w:ins w:id="4153" w:author="Tiago Oliveira" w:date="2016-07-23T01:56:00Z"/>
                  <w:del w:id="4154" w:author="Andre" w:date="2016-07-23T14:37:00Z"/>
                  <w:trPrChange w:id="415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5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71D93E4" w14:textId="77777777" w:rsidR="00896609" w:rsidDel="00FA42DC" w:rsidRDefault="00896609">
                    <w:pPr>
                      <w:pStyle w:val="Bibliografia"/>
                      <w:rPr>
                        <w:ins w:id="4157" w:author="Tiago Oliveira" w:date="2016-07-23T01:56:00Z"/>
                        <w:del w:id="4158" w:author="Andre" w:date="2016-07-23T14:37:00Z"/>
                        <w:noProof/>
                      </w:rPr>
                    </w:pPr>
                    <w:ins w:id="4159" w:author="Tiago Oliveira" w:date="2016-07-23T01:56:00Z">
                      <w:del w:id="4160" w:author="Andre" w:date="2016-07-23T14:37:00Z">
                        <w:r w:rsidDel="00FA42DC">
                          <w:rPr>
                            <w:noProof/>
                          </w:rPr>
                          <w:delText xml:space="preserve">[9]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6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4BF5C28" w14:textId="77777777" w:rsidR="00896609" w:rsidDel="00FA42DC" w:rsidRDefault="00896609">
                    <w:pPr>
                      <w:pStyle w:val="Bibliografia"/>
                      <w:rPr>
                        <w:ins w:id="4162" w:author="Tiago Oliveira" w:date="2016-07-23T01:56:00Z"/>
                        <w:del w:id="4163" w:author="Andre" w:date="2016-07-23T14:37:00Z"/>
                        <w:noProof/>
                      </w:rPr>
                    </w:pPr>
                    <w:ins w:id="4164" w:author="Tiago Oliveira" w:date="2016-07-23T01:56:00Z">
                      <w:del w:id="4165" w:author="Andre" w:date="2016-07-23T14:37:00Z">
                        <w:r w:rsidRPr="00FA42DC" w:rsidDel="00FA42DC">
                          <w:rPr>
                            <w:noProof/>
                            <w:rPrChange w:id="4166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“Xtext 2.5 Documentation - Eclipse Foundation,” 2013. [Online]. </w:delText>
                        </w:r>
                        <w:r w:rsidDel="00FA42DC">
                          <w:rPr>
                            <w:noProof/>
                          </w:rPr>
                          <w:delText>Available: http://www.eclipse.org/Xtext/documentation/2.5.0/Xtext%20Documentation.pdf. [Acedido em 05 02 2016].</w:delText>
                        </w:r>
                      </w:del>
                    </w:ins>
                  </w:p>
                </w:tc>
              </w:tr>
              <w:tr w:rsidR="00896609" w:rsidDel="00FA42DC" w14:paraId="4BBEDCEC" w14:textId="77777777" w:rsidTr="00896609">
                <w:trPr>
                  <w:divId w:val="1898205788"/>
                  <w:tblCellSpacing w:w="15" w:type="dxa"/>
                  <w:ins w:id="4167" w:author="Tiago Oliveira" w:date="2016-07-23T01:56:00Z"/>
                  <w:del w:id="4168" w:author="Andre" w:date="2016-07-23T14:37:00Z"/>
                  <w:trPrChange w:id="4169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70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342B5C5" w14:textId="77777777" w:rsidR="00896609" w:rsidDel="00FA42DC" w:rsidRDefault="00896609">
                    <w:pPr>
                      <w:pStyle w:val="Bibliografia"/>
                      <w:rPr>
                        <w:ins w:id="4171" w:author="Tiago Oliveira" w:date="2016-07-23T01:56:00Z"/>
                        <w:del w:id="4172" w:author="Andre" w:date="2016-07-23T14:37:00Z"/>
                        <w:noProof/>
                      </w:rPr>
                    </w:pPr>
                    <w:ins w:id="4173" w:author="Tiago Oliveira" w:date="2016-07-23T01:56:00Z">
                      <w:del w:id="4174" w:author="Andre" w:date="2016-07-23T14:37:00Z">
                        <w:r w:rsidDel="00FA42DC">
                          <w:rPr>
                            <w:noProof/>
                          </w:rPr>
                          <w:delText xml:space="preserve">[10]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75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14413F8" w14:textId="77777777" w:rsidR="00896609" w:rsidDel="00FA42DC" w:rsidRDefault="00896609">
                    <w:pPr>
                      <w:pStyle w:val="Bibliografia"/>
                      <w:rPr>
                        <w:ins w:id="4176" w:author="Tiago Oliveira" w:date="2016-07-23T01:56:00Z"/>
                        <w:del w:id="4177" w:author="Andre" w:date="2016-07-23T14:37:00Z"/>
                        <w:noProof/>
                      </w:rPr>
                    </w:pPr>
                    <w:ins w:id="4178" w:author="Tiago Oliveira" w:date="2016-07-23T01:56:00Z">
                      <w:del w:id="4179" w:author="Andre" w:date="2016-07-23T14:37:00Z">
                        <w:r w:rsidDel="00FA42DC">
                          <w:rPr>
                            <w:noProof/>
                          </w:rPr>
                          <w:delText xml:space="preserve">J. Paraíso, “Estrutura Interna do PDS16,” em </w:delText>
                        </w:r>
                        <w:r w:rsidDel="00FA42DC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FA42DC">
                          <w:rPr>
                            <w:noProof/>
                          </w:rPr>
                          <w:delText>, Lisboa, 2011, pp. 14-1 - 14-14.</w:delText>
                        </w:r>
                      </w:del>
                    </w:ins>
                  </w:p>
                </w:tc>
              </w:tr>
              <w:tr w:rsidR="00896609" w:rsidDel="00FA42DC" w14:paraId="66B0F480" w14:textId="77777777" w:rsidTr="00896609">
                <w:trPr>
                  <w:divId w:val="1898205788"/>
                  <w:tblCellSpacing w:w="15" w:type="dxa"/>
                  <w:ins w:id="4180" w:author="Tiago Oliveira" w:date="2016-07-23T01:56:00Z"/>
                  <w:del w:id="4181" w:author="Andre" w:date="2016-07-23T14:37:00Z"/>
                  <w:trPrChange w:id="418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8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42E1CAD" w14:textId="77777777" w:rsidR="00896609" w:rsidDel="00FA42DC" w:rsidRDefault="00896609">
                    <w:pPr>
                      <w:pStyle w:val="Bibliografia"/>
                      <w:rPr>
                        <w:ins w:id="4184" w:author="Tiago Oliveira" w:date="2016-07-23T01:56:00Z"/>
                        <w:del w:id="4185" w:author="Andre" w:date="2016-07-23T14:37:00Z"/>
                        <w:noProof/>
                      </w:rPr>
                    </w:pPr>
                    <w:ins w:id="4186" w:author="Tiago Oliveira" w:date="2016-07-23T01:56:00Z">
                      <w:del w:id="4187" w:author="Andre" w:date="2016-07-23T14:37:00Z">
                        <w:r w:rsidDel="00FA42DC">
                          <w:rPr>
                            <w:noProof/>
                          </w:rPr>
                          <w:delText xml:space="preserve">[11]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18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80F1BF9" w14:textId="77777777" w:rsidR="00896609" w:rsidDel="00FA42DC" w:rsidRDefault="00896609">
                    <w:pPr>
                      <w:pStyle w:val="Bibliografia"/>
                      <w:rPr>
                        <w:ins w:id="4189" w:author="Tiago Oliveira" w:date="2016-07-23T01:56:00Z"/>
                        <w:del w:id="4190" w:author="Andre" w:date="2016-07-23T14:37:00Z"/>
                        <w:noProof/>
                      </w:rPr>
                    </w:pPr>
                    <w:ins w:id="4191" w:author="Tiago Oliveira" w:date="2016-07-23T01:56:00Z">
                      <w:del w:id="4192" w:author="Andre" w:date="2016-07-23T14:37:00Z">
                        <w:r w:rsidDel="00FA42DC">
                          <w:rPr>
                            <w:noProof/>
                          </w:rPr>
                          <w:delText xml:space="preserve">J. Paraiso, “Interrupções,” em </w:delText>
                        </w:r>
                        <w:r w:rsidDel="00FA42DC">
                          <w:rPr>
                            <w:i/>
                            <w:iCs/>
                            <w:noProof/>
                          </w:rPr>
                          <w:delText>Arquitetura de Computadores – Textos de apoio às aulas teóricas</w:delText>
                        </w:r>
                        <w:r w:rsidDel="00FA42DC">
                          <w:rPr>
                            <w:noProof/>
                          </w:rPr>
                          <w:delText>, Lisboa, 2011, pp. 19-2 - 19-8.</w:delText>
                        </w:r>
                      </w:del>
                    </w:ins>
                  </w:p>
                </w:tc>
              </w:tr>
              <w:tr w:rsidR="00896609" w:rsidDel="00FA42DC" w14:paraId="50F56D1B" w14:textId="77777777" w:rsidTr="00896609">
                <w:trPr>
                  <w:divId w:val="1898205788"/>
                  <w:tblCellSpacing w:w="15" w:type="dxa"/>
                  <w:ins w:id="4193" w:author="Tiago Oliveira" w:date="2016-07-23T01:56:00Z"/>
                  <w:del w:id="4194" w:author="Andre" w:date="2016-07-23T14:37:00Z"/>
                  <w:trPrChange w:id="419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19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DA0B28F" w14:textId="77777777" w:rsidR="00896609" w:rsidDel="00FA42DC" w:rsidRDefault="00896609">
                    <w:pPr>
                      <w:pStyle w:val="Bibliografia"/>
                      <w:rPr>
                        <w:ins w:id="4197" w:author="Tiago Oliveira" w:date="2016-07-23T01:56:00Z"/>
                        <w:del w:id="4198" w:author="Andre" w:date="2016-07-23T14:37:00Z"/>
                        <w:noProof/>
                      </w:rPr>
                    </w:pPr>
                    <w:ins w:id="4199" w:author="Tiago Oliveira" w:date="2016-07-23T01:56:00Z">
                      <w:del w:id="4200" w:author="Andre" w:date="2016-07-23T14:37:00Z">
                        <w:r w:rsidDel="00FA42DC">
                          <w:rPr>
                            <w:noProof/>
                          </w:rPr>
                          <w:delText xml:space="preserve">[12]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0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8EEEC8C" w14:textId="77777777" w:rsidR="00896609" w:rsidDel="00FA42DC" w:rsidRDefault="00896609">
                    <w:pPr>
                      <w:pStyle w:val="Bibliografia"/>
                      <w:rPr>
                        <w:ins w:id="4202" w:author="Tiago Oliveira" w:date="2016-07-23T01:56:00Z"/>
                        <w:del w:id="4203" w:author="Andre" w:date="2016-07-23T14:37:00Z"/>
                        <w:noProof/>
                      </w:rPr>
                    </w:pPr>
                    <w:ins w:id="4204" w:author="Tiago Oliveira" w:date="2016-07-23T01:56:00Z">
                      <w:del w:id="4205" w:author="Andre" w:date="2016-07-23T14:37:00Z">
                        <w:r w:rsidRPr="00FA42DC" w:rsidDel="00FA42DC">
                          <w:rPr>
                            <w:noProof/>
                            <w:rPrChange w:id="4206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Wikipedia, “Intel HEX,” Wikipedia, [Online]. Available: https://en.wikipedia.org/wiki/Intel_HEX. </w:delText>
                        </w:r>
                        <w:r w:rsidDel="00FA42DC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  <w:tr w:rsidR="00896609" w:rsidDel="00FA42DC" w14:paraId="4CF516EE" w14:textId="77777777" w:rsidTr="00896609">
                <w:trPr>
                  <w:divId w:val="1898205788"/>
                  <w:tblCellSpacing w:w="15" w:type="dxa"/>
                  <w:ins w:id="4207" w:author="Tiago Oliveira" w:date="2016-07-23T01:56:00Z"/>
                  <w:del w:id="4208" w:author="Andre" w:date="2016-07-23T14:37:00Z"/>
                  <w:trPrChange w:id="4209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10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2679220" w14:textId="77777777" w:rsidR="00896609" w:rsidDel="00FA42DC" w:rsidRDefault="00896609">
                    <w:pPr>
                      <w:pStyle w:val="Bibliografia"/>
                      <w:rPr>
                        <w:ins w:id="4211" w:author="Tiago Oliveira" w:date="2016-07-23T01:56:00Z"/>
                        <w:del w:id="4212" w:author="Andre" w:date="2016-07-23T14:37:00Z"/>
                        <w:noProof/>
                      </w:rPr>
                    </w:pPr>
                    <w:ins w:id="4213" w:author="Tiago Oliveira" w:date="2016-07-23T01:56:00Z">
                      <w:del w:id="4214" w:author="Andre" w:date="2016-07-23T14:37:00Z">
                        <w:r w:rsidDel="00FA42DC">
                          <w:rPr>
                            <w:noProof/>
                          </w:rPr>
                          <w:delText xml:space="preserve">[13]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15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A5DD65B" w14:textId="77777777" w:rsidR="00896609" w:rsidDel="00FA42DC" w:rsidRDefault="00896609">
                    <w:pPr>
                      <w:pStyle w:val="Bibliografia"/>
                      <w:rPr>
                        <w:ins w:id="4216" w:author="Tiago Oliveira" w:date="2016-07-23T01:56:00Z"/>
                        <w:del w:id="4217" w:author="Andre" w:date="2016-07-23T14:37:00Z"/>
                        <w:noProof/>
                      </w:rPr>
                    </w:pPr>
                    <w:ins w:id="4218" w:author="Tiago Oliveira" w:date="2016-07-23T01:56:00Z">
                      <w:del w:id="4219" w:author="Andre" w:date="2016-07-23T14:37:00Z">
                        <w:r w:rsidDel="00FA42DC">
                          <w:rPr>
                            <w:noProof/>
                          </w:rPr>
                          <w:delText xml:space="preserve">J. Paraíso, </w:delText>
                        </w:r>
                        <w:r w:rsidDel="00FA42DC">
                          <w:rPr>
                            <w:i/>
                            <w:iCs/>
                            <w:noProof/>
                          </w:rPr>
                          <w:delText xml:space="preserve">PDS16 Quick Reference &amp; SPD16 User Manual, </w:delText>
                        </w:r>
                        <w:r w:rsidDel="00FA42DC">
                          <w:rPr>
                            <w:noProof/>
                          </w:rPr>
                          <w:delText xml:space="preserve">Lisboa, 2011. </w:delText>
                        </w:r>
                      </w:del>
                    </w:ins>
                  </w:p>
                </w:tc>
              </w:tr>
              <w:tr w:rsidR="00896609" w:rsidDel="00FA42DC" w14:paraId="1176B0D8" w14:textId="77777777" w:rsidTr="00896609">
                <w:trPr>
                  <w:divId w:val="1898205788"/>
                  <w:tblCellSpacing w:w="15" w:type="dxa"/>
                  <w:ins w:id="4220" w:author="Tiago Oliveira" w:date="2016-07-23T01:56:00Z"/>
                  <w:del w:id="4221" w:author="Andre" w:date="2016-07-23T14:37:00Z"/>
                  <w:trPrChange w:id="422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2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717D994D" w14:textId="77777777" w:rsidR="00896609" w:rsidDel="00FA42DC" w:rsidRDefault="00896609">
                    <w:pPr>
                      <w:pStyle w:val="Bibliografia"/>
                      <w:rPr>
                        <w:ins w:id="4224" w:author="Tiago Oliveira" w:date="2016-07-23T01:56:00Z"/>
                        <w:del w:id="4225" w:author="Andre" w:date="2016-07-23T14:37:00Z"/>
                        <w:noProof/>
                      </w:rPr>
                    </w:pPr>
                    <w:ins w:id="4226" w:author="Tiago Oliveira" w:date="2016-07-23T01:56:00Z">
                      <w:del w:id="4227" w:author="Andre" w:date="2016-07-23T14:37:00Z">
                        <w:r w:rsidDel="00FA42DC">
                          <w:rPr>
                            <w:noProof/>
                          </w:rPr>
                          <w:delText xml:space="preserve">[14]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2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6F0DF0" w14:textId="77777777" w:rsidR="00896609" w:rsidDel="00FA42DC" w:rsidRDefault="00896609">
                    <w:pPr>
                      <w:pStyle w:val="Bibliografia"/>
                      <w:rPr>
                        <w:ins w:id="4229" w:author="Tiago Oliveira" w:date="2016-07-23T01:56:00Z"/>
                        <w:del w:id="4230" w:author="Andre" w:date="2016-07-23T14:37:00Z"/>
                        <w:noProof/>
                      </w:rPr>
                    </w:pPr>
                    <w:ins w:id="4231" w:author="Tiago Oliveira" w:date="2016-07-23T01:56:00Z">
                      <w:del w:id="4232" w:author="Andre" w:date="2016-07-23T14:37:00Z">
                        <w:r w:rsidRPr="00FA42DC" w:rsidDel="00FA42DC">
                          <w:rPr>
                            <w:noProof/>
                            <w:rPrChange w:id="4233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T. E. Foundation, “Eclipse Modeling Framework (EMF),” The Eclipse Foundation, [Online]. </w:delText>
                        </w:r>
                        <w:r w:rsidDel="00FA42DC">
                          <w:rPr>
                            <w:noProof/>
                          </w:rPr>
                          <w:delText>Available: https://eclipse.org/modeling/emf/. [Acedido em 13 7 2016].</w:delText>
                        </w:r>
                      </w:del>
                    </w:ins>
                  </w:p>
                </w:tc>
              </w:tr>
              <w:tr w:rsidR="00896609" w:rsidRPr="00FA42DC" w:rsidDel="00FA42DC" w14:paraId="7BC918A8" w14:textId="77777777" w:rsidTr="00896609">
                <w:trPr>
                  <w:divId w:val="1898205788"/>
                  <w:tblCellSpacing w:w="15" w:type="dxa"/>
                  <w:ins w:id="4234" w:author="Tiago Oliveira" w:date="2016-07-23T01:56:00Z"/>
                  <w:del w:id="4235" w:author="Andre" w:date="2016-07-23T14:37:00Z"/>
                  <w:trPrChange w:id="423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3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16AFD4D" w14:textId="77777777" w:rsidR="00896609" w:rsidDel="00FA42DC" w:rsidRDefault="00896609">
                    <w:pPr>
                      <w:pStyle w:val="Bibliografia"/>
                      <w:rPr>
                        <w:ins w:id="4238" w:author="Tiago Oliveira" w:date="2016-07-23T01:56:00Z"/>
                        <w:del w:id="4239" w:author="Andre" w:date="2016-07-23T14:37:00Z"/>
                        <w:noProof/>
                      </w:rPr>
                    </w:pPr>
                    <w:ins w:id="4240" w:author="Tiago Oliveira" w:date="2016-07-23T01:56:00Z">
                      <w:del w:id="4241" w:author="Andre" w:date="2016-07-23T14:37:00Z">
                        <w:r w:rsidDel="00FA42DC">
                          <w:rPr>
                            <w:noProof/>
                          </w:rPr>
                          <w:delText xml:space="preserve">[15]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4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0843A9A" w14:textId="77777777" w:rsidR="00896609" w:rsidRPr="00FA42DC" w:rsidDel="00FA42DC" w:rsidRDefault="00896609">
                    <w:pPr>
                      <w:pStyle w:val="Bibliografia"/>
                      <w:rPr>
                        <w:ins w:id="4243" w:author="Tiago Oliveira" w:date="2016-07-23T01:56:00Z"/>
                        <w:del w:id="4244" w:author="Andre" w:date="2016-07-23T14:37:00Z"/>
                        <w:noProof/>
                        <w:rPrChange w:id="4245" w:author="Andre" w:date="2016-07-23T14:39:00Z">
                          <w:rPr>
                            <w:ins w:id="4246" w:author="Tiago Oliveira" w:date="2016-07-23T01:56:00Z"/>
                            <w:del w:id="4247" w:author="Andre" w:date="2016-07-23T14:37:00Z"/>
                            <w:noProof/>
                          </w:rPr>
                        </w:rPrChange>
                      </w:rPr>
                    </w:pPr>
                    <w:ins w:id="4248" w:author="Tiago Oliveira" w:date="2016-07-23T01:56:00Z">
                      <w:del w:id="4249" w:author="Andre" w:date="2016-07-23T14:37:00Z">
                        <w:r w:rsidRPr="00FA42DC" w:rsidDel="00FA42DC">
                          <w:rPr>
                            <w:noProof/>
                            <w:rPrChange w:id="4250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Model-driven Pretty Printer for Xtext, Prague, 2012. </w:delText>
                        </w:r>
                      </w:del>
                    </w:ins>
                  </w:p>
                </w:tc>
              </w:tr>
              <w:tr w:rsidR="00896609" w:rsidRPr="00FA42DC" w:rsidDel="00FA42DC" w14:paraId="4E9805A9" w14:textId="77777777" w:rsidTr="00896609">
                <w:trPr>
                  <w:divId w:val="1898205788"/>
                  <w:tblCellSpacing w:w="15" w:type="dxa"/>
                  <w:ins w:id="4251" w:author="Tiago Oliveira" w:date="2016-07-23T01:56:00Z"/>
                  <w:del w:id="4252" w:author="Andre" w:date="2016-07-23T14:37:00Z"/>
                  <w:trPrChange w:id="425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5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6CC3E8C1" w14:textId="77777777" w:rsidR="00896609" w:rsidDel="00FA42DC" w:rsidRDefault="00896609">
                    <w:pPr>
                      <w:pStyle w:val="Bibliografia"/>
                      <w:rPr>
                        <w:ins w:id="4255" w:author="Tiago Oliveira" w:date="2016-07-23T01:56:00Z"/>
                        <w:del w:id="4256" w:author="Andre" w:date="2016-07-23T14:37:00Z"/>
                        <w:noProof/>
                      </w:rPr>
                    </w:pPr>
                    <w:ins w:id="4257" w:author="Tiago Oliveira" w:date="2016-07-23T01:56:00Z">
                      <w:del w:id="4258" w:author="Andre" w:date="2016-07-23T14:37:00Z">
                        <w:r w:rsidDel="00FA42DC">
                          <w:rPr>
                            <w:noProof/>
                          </w:rPr>
                          <w:delText xml:space="preserve">[16]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5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32C51A8B" w14:textId="77777777" w:rsidR="00896609" w:rsidRPr="00FA42DC" w:rsidDel="00FA42DC" w:rsidRDefault="00896609">
                    <w:pPr>
                      <w:pStyle w:val="Bibliografia"/>
                      <w:rPr>
                        <w:ins w:id="4260" w:author="Tiago Oliveira" w:date="2016-07-23T01:56:00Z"/>
                        <w:del w:id="4261" w:author="Andre" w:date="2016-07-23T14:37:00Z"/>
                        <w:noProof/>
                        <w:rPrChange w:id="4262" w:author="Andre" w:date="2016-07-23T14:39:00Z">
                          <w:rPr>
                            <w:ins w:id="4263" w:author="Tiago Oliveira" w:date="2016-07-23T01:56:00Z"/>
                            <w:del w:id="4264" w:author="Andre" w:date="2016-07-23T14:37:00Z"/>
                            <w:noProof/>
                          </w:rPr>
                        </w:rPrChange>
                      </w:rPr>
                    </w:pPr>
                    <w:ins w:id="4265" w:author="Tiago Oliveira" w:date="2016-07-23T01:56:00Z">
                      <w:del w:id="4266" w:author="Andre" w:date="2016-07-23T14:37:00Z">
                        <w:r w:rsidRPr="00FA42DC" w:rsidDel="00FA42DC">
                          <w:rPr>
                            <w:noProof/>
                            <w:rPrChange w:id="4267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L. Bettini, Implementing Domain-Specific, Packt Publishing, 2013. </w:delText>
                        </w:r>
                      </w:del>
                    </w:ins>
                  </w:p>
                </w:tc>
              </w:tr>
              <w:tr w:rsidR="00896609" w:rsidDel="00FA42DC" w14:paraId="512B8518" w14:textId="77777777" w:rsidTr="00896609">
                <w:trPr>
                  <w:divId w:val="1898205788"/>
                  <w:tblCellSpacing w:w="15" w:type="dxa"/>
                  <w:ins w:id="4268" w:author="Tiago Oliveira" w:date="2016-07-23T01:56:00Z"/>
                  <w:del w:id="4269" w:author="Andre" w:date="2016-07-23T14:37:00Z"/>
                  <w:trPrChange w:id="4270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71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91E02F4" w14:textId="77777777" w:rsidR="00896609" w:rsidDel="00FA42DC" w:rsidRDefault="00896609">
                    <w:pPr>
                      <w:pStyle w:val="Bibliografia"/>
                      <w:rPr>
                        <w:ins w:id="4272" w:author="Tiago Oliveira" w:date="2016-07-23T01:56:00Z"/>
                        <w:del w:id="4273" w:author="Andre" w:date="2016-07-23T14:37:00Z"/>
                        <w:noProof/>
                      </w:rPr>
                    </w:pPr>
                    <w:ins w:id="4274" w:author="Tiago Oliveira" w:date="2016-07-23T01:56:00Z">
                      <w:del w:id="4275" w:author="Andre" w:date="2016-07-23T14:37:00Z">
                        <w:r w:rsidDel="00FA42DC">
                          <w:rPr>
                            <w:noProof/>
                          </w:rPr>
                          <w:delText xml:space="preserve">[17]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76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F642D52" w14:textId="77777777" w:rsidR="00896609" w:rsidDel="00FA42DC" w:rsidRDefault="00896609">
                    <w:pPr>
                      <w:pStyle w:val="Bibliografia"/>
                      <w:rPr>
                        <w:ins w:id="4277" w:author="Tiago Oliveira" w:date="2016-07-23T01:56:00Z"/>
                        <w:del w:id="4278" w:author="Andre" w:date="2016-07-23T14:37:00Z"/>
                        <w:noProof/>
                      </w:rPr>
                    </w:pPr>
                    <w:ins w:id="4279" w:author="Tiago Oliveira" w:date="2016-07-23T01:56:00Z">
                      <w:del w:id="4280" w:author="Andre" w:date="2016-07-23T14:37:00Z">
                        <w:r w:rsidDel="00FA42DC">
                          <w:rPr>
                            <w:noProof/>
                          </w:rPr>
                          <w:delText>“Xtend Documentation,” [Online]. Available: https://www.eclipse.org/xtend/documentation/index.html. [Acedido em 13 7 2016].</w:delText>
                        </w:r>
                      </w:del>
                    </w:ins>
                  </w:p>
                </w:tc>
              </w:tr>
              <w:tr w:rsidR="00896609" w:rsidDel="00FA42DC" w14:paraId="1EC6D9A9" w14:textId="77777777" w:rsidTr="00896609">
                <w:trPr>
                  <w:divId w:val="1898205788"/>
                  <w:tblCellSpacing w:w="15" w:type="dxa"/>
                  <w:ins w:id="4281" w:author="Tiago Oliveira" w:date="2016-07-23T01:56:00Z"/>
                  <w:del w:id="4282" w:author="Andre" w:date="2016-07-23T14:37:00Z"/>
                  <w:trPrChange w:id="428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8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0D9DCF8D" w14:textId="77777777" w:rsidR="00896609" w:rsidDel="00FA42DC" w:rsidRDefault="00896609">
                    <w:pPr>
                      <w:pStyle w:val="Bibliografia"/>
                      <w:rPr>
                        <w:ins w:id="4285" w:author="Tiago Oliveira" w:date="2016-07-23T01:56:00Z"/>
                        <w:del w:id="4286" w:author="Andre" w:date="2016-07-23T14:37:00Z"/>
                        <w:noProof/>
                      </w:rPr>
                    </w:pPr>
                    <w:ins w:id="4287" w:author="Tiago Oliveira" w:date="2016-07-23T01:56:00Z">
                      <w:del w:id="4288" w:author="Andre" w:date="2016-07-23T14:37:00Z">
                        <w:r w:rsidDel="00FA42DC">
                          <w:rPr>
                            <w:noProof/>
                          </w:rPr>
                          <w:delText xml:space="preserve">[18]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28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A3001ED" w14:textId="77777777" w:rsidR="00896609" w:rsidDel="00FA42DC" w:rsidRDefault="00896609">
                    <w:pPr>
                      <w:pStyle w:val="Bibliografia"/>
                      <w:rPr>
                        <w:ins w:id="4290" w:author="Tiago Oliveira" w:date="2016-07-23T01:56:00Z"/>
                        <w:del w:id="4291" w:author="Andre" w:date="2016-07-23T14:37:00Z"/>
                        <w:noProof/>
                      </w:rPr>
                    </w:pPr>
                    <w:ins w:id="4292" w:author="Tiago Oliveira" w:date="2016-07-23T01:56:00Z">
                      <w:del w:id="4293" w:author="Andre" w:date="2016-07-23T14:37:00Z">
                        <w:r w:rsidDel="00FA42DC">
                          <w:rPr>
                            <w:noProof/>
                          </w:rPr>
                          <w:delText>“Xtext Documentation - Configuration,” [Online]. Available: https://eclipse.org/Xtext/documentation/302_configuration.html. [Acedido em 21 7 2016].</w:delText>
                        </w:r>
                      </w:del>
                    </w:ins>
                  </w:p>
                </w:tc>
              </w:tr>
              <w:tr w:rsidR="00896609" w:rsidDel="00FA42DC" w14:paraId="3C693F50" w14:textId="77777777" w:rsidTr="00896609">
                <w:trPr>
                  <w:divId w:val="1898205788"/>
                  <w:tblCellSpacing w:w="15" w:type="dxa"/>
                  <w:ins w:id="4294" w:author="Tiago Oliveira" w:date="2016-07-23T01:56:00Z"/>
                  <w:del w:id="4295" w:author="Andre" w:date="2016-07-23T14:37:00Z"/>
                  <w:trPrChange w:id="429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29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D98E5E9" w14:textId="77777777" w:rsidR="00896609" w:rsidDel="00FA42DC" w:rsidRDefault="00896609">
                    <w:pPr>
                      <w:pStyle w:val="Bibliografia"/>
                      <w:rPr>
                        <w:ins w:id="4298" w:author="Tiago Oliveira" w:date="2016-07-23T01:56:00Z"/>
                        <w:del w:id="4299" w:author="Andre" w:date="2016-07-23T14:37:00Z"/>
                        <w:noProof/>
                      </w:rPr>
                    </w:pPr>
                    <w:ins w:id="4300" w:author="Tiago Oliveira" w:date="2016-07-23T01:56:00Z">
                      <w:del w:id="4301" w:author="Andre" w:date="2016-07-23T14:37:00Z">
                        <w:r w:rsidDel="00FA42DC">
                          <w:rPr>
                            <w:noProof/>
                          </w:rPr>
                          <w:delText xml:space="preserve">[19]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0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DB8FA5A" w14:textId="77777777" w:rsidR="00896609" w:rsidDel="00FA42DC" w:rsidRDefault="00896609">
                    <w:pPr>
                      <w:pStyle w:val="Bibliografia"/>
                      <w:rPr>
                        <w:ins w:id="4303" w:author="Tiago Oliveira" w:date="2016-07-23T01:56:00Z"/>
                        <w:del w:id="4304" w:author="Andre" w:date="2016-07-23T14:37:00Z"/>
                        <w:noProof/>
                      </w:rPr>
                    </w:pPr>
                    <w:ins w:id="4305" w:author="Tiago Oliveira" w:date="2016-07-23T01:56:00Z">
                      <w:del w:id="4306" w:author="Andre" w:date="2016-07-23T14:37:00Z">
                        <w:r w:rsidDel="00FA42DC">
                          <w:rPr>
                            <w:noProof/>
                          </w:rPr>
                          <w:delText>“MWE2 Documentation,” [Online]. Available: https://eclipse.org/Xtext/documentation/306_mwe2.html. [Acedido em 10 6 2016].</w:delText>
                        </w:r>
                      </w:del>
                    </w:ins>
                  </w:p>
                </w:tc>
              </w:tr>
              <w:tr w:rsidR="00896609" w:rsidDel="00FA42DC" w14:paraId="59B6B5CE" w14:textId="77777777" w:rsidTr="00896609">
                <w:trPr>
                  <w:divId w:val="1898205788"/>
                  <w:tblCellSpacing w:w="15" w:type="dxa"/>
                  <w:ins w:id="4307" w:author="Tiago Oliveira" w:date="2016-07-23T01:56:00Z"/>
                  <w:del w:id="4308" w:author="Andre" w:date="2016-07-23T14:37:00Z"/>
                  <w:trPrChange w:id="4309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10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CAEBA34" w14:textId="77777777" w:rsidR="00896609" w:rsidDel="00FA42DC" w:rsidRDefault="00896609">
                    <w:pPr>
                      <w:pStyle w:val="Bibliografia"/>
                      <w:rPr>
                        <w:ins w:id="4311" w:author="Tiago Oliveira" w:date="2016-07-23T01:56:00Z"/>
                        <w:del w:id="4312" w:author="Andre" w:date="2016-07-23T14:37:00Z"/>
                        <w:noProof/>
                      </w:rPr>
                    </w:pPr>
                    <w:ins w:id="4313" w:author="Tiago Oliveira" w:date="2016-07-23T01:56:00Z">
                      <w:del w:id="4314" w:author="Andre" w:date="2016-07-23T14:37:00Z">
                        <w:r w:rsidDel="00FA42DC">
                          <w:rPr>
                            <w:noProof/>
                          </w:rPr>
                          <w:delText xml:space="preserve">[20]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15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62A2413" w14:textId="77777777" w:rsidR="00896609" w:rsidDel="00FA42DC" w:rsidRDefault="00896609">
                    <w:pPr>
                      <w:pStyle w:val="Bibliografia"/>
                      <w:rPr>
                        <w:ins w:id="4316" w:author="Tiago Oliveira" w:date="2016-07-23T01:56:00Z"/>
                        <w:del w:id="4317" w:author="Andre" w:date="2016-07-23T14:37:00Z"/>
                        <w:noProof/>
                      </w:rPr>
                    </w:pPr>
                    <w:ins w:id="4318" w:author="Tiago Oliveira" w:date="2016-07-23T01:56:00Z">
                      <w:del w:id="4319" w:author="Andre" w:date="2016-07-23T14:37:00Z">
                        <w:r w:rsidRPr="00FA42DC" w:rsidDel="00FA42DC">
                          <w:rPr>
                            <w:noProof/>
                            <w:rPrChange w:id="4320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Wikipedia, “Plain Old Java Object,” [Online]. Available: https://en.wikipedia.org/wiki/Plain_Old_Java_Object. </w:delText>
                        </w:r>
                        <w:r w:rsidDel="00FA42DC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896609" w:rsidDel="00FA42DC" w14:paraId="2F3EBF7D" w14:textId="77777777" w:rsidTr="00896609">
                <w:trPr>
                  <w:divId w:val="1898205788"/>
                  <w:tblCellSpacing w:w="15" w:type="dxa"/>
                  <w:ins w:id="4321" w:author="Tiago Oliveira" w:date="2016-07-23T01:56:00Z"/>
                  <w:del w:id="4322" w:author="Andre" w:date="2016-07-23T14:37:00Z"/>
                  <w:trPrChange w:id="432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2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516995EC" w14:textId="77777777" w:rsidR="00896609" w:rsidDel="00FA42DC" w:rsidRDefault="00896609">
                    <w:pPr>
                      <w:pStyle w:val="Bibliografia"/>
                      <w:rPr>
                        <w:ins w:id="4325" w:author="Tiago Oliveira" w:date="2016-07-23T01:56:00Z"/>
                        <w:del w:id="4326" w:author="Andre" w:date="2016-07-23T14:37:00Z"/>
                        <w:noProof/>
                      </w:rPr>
                    </w:pPr>
                    <w:ins w:id="4327" w:author="Tiago Oliveira" w:date="2016-07-23T01:56:00Z">
                      <w:del w:id="4328" w:author="Andre" w:date="2016-07-23T14:37:00Z">
                        <w:r w:rsidDel="00FA42DC">
                          <w:rPr>
                            <w:noProof/>
                          </w:rPr>
                          <w:delText xml:space="preserve">[21]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2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5AA962C3" w14:textId="77777777" w:rsidR="00896609" w:rsidDel="00FA42DC" w:rsidRDefault="00896609">
                    <w:pPr>
                      <w:pStyle w:val="Bibliografia"/>
                      <w:rPr>
                        <w:ins w:id="4330" w:author="Tiago Oliveira" w:date="2016-07-23T01:56:00Z"/>
                        <w:del w:id="4331" w:author="Andre" w:date="2016-07-23T14:37:00Z"/>
                        <w:noProof/>
                      </w:rPr>
                    </w:pPr>
                    <w:ins w:id="4332" w:author="Tiago Oliveira" w:date="2016-07-23T01:56:00Z">
                      <w:del w:id="4333" w:author="Andre" w:date="2016-07-23T14:37:00Z">
                        <w:r w:rsidRPr="00FA42DC" w:rsidDel="00FA42DC">
                          <w:rPr>
                            <w:noProof/>
                            <w:rPrChange w:id="4334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ANTLR / Terence Parr, “About The ANTLR Parser Generator,” 2014. </w:delText>
                        </w:r>
                        <w:r w:rsidDel="00FA42DC">
                          <w:rPr>
                            <w:noProof/>
                          </w:rPr>
                          <w:delText>[Online]. Available: http://www.antlr.org/about.html. [Acedido em 15 7 2016].</w:delText>
                        </w:r>
                      </w:del>
                    </w:ins>
                  </w:p>
                </w:tc>
              </w:tr>
              <w:tr w:rsidR="00896609" w:rsidDel="00FA42DC" w14:paraId="708B2DE4" w14:textId="77777777" w:rsidTr="00896609">
                <w:trPr>
                  <w:divId w:val="1898205788"/>
                  <w:tblCellSpacing w:w="15" w:type="dxa"/>
                  <w:ins w:id="4335" w:author="Tiago Oliveira" w:date="2016-07-23T01:56:00Z"/>
                  <w:del w:id="4336" w:author="Andre" w:date="2016-07-23T14:37:00Z"/>
                  <w:trPrChange w:id="4337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38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1544E06D" w14:textId="77777777" w:rsidR="00896609" w:rsidDel="00FA42DC" w:rsidRDefault="00896609">
                    <w:pPr>
                      <w:pStyle w:val="Bibliografia"/>
                      <w:rPr>
                        <w:ins w:id="4339" w:author="Tiago Oliveira" w:date="2016-07-23T01:56:00Z"/>
                        <w:del w:id="4340" w:author="Andre" w:date="2016-07-23T14:37:00Z"/>
                        <w:noProof/>
                      </w:rPr>
                    </w:pPr>
                    <w:ins w:id="4341" w:author="Tiago Oliveira" w:date="2016-07-23T01:56:00Z">
                      <w:del w:id="4342" w:author="Andre" w:date="2016-07-23T14:37:00Z">
                        <w:r w:rsidDel="00FA42DC">
                          <w:rPr>
                            <w:noProof/>
                          </w:rPr>
                          <w:delText xml:space="preserve">[22]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43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E626A0D" w14:textId="77777777" w:rsidR="00896609" w:rsidDel="00FA42DC" w:rsidRDefault="00896609">
                    <w:pPr>
                      <w:pStyle w:val="Bibliografia"/>
                      <w:rPr>
                        <w:ins w:id="4344" w:author="Tiago Oliveira" w:date="2016-07-23T01:56:00Z"/>
                        <w:del w:id="4345" w:author="Andre" w:date="2016-07-23T14:37:00Z"/>
                        <w:noProof/>
                      </w:rPr>
                    </w:pPr>
                    <w:ins w:id="4346" w:author="Tiago Oliveira" w:date="2016-07-23T01:56:00Z">
                      <w:del w:id="4347" w:author="Andre" w:date="2016-07-23T14:37:00Z">
                        <w:r w:rsidRPr="00FA42DC" w:rsidDel="00FA42DC">
                          <w:rPr>
                            <w:noProof/>
                            <w:rPrChange w:id="4348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Wikipedia, “Abstract syntax tree,” Wikipedia, [Online]. Available: https://en.wikipedia.org/wiki/Abstract_syntax_tree. </w:delText>
                        </w:r>
                        <w:r w:rsidDel="00FA42DC">
                          <w:rPr>
                            <w:noProof/>
                          </w:rPr>
                          <w:delText>[Acedido em 19 7 2016].</w:delText>
                        </w:r>
                      </w:del>
                    </w:ins>
                  </w:p>
                </w:tc>
              </w:tr>
              <w:tr w:rsidR="00896609" w:rsidDel="00FA42DC" w14:paraId="41036BC0" w14:textId="77777777" w:rsidTr="00896609">
                <w:trPr>
                  <w:divId w:val="1898205788"/>
                  <w:tblCellSpacing w:w="15" w:type="dxa"/>
                  <w:ins w:id="4349" w:author="Tiago Oliveira" w:date="2016-07-23T01:56:00Z"/>
                  <w:del w:id="4350" w:author="Andre" w:date="2016-07-23T14:37:00Z"/>
                  <w:trPrChange w:id="4351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52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66C745F" w14:textId="77777777" w:rsidR="00896609" w:rsidDel="00FA42DC" w:rsidRDefault="00896609">
                    <w:pPr>
                      <w:pStyle w:val="Bibliografia"/>
                      <w:rPr>
                        <w:ins w:id="4353" w:author="Tiago Oliveira" w:date="2016-07-23T01:56:00Z"/>
                        <w:del w:id="4354" w:author="Andre" w:date="2016-07-23T14:37:00Z"/>
                        <w:noProof/>
                      </w:rPr>
                    </w:pPr>
                    <w:ins w:id="4355" w:author="Tiago Oliveira" w:date="2016-07-23T01:56:00Z">
                      <w:del w:id="4356" w:author="Andre" w:date="2016-07-23T14:37:00Z">
                        <w:r w:rsidDel="00FA42DC">
                          <w:rPr>
                            <w:noProof/>
                          </w:rPr>
                          <w:delText xml:space="preserve">[23]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57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29B933C2" w14:textId="77777777" w:rsidR="00896609" w:rsidDel="00FA42DC" w:rsidRDefault="00896609">
                    <w:pPr>
                      <w:pStyle w:val="Bibliografia"/>
                      <w:rPr>
                        <w:ins w:id="4358" w:author="Tiago Oliveira" w:date="2016-07-23T01:56:00Z"/>
                        <w:del w:id="4359" w:author="Andre" w:date="2016-07-23T14:37:00Z"/>
                        <w:noProof/>
                      </w:rPr>
                    </w:pPr>
                    <w:ins w:id="4360" w:author="Tiago Oliveira" w:date="2016-07-23T01:56:00Z">
                      <w:del w:id="4361" w:author="Andre" w:date="2016-07-23T14:37:00Z">
                        <w:r w:rsidRPr="00FA42DC" w:rsidDel="00FA42DC">
                          <w:rPr>
                            <w:noProof/>
                            <w:rPrChange w:id="4362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“Xtext Documentation - Eclipse Support,” [Online]. </w:delText>
                        </w:r>
                        <w:r w:rsidDel="00FA42DC">
                          <w:rPr>
                            <w:noProof/>
                          </w:rPr>
                          <w:delText>Available: https://www.eclipse.org/Xtext/documentation/310_eclipse_support.html. [Acedido em 21 7 2016].</w:delText>
                        </w:r>
                      </w:del>
                    </w:ins>
                  </w:p>
                </w:tc>
              </w:tr>
              <w:tr w:rsidR="00896609" w:rsidRPr="00FA42DC" w:rsidDel="00FA42DC" w14:paraId="57FD1FB4" w14:textId="77777777" w:rsidTr="00896609">
                <w:trPr>
                  <w:divId w:val="1898205788"/>
                  <w:tblCellSpacing w:w="15" w:type="dxa"/>
                  <w:ins w:id="4363" w:author="Tiago Oliveira" w:date="2016-07-23T01:56:00Z"/>
                  <w:del w:id="4364" w:author="Andre" w:date="2016-07-23T14:37:00Z"/>
                  <w:trPrChange w:id="4365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66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B496929" w14:textId="77777777" w:rsidR="00896609" w:rsidDel="00FA42DC" w:rsidRDefault="00896609">
                    <w:pPr>
                      <w:pStyle w:val="Bibliografia"/>
                      <w:rPr>
                        <w:ins w:id="4367" w:author="Tiago Oliveira" w:date="2016-07-23T01:56:00Z"/>
                        <w:del w:id="4368" w:author="Andre" w:date="2016-07-23T14:37:00Z"/>
                        <w:noProof/>
                      </w:rPr>
                    </w:pPr>
                    <w:ins w:id="4369" w:author="Tiago Oliveira" w:date="2016-07-23T01:56:00Z">
                      <w:del w:id="4370" w:author="Andre" w:date="2016-07-23T14:37:00Z">
                        <w:r w:rsidDel="00FA42DC">
                          <w:rPr>
                            <w:noProof/>
                          </w:rPr>
                          <w:delText xml:space="preserve">[24]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71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A541D85" w14:textId="77777777" w:rsidR="00896609" w:rsidRPr="00FA42DC" w:rsidDel="00FA42DC" w:rsidRDefault="00896609">
                    <w:pPr>
                      <w:pStyle w:val="Bibliografia"/>
                      <w:rPr>
                        <w:ins w:id="4372" w:author="Tiago Oliveira" w:date="2016-07-23T01:56:00Z"/>
                        <w:del w:id="4373" w:author="Andre" w:date="2016-07-23T14:37:00Z"/>
                        <w:noProof/>
                        <w:rPrChange w:id="4374" w:author="Andre" w:date="2016-07-23T14:39:00Z">
                          <w:rPr>
                            <w:ins w:id="4375" w:author="Tiago Oliveira" w:date="2016-07-23T01:56:00Z"/>
                            <w:del w:id="4376" w:author="Andre" w:date="2016-07-23T14:37:00Z"/>
                            <w:noProof/>
                          </w:rPr>
                        </w:rPrChange>
                      </w:rPr>
                    </w:pPr>
                    <w:ins w:id="4377" w:author="Tiago Oliveira" w:date="2016-07-23T01:56:00Z">
                      <w:del w:id="4378" w:author="Andre" w:date="2016-07-23T14:37:00Z">
                        <w:r w:rsidRPr="00FA42DC" w:rsidDel="00FA42DC">
                          <w:rPr>
                            <w:noProof/>
                            <w:rPrChange w:id="4379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S. Hungerecker, SALTXT: An Xtext-based Extendable Temporal Logic, Lübeck, 2014. </w:delText>
                        </w:r>
                      </w:del>
                    </w:ins>
                  </w:p>
                </w:tc>
              </w:tr>
              <w:tr w:rsidR="00896609" w:rsidDel="00FA42DC" w14:paraId="38C04B8E" w14:textId="77777777" w:rsidTr="00896609">
                <w:trPr>
                  <w:divId w:val="1898205788"/>
                  <w:tblCellSpacing w:w="15" w:type="dxa"/>
                  <w:ins w:id="4380" w:author="Tiago Oliveira" w:date="2016-07-23T01:56:00Z"/>
                  <w:del w:id="4381" w:author="Andre" w:date="2016-07-23T14:37:00Z"/>
                  <w:trPrChange w:id="4382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83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24B6128F" w14:textId="77777777" w:rsidR="00896609" w:rsidDel="00FA42DC" w:rsidRDefault="00896609">
                    <w:pPr>
                      <w:pStyle w:val="Bibliografia"/>
                      <w:rPr>
                        <w:ins w:id="4384" w:author="Tiago Oliveira" w:date="2016-07-23T01:56:00Z"/>
                        <w:del w:id="4385" w:author="Andre" w:date="2016-07-23T14:37:00Z"/>
                        <w:noProof/>
                      </w:rPr>
                    </w:pPr>
                    <w:ins w:id="4386" w:author="Tiago Oliveira" w:date="2016-07-23T01:56:00Z">
                      <w:del w:id="4387" w:author="Andre" w:date="2016-07-23T14:37:00Z">
                        <w:r w:rsidDel="00FA42DC">
                          <w:rPr>
                            <w:noProof/>
                          </w:rPr>
                          <w:delText xml:space="preserve">[25]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388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77F2CD70" w14:textId="77777777" w:rsidR="00896609" w:rsidDel="00FA42DC" w:rsidRDefault="00896609">
                    <w:pPr>
                      <w:pStyle w:val="Bibliografia"/>
                      <w:rPr>
                        <w:ins w:id="4389" w:author="Tiago Oliveira" w:date="2016-07-23T01:56:00Z"/>
                        <w:del w:id="4390" w:author="Andre" w:date="2016-07-23T14:37:00Z"/>
                        <w:noProof/>
                      </w:rPr>
                    </w:pPr>
                    <w:ins w:id="4391" w:author="Tiago Oliveira" w:date="2016-07-23T01:56:00Z">
                      <w:del w:id="4392" w:author="Andre" w:date="2016-07-23T14:37:00Z">
                        <w:r w:rsidRPr="00FA42DC" w:rsidDel="00FA42DC">
                          <w:rPr>
                            <w:noProof/>
                            <w:rPrChange w:id="4393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Google, “Google Guice,” [Online]. Available: https://github.com/google/guice. </w:delText>
                        </w:r>
                        <w:r w:rsidDel="00FA42DC">
                          <w:rPr>
                            <w:noProof/>
                          </w:rPr>
                          <w:delText>[Acedido em 15 7 2016].</w:delText>
                        </w:r>
                      </w:del>
                    </w:ins>
                  </w:p>
                </w:tc>
              </w:tr>
              <w:tr w:rsidR="00896609" w:rsidRPr="00FA42DC" w:rsidDel="00FA42DC" w14:paraId="4DC90F36" w14:textId="77777777" w:rsidTr="00896609">
                <w:trPr>
                  <w:divId w:val="1898205788"/>
                  <w:tblCellSpacing w:w="15" w:type="dxa"/>
                  <w:ins w:id="4394" w:author="Tiago Oliveira" w:date="2016-07-23T01:56:00Z"/>
                  <w:del w:id="4395" w:author="Andre" w:date="2016-07-23T14:37:00Z"/>
                  <w:trPrChange w:id="4396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397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441F68D1" w14:textId="77777777" w:rsidR="00896609" w:rsidDel="00FA42DC" w:rsidRDefault="00896609">
                    <w:pPr>
                      <w:pStyle w:val="Bibliografia"/>
                      <w:rPr>
                        <w:ins w:id="4398" w:author="Tiago Oliveira" w:date="2016-07-23T01:56:00Z"/>
                        <w:del w:id="4399" w:author="Andre" w:date="2016-07-23T14:37:00Z"/>
                        <w:noProof/>
                      </w:rPr>
                    </w:pPr>
                    <w:ins w:id="4400" w:author="Tiago Oliveira" w:date="2016-07-23T01:56:00Z">
                      <w:del w:id="4401" w:author="Andre" w:date="2016-07-23T14:37:00Z">
                        <w:r w:rsidDel="00FA42DC">
                          <w:rPr>
                            <w:noProof/>
                          </w:rPr>
                          <w:delText xml:space="preserve">[26]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402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0404F8CA" w14:textId="77777777" w:rsidR="00896609" w:rsidRPr="00FA42DC" w:rsidDel="00FA42DC" w:rsidRDefault="00896609">
                    <w:pPr>
                      <w:pStyle w:val="Bibliografia"/>
                      <w:rPr>
                        <w:ins w:id="4403" w:author="Tiago Oliveira" w:date="2016-07-23T01:56:00Z"/>
                        <w:del w:id="4404" w:author="Andre" w:date="2016-07-23T14:37:00Z"/>
                        <w:noProof/>
                        <w:rPrChange w:id="4405" w:author="Andre" w:date="2016-07-23T14:39:00Z">
                          <w:rPr>
                            <w:ins w:id="4406" w:author="Tiago Oliveira" w:date="2016-07-23T01:56:00Z"/>
                            <w:del w:id="4407" w:author="Andre" w:date="2016-07-23T14:37:00Z"/>
                            <w:noProof/>
                          </w:rPr>
                        </w:rPrChange>
                      </w:rPr>
                    </w:pPr>
                    <w:ins w:id="4408" w:author="Tiago Oliveira" w:date="2016-07-23T01:56:00Z">
                      <w:del w:id="4409" w:author="Andre" w:date="2016-07-23T14:37:00Z">
                        <w:r w:rsidRPr="00FA42DC" w:rsidDel="00FA42DC">
                          <w:rPr>
                            <w:noProof/>
                            <w:rPrChange w:id="4410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>“Resource markers,” [Online]. Available: http://help.eclipse.org/mars/index.jsp?topic=%2Forg.eclipse.platform.doc.isv%2Fguide%2FresAdv_markers.htm. [Acedido em 21 7 2016].</w:delText>
                        </w:r>
                      </w:del>
                    </w:ins>
                  </w:p>
                </w:tc>
              </w:tr>
              <w:tr w:rsidR="00896609" w:rsidDel="00FA42DC" w14:paraId="5D0B8B6F" w14:textId="77777777" w:rsidTr="00896609">
                <w:trPr>
                  <w:divId w:val="1898205788"/>
                  <w:tblCellSpacing w:w="15" w:type="dxa"/>
                  <w:ins w:id="4411" w:author="Tiago Oliveira" w:date="2016-07-23T01:56:00Z"/>
                  <w:del w:id="4412" w:author="Andre" w:date="2016-07-23T14:37:00Z"/>
                  <w:trPrChange w:id="4413" w:author="Tiago Oliveira" w:date="2016-07-23T02:00:00Z">
                    <w:trPr>
                      <w:divId w:val="1898205788"/>
                      <w:tblCellSpacing w:w="15" w:type="dxa"/>
                    </w:trPr>
                  </w:trPrChange>
                </w:trPr>
                <w:tc>
                  <w:tcPr>
                    <w:tcW w:w="367" w:type="pct"/>
                    <w:hideMark/>
                    <w:tcPrChange w:id="4414" w:author="Tiago Oliveira" w:date="2016-07-23T02:00:00Z">
                      <w:tcPr>
                        <w:tcW w:w="50" w:type="pct"/>
                        <w:hideMark/>
                      </w:tcPr>
                    </w:tcPrChange>
                  </w:tcPr>
                  <w:p w14:paraId="35595C71" w14:textId="77777777" w:rsidR="00896609" w:rsidDel="00FA42DC" w:rsidRDefault="00896609">
                    <w:pPr>
                      <w:pStyle w:val="Bibliografia"/>
                      <w:rPr>
                        <w:ins w:id="4415" w:author="Tiago Oliveira" w:date="2016-07-23T01:56:00Z"/>
                        <w:del w:id="4416" w:author="Andre" w:date="2016-07-23T14:37:00Z"/>
                        <w:noProof/>
                      </w:rPr>
                    </w:pPr>
                    <w:ins w:id="4417" w:author="Tiago Oliveira" w:date="2016-07-23T01:56:00Z">
                      <w:del w:id="4418" w:author="Andre" w:date="2016-07-23T14:37:00Z">
                        <w:r w:rsidDel="00FA42DC">
                          <w:rPr>
                            <w:noProof/>
                          </w:rPr>
                          <w:delText xml:space="preserve">[27] </w:delText>
                        </w:r>
                      </w:del>
                    </w:ins>
                  </w:p>
                </w:tc>
                <w:tc>
                  <w:tcPr>
                    <w:tcW w:w="4581" w:type="pct"/>
                    <w:hideMark/>
                    <w:tcPrChange w:id="4419" w:author="Tiago Oliveira" w:date="2016-07-23T02:00:00Z">
                      <w:tcPr>
                        <w:tcW w:w="0" w:type="auto"/>
                        <w:hideMark/>
                      </w:tcPr>
                    </w:tcPrChange>
                  </w:tcPr>
                  <w:p w14:paraId="403C1C04" w14:textId="77777777" w:rsidR="00896609" w:rsidDel="00FA42DC" w:rsidRDefault="00896609">
                    <w:pPr>
                      <w:pStyle w:val="Bibliografia"/>
                      <w:rPr>
                        <w:ins w:id="4420" w:author="Tiago Oliveira" w:date="2016-07-23T01:56:00Z"/>
                        <w:del w:id="4421" w:author="Andre" w:date="2016-07-23T14:37:00Z"/>
                        <w:noProof/>
                      </w:rPr>
                    </w:pPr>
                    <w:ins w:id="4422" w:author="Tiago Oliveira" w:date="2016-07-23T01:56:00Z">
                      <w:del w:id="4423" w:author="Andre" w:date="2016-07-23T14:37:00Z">
                        <w:r w:rsidRPr="00FA42DC" w:rsidDel="00FA42DC">
                          <w:rPr>
                            <w:noProof/>
                            <w:rPrChange w:id="4424" w:author="Andre" w:date="2016-07-23T14:39:00Z">
                              <w:rPr>
                                <w:noProof/>
                              </w:rPr>
                            </w:rPrChange>
                          </w:rPr>
                          <w:delText xml:space="preserve">“PDS16inEclipse,” [Online]. Available: http://tiagojvo.github.io/PDS16inEclipse/. </w:delText>
                        </w:r>
                        <w:r w:rsidDel="00FA42DC">
                          <w:rPr>
                            <w:noProof/>
                          </w:rPr>
                          <w:delText>[Acedido em 21 7 2016].</w:delText>
                        </w:r>
                      </w:del>
                    </w:ins>
                  </w:p>
                </w:tc>
              </w:tr>
            </w:tbl>
            <w:p w14:paraId="1EF11431" w14:textId="15D81989" w:rsidR="00896609" w:rsidDel="00FA42DC" w:rsidRDefault="00896609">
              <w:pPr>
                <w:divId w:val="1898205788"/>
                <w:rPr>
                  <w:ins w:id="4425" w:author="Tiago Oliveira" w:date="2016-07-23T01:56:00Z"/>
                  <w:del w:id="4426" w:author="Andre" w:date="2016-07-23T14:37:00Z"/>
                  <w:rFonts w:eastAsia="Times New Roman"/>
                  <w:noProof/>
                </w:rPr>
              </w:pPr>
            </w:p>
            <w:p w14:paraId="606F157E" w14:textId="77777777" w:rsidR="0038099A" w:rsidDel="00FA42DC" w:rsidRDefault="0038099A">
              <w:pPr>
                <w:rPr>
                  <w:del w:id="4427" w:author="Andre" w:date="2016-07-23T14:37:00Z"/>
                  <w:rFonts w:asciiTheme="minorHAnsi" w:hAnsiTheme="minorHAnsi"/>
                  <w:noProof/>
                </w:rPr>
              </w:pPr>
            </w:p>
            <w:p w14:paraId="5B91CEF4" w14:textId="77777777" w:rsidR="00931F96" w:rsidDel="00FA42DC" w:rsidRDefault="00931F96">
              <w:pPr>
                <w:rPr>
                  <w:del w:id="4428" w:author="Andre" w:date="2016-07-23T14:37:00Z"/>
                  <w:rFonts w:asciiTheme="minorHAnsi" w:hAnsiTheme="minorHAnsi"/>
                  <w:noProof/>
                </w:rPr>
              </w:pPr>
            </w:p>
            <w:p w14:paraId="429675DF" w14:textId="77777777" w:rsidR="00C00D9F" w:rsidDel="00FA42DC" w:rsidRDefault="00C00D9F">
              <w:pPr>
                <w:rPr>
                  <w:del w:id="4429" w:author="Andre" w:date="2016-07-23T14:37:00Z"/>
                  <w:rFonts w:asciiTheme="minorHAnsi" w:hAnsiTheme="minorHAnsi"/>
                  <w:noProof/>
                </w:rPr>
              </w:pPr>
            </w:p>
            <w:p w14:paraId="55659D1C" w14:textId="77777777" w:rsidR="005F0492" w:rsidDel="00FA42DC" w:rsidRDefault="005F0492">
              <w:pPr>
                <w:rPr>
                  <w:del w:id="4430" w:author="Andre" w:date="2016-07-23T14:37:00Z"/>
                  <w:rFonts w:asciiTheme="minorHAnsi" w:hAnsiTheme="minorHAnsi"/>
                  <w:noProof/>
                </w:rPr>
              </w:pPr>
            </w:p>
            <w:p w14:paraId="76CB0CA4" w14:textId="77777777" w:rsidR="00E32CBD" w:rsidDel="00FA42DC" w:rsidRDefault="00E32CBD">
              <w:pPr>
                <w:rPr>
                  <w:del w:id="4431" w:author="Andre" w:date="2016-07-23T14:37:00Z"/>
                  <w:rFonts w:asciiTheme="minorHAnsi" w:hAnsiTheme="minorHAnsi"/>
                  <w:noProof/>
                </w:rPr>
              </w:pPr>
            </w:p>
            <w:p w14:paraId="56D4E3D3" w14:textId="77777777" w:rsidR="008108AC" w:rsidDel="00FA42DC" w:rsidRDefault="008108AC">
              <w:pPr>
                <w:rPr>
                  <w:del w:id="4432" w:author="Andre" w:date="2016-07-23T14:37:00Z"/>
                  <w:rFonts w:asciiTheme="minorHAnsi" w:hAnsiTheme="minorHAnsi"/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152"/>
              </w:tblGrid>
              <w:tr w:rsidR="008108AC" w:rsidDel="00FA42DC" w14:paraId="3A7A9340" w14:textId="77777777">
                <w:trPr>
                  <w:divId w:val="1007635972"/>
                  <w:tblCellSpacing w:w="15" w:type="dxa"/>
                  <w:del w:id="4433" w:author="Andre" w:date="2016-07-23T14:37:00Z"/>
                </w:trPr>
                <w:tc>
                  <w:tcPr>
                    <w:tcW w:w="50" w:type="pct"/>
                    <w:hideMark/>
                  </w:tcPr>
                  <w:p w14:paraId="183573E5" w14:textId="77777777" w:rsidR="008108AC" w:rsidDel="00FA42DC" w:rsidRDefault="008108AC">
                    <w:pPr>
                      <w:pStyle w:val="Bibliografia"/>
                      <w:rPr>
                        <w:del w:id="4434" w:author="Andre" w:date="2016-07-23T14:37:00Z"/>
                        <w:noProof/>
                        <w:sz w:val="24"/>
                        <w:szCs w:val="24"/>
                      </w:rPr>
                    </w:pPr>
                    <w:del w:id="4435" w:author="Andre" w:date="2016-07-23T14:37:00Z">
                      <w:r w:rsidDel="00FA42DC">
                        <w:rPr>
                          <w:noProof/>
                        </w:rPr>
                        <w:delText xml:space="preserve">[1]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5ABCA3E" w14:textId="77777777" w:rsidR="008108AC" w:rsidDel="00FA42DC" w:rsidRDefault="008108AC">
                    <w:pPr>
                      <w:pStyle w:val="Bibliografia"/>
                      <w:rPr>
                        <w:del w:id="4436" w:author="Andre" w:date="2016-07-23T14:37:00Z"/>
                        <w:noProof/>
                      </w:rPr>
                    </w:pPr>
                    <w:del w:id="4437" w:author="Andre" w:date="2016-07-23T14:37:00Z">
                      <w:r w:rsidDel="00FA42DC">
                        <w:rPr>
                          <w:noProof/>
                        </w:rPr>
                        <w:delText xml:space="preserve">T. Dias, “Elaboração de Ficheiros Executáveis,” 2013. </w:delText>
                      </w:r>
                      <w:r w:rsidRPr="00FA42DC" w:rsidDel="00FA42DC">
                        <w:rPr>
                          <w:noProof/>
                          <w:rPrChange w:id="4438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[Online]. Available: https://adeetc.thothapp.com/classes/SE1/1314i/LI51D-LT51D-MI1D/resources/2334. </w:delText>
                      </w:r>
                      <w:r w:rsidDel="00FA42DC">
                        <w:rPr>
                          <w:noProof/>
                        </w:rPr>
                        <w:delText>[Acedido em 27 03 2016].</w:delText>
                      </w:r>
                    </w:del>
                  </w:p>
                </w:tc>
              </w:tr>
              <w:tr w:rsidR="008108AC" w:rsidRPr="00E32CBD" w:rsidDel="00FA42DC" w14:paraId="0577664C" w14:textId="77777777">
                <w:trPr>
                  <w:divId w:val="1007635972"/>
                  <w:tblCellSpacing w:w="15" w:type="dxa"/>
                  <w:del w:id="4439" w:author="Andre" w:date="2016-07-23T14:37:00Z"/>
                </w:trPr>
                <w:tc>
                  <w:tcPr>
                    <w:tcW w:w="50" w:type="pct"/>
                    <w:hideMark/>
                  </w:tcPr>
                  <w:p w14:paraId="0B6FD937" w14:textId="77777777" w:rsidR="008108AC" w:rsidDel="00FA42DC" w:rsidRDefault="008108AC">
                    <w:pPr>
                      <w:pStyle w:val="Bibliografia"/>
                      <w:rPr>
                        <w:del w:id="4440" w:author="Andre" w:date="2016-07-23T14:37:00Z"/>
                        <w:noProof/>
                      </w:rPr>
                    </w:pPr>
                    <w:del w:id="4441" w:author="Andre" w:date="2016-07-23T14:37:00Z">
                      <w:r w:rsidDel="00FA42DC">
                        <w:rPr>
                          <w:noProof/>
                        </w:rPr>
                        <w:delText xml:space="preserve">[2]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CECDA16" w14:textId="77777777" w:rsidR="008108AC" w:rsidRPr="00FA42DC" w:rsidDel="00FA42DC" w:rsidRDefault="008108AC">
                    <w:pPr>
                      <w:pStyle w:val="Bibliografia"/>
                      <w:rPr>
                        <w:del w:id="4442" w:author="Andre" w:date="2016-07-23T14:37:00Z"/>
                        <w:noProof/>
                        <w:rPrChange w:id="4443" w:author="Andre" w:date="2016-07-23T14:39:00Z">
                          <w:rPr>
                            <w:del w:id="4444" w:author="Andre" w:date="2016-07-23T14:37:00Z"/>
                            <w:noProof/>
                          </w:rPr>
                        </w:rPrChange>
                      </w:rPr>
                    </w:pPr>
                    <w:del w:id="4445" w:author="Andre" w:date="2016-07-23T14:37:00Z">
                      <w:r w:rsidRPr="00FA42DC" w:rsidDel="00FA42DC">
                        <w:rPr>
                          <w:noProof/>
                          <w:rPrChange w:id="4446" w:author="Andre" w:date="2016-07-23T14:39:00Z">
                            <w:rPr>
                              <w:noProof/>
                            </w:rPr>
                          </w:rPrChange>
                        </w:rPr>
                        <w:delText>“Dr Java,” [Online]. Available: http://www.drjava.org/.</w:delText>
                      </w:r>
                    </w:del>
                  </w:p>
                </w:tc>
              </w:tr>
              <w:tr w:rsidR="008108AC" w:rsidRPr="00E32CBD" w:rsidDel="00FA42DC" w14:paraId="0B37D1E6" w14:textId="77777777">
                <w:trPr>
                  <w:divId w:val="1007635972"/>
                  <w:tblCellSpacing w:w="15" w:type="dxa"/>
                  <w:del w:id="4447" w:author="Andre" w:date="2016-07-23T14:37:00Z"/>
                </w:trPr>
                <w:tc>
                  <w:tcPr>
                    <w:tcW w:w="50" w:type="pct"/>
                    <w:hideMark/>
                  </w:tcPr>
                  <w:p w14:paraId="509C1F17" w14:textId="77777777" w:rsidR="008108AC" w:rsidDel="00FA42DC" w:rsidRDefault="008108AC">
                    <w:pPr>
                      <w:pStyle w:val="Bibliografia"/>
                      <w:rPr>
                        <w:del w:id="4448" w:author="Andre" w:date="2016-07-23T14:37:00Z"/>
                        <w:noProof/>
                      </w:rPr>
                    </w:pPr>
                    <w:del w:id="4449" w:author="Andre" w:date="2016-07-23T14:37:00Z">
                      <w:r w:rsidDel="00FA42DC">
                        <w:rPr>
                          <w:noProof/>
                        </w:rPr>
                        <w:delText xml:space="preserve">[3]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619903" w14:textId="77777777" w:rsidR="008108AC" w:rsidRPr="00FA42DC" w:rsidDel="00FA42DC" w:rsidRDefault="008108AC">
                    <w:pPr>
                      <w:pStyle w:val="Bibliografia"/>
                      <w:rPr>
                        <w:del w:id="4450" w:author="Andre" w:date="2016-07-23T14:37:00Z"/>
                        <w:noProof/>
                        <w:rPrChange w:id="4451" w:author="Andre" w:date="2016-07-23T14:39:00Z">
                          <w:rPr>
                            <w:del w:id="4452" w:author="Andre" w:date="2016-07-23T14:37:00Z"/>
                            <w:noProof/>
                          </w:rPr>
                        </w:rPrChange>
                      </w:rPr>
                    </w:pPr>
                    <w:del w:id="4453" w:author="Andre" w:date="2016-07-23T14:37:00Z">
                      <w:r w:rsidRPr="00FA42DC" w:rsidDel="00FA42DC">
                        <w:rPr>
                          <w:noProof/>
                          <w:rPrChange w:id="4454" w:author="Andre" w:date="2016-07-23T14:39:00Z">
                            <w:rPr>
                              <w:noProof/>
                            </w:rPr>
                          </w:rPrChange>
                        </w:rPr>
                        <w:delText>“IDE Ecplise,” [Online]. Available: http://www.eclipse.org.</w:delText>
                      </w:r>
                    </w:del>
                  </w:p>
                </w:tc>
              </w:tr>
              <w:tr w:rsidR="008108AC" w:rsidRPr="00E32CBD" w:rsidDel="00FA42DC" w14:paraId="542589EE" w14:textId="77777777">
                <w:trPr>
                  <w:divId w:val="1007635972"/>
                  <w:tblCellSpacing w:w="15" w:type="dxa"/>
                  <w:del w:id="4455" w:author="Andre" w:date="2016-07-23T14:37:00Z"/>
                </w:trPr>
                <w:tc>
                  <w:tcPr>
                    <w:tcW w:w="50" w:type="pct"/>
                    <w:hideMark/>
                  </w:tcPr>
                  <w:p w14:paraId="777C14CE" w14:textId="77777777" w:rsidR="008108AC" w:rsidDel="00FA42DC" w:rsidRDefault="008108AC">
                    <w:pPr>
                      <w:pStyle w:val="Bibliografia"/>
                      <w:rPr>
                        <w:del w:id="4456" w:author="Andre" w:date="2016-07-23T14:37:00Z"/>
                        <w:noProof/>
                      </w:rPr>
                    </w:pPr>
                    <w:del w:id="4457" w:author="Andre" w:date="2016-07-23T14:37:00Z">
                      <w:r w:rsidDel="00FA42DC">
                        <w:rPr>
                          <w:noProof/>
                        </w:rPr>
                        <w:delText xml:space="preserve">[4]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E372223" w14:textId="77777777" w:rsidR="008108AC" w:rsidRPr="00FA42DC" w:rsidDel="00FA42DC" w:rsidRDefault="008108AC">
                    <w:pPr>
                      <w:pStyle w:val="Bibliografia"/>
                      <w:rPr>
                        <w:del w:id="4458" w:author="Andre" w:date="2016-07-23T14:37:00Z"/>
                        <w:noProof/>
                        <w:rPrChange w:id="4459" w:author="Andre" w:date="2016-07-23T14:39:00Z">
                          <w:rPr>
                            <w:del w:id="4460" w:author="Andre" w:date="2016-07-23T14:37:00Z"/>
                            <w:noProof/>
                          </w:rPr>
                        </w:rPrChange>
                      </w:rPr>
                    </w:pPr>
                    <w:del w:id="4461" w:author="Andre" w:date="2016-07-23T14:37:00Z">
                      <w:r w:rsidRPr="00FA42DC" w:rsidDel="00FA42DC">
                        <w:rPr>
                          <w:noProof/>
                          <w:rPrChange w:id="4462" w:author="Andre" w:date="2016-07-23T14:39:00Z">
                            <w:rPr>
                              <w:noProof/>
                            </w:rPr>
                          </w:rPrChange>
                        </w:rPr>
                        <w:delText>“Intellij, IDE,” [Online]. Available: https://www.jetbrains.com/idea/.</w:delText>
                      </w:r>
                    </w:del>
                  </w:p>
                </w:tc>
              </w:tr>
              <w:tr w:rsidR="008108AC" w:rsidDel="00FA42DC" w14:paraId="42B99187" w14:textId="77777777">
                <w:trPr>
                  <w:divId w:val="1007635972"/>
                  <w:tblCellSpacing w:w="15" w:type="dxa"/>
                  <w:del w:id="4463" w:author="Andre" w:date="2016-07-23T14:37:00Z"/>
                </w:trPr>
                <w:tc>
                  <w:tcPr>
                    <w:tcW w:w="50" w:type="pct"/>
                    <w:hideMark/>
                  </w:tcPr>
                  <w:p w14:paraId="3F295AFC" w14:textId="77777777" w:rsidR="008108AC" w:rsidDel="00FA42DC" w:rsidRDefault="008108AC">
                    <w:pPr>
                      <w:pStyle w:val="Bibliografia"/>
                      <w:rPr>
                        <w:del w:id="4464" w:author="Andre" w:date="2016-07-23T14:37:00Z"/>
                        <w:noProof/>
                      </w:rPr>
                    </w:pPr>
                    <w:del w:id="4465" w:author="Andre" w:date="2016-07-23T14:37:00Z">
                      <w:r w:rsidDel="00FA42DC">
                        <w:rPr>
                          <w:noProof/>
                        </w:rPr>
                        <w:delText xml:space="preserve">[5]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0944220" w14:textId="77777777" w:rsidR="008108AC" w:rsidDel="00FA42DC" w:rsidRDefault="008108AC">
                    <w:pPr>
                      <w:pStyle w:val="Bibliografia"/>
                      <w:rPr>
                        <w:del w:id="4466" w:author="Andre" w:date="2016-07-23T14:37:00Z"/>
                        <w:noProof/>
                      </w:rPr>
                    </w:pPr>
                    <w:del w:id="4467" w:author="Andre" w:date="2016-07-23T14:37:00Z">
                      <w:r w:rsidRPr="00FA42DC" w:rsidDel="00FA42DC">
                        <w:rPr>
                          <w:noProof/>
                          <w:rPrChange w:id="4468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    </w:r>
                      <w:r w:rsidDel="00FA42DC">
                        <w:rPr>
                          <w:noProof/>
                        </w:rPr>
                        <w:delText>[Acedido em 25 03 2016].</w:delText>
                      </w:r>
                    </w:del>
                  </w:p>
                </w:tc>
              </w:tr>
              <w:tr w:rsidR="008108AC" w:rsidDel="00FA42DC" w14:paraId="46050B36" w14:textId="77777777">
                <w:trPr>
                  <w:divId w:val="1007635972"/>
                  <w:tblCellSpacing w:w="15" w:type="dxa"/>
                  <w:del w:id="4469" w:author="Andre" w:date="2016-07-23T14:37:00Z"/>
                </w:trPr>
                <w:tc>
                  <w:tcPr>
                    <w:tcW w:w="50" w:type="pct"/>
                    <w:hideMark/>
                  </w:tcPr>
                  <w:p w14:paraId="6410C1F4" w14:textId="77777777" w:rsidR="008108AC" w:rsidDel="00FA42DC" w:rsidRDefault="008108AC">
                    <w:pPr>
                      <w:pStyle w:val="Bibliografia"/>
                      <w:rPr>
                        <w:del w:id="4470" w:author="Andre" w:date="2016-07-23T14:37:00Z"/>
                        <w:noProof/>
                      </w:rPr>
                    </w:pPr>
                    <w:del w:id="4471" w:author="Andre" w:date="2016-07-23T14:37:00Z">
                      <w:r w:rsidDel="00FA42DC">
                        <w:rPr>
                          <w:noProof/>
                        </w:rPr>
                        <w:delText xml:space="preserve">[6]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1EDACA4" w14:textId="77777777" w:rsidR="008108AC" w:rsidDel="00FA42DC" w:rsidRDefault="008108AC">
                    <w:pPr>
                      <w:pStyle w:val="Bibliografia"/>
                      <w:rPr>
                        <w:del w:id="4472" w:author="Andre" w:date="2016-07-23T14:37:00Z"/>
                        <w:noProof/>
                      </w:rPr>
                    </w:pPr>
                    <w:del w:id="4473" w:author="Andre" w:date="2016-07-23T14:37:00Z">
                      <w:r w:rsidDel="00FA42DC">
                        <w:rPr>
                          <w:noProof/>
                        </w:rPr>
                        <w:delText xml:space="preserve">J. Paraíso, “PDS16,” em </w:delText>
                      </w:r>
                      <w:r w:rsidDel="00FA42DC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FA42DC">
                        <w:rPr>
                          <w:noProof/>
                        </w:rPr>
                        <w:delText>, Lisboa, 2011, pp. 13-1 – 13-27.</w:delText>
                      </w:r>
                    </w:del>
                  </w:p>
                </w:tc>
              </w:tr>
              <w:tr w:rsidR="008108AC" w:rsidDel="00FA42DC" w14:paraId="1DD081EC" w14:textId="77777777">
                <w:trPr>
                  <w:divId w:val="1007635972"/>
                  <w:tblCellSpacing w:w="15" w:type="dxa"/>
                  <w:del w:id="4474" w:author="Andre" w:date="2016-07-23T14:37:00Z"/>
                </w:trPr>
                <w:tc>
                  <w:tcPr>
                    <w:tcW w:w="50" w:type="pct"/>
                    <w:hideMark/>
                  </w:tcPr>
                  <w:p w14:paraId="4A8BE55E" w14:textId="77777777" w:rsidR="008108AC" w:rsidDel="00FA42DC" w:rsidRDefault="008108AC">
                    <w:pPr>
                      <w:pStyle w:val="Bibliografia"/>
                      <w:rPr>
                        <w:del w:id="4475" w:author="Andre" w:date="2016-07-23T14:37:00Z"/>
                        <w:noProof/>
                      </w:rPr>
                    </w:pPr>
                    <w:del w:id="4476" w:author="Andre" w:date="2016-07-23T14:37:00Z">
                      <w:r w:rsidDel="00FA42DC">
                        <w:rPr>
                          <w:noProof/>
                        </w:rPr>
                        <w:delText xml:space="preserve">[7]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3EB1D50" w14:textId="77777777" w:rsidR="008108AC" w:rsidDel="00FA42DC" w:rsidRDefault="008108AC">
                    <w:pPr>
                      <w:pStyle w:val="Bibliografia"/>
                      <w:rPr>
                        <w:del w:id="4477" w:author="Andre" w:date="2016-07-23T14:37:00Z"/>
                        <w:noProof/>
                      </w:rPr>
                    </w:pPr>
                    <w:del w:id="4478" w:author="Andre" w:date="2016-07-23T14:37:00Z">
                      <w:r w:rsidDel="00FA42DC">
                        <w:rPr>
                          <w:noProof/>
                        </w:rPr>
                        <w:delText xml:space="preserve">J. Paraíso, “Desenvolvimento de Aplicações,” em </w:delText>
                      </w:r>
                      <w:r w:rsidDel="00FA42DC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FA42DC">
                        <w:rPr>
                          <w:noProof/>
                        </w:rPr>
                        <w:delText>, Lisboa, 2011, pp. 15-2 – 15-5.</w:delText>
                      </w:r>
                    </w:del>
                  </w:p>
                </w:tc>
              </w:tr>
              <w:tr w:rsidR="008108AC" w:rsidDel="00FA42DC" w14:paraId="5D2D390F" w14:textId="77777777">
                <w:trPr>
                  <w:divId w:val="1007635972"/>
                  <w:tblCellSpacing w:w="15" w:type="dxa"/>
                  <w:del w:id="4479" w:author="Andre" w:date="2016-07-23T14:37:00Z"/>
                </w:trPr>
                <w:tc>
                  <w:tcPr>
                    <w:tcW w:w="50" w:type="pct"/>
                    <w:hideMark/>
                  </w:tcPr>
                  <w:p w14:paraId="6314F7F3" w14:textId="77777777" w:rsidR="008108AC" w:rsidDel="00FA42DC" w:rsidRDefault="008108AC">
                    <w:pPr>
                      <w:pStyle w:val="Bibliografia"/>
                      <w:rPr>
                        <w:del w:id="4480" w:author="Andre" w:date="2016-07-23T14:37:00Z"/>
                        <w:noProof/>
                      </w:rPr>
                    </w:pPr>
                    <w:del w:id="4481" w:author="Andre" w:date="2016-07-23T14:37:00Z">
                      <w:r w:rsidDel="00FA42DC">
                        <w:rPr>
                          <w:noProof/>
                        </w:rPr>
                        <w:delText xml:space="preserve">[8]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6790E7A" w14:textId="77777777" w:rsidR="008108AC" w:rsidDel="00FA42DC" w:rsidRDefault="008108AC">
                    <w:pPr>
                      <w:pStyle w:val="Bibliografia"/>
                      <w:rPr>
                        <w:del w:id="4482" w:author="Andre" w:date="2016-07-23T14:37:00Z"/>
                        <w:noProof/>
                      </w:rPr>
                    </w:pPr>
                    <w:del w:id="4483" w:author="Andre" w:date="2016-07-23T14:37:00Z">
                      <w:r w:rsidRPr="00FA42DC" w:rsidDel="00FA42DC">
                        <w:rPr>
                          <w:noProof/>
                          <w:rPrChange w:id="4484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C. Ajluni, “Eclipse Takes a Stand for Embedded Systems Developers,” [Online]. </w:delText>
                      </w:r>
                      <w:r w:rsidDel="00FA42DC">
                        <w:rPr>
                          <w:noProof/>
                        </w:rPr>
                        <w:delText>Available: http://www.embeddedintel.com/search_results.php?article=142. [Acedido em 30 03 2016].</w:delText>
                      </w:r>
                    </w:del>
                  </w:p>
                </w:tc>
              </w:tr>
              <w:tr w:rsidR="008108AC" w:rsidDel="00FA42DC" w14:paraId="594E1ED5" w14:textId="77777777">
                <w:trPr>
                  <w:divId w:val="1007635972"/>
                  <w:tblCellSpacing w:w="15" w:type="dxa"/>
                  <w:del w:id="4485" w:author="Andre" w:date="2016-07-23T14:37:00Z"/>
                </w:trPr>
                <w:tc>
                  <w:tcPr>
                    <w:tcW w:w="50" w:type="pct"/>
                    <w:hideMark/>
                  </w:tcPr>
                  <w:p w14:paraId="2AF2CD04" w14:textId="77777777" w:rsidR="008108AC" w:rsidDel="00FA42DC" w:rsidRDefault="008108AC">
                    <w:pPr>
                      <w:pStyle w:val="Bibliografia"/>
                      <w:rPr>
                        <w:del w:id="4486" w:author="Andre" w:date="2016-07-23T14:37:00Z"/>
                        <w:noProof/>
                      </w:rPr>
                    </w:pPr>
                    <w:del w:id="4487" w:author="Andre" w:date="2016-07-23T14:37:00Z">
                      <w:r w:rsidDel="00FA42DC">
                        <w:rPr>
                          <w:noProof/>
                        </w:rPr>
                        <w:delText xml:space="preserve">[9]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AFE0C1" w14:textId="77777777" w:rsidR="008108AC" w:rsidDel="00FA42DC" w:rsidRDefault="008108AC">
                    <w:pPr>
                      <w:pStyle w:val="Bibliografia"/>
                      <w:rPr>
                        <w:del w:id="4488" w:author="Andre" w:date="2016-07-23T14:37:00Z"/>
                        <w:noProof/>
                      </w:rPr>
                    </w:pPr>
                    <w:del w:id="4489" w:author="Andre" w:date="2016-07-23T14:37:00Z">
                      <w:r w:rsidRPr="00FA42DC" w:rsidDel="00FA42DC">
                        <w:rPr>
                          <w:noProof/>
                          <w:rPrChange w:id="4490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“Xtext 2.5 Documentation, Eclipse Foundation,” 2013. [Online]. </w:delText>
                      </w:r>
                      <w:r w:rsidDel="00FA42DC">
                        <w:rPr>
                          <w:noProof/>
                        </w:rPr>
                        <w:delText>Available: http://www.eclipse.org/Xtext/documentation/2.5.0/Xtext%20Documentation.pdf. [Acedido em 05 02 2016].</w:delText>
                      </w:r>
                    </w:del>
                  </w:p>
                </w:tc>
              </w:tr>
              <w:tr w:rsidR="008108AC" w:rsidDel="00FA42DC" w14:paraId="2124D61B" w14:textId="77777777">
                <w:trPr>
                  <w:divId w:val="1007635972"/>
                  <w:tblCellSpacing w:w="15" w:type="dxa"/>
                  <w:del w:id="4491" w:author="Andre" w:date="2016-07-23T14:37:00Z"/>
                </w:trPr>
                <w:tc>
                  <w:tcPr>
                    <w:tcW w:w="50" w:type="pct"/>
                    <w:hideMark/>
                  </w:tcPr>
                  <w:p w14:paraId="2501BF9A" w14:textId="77777777" w:rsidR="008108AC" w:rsidDel="00FA42DC" w:rsidRDefault="008108AC">
                    <w:pPr>
                      <w:pStyle w:val="Bibliografia"/>
                      <w:rPr>
                        <w:del w:id="4492" w:author="Andre" w:date="2016-07-23T14:37:00Z"/>
                        <w:noProof/>
                      </w:rPr>
                    </w:pPr>
                    <w:del w:id="4493" w:author="Andre" w:date="2016-07-23T14:37:00Z">
                      <w:r w:rsidDel="00FA42DC">
                        <w:rPr>
                          <w:noProof/>
                        </w:rPr>
                        <w:delText xml:space="preserve">[10]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2031D7" w14:textId="77777777" w:rsidR="008108AC" w:rsidDel="00FA42DC" w:rsidRDefault="008108AC">
                    <w:pPr>
                      <w:pStyle w:val="Bibliografia"/>
                      <w:rPr>
                        <w:del w:id="4494" w:author="Andre" w:date="2016-07-23T14:37:00Z"/>
                        <w:noProof/>
                      </w:rPr>
                    </w:pPr>
                    <w:del w:id="4495" w:author="Andre" w:date="2016-07-23T14:37:00Z">
                      <w:r w:rsidDel="00FA42DC">
                        <w:rPr>
                          <w:noProof/>
                        </w:rPr>
                        <w:delText xml:space="preserve">J. Paraíso, “Estrutura Interna do PDS16,” em </w:delText>
                      </w:r>
                      <w:r w:rsidDel="00FA42DC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FA42DC">
                        <w:rPr>
                          <w:noProof/>
                        </w:rPr>
                        <w:delText>, Lisboa, 2011, pp. 14-1 - 14-14.</w:delText>
                      </w:r>
                    </w:del>
                  </w:p>
                </w:tc>
              </w:tr>
              <w:tr w:rsidR="008108AC" w:rsidDel="00FA42DC" w14:paraId="5E5BAE66" w14:textId="77777777">
                <w:trPr>
                  <w:divId w:val="1007635972"/>
                  <w:tblCellSpacing w:w="15" w:type="dxa"/>
                  <w:del w:id="4496" w:author="Andre" w:date="2016-07-23T14:37:00Z"/>
                </w:trPr>
                <w:tc>
                  <w:tcPr>
                    <w:tcW w:w="50" w:type="pct"/>
                    <w:hideMark/>
                  </w:tcPr>
                  <w:p w14:paraId="1D368AD9" w14:textId="77777777" w:rsidR="008108AC" w:rsidDel="00FA42DC" w:rsidRDefault="008108AC">
                    <w:pPr>
                      <w:pStyle w:val="Bibliografia"/>
                      <w:rPr>
                        <w:del w:id="4497" w:author="Andre" w:date="2016-07-23T14:37:00Z"/>
                        <w:noProof/>
                      </w:rPr>
                    </w:pPr>
                    <w:del w:id="4498" w:author="Andre" w:date="2016-07-23T14:37:00Z">
                      <w:r w:rsidDel="00FA42DC">
                        <w:rPr>
                          <w:noProof/>
                        </w:rPr>
                        <w:delText xml:space="preserve">[11]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07973C8" w14:textId="77777777" w:rsidR="008108AC" w:rsidDel="00FA42DC" w:rsidRDefault="008108AC">
                    <w:pPr>
                      <w:pStyle w:val="Bibliografia"/>
                      <w:rPr>
                        <w:del w:id="4499" w:author="Andre" w:date="2016-07-23T14:37:00Z"/>
                        <w:noProof/>
                      </w:rPr>
                    </w:pPr>
                    <w:del w:id="4500" w:author="Andre" w:date="2016-07-23T14:37:00Z">
                      <w:r w:rsidDel="00FA42DC">
                        <w:rPr>
                          <w:noProof/>
                        </w:rPr>
                        <w:delText xml:space="preserve">J. Paraiso, “Interrupções,” em </w:delText>
                      </w:r>
                      <w:r w:rsidDel="00FA42DC">
                        <w:rPr>
                          <w:i/>
                          <w:iCs/>
                          <w:noProof/>
                        </w:rPr>
                        <w:delText>Arquitetura de Computadores – Textos de apoio às aulas teóricas</w:delText>
                      </w:r>
                      <w:r w:rsidDel="00FA42DC">
                        <w:rPr>
                          <w:noProof/>
                        </w:rPr>
                        <w:delText>, Lisboa, 2011, pp. 19-2 - 19-8.</w:delText>
                      </w:r>
                    </w:del>
                  </w:p>
                </w:tc>
              </w:tr>
              <w:tr w:rsidR="008108AC" w:rsidDel="00FA42DC" w14:paraId="4DBADBA7" w14:textId="77777777">
                <w:trPr>
                  <w:divId w:val="1007635972"/>
                  <w:tblCellSpacing w:w="15" w:type="dxa"/>
                  <w:del w:id="4501" w:author="Andre" w:date="2016-07-23T14:37:00Z"/>
                </w:trPr>
                <w:tc>
                  <w:tcPr>
                    <w:tcW w:w="50" w:type="pct"/>
                    <w:hideMark/>
                  </w:tcPr>
                  <w:p w14:paraId="7E3E6AB9" w14:textId="77777777" w:rsidR="008108AC" w:rsidDel="00FA42DC" w:rsidRDefault="008108AC">
                    <w:pPr>
                      <w:pStyle w:val="Bibliografia"/>
                      <w:rPr>
                        <w:del w:id="4502" w:author="Andre" w:date="2016-07-23T14:37:00Z"/>
                        <w:noProof/>
                      </w:rPr>
                    </w:pPr>
                    <w:del w:id="4503" w:author="Andre" w:date="2016-07-23T14:37:00Z">
                      <w:r w:rsidDel="00FA42DC">
                        <w:rPr>
                          <w:noProof/>
                        </w:rPr>
                        <w:delText xml:space="preserve">[12]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B913C16" w14:textId="77777777" w:rsidR="008108AC" w:rsidDel="00FA42DC" w:rsidRDefault="008108AC">
                    <w:pPr>
                      <w:pStyle w:val="Bibliografia"/>
                      <w:rPr>
                        <w:del w:id="4504" w:author="Andre" w:date="2016-07-23T14:37:00Z"/>
                        <w:noProof/>
                      </w:rPr>
                    </w:pPr>
                    <w:del w:id="4505" w:author="Andre" w:date="2016-07-23T14:37:00Z">
                      <w:r w:rsidRPr="00FA42DC" w:rsidDel="00FA42DC">
                        <w:rPr>
                          <w:noProof/>
                          <w:rPrChange w:id="4506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Wikipedia, “Intel HEX,” Wikipedia, [Online]. Available: https://en.wikipedia.org/wiki/Intel_HEX. </w:delText>
                      </w:r>
                      <w:r w:rsidDel="00FA42DC">
                        <w:rPr>
                          <w:noProof/>
                        </w:rPr>
                        <w:delText>[Acedido em 21 7 2016].</w:delText>
                      </w:r>
                    </w:del>
                  </w:p>
                </w:tc>
              </w:tr>
              <w:tr w:rsidR="008108AC" w:rsidDel="00FA42DC" w14:paraId="6614A0BD" w14:textId="77777777">
                <w:trPr>
                  <w:divId w:val="1007635972"/>
                  <w:tblCellSpacing w:w="15" w:type="dxa"/>
                  <w:del w:id="4507" w:author="Andre" w:date="2016-07-23T14:37:00Z"/>
                </w:trPr>
                <w:tc>
                  <w:tcPr>
                    <w:tcW w:w="50" w:type="pct"/>
                    <w:hideMark/>
                  </w:tcPr>
                  <w:p w14:paraId="14897056" w14:textId="77777777" w:rsidR="008108AC" w:rsidDel="00FA42DC" w:rsidRDefault="008108AC">
                    <w:pPr>
                      <w:pStyle w:val="Bibliografia"/>
                      <w:rPr>
                        <w:del w:id="4508" w:author="Andre" w:date="2016-07-23T14:37:00Z"/>
                        <w:noProof/>
                      </w:rPr>
                    </w:pPr>
                    <w:del w:id="4509" w:author="Andre" w:date="2016-07-23T14:37:00Z">
                      <w:r w:rsidDel="00FA42DC">
                        <w:rPr>
                          <w:noProof/>
                        </w:rPr>
                        <w:delText xml:space="preserve">[13]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7A73E79" w14:textId="77777777" w:rsidR="008108AC" w:rsidDel="00FA42DC" w:rsidRDefault="008108AC">
                    <w:pPr>
                      <w:pStyle w:val="Bibliografia"/>
                      <w:rPr>
                        <w:del w:id="4510" w:author="Andre" w:date="2016-07-23T14:37:00Z"/>
                        <w:noProof/>
                      </w:rPr>
                    </w:pPr>
                    <w:del w:id="4511" w:author="Andre" w:date="2016-07-23T14:37:00Z">
                      <w:r w:rsidDel="00FA42DC">
                        <w:rPr>
                          <w:noProof/>
                        </w:rPr>
                        <w:delText xml:space="preserve">J. Paraíso, </w:delText>
                      </w:r>
                      <w:r w:rsidDel="00FA42DC">
                        <w:rPr>
                          <w:i/>
                          <w:iCs/>
                          <w:noProof/>
                        </w:rPr>
                        <w:delText xml:space="preserve">PDS16 Quick Reference &amp; SPD16 User Manual, </w:delText>
                      </w:r>
                      <w:r w:rsidDel="00FA42DC">
                        <w:rPr>
                          <w:noProof/>
                        </w:rPr>
                        <w:delText xml:space="preserve">Lisboa, 2011. </w:delText>
                      </w:r>
                    </w:del>
                  </w:p>
                </w:tc>
              </w:tr>
              <w:tr w:rsidR="008108AC" w:rsidDel="00FA42DC" w14:paraId="373C8854" w14:textId="77777777">
                <w:trPr>
                  <w:divId w:val="1007635972"/>
                  <w:tblCellSpacing w:w="15" w:type="dxa"/>
                  <w:del w:id="4512" w:author="Andre" w:date="2016-07-23T14:37:00Z"/>
                </w:trPr>
                <w:tc>
                  <w:tcPr>
                    <w:tcW w:w="50" w:type="pct"/>
                    <w:hideMark/>
                  </w:tcPr>
                  <w:p w14:paraId="40676B5F" w14:textId="77777777" w:rsidR="008108AC" w:rsidDel="00FA42DC" w:rsidRDefault="008108AC">
                    <w:pPr>
                      <w:pStyle w:val="Bibliografia"/>
                      <w:rPr>
                        <w:del w:id="4513" w:author="Andre" w:date="2016-07-23T14:37:00Z"/>
                        <w:noProof/>
                      </w:rPr>
                    </w:pPr>
                    <w:del w:id="4514" w:author="Andre" w:date="2016-07-23T14:37:00Z">
                      <w:r w:rsidDel="00FA42DC">
                        <w:rPr>
                          <w:noProof/>
                        </w:rPr>
                        <w:delText xml:space="preserve">[14]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A8EE6E3" w14:textId="77777777" w:rsidR="008108AC" w:rsidDel="00FA42DC" w:rsidRDefault="008108AC">
                    <w:pPr>
                      <w:pStyle w:val="Bibliografia"/>
                      <w:rPr>
                        <w:del w:id="4515" w:author="Andre" w:date="2016-07-23T14:37:00Z"/>
                        <w:noProof/>
                      </w:rPr>
                    </w:pPr>
                    <w:del w:id="4516" w:author="Andre" w:date="2016-07-23T14:37:00Z">
                      <w:r w:rsidRPr="00FA42DC" w:rsidDel="00FA42DC">
                        <w:rPr>
                          <w:noProof/>
                          <w:rPrChange w:id="4517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T. E. Foundation, “Eclipse Modeling Framework (EMF),” The Eclipse Foundation, [Online]. </w:delText>
                      </w:r>
                      <w:r w:rsidDel="00FA42DC">
                        <w:rPr>
                          <w:noProof/>
                        </w:rPr>
                        <w:delText>Available: https://eclipse.org/modeling/emf/. [Acedido em 13 7 2016].</w:delText>
                      </w:r>
                    </w:del>
                  </w:p>
                </w:tc>
              </w:tr>
              <w:tr w:rsidR="008108AC" w:rsidRPr="00E32CBD" w:rsidDel="00FA42DC" w14:paraId="5CBF74F5" w14:textId="77777777">
                <w:trPr>
                  <w:divId w:val="1007635972"/>
                  <w:tblCellSpacing w:w="15" w:type="dxa"/>
                  <w:del w:id="4518" w:author="Andre" w:date="2016-07-23T14:37:00Z"/>
                </w:trPr>
                <w:tc>
                  <w:tcPr>
                    <w:tcW w:w="50" w:type="pct"/>
                    <w:hideMark/>
                  </w:tcPr>
                  <w:p w14:paraId="2846CDA4" w14:textId="77777777" w:rsidR="008108AC" w:rsidDel="00FA42DC" w:rsidRDefault="008108AC">
                    <w:pPr>
                      <w:pStyle w:val="Bibliografia"/>
                      <w:rPr>
                        <w:del w:id="4519" w:author="Andre" w:date="2016-07-23T14:37:00Z"/>
                        <w:noProof/>
                      </w:rPr>
                    </w:pPr>
                    <w:del w:id="4520" w:author="Andre" w:date="2016-07-23T14:37:00Z">
                      <w:r w:rsidDel="00FA42DC">
                        <w:rPr>
                          <w:noProof/>
                        </w:rPr>
                        <w:delText xml:space="preserve">[15]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F4BDF39" w14:textId="77777777" w:rsidR="008108AC" w:rsidRPr="00FA42DC" w:rsidDel="00FA42DC" w:rsidRDefault="008108AC">
                    <w:pPr>
                      <w:pStyle w:val="Bibliografia"/>
                      <w:rPr>
                        <w:del w:id="4521" w:author="Andre" w:date="2016-07-23T14:37:00Z"/>
                        <w:noProof/>
                        <w:rPrChange w:id="4522" w:author="Andre" w:date="2016-07-23T14:39:00Z">
                          <w:rPr>
                            <w:del w:id="4523" w:author="Andre" w:date="2016-07-23T14:37:00Z"/>
                            <w:noProof/>
                          </w:rPr>
                        </w:rPrChange>
                      </w:rPr>
                    </w:pPr>
                    <w:del w:id="4524" w:author="Andre" w:date="2016-07-23T14:37:00Z">
                      <w:r w:rsidRPr="00FA42DC" w:rsidDel="00FA42DC">
                        <w:rPr>
                          <w:noProof/>
                          <w:rPrChange w:id="4525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Model-driven Pretty Printer for Xtext, Prague, 2012. </w:delText>
                      </w:r>
                    </w:del>
                  </w:p>
                </w:tc>
              </w:tr>
              <w:tr w:rsidR="008108AC" w:rsidRPr="00E32CBD" w:rsidDel="00FA42DC" w14:paraId="658FB5A1" w14:textId="77777777">
                <w:trPr>
                  <w:divId w:val="1007635972"/>
                  <w:tblCellSpacing w:w="15" w:type="dxa"/>
                  <w:del w:id="4526" w:author="Andre" w:date="2016-07-23T14:37:00Z"/>
                </w:trPr>
                <w:tc>
                  <w:tcPr>
                    <w:tcW w:w="50" w:type="pct"/>
                    <w:hideMark/>
                  </w:tcPr>
                  <w:p w14:paraId="37F6C062" w14:textId="77777777" w:rsidR="008108AC" w:rsidDel="00FA42DC" w:rsidRDefault="008108AC">
                    <w:pPr>
                      <w:pStyle w:val="Bibliografia"/>
                      <w:rPr>
                        <w:del w:id="4527" w:author="Andre" w:date="2016-07-23T14:37:00Z"/>
                        <w:noProof/>
                      </w:rPr>
                    </w:pPr>
                    <w:del w:id="4528" w:author="Andre" w:date="2016-07-23T14:37:00Z">
                      <w:r w:rsidDel="00FA42DC">
                        <w:rPr>
                          <w:noProof/>
                        </w:rPr>
                        <w:delText xml:space="preserve">[16]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03F403A" w14:textId="77777777" w:rsidR="008108AC" w:rsidRPr="00FA42DC" w:rsidDel="00FA42DC" w:rsidRDefault="008108AC">
                    <w:pPr>
                      <w:pStyle w:val="Bibliografia"/>
                      <w:rPr>
                        <w:del w:id="4529" w:author="Andre" w:date="2016-07-23T14:37:00Z"/>
                        <w:noProof/>
                        <w:rPrChange w:id="4530" w:author="Andre" w:date="2016-07-23T14:39:00Z">
                          <w:rPr>
                            <w:del w:id="4531" w:author="Andre" w:date="2016-07-23T14:37:00Z"/>
                            <w:noProof/>
                          </w:rPr>
                        </w:rPrChange>
                      </w:rPr>
                    </w:pPr>
                    <w:del w:id="4532" w:author="Andre" w:date="2016-07-23T14:37:00Z">
                      <w:r w:rsidRPr="00FA42DC" w:rsidDel="00FA42DC">
                        <w:rPr>
                          <w:noProof/>
                          <w:rPrChange w:id="4533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L. Bettini, Implementing Domain-Specific, Packt Publishing, 2013. </w:delText>
                      </w:r>
                    </w:del>
                  </w:p>
                </w:tc>
              </w:tr>
              <w:tr w:rsidR="008108AC" w:rsidDel="00FA42DC" w14:paraId="29E44091" w14:textId="77777777">
                <w:trPr>
                  <w:divId w:val="1007635972"/>
                  <w:tblCellSpacing w:w="15" w:type="dxa"/>
                  <w:del w:id="4534" w:author="Andre" w:date="2016-07-23T14:37:00Z"/>
                </w:trPr>
                <w:tc>
                  <w:tcPr>
                    <w:tcW w:w="50" w:type="pct"/>
                    <w:hideMark/>
                  </w:tcPr>
                  <w:p w14:paraId="5537C30B" w14:textId="77777777" w:rsidR="008108AC" w:rsidDel="00FA42DC" w:rsidRDefault="008108AC">
                    <w:pPr>
                      <w:pStyle w:val="Bibliografia"/>
                      <w:rPr>
                        <w:del w:id="4535" w:author="Andre" w:date="2016-07-23T14:37:00Z"/>
                        <w:noProof/>
                      </w:rPr>
                    </w:pPr>
                    <w:del w:id="4536" w:author="Andre" w:date="2016-07-23T14:37:00Z">
                      <w:r w:rsidDel="00FA42DC">
                        <w:rPr>
                          <w:noProof/>
                        </w:rPr>
                        <w:delText xml:space="preserve">[17]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74269DE" w14:textId="77777777" w:rsidR="008108AC" w:rsidDel="00FA42DC" w:rsidRDefault="008108AC">
                    <w:pPr>
                      <w:pStyle w:val="Bibliografia"/>
                      <w:rPr>
                        <w:del w:id="4537" w:author="Andre" w:date="2016-07-23T14:37:00Z"/>
                        <w:noProof/>
                      </w:rPr>
                    </w:pPr>
                    <w:del w:id="4538" w:author="Andre" w:date="2016-07-23T14:37:00Z">
                      <w:r w:rsidDel="00FA42DC">
                        <w:rPr>
                          <w:noProof/>
                        </w:rPr>
                        <w:delText>“Xtend Documentation,” [Online]. Available: https://www.eclipse.org/xtend/documentation/index.html. [Acedido em 13 7 2016].</w:delText>
                      </w:r>
                    </w:del>
                  </w:p>
                </w:tc>
              </w:tr>
              <w:tr w:rsidR="008108AC" w:rsidDel="00FA42DC" w14:paraId="77C2FD21" w14:textId="77777777">
                <w:trPr>
                  <w:divId w:val="1007635972"/>
                  <w:tblCellSpacing w:w="15" w:type="dxa"/>
                  <w:del w:id="4539" w:author="Andre" w:date="2016-07-23T14:37:00Z"/>
                </w:trPr>
                <w:tc>
                  <w:tcPr>
                    <w:tcW w:w="50" w:type="pct"/>
                    <w:hideMark/>
                  </w:tcPr>
                  <w:p w14:paraId="348DC920" w14:textId="77777777" w:rsidR="008108AC" w:rsidDel="00FA42DC" w:rsidRDefault="008108AC">
                    <w:pPr>
                      <w:pStyle w:val="Bibliografia"/>
                      <w:rPr>
                        <w:del w:id="4540" w:author="Andre" w:date="2016-07-23T14:37:00Z"/>
                        <w:noProof/>
                      </w:rPr>
                    </w:pPr>
                    <w:del w:id="4541" w:author="Andre" w:date="2016-07-23T14:37:00Z">
                      <w:r w:rsidDel="00FA42DC">
                        <w:rPr>
                          <w:noProof/>
                        </w:rPr>
                        <w:delText xml:space="preserve">[18]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E69B148" w14:textId="77777777" w:rsidR="008108AC" w:rsidDel="00FA42DC" w:rsidRDefault="008108AC">
                    <w:pPr>
                      <w:pStyle w:val="Bibliografia"/>
                      <w:rPr>
                        <w:del w:id="4542" w:author="Andre" w:date="2016-07-23T14:37:00Z"/>
                        <w:noProof/>
                      </w:rPr>
                    </w:pPr>
                    <w:del w:id="4543" w:author="Andre" w:date="2016-07-23T14:37:00Z">
                      <w:r w:rsidDel="00FA42DC">
                        <w:rPr>
                          <w:noProof/>
                        </w:rPr>
                        <w:delText>“MWE2 Documentation,” [Online]. Available: https://eclipse.org/Xtext/documentation/306_mwe2.html. [Acedido em 10 6 2016].</w:delText>
                      </w:r>
                    </w:del>
                  </w:p>
                </w:tc>
              </w:tr>
              <w:tr w:rsidR="008108AC" w:rsidDel="00FA42DC" w14:paraId="25BAE96E" w14:textId="77777777">
                <w:trPr>
                  <w:divId w:val="1007635972"/>
                  <w:tblCellSpacing w:w="15" w:type="dxa"/>
                  <w:del w:id="4544" w:author="Andre" w:date="2016-07-23T14:37:00Z"/>
                </w:trPr>
                <w:tc>
                  <w:tcPr>
                    <w:tcW w:w="50" w:type="pct"/>
                    <w:hideMark/>
                  </w:tcPr>
                  <w:p w14:paraId="0E75E35C" w14:textId="77777777" w:rsidR="008108AC" w:rsidDel="00FA42DC" w:rsidRDefault="008108AC">
                    <w:pPr>
                      <w:pStyle w:val="Bibliografia"/>
                      <w:rPr>
                        <w:del w:id="4545" w:author="Andre" w:date="2016-07-23T14:37:00Z"/>
                        <w:noProof/>
                      </w:rPr>
                    </w:pPr>
                    <w:del w:id="4546" w:author="Andre" w:date="2016-07-23T14:37:00Z">
                      <w:r w:rsidDel="00FA42DC">
                        <w:rPr>
                          <w:noProof/>
                        </w:rPr>
                        <w:delText xml:space="preserve">[19]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5BA00A60" w14:textId="77777777" w:rsidR="008108AC" w:rsidDel="00FA42DC" w:rsidRDefault="008108AC">
                    <w:pPr>
                      <w:pStyle w:val="Bibliografia"/>
                      <w:rPr>
                        <w:del w:id="4547" w:author="Andre" w:date="2016-07-23T14:37:00Z"/>
                        <w:noProof/>
                      </w:rPr>
                    </w:pPr>
                    <w:del w:id="4548" w:author="Andre" w:date="2016-07-23T14:37:00Z">
                      <w:r w:rsidRPr="00FA42DC" w:rsidDel="00FA42DC">
                        <w:rPr>
                          <w:noProof/>
                          <w:rPrChange w:id="4549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Wikipedia, “Plain Old Java Object,” [Online]. Available: https://en.wikipedia.org/wiki/Plain_Old_Java_Object. </w:delText>
                      </w:r>
                      <w:r w:rsidDel="00FA42DC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Del="00FA42DC" w14:paraId="0D485A2C" w14:textId="77777777">
                <w:trPr>
                  <w:divId w:val="1007635972"/>
                  <w:tblCellSpacing w:w="15" w:type="dxa"/>
                  <w:del w:id="4550" w:author="Andre" w:date="2016-07-23T14:37:00Z"/>
                </w:trPr>
                <w:tc>
                  <w:tcPr>
                    <w:tcW w:w="50" w:type="pct"/>
                    <w:hideMark/>
                  </w:tcPr>
                  <w:p w14:paraId="0E99F1A9" w14:textId="77777777" w:rsidR="008108AC" w:rsidDel="00FA42DC" w:rsidRDefault="008108AC">
                    <w:pPr>
                      <w:pStyle w:val="Bibliografia"/>
                      <w:rPr>
                        <w:del w:id="4551" w:author="Andre" w:date="2016-07-23T14:37:00Z"/>
                        <w:noProof/>
                      </w:rPr>
                    </w:pPr>
                    <w:del w:id="4552" w:author="Andre" w:date="2016-07-23T14:37:00Z">
                      <w:r w:rsidDel="00FA42DC">
                        <w:rPr>
                          <w:noProof/>
                        </w:rPr>
                        <w:delText xml:space="preserve">[20]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2D8ABEC" w14:textId="77777777" w:rsidR="008108AC" w:rsidDel="00FA42DC" w:rsidRDefault="008108AC">
                    <w:pPr>
                      <w:pStyle w:val="Bibliografia"/>
                      <w:rPr>
                        <w:del w:id="4553" w:author="Andre" w:date="2016-07-23T14:37:00Z"/>
                        <w:noProof/>
                      </w:rPr>
                    </w:pPr>
                    <w:del w:id="4554" w:author="Andre" w:date="2016-07-23T14:37:00Z">
                      <w:r w:rsidRPr="00FA42DC" w:rsidDel="00FA42DC">
                        <w:rPr>
                          <w:noProof/>
                          <w:rPrChange w:id="4555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ANTLR / Terence Parr, “About The ANTLR Parser Generator,” 2014. </w:delText>
                      </w:r>
                      <w:r w:rsidDel="00FA42DC">
                        <w:rPr>
                          <w:noProof/>
                        </w:rPr>
                        <w:delText>[Online]. Available: http://www.antlr.org/about.html. [Acedido em 15 7 2016].</w:delText>
                      </w:r>
                    </w:del>
                  </w:p>
                </w:tc>
              </w:tr>
              <w:tr w:rsidR="008108AC" w:rsidDel="00FA42DC" w14:paraId="79B1CE33" w14:textId="77777777">
                <w:trPr>
                  <w:divId w:val="1007635972"/>
                  <w:tblCellSpacing w:w="15" w:type="dxa"/>
                  <w:del w:id="4556" w:author="Andre" w:date="2016-07-23T14:37:00Z"/>
                </w:trPr>
                <w:tc>
                  <w:tcPr>
                    <w:tcW w:w="50" w:type="pct"/>
                    <w:hideMark/>
                  </w:tcPr>
                  <w:p w14:paraId="2BB810DE" w14:textId="77777777" w:rsidR="008108AC" w:rsidDel="00FA42DC" w:rsidRDefault="008108AC">
                    <w:pPr>
                      <w:pStyle w:val="Bibliografia"/>
                      <w:rPr>
                        <w:del w:id="4557" w:author="Andre" w:date="2016-07-23T14:37:00Z"/>
                        <w:noProof/>
                      </w:rPr>
                    </w:pPr>
                    <w:del w:id="4558" w:author="Andre" w:date="2016-07-23T14:37:00Z">
                      <w:r w:rsidDel="00FA42DC">
                        <w:rPr>
                          <w:noProof/>
                        </w:rPr>
                        <w:delText xml:space="preserve">[21]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F6BE80B" w14:textId="77777777" w:rsidR="008108AC" w:rsidDel="00FA42DC" w:rsidRDefault="008108AC">
                    <w:pPr>
                      <w:pStyle w:val="Bibliografia"/>
                      <w:rPr>
                        <w:del w:id="4559" w:author="Andre" w:date="2016-07-23T14:37:00Z"/>
                        <w:noProof/>
                      </w:rPr>
                    </w:pPr>
                    <w:del w:id="4560" w:author="Andre" w:date="2016-07-23T14:37:00Z">
                      <w:r w:rsidRPr="00FA42DC" w:rsidDel="00FA42DC">
                        <w:rPr>
                          <w:noProof/>
                          <w:rPrChange w:id="4561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Wikipedia, “Abstract syntax tree,” Wikipedia, [Online]. Available: https://en.wikipedia.org/wiki/Abstract_syntax_tree. </w:delText>
                      </w:r>
                      <w:r w:rsidDel="00FA42DC">
                        <w:rPr>
                          <w:noProof/>
                        </w:rPr>
                        <w:delText>[Acedido em 19 7 2016].</w:delText>
                      </w:r>
                    </w:del>
                  </w:p>
                </w:tc>
              </w:tr>
              <w:tr w:rsidR="008108AC" w:rsidRPr="00E32CBD" w:rsidDel="00FA42DC" w14:paraId="7080D3E2" w14:textId="77777777">
                <w:trPr>
                  <w:divId w:val="1007635972"/>
                  <w:tblCellSpacing w:w="15" w:type="dxa"/>
                  <w:del w:id="4562" w:author="Andre" w:date="2016-07-23T14:37:00Z"/>
                </w:trPr>
                <w:tc>
                  <w:tcPr>
                    <w:tcW w:w="50" w:type="pct"/>
                    <w:hideMark/>
                  </w:tcPr>
                  <w:p w14:paraId="3540836C" w14:textId="77777777" w:rsidR="008108AC" w:rsidDel="00FA42DC" w:rsidRDefault="008108AC">
                    <w:pPr>
                      <w:pStyle w:val="Bibliografia"/>
                      <w:rPr>
                        <w:del w:id="4563" w:author="Andre" w:date="2016-07-23T14:37:00Z"/>
                        <w:noProof/>
                      </w:rPr>
                    </w:pPr>
                    <w:del w:id="4564" w:author="Andre" w:date="2016-07-23T14:37:00Z">
                      <w:r w:rsidDel="00FA42DC">
                        <w:rPr>
                          <w:noProof/>
                        </w:rPr>
                        <w:delText xml:space="preserve">[22]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6FE9AAF" w14:textId="77777777" w:rsidR="008108AC" w:rsidRPr="00FA42DC" w:rsidDel="00FA42DC" w:rsidRDefault="008108AC">
                    <w:pPr>
                      <w:pStyle w:val="Bibliografia"/>
                      <w:rPr>
                        <w:del w:id="4565" w:author="Andre" w:date="2016-07-23T14:37:00Z"/>
                        <w:noProof/>
                        <w:rPrChange w:id="4566" w:author="Andre" w:date="2016-07-23T14:39:00Z">
                          <w:rPr>
                            <w:del w:id="4567" w:author="Andre" w:date="2016-07-23T14:37:00Z"/>
                            <w:noProof/>
                          </w:rPr>
                        </w:rPrChange>
                      </w:rPr>
                    </w:pPr>
                    <w:del w:id="4568" w:author="Andre" w:date="2016-07-23T14:37:00Z">
                      <w:r w:rsidRPr="00FA42DC" w:rsidDel="00FA42DC">
                        <w:rPr>
                          <w:noProof/>
                          <w:rPrChange w:id="4569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S. Hungerecker, SALTXT: An Xtext-based Extendable Temporal Logic, Lübeck, 2014. </w:delText>
                      </w:r>
                    </w:del>
                  </w:p>
                </w:tc>
              </w:tr>
              <w:tr w:rsidR="008108AC" w:rsidDel="00FA42DC" w14:paraId="3F42F083" w14:textId="77777777">
                <w:trPr>
                  <w:divId w:val="1007635972"/>
                  <w:tblCellSpacing w:w="15" w:type="dxa"/>
                  <w:del w:id="4570" w:author="Andre" w:date="2016-07-23T14:37:00Z"/>
                </w:trPr>
                <w:tc>
                  <w:tcPr>
                    <w:tcW w:w="50" w:type="pct"/>
                    <w:hideMark/>
                  </w:tcPr>
                  <w:p w14:paraId="194D7AAB" w14:textId="77777777" w:rsidR="008108AC" w:rsidDel="00FA42DC" w:rsidRDefault="008108AC">
                    <w:pPr>
                      <w:pStyle w:val="Bibliografia"/>
                      <w:rPr>
                        <w:del w:id="4571" w:author="Andre" w:date="2016-07-23T14:37:00Z"/>
                        <w:noProof/>
                      </w:rPr>
                    </w:pPr>
                    <w:del w:id="4572" w:author="Andre" w:date="2016-07-23T14:37:00Z">
                      <w:r w:rsidDel="00FA42DC">
                        <w:rPr>
                          <w:noProof/>
                        </w:rPr>
                        <w:delText xml:space="preserve">[23]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4C67A572" w14:textId="77777777" w:rsidR="008108AC" w:rsidDel="00FA42DC" w:rsidRDefault="008108AC">
                    <w:pPr>
                      <w:pStyle w:val="Bibliografia"/>
                      <w:rPr>
                        <w:del w:id="4573" w:author="Andre" w:date="2016-07-23T14:37:00Z"/>
                        <w:noProof/>
                      </w:rPr>
                    </w:pPr>
                    <w:del w:id="4574" w:author="Andre" w:date="2016-07-23T14:37:00Z">
                      <w:r w:rsidRPr="00FA42DC" w:rsidDel="00FA42DC">
                        <w:rPr>
                          <w:noProof/>
                          <w:rPrChange w:id="4575" w:author="Andre" w:date="2016-07-23T14:39:00Z">
                            <w:rPr>
                              <w:noProof/>
                            </w:rPr>
                          </w:rPrChange>
                        </w:rPr>
                        <w:delText xml:space="preserve">Google, “Google Guice,” [Online]. Available: https://github.com/google/guice. </w:delText>
                      </w:r>
                      <w:r w:rsidDel="00FA42DC">
                        <w:rPr>
                          <w:noProof/>
                        </w:rPr>
                        <w:delText>[Acedido em 15 7 2016].</w:delText>
                      </w:r>
                    </w:del>
                  </w:p>
                </w:tc>
              </w:tr>
              <w:tr w:rsidR="008108AC" w:rsidRPr="00E32CBD" w:rsidDel="00FA42DC" w14:paraId="7EF160DE" w14:textId="77777777">
                <w:trPr>
                  <w:divId w:val="1007635972"/>
                  <w:tblCellSpacing w:w="15" w:type="dxa"/>
                  <w:del w:id="4576" w:author="Andre" w:date="2016-07-23T14:37:00Z"/>
                </w:trPr>
                <w:tc>
                  <w:tcPr>
                    <w:tcW w:w="50" w:type="pct"/>
                    <w:hideMark/>
                  </w:tcPr>
                  <w:p w14:paraId="0611B33A" w14:textId="77777777" w:rsidR="008108AC" w:rsidDel="00FA42DC" w:rsidRDefault="008108AC">
                    <w:pPr>
                      <w:pStyle w:val="Bibliografia"/>
                      <w:rPr>
                        <w:del w:id="4577" w:author="Andre" w:date="2016-07-23T14:37:00Z"/>
                        <w:noProof/>
                      </w:rPr>
                    </w:pPr>
                    <w:del w:id="4578" w:author="Andre" w:date="2016-07-23T14:37:00Z">
                      <w:r w:rsidDel="00FA42DC">
                        <w:rPr>
                          <w:noProof/>
                        </w:rPr>
                        <w:delText xml:space="preserve">[24]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70155F2E" w14:textId="77777777" w:rsidR="008108AC" w:rsidRPr="00FA42DC" w:rsidDel="00FA42DC" w:rsidRDefault="008108AC">
                    <w:pPr>
                      <w:pStyle w:val="Bibliografia"/>
                      <w:rPr>
                        <w:del w:id="4579" w:author="Andre" w:date="2016-07-23T14:37:00Z"/>
                        <w:noProof/>
                        <w:rPrChange w:id="4580" w:author="Andre" w:date="2016-07-23T14:39:00Z">
                          <w:rPr>
                            <w:del w:id="4581" w:author="Andre" w:date="2016-07-23T14:37:00Z"/>
                            <w:noProof/>
                          </w:rPr>
                        </w:rPrChange>
                      </w:rPr>
                    </w:pPr>
                    <w:del w:id="4582" w:author="Andre" w:date="2016-07-23T14:37:00Z">
                      <w:r w:rsidRPr="00FA42DC" w:rsidDel="00FA42DC">
                        <w:rPr>
                          <w:noProof/>
                          <w:rPrChange w:id="4583" w:author="Andre" w:date="2016-07-23T14:39:00Z">
                            <w:rPr>
                              <w:noProof/>
                            </w:rPr>
                          </w:rPrChange>
                        </w:rPr>
                        <w:delText>“PDS16inEclipse,” [Online]. Available: http://tiagojvo.github.io/PDS16inEclipse/.</w:delText>
                      </w:r>
                    </w:del>
                  </w:p>
                </w:tc>
              </w:tr>
            </w:tbl>
            <w:p w14:paraId="0D1E19EA" w14:textId="77777777" w:rsidR="008108AC" w:rsidRPr="008108AC" w:rsidDel="00FA42DC" w:rsidRDefault="008108AC">
              <w:pPr>
                <w:divId w:val="1007635972"/>
                <w:rPr>
                  <w:del w:id="4584" w:author="Andre" w:date="2016-07-23T14:37:00Z"/>
                  <w:rFonts w:eastAsia="Times New Roman"/>
                  <w:noProof/>
                  <w:lang w:val="en-US"/>
                  <w:rPrChange w:id="4585" w:author="Tiago Oliveira" w:date="2016-07-21T16:09:00Z">
                    <w:rPr>
                      <w:del w:id="4586" w:author="Andre" w:date="2016-07-23T14:37:00Z"/>
                      <w:rFonts w:eastAsia="Times New Roman"/>
                      <w:noProof/>
                    </w:rPr>
                  </w:rPrChange>
                </w:rPr>
              </w:pPr>
            </w:p>
            <w:p w14:paraId="50E34B6F" w14:textId="0964059A" w:rsidR="00B7089F" w:rsidDel="001E3E73" w:rsidRDefault="00B7089F">
              <w:pPr>
                <w:rPr>
                  <w:del w:id="4587" w:author="Tiago M Dias" w:date="2016-07-23T11:15:00Z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D4480D6" w14:textId="171AEDDE" w:rsidR="00672F3F" w:rsidRDefault="00BC376A">
          <w:pPr>
            <w:rPr>
              <w:ins w:id="4588" w:author="Tiago M Dias" w:date="2016-07-23T11:17:00Z"/>
            </w:rPr>
            <w:pPrChange w:id="4589" w:author="Tiago M Dias" w:date="2016-07-23T11:15:00Z">
              <w:pPr>
                <w:pStyle w:val="RCabealho"/>
              </w:pPr>
            </w:pPrChange>
          </w:pPr>
        </w:p>
      </w:sdtContent>
    </w:sdt>
    <w:p w14:paraId="4F7F5A3A" w14:textId="5CA6EF65" w:rsidR="005A7D1D" w:rsidRDefault="005A7D1D" w:rsidP="001E3E73">
      <w:pPr>
        <w:rPr>
          <w:ins w:id="4590" w:author="Tiago M Dias" w:date="2016-07-23T11:19:00Z"/>
        </w:rPr>
      </w:pPr>
      <w:ins w:id="4591" w:author="Tiago M Dias" w:date="2016-07-23T11:19:00Z">
        <w:r>
          <w:br w:type="page"/>
        </w:r>
      </w:ins>
    </w:p>
    <w:p w14:paraId="2AD4EF35" w14:textId="1474E7C1" w:rsidR="001E3E73" w:rsidDel="005A7D1D" w:rsidRDefault="001E3E73">
      <w:pPr>
        <w:rPr>
          <w:del w:id="4592" w:author="Tiago M Dias" w:date="2016-07-23T11:19:00Z"/>
        </w:rPr>
        <w:pPrChange w:id="4593" w:author="Tiago M Dias" w:date="2016-07-23T11:15:00Z">
          <w:pPr>
            <w:pStyle w:val="RCabealho"/>
          </w:pPr>
        </w:pPrChange>
      </w:pPr>
      <w:bookmarkStart w:id="4594" w:name="_Toc457048027"/>
      <w:bookmarkEnd w:id="4594"/>
    </w:p>
    <w:p w14:paraId="479A8DA6" w14:textId="03D001F7" w:rsidR="0067712F" w:rsidDel="001E3E73" w:rsidRDefault="0067712F" w:rsidP="00672F3F">
      <w:pPr>
        <w:pStyle w:val="RCabealho"/>
        <w:rPr>
          <w:del w:id="4595" w:author="Tiago M Dias" w:date="2016-07-23T11:14:00Z"/>
        </w:rPr>
        <w:sectPr w:rsidR="0067712F" w:rsidDel="001E3E73" w:rsidSect="001E3E73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A41F1" w14:textId="3551A8C9" w:rsidR="008A7BB3" w:rsidRPr="00B4403C" w:rsidRDefault="003765C3">
      <w:pPr>
        <w:pStyle w:val="RAnexo"/>
        <w:rPr>
          <w:rFonts w:cs="Times New Roman"/>
        </w:rPr>
        <w:pPrChange w:id="4596" w:author="Tiago Oliveira" w:date="2016-07-22T10:28:00Z">
          <w:pPr>
            <w:pStyle w:val="RCabealho"/>
          </w:pPr>
        </w:pPrChange>
      </w:pPr>
      <w:del w:id="4597" w:author="Tiago Oliveira" w:date="2016-07-22T10:28:00Z">
        <w:r w:rsidRPr="00B4403C" w:rsidDel="00B4403C">
          <w:delText xml:space="preserve">A.1 - </w:delText>
        </w:r>
      </w:del>
      <w:del w:id="4598" w:author="Tiago Oliveira" w:date="2016-07-21T13:15:00Z">
        <w:r w:rsidR="001B241E" w:rsidRPr="00B4403C" w:rsidDel="00733F30">
          <w:rPr>
            <w:rStyle w:val="RAnexoCarter"/>
            <w:b/>
            <w:rPrChange w:id="4599" w:author="Tiago Oliveira" w:date="2016-07-22T10:28:00Z">
              <w:rPr/>
            </w:rPrChange>
          </w:rPr>
          <w:delText xml:space="preserve">Deploy </w:delText>
        </w:r>
      </w:del>
      <w:bookmarkStart w:id="4600" w:name="_Ref456946701"/>
      <w:bookmarkStart w:id="4601" w:name="_Toc457048028"/>
      <w:ins w:id="4602" w:author="Tiago Oliveira" w:date="2016-07-21T13:16:00Z">
        <w:r w:rsidR="00733F30" w:rsidRPr="00B4403C">
          <w:rPr>
            <w:rStyle w:val="RAnexoCarter"/>
            <w:b/>
            <w:rPrChange w:id="4603" w:author="Tiago Oliveira" w:date="2016-07-22T10:28:00Z">
              <w:rPr/>
            </w:rPrChange>
          </w:rPr>
          <w:t>Criação</w:t>
        </w:r>
      </w:ins>
      <w:ins w:id="4604" w:author="Tiago Oliveira" w:date="2016-07-21T13:15:00Z">
        <w:r w:rsidR="00733F30" w:rsidRPr="00B4403C">
          <w:rPr>
            <w:rStyle w:val="RAnexoCarter"/>
            <w:b/>
            <w:rPrChange w:id="4605" w:author="Tiago Oliveira" w:date="2016-07-22T10:28:00Z">
              <w:rPr/>
            </w:rPrChange>
          </w:rPr>
          <w:t xml:space="preserve"> </w:t>
        </w:r>
      </w:ins>
      <w:r w:rsidR="001B241E" w:rsidRPr="00B4403C">
        <w:rPr>
          <w:rStyle w:val="RAnexoCarter"/>
          <w:b/>
          <w:rPrChange w:id="4606" w:author="Tiago Oliveira" w:date="2016-07-22T10:28:00Z">
            <w:rPr/>
          </w:rPrChange>
        </w:rPr>
        <w:t xml:space="preserve">do </w:t>
      </w:r>
      <w:r w:rsidR="001B241E" w:rsidRPr="001F4F70">
        <w:rPr>
          <w:rStyle w:val="RAnexoCarter"/>
          <w:b/>
          <w:i/>
          <w:rPrChange w:id="4607" w:author="Tiago Oliveira" w:date="2016-07-22T10:30:00Z">
            <w:rPr/>
          </w:rPrChange>
        </w:rPr>
        <w:t>plug-in</w:t>
      </w:r>
      <w:r w:rsidR="001B241E" w:rsidRPr="00B4403C">
        <w:rPr>
          <w:rStyle w:val="RAnexoCarter"/>
          <w:b/>
          <w:rPrChange w:id="4608" w:author="Tiago Oliveira" w:date="2016-07-22T10:28:00Z">
            <w:rPr/>
          </w:rPrChange>
        </w:rPr>
        <w:t xml:space="preserve"> para o Ec</w:t>
      </w:r>
      <w:r w:rsidRPr="00B4403C">
        <w:rPr>
          <w:rStyle w:val="RAnexoCarter"/>
          <w:b/>
          <w:rPrChange w:id="4609" w:author="Tiago Oliveira" w:date="2016-07-22T10:28:00Z">
            <w:rPr/>
          </w:rPrChange>
        </w:rPr>
        <w:t>li</w:t>
      </w:r>
      <w:r w:rsidR="001B241E" w:rsidRPr="00B4403C">
        <w:rPr>
          <w:rStyle w:val="RAnexoCarter"/>
          <w:b/>
          <w:rPrChange w:id="4610" w:author="Tiago Oliveira" w:date="2016-07-22T10:28:00Z">
            <w:rPr/>
          </w:rPrChange>
        </w:rPr>
        <w:t>p</w:t>
      </w:r>
      <w:r w:rsidRPr="00B4403C">
        <w:rPr>
          <w:rStyle w:val="RAnexoCarter"/>
          <w:b/>
          <w:rPrChange w:id="4611" w:author="Tiago Oliveira" w:date="2016-07-22T10:28:00Z">
            <w:rPr/>
          </w:rPrChange>
        </w:rPr>
        <w:t>se</w:t>
      </w:r>
      <w:bookmarkEnd w:id="4600"/>
      <w:bookmarkEnd w:id="4601"/>
    </w:p>
    <w:p w14:paraId="2824EC6E" w14:textId="42D6B8D1" w:rsidR="008F2780" w:rsidDel="005A7D1D" w:rsidRDefault="008A7BB3" w:rsidP="009D0C2F">
      <w:pPr>
        <w:pStyle w:val="ParagrafodeTexto"/>
        <w:rPr>
          <w:del w:id="4612" w:author="Tiago M Dias" w:date="2016-07-23T11:23:00Z"/>
        </w:rPr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E71B48">
        <w:rPr>
          <w:i/>
          <w:rPrChange w:id="4613" w:author="Tiago Oliveira" w:date="2016-07-21T17:48:00Z">
            <w:rPr/>
          </w:rPrChange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del w:id="4614" w:author="Tiago Oliveira" w:date="2016-07-21T17:48:00Z">
        <w:r w:rsidRPr="005E1533" w:rsidDel="00E71B48">
          <w:delText xml:space="preserve">em </w:delText>
        </w:r>
      </w:del>
      <w:ins w:id="4615" w:author="Tiago Oliveira" w:date="2016-07-21T17:48:00Z">
        <w:r w:rsidR="00E71B48">
          <w:t>n</w:t>
        </w:r>
      </w:ins>
      <w:r w:rsidRPr="005E1533">
        <w:t xml:space="preserve">outras </w:t>
      </w:r>
      <w:r>
        <w:t>máquina</w:t>
      </w:r>
      <w:ins w:id="4616" w:author="Tiago Oliveira" w:date="2016-07-21T13:16:00Z">
        <w:r w:rsidR="00733F30">
          <w:t>s</w:t>
        </w:r>
      </w:ins>
      <w:r w:rsidRPr="005E1533">
        <w:t>.</w:t>
      </w:r>
      <w:ins w:id="4617" w:author="Tiago M Dias" w:date="2016-07-23T11:23:00Z">
        <w:r w:rsidR="005A7D1D">
          <w:t xml:space="preserve"> </w:t>
        </w:r>
      </w:ins>
      <w:del w:id="4618" w:author="Tiago M Dias" w:date="2016-07-23T11:23:00Z">
        <w:r w:rsidRPr="005E1533" w:rsidDel="005A7D1D">
          <w:delText xml:space="preserve"> </w:delText>
        </w:r>
      </w:del>
      <w:del w:id="4619" w:author="Tiago Oliveira" w:date="2016-07-21T13:16:00Z">
        <w:r w:rsidDel="00733F30">
          <w:tab/>
        </w:r>
      </w:del>
    </w:p>
    <w:p w14:paraId="7F408759" w14:textId="288424BC" w:rsidR="008A7BB3" w:rsidRDefault="008A7BB3">
      <w:pPr>
        <w:pStyle w:val="ParagrafodeTexto"/>
        <w:ind w:firstLine="0"/>
        <w:pPrChange w:id="4620" w:author="Tiago M Dias" w:date="2016-07-23T11:23:00Z">
          <w:pPr>
            <w:pStyle w:val="ParagrafodeTexto"/>
          </w:pPr>
        </w:pPrChange>
      </w:pPr>
      <w:r w:rsidRPr="005E1533">
        <w:t xml:space="preserve">Como o software </w:t>
      </w:r>
      <w:del w:id="4621" w:author="Tiago Oliveira" w:date="2016-07-21T17:48:00Z">
        <w:r w:rsidRPr="005E1533" w:rsidDel="00E71B48">
          <w:delText xml:space="preserve">têm </w:delText>
        </w:r>
      </w:del>
      <w:ins w:id="4622" w:author="Tiago Oliveira" w:date="2016-07-21T17:48:00Z">
        <w:r w:rsidR="00E71B48" w:rsidRPr="005E1533">
          <w:t>t</w:t>
        </w:r>
        <w:r w:rsidR="00E71B48">
          <w:t>e</w:t>
        </w:r>
        <w:r w:rsidR="00E71B48" w:rsidRPr="005E1533">
          <w:t xml:space="preserve">m </w:t>
        </w:r>
      </w:ins>
      <w:r w:rsidRPr="005E1533">
        <w:t xml:space="preserve">que ser </w:t>
      </w:r>
      <w:r>
        <w:t>acoplado</w:t>
      </w:r>
      <w:r w:rsidRPr="005E1533">
        <w:t xml:space="preserve"> com um IDE</w:t>
      </w:r>
      <w:ins w:id="4623" w:author="Tiago M Dias" w:date="2016-07-23T11:20:00Z">
        <w:r w:rsidR="005A7D1D">
          <w:t>,</w:t>
        </w:r>
      </w:ins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</w:t>
      </w:r>
      <w:ins w:id="4624" w:author="Tiago M Dias" w:date="2016-07-23T11:31:00Z">
        <w:r w:rsidR="00DD5DF4">
          <w:t xml:space="preserve">com o nome </w:t>
        </w:r>
        <w:r w:rsidR="00DD5DF4" w:rsidRPr="00F509CF">
          <w:rPr>
            <w:shd w:val="clear" w:color="auto" w:fill="FEFEFE"/>
          </w:rPr>
          <w:t>PDS16inEcplise</w:t>
        </w:r>
        <w:r w:rsidR="00DD5DF4">
          <w:t xml:space="preserve"> </w:t>
        </w:r>
      </w:ins>
      <w:r>
        <w:t>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del w:id="4625" w:author="Tiago Oliveira" w:date="2016-07-21T17:48:00Z">
        <w:r w:rsidRPr="005E1533" w:rsidDel="00E71B48">
          <w:delText>IDE</w:delText>
        </w:r>
      </w:del>
      <w:ins w:id="4626" w:author="Tiago Oliveira" w:date="2016-07-21T17:48:00Z">
        <w:r w:rsidR="00E71B48">
          <w:t>mesmo</w:t>
        </w:r>
      </w:ins>
      <w:r w:rsidRPr="005E1533">
        <w:t xml:space="preserve">. </w:t>
      </w:r>
      <w:r>
        <w:t>Este não só</w:t>
      </w:r>
      <w:r w:rsidRPr="005E1533">
        <w:t xml:space="preserve"> contém o </w:t>
      </w:r>
      <w:r w:rsidRPr="00E71B48">
        <w:rPr>
          <w:i/>
          <w:rPrChange w:id="4627" w:author="Tiago Oliveira" w:date="2016-07-21T17:48:00Z">
            <w:rPr/>
          </w:rPrChange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del w:id="4628" w:author="Tiago Oliveira" w:date="2016-07-21T17:49:00Z">
        <w:r w:rsidRPr="005E1533" w:rsidDel="00E71B48">
          <w:delText xml:space="preserve">tivemos </w:delText>
        </w:r>
      </w:del>
      <w:ins w:id="4629" w:author="Tiago Oliveira" w:date="2016-07-21T17:49:00Z">
        <w:r w:rsidR="00E71B48">
          <w:t>foi tido</w:t>
        </w:r>
        <w:r w:rsidR="00E71B48" w:rsidRPr="005E1533">
          <w:t xml:space="preserve"> </w:t>
        </w:r>
      </w:ins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</w:t>
      </w:r>
      <w:ins w:id="4630" w:author="Tiago M Dias" w:date="2016-07-23T11:20:00Z">
        <w:r w:rsidR="005A7D1D">
          <w:t>a</w:t>
        </w:r>
      </w:ins>
      <w:del w:id="4631" w:author="Tiago M Dias" w:date="2016-07-23T11:20:00Z">
        <w:r w:rsidRPr="005E1533" w:rsidDel="005A7D1D">
          <w:delText>o</w:delText>
        </w:r>
      </w:del>
      <w:r w:rsidRPr="005E1533">
        <w:t xml:space="preserve"> uma nova versão</w:t>
      </w:r>
      <w:del w:id="4632" w:author="Tiago Oliveira" w:date="2016-07-21T17:49:00Z">
        <w:r w:rsidRPr="005E1533" w:rsidDel="00E71B48">
          <w:delText xml:space="preserve"> do software</w:delText>
        </w:r>
      </w:del>
      <w:r w:rsidRPr="005E1533">
        <w:t xml:space="preserve">. </w:t>
      </w:r>
    </w:p>
    <w:p w14:paraId="69956880" w14:textId="56D41A62" w:rsidR="008A7BB3" w:rsidRPr="005E1533" w:rsidDel="005A7D1D" w:rsidRDefault="008A7BB3" w:rsidP="008A7BB3">
      <w:pPr>
        <w:rPr>
          <w:del w:id="4633" w:author="Tiago M Dias" w:date="2016-07-23T11:20:00Z"/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163E41F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E71B48">
        <w:rPr>
          <w:i/>
          <w:rPrChange w:id="4634" w:author="Tiago Oliveira" w:date="2016-07-21T17:49:00Z">
            <w:rPr/>
          </w:rPrChange>
        </w:rPr>
        <w:t>Feature Project</w:t>
      </w:r>
      <w:r w:rsidRPr="008A7BB3">
        <w:t xml:space="preserve">” no </w:t>
      </w:r>
      <w:del w:id="4635" w:author="Tiago Oliveira" w:date="2016-07-21T17:49:00Z">
        <w:r w:rsidRPr="008A7BB3" w:rsidDel="00E71B48">
          <w:delText>eclipse</w:delText>
        </w:r>
      </w:del>
      <w:ins w:id="4636" w:author="Tiago Oliveira" w:date="2016-07-21T17:49:00Z">
        <w:r w:rsidR="00E71B48">
          <w:t>E</w:t>
        </w:r>
        <w:r w:rsidR="00E71B48" w:rsidRPr="008A7BB3">
          <w:t>clipse</w:t>
        </w:r>
      </w:ins>
      <w:r w:rsidRPr="008A7BB3">
        <w:t xml:space="preserve">. </w:t>
      </w:r>
    </w:p>
    <w:p w14:paraId="23954BDD" w14:textId="77777777" w:rsidR="008A7BB3" w:rsidRPr="005A7D1D" w:rsidRDefault="008A7BB3">
      <w:pPr>
        <w:spacing w:after="160" w:line="259" w:lineRule="auto"/>
        <w:jc w:val="center"/>
        <w:rPr>
          <w:rFonts w:cs="Times New Roman"/>
        </w:rPr>
        <w:pPrChange w:id="4637" w:author="Tiago M Dias" w:date="2016-07-23T11:22:00Z">
          <w:pPr>
            <w:pStyle w:val="PargrafodaLista"/>
            <w:spacing w:after="160" w:line="259" w:lineRule="auto"/>
            <w:ind w:left="630"/>
            <w:jc w:val="center"/>
          </w:pPr>
        </w:pPrChange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589D1C69" w:rsidR="008A7BB3" w:rsidRPr="008A7BB3" w:rsidRDefault="008A7BB3" w:rsidP="009D0C2F">
      <w:pPr>
        <w:pStyle w:val="RNumericList1"/>
      </w:pPr>
      <w:r w:rsidRPr="008A7BB3">
        <w:t xml:space="preserve">Abrir o ficheiro </w:t>
      </w:r>
      <w:ins w:id="4638" w:author="Tiago Oliveira" w:date="2016-07-21T17:49:00Z">
        <w:r w:rsidR="00E71B48">
          <w:t>“</w:t>
        </w:r>
      </w:ins>
      <w:r w:rsidRPr="00E71B48">
        <w:rPr>
          <w:i/>
          <w:rPrChange w:id="4639" w:author="Tiago Oliveira" w:date="2016-07-21T17:49:00Z">
            <w:rPr/>
          </w:rPrChange>
        </w:rPr>
        <w:t>feauture.xml</w:t>
      </w:r>
      <w:ins w:id="4640" w:author="Tiago Oliveira" w:date="2016-07-21T17:49:00Z">
        <w:r w:rsidR="00E71B48">
          <w:t>”</w:t>
        </w:r>
      </w:ins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E71B48">
        <w:rPr>
          <w:i/>
          <w:rPrChange w:id="4641" w:author="Tiago Oliveira" w:date="2016-07-21T17:49:00Z">
            <w:rPr/>
          </w:rPrChange>
        </w:rPr>
        <w:t>tab</w:t>
      </w:r>
      <w:del w:id="4642" w:author="Tiago M Dias" w:date="2016-07-23T11:20:00Z">
        <w:r w:rsidRPr="008A7BB3" w:rsidDel="005A7D1D">
          <w:delText xml:space="preserve"> </w:delText>
        </w:r>
      </w:del>
      <w:ins w:id="4643" w:author="Tiago M Dias" w:date="2016-07-23T11:20:00Z">
        <w:r w:rsidR="005A7D1D">
          <w:t>, selecionar</w:t>
        </w:r>
      </w:ins>
      <w:del w:id="4644" w:author="Tiago M Dias" w:date="2016-07-23T11:20:00Z">
        <w:r w:rsidRPr="008A7BB3" w:rsidDel="005A7D1D">
          <w:delText>clicar</w:delText>
        </w:r>
      </w:del>
      <w:r w:rsidRPr="008A7BB3">
        <w:t xml:space="preserve"> </w:t>
      </w:r>
      <w:del w:id="4645" w:author="Tiago M Dias" w:date="2016-07-23T11:20:00Z">
        <w:r w:rsidRPr="008A7BB3" w:rsidDel="005A7D1D">
          <w:delText>n</w:delText>
        </w:r>
      </w:del>
      <w:r w:rsidRPr="008A7BB3">
        <w:t>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ins w:id="4646" w:author="Tiago M Dias" w:date="2016-07-23T11:23:00Z">
        <w:r w:rsidR="005A7D1D">
          <w:t xml:space="preserve">os </w:t>
        </w:r>
      </w:ins>
      <w:del w:id="4647" w:author="Tiago Oliveira" w:date="2016-07-21T18:28:00Z">
        <w:r w:rsidRPr="008A7BB3" w:rsidDel="006E254D">
          <w:delText xml:space="preserve">três </w:delText>
        </w:r>
      </w:del>
      <w:ins w:id="4648" w:author="Tiago Oliveira" w:date="2016-07-21T18:28:00Z">
        <w:del w:id="4649" w:author="Tiago M Dias" w:date="2016-07-23T11:23:00Z">
          <w:r w:rsidR="006E254D" w:rsidDel="005A7D1D">
            <w:delText>dois</w:delText>
          </w:r>
        </w:del>
      </w:ins>
      <w:ins w:id="4650" w:author="Tiago M Dias" w:date="2016-07-23T11:23:00Z">
        <w:r w:rsidR="005A7D1D">
          <w:t>2</w:t>
        </w:r>
      </w:ins>
      <w:ins w:id="4651" w:author="Tiago Oliveira" w:date="2016-07-21T18:28:00Z">
        <w:r w:rsidR="006E254D" w:rsidRPr="008A7BB3">
          <w:t xml:space="preserve"> </w:t>
        </w:r>
      </w:ins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>
      <w:pPr>
        <w:spacing w:after="160" w:line="259" w:lineRule="auto"/>
        <w:jc w:val="center"/>
        <w:pPrChange w:id="4652" w:author="Tiago M Dias" w:date="2016-07-23T11:23:00Z">
          <w:pPr>
            <w:pStyle w:val="PargrafodaLista"/>
            <w:spacing w:after="160" w:line="259" w:lineRule="auto"/>
            <w:ind w:left="1338"/>
            <w:jc w:val="center"/>
          </w:pPr>
        </w:pPrChange>
      </w:pPr>
      <w:r w:rsidRPr="00EC4068">
        <w:rPr>
          <w:noProof/>
          <w:lang w:eastAsia="pt-PT"/>
        </w:rPr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241846B2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</w:t>
      </w:r>
      <w:del w:id="4653" w:author="Tiago M Dias" w:date="2016-07-23T11:24:00Z">
        <w:r w:rsidRPr="007C2DDE" w:rsidDel="005A7D1D">
          <w:delText xml:space="preserve"> </w:delText>
        </w:r>
      </w:del>
      <w:ins w:id="4654" w:author="Tiago M Dias" w:date="2016-07-23T11:24:00Z">
        <w:r w:rsidR="005A7D1D">
          <w:t>, selecionar</w:t>
        </w:r>
      </w:ins>
      <w:del w:id="4655" w:author="Tiago M Dias" w:date="2016-07-23T11:24:00Z">
        <w:r w:rsidRPr="007C2DDE" w:rsidDel="005A7D1D">
          <w:delText>clicar em</w:delText>
        </w:r>
      </w:del>
      <w:r w:rsidRPr="007C2DDE">
        <w:t xml:space="preserve">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2BB1A48D" w:rsidR="008A7BB3" w:rsidRPr="007C2DDE" w:rsidRDefault="008A7BB3" w:rsidP="009D0C2F">
      <w:pPr>
        <w:pStyle w:val="RNumericList1"/>
      </w:pPr>
      <w:r w:rsidRPr="007C2DDE">
        <w:lastRenderedPageBreak/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 xml:space="preserve">”. Para </w:t>
      </w:r>
      <w:del w:id="4656" w:author="Tiago M Dias" w:date="2016-07-23T11:24:00Z">
        <w:r w:rsidRPr="007C2DDE" w:rsidDel="005A7D1D">
          <w:delText xml:space="preserve">isso </w:delText>
        </w:r>
      </w:del>
      <w:ins w:id="4657" w:author="Tiago M Dias" w:date="2016-07-23T11:24:00Z">
        <w:r w:rsidR="005A7D1D">
          <w:t>tal,</w:t>
        </w:r>
        <w:r w:rsidR="005A7D1D" w:rsidRPr="007C2DDE">
          <w:t xml:space="preserve"> </w:t>
        </w:r>
      </w:ins>
      <w:ins w:id="4658" w:author="Tiago M Dias" w:date="2016-07-23T11:25:00Z">
        <w:r w:rsidR="005A7D1D">
          <w:t xml:space="preserve">deve </w:t>
        </w:r>
      </w:ins>
      <w:r w:rsidRPr="007C2DDE">
        <w:t>abri</w:t>
      </w:r>
      <w:ins w:id="4659" w:author="Tiago M Dias" w:date="2016-07-23T11:25:00Z">
        <w:r w:rsidR="005A7D1D">
          <w:t>r-se</w:t>
        </w:r>
      </w:ins>
      <w:del w:id="4660" w:author="Tiago M Dias" w:date="2016-07-23T11:25:00Z">
        <w:r w:rsidRPr="007C2DDE" w:rsidDel="005A7D1D">
          <w:delText>mos</w:delText>
        </w:r>
      </w:del>
      <w:r w:rsidRPr="007C2DDE">
        <w:t xml:space="preserve">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 xml:space="preserve">” </w:t>
      </w:r>
      <w:del w:id="4661" w:author="Tiago M Dias" w:date="2016-07-23T11:25:00Z">
        <w:r w:rsidRPr="007C2DDE" w:rsidDel="005A7D1D">
          <w:delText>clica</w:delText>
        </w:r>
        <w:r w:rsidDel="005A7D1D">
          <w:delText>r</w:delText>
        </w:r>
        <w:r w:rsidRPr="007C2DDE" w:rsidDel="005A7D1D">
          <w:delText xml:space="preserve"> em</w:delText>
        </w:r>
      </w:del>
      <w:ins w:id="4662" w:author="Tiago M Dias" w:date="2016-07-23T11:25:00Z">
        <w:r w:rsidR="005A7D1D">
          <w:t>selecionar</w:t>
        </w:r>
      </w:ins>
      <w:r w:rsidRPr="007C2DDE">
        <w:t xml:space="preserve"> “</w:t>
      </w:r>
      <w:r w:rsidRPr="007C2DDE">
        <w:rPr>
          <w:i/>
        </w:rPr>
        <w:t>Add Feature</w:t>
      </w:r>
      <w:r w:rsidRPr="007C2DDE">
        <w:t xml:space="preserve">” e </w:t>
      </w:r>
      <w:ins w:id="4663" w:author="Tiago M Dias" w:date="2016-07-23T11:26:00Z">
        <w:r w:rsidR="005A7D1D">
          <w:t xml:space="preserve">de seguida </w:t>
        </w:r>
      </w:ins>
      <w:r w:rsidRPr="007C2DDE">
        <w:t>seleciona</w:t>
      </w:r>
      <w:ins w:id="4664" w:author="Tiago M Dias" w:date="2016-07-23T11:26:00Z">
        <w:r w:rsidR="005A7D1D">
          <w:t>r</w:t>
        </w:r>
      </w:ins>
      <w:del w:id="4665" w:author="Tiago M Dias" w:date="2016-07-23T11:26:00Z">
        <w:r w:rsidRPr="007C2DDE" w:rsidDel="005A7D1D">
          <w:delText>mos</w:delText>
        </w:r>
      </w:del>
      <w:r w:rsidRPr="007C2DDE">
        <w:t xml:space="preserve">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</w:t>
      </w:r>
      <w:ins w:id="4666" w:author="Tiago M Dias" w:date="2016-07-23T11:26:00Z">
        <w:r w:rsidR="005A7D1D">
          <w:t>pois,</w:t>
        </w:r>
      </w:ins>
      <w:del w:id="4667" w:author="Tiago M Dias" w:date="2016-07-23T11:26:00Z">
        <w:r w:rsidDel="005A7D1D">
          <w:delText xml:space="preserve"> seguida</w:delText>
        </w:r>
        <w:r w:rsidRPr="007C2DDE" w:rsidDel="005A7D1D">
          <w:delText xml:space="preserve"> clicar </w:delText>
        </w:r>
      </w:del>
      <w:ins w:id="4668" w:author="Tiago M Dias" w:date="2016-07-23T11:26:00Z">
        <w:r w:rsidR="005A7D1D">
          <w:t xml:space="preserve"> deve-se selecionar </w:t>
        </w:r>
      </w:ins>
      <w:del w:id="4669" w:author="Tiago M Dias" w:date="2016-07-23T11:26:00Z">
        <w:r w:rsidRPr="007C2DDE" w:rsidDel="005A7D1D">
          <w:delText>n</w:delText>
        </w:r>
      </w:del>
      <w:r w:rsidRPr="007C2DDE">
        <w:t>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6E254D">
        <w:rPr>
          <w:i/>
          <w:rPrChange w:id="4670" w:author="Tiago Oliveira" w:date="2016-07-21T18:31:00Z">
            <w:rPr/>
          </w:rPrChange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507DB54B" w:rsidR="0057240C" w:rsidRDefault="008A7BB3" w:rsidP="009D0C2F">
      <w:pPr>
        <w:pStyle w:val="ParagrafodeTexto"/>
      </w:pPr>
      <w:r w:rsidRPr="005E1533">
        <w:t xml:space="preserve">Finalizados todos estes passos recorremos </w:t>
      </w:r>
      <w:r>
        <w:t>a uma</w:t>
      </w:r>
      <w:r w:rsidRPr="005E1533">
        <w:t xml:space="preserve"> funcionalidade do repositório </w:t>
      </w:r>
      <w:del w:id="4671" w:author="Tiago Oliveira" w:date="2016-07-21T18:32:00Z">
        <w:r w:rsidRPr="005E1533" w:rsidDel="006E254D">
          <w:delText>G</w:delText>
        </w:r>
        <w:r w:rsidDel="006E254D">
          <w:delText xml:space="preserve">ithub </w:delText>
        </w:r>
      </w:del>
      <w:ins w:id="4672" w:author="Tiago Oliveira" w:date="2016-07-21T18:32:00Z">
        <w:r w:rsidR="006E254D" w:rsidRPr="005E1533">
          <w:t>G</w:t>
        </w:r>
        <w:r w:rsidR="006E254D">
          <w:t xml:space="preserve">itHub </w:t>
        </w:r>
      </w:ins>
      <w:r>
        <w:t>que</w:t>
      </w:r>
      <w:r w:rsidRPr="005E1533">
        <w:t xml:space="preserve"> permite gerar</w:t>
      </w:r>
      <w:r>
        <w:t xml:space="preserve"> um </w:t>
      </w:r>
      <w:r w:rsidRPr="006E254D">
        <w:rPr>
          <w:i/>
          <w:rPrChange w:id="4673" w:author="Tiago Oliveira" w:date="2016-07-21T18:31:00Z">
            <w:rPr/>
          </w:rPrChange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del w:id="4674" w:author="Tiago M Dias" w:date="2016-07-23T11:27:00Z">
        <w:r w:rsidDel="005A7D1D">
          <w:delText>,</w:delText>
        </w:r>
      </w:del>
      <w:r w:rsidRPr="005E1533">
        <w:t xml:space="preserve"> para esse </w:t>
      </w:r>
      <w:r w:rsidRPr="007C2DDE">
        <w:rPr>
          <w:i/>
        </w:rPr>
        <w:t>branch</w:t>
      </w:r>
      <w:ins w:id="4675" w:author="Tiago M Dias" w:date="2016-07-23T11:27:00Z">
        <w:r w:rsidR="005A7D1D">
          <w:t>,</w:t>
        </w:r>
      </w:ins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</w:t>
      </w:r>
      <w:del w:id="4676" w:author="Tiago Oliveira" w:date="2016-07-21T18:33:00Z">
        <w:r w:rsidRPr="005E1533" w:rsidDel="006E254D">
          <w:delText>p</w:delText>
        </w:r>
      </w:del>
      <w:r w:rsidRPr="005E1533">
        <w:t>li</w:t>
      </w:r>
      <w:ins w:id="4677" w:author="Tiago Oliveira" w:date="2016-07-21T18:33:00Z">
        <w:r w:rsidR="006E254D">
          <w:t>p</w:t>
        </w:r>
      </w:ins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6E254D">
        <w:rPr>
          <w:rPrChange w:id="4678" w:author="Tiago Oliveira" w:date="2016-07-21T18:33:00Z">
            <w:rPr>
              <w:i/>
            </w:rPr>
          </w:rPrChange>
        </w:rPr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05078703" w:rsidR="00FE6A95" w:rsidRPr="00672F3F" w:rsidRDefault="00735CFC">
      <w:pPr>
        <w:pStyle w:val="RAnexo"/>
        <w:pPrChange w:id="4679" w:author="Tiago Oliveira" w:date="2016-07-22T10:28:00Z">
          <w:pPr>
            <w:pStyle w:val="RCabealho"/>
          </w:pPr>
        </w:pPrChange>
      </w:pPr>
      <w:del w:id="4680" w:author="Tiago Oliveira" w:date="2016-07-22T10:28:00Z">
        <w:r w:rsidRPr="00672F3F" w:rsidDel="00B4403C">
          <w:lastRenderedPageBreak/>
          <w:delText xml:space="preserve">A.2 - </w:delText>
        </w:r>
      </w:del>
      <w:bookmarkStart w:id="4681" w:name="_Toc457048029"/>
      <w:r w:rsidRPr="00672F3F">
        <w:t xml:space="preserve">Instalação do </w:t>
      </w:r>
      <w:ins w:id="4682" w:author="Tiago Oliveira" w:date="2016-07-22T10:31:00Z">
        <w:r w:rsidR="001F4F70" w:rsidRPr="001F4F70">
          <w:rPr>
            <w:i/>
          </w:rPr>
          <w:t>p</w:t>
        </w:r>
      </w:ins>
      <w:del w:id="4683" w:author="Tiago Oliveira" w:date="2016-07-22T10:31:00Z">
        <w:r w:rsidRPr="001F4F70" w:rsidDel="001F4F70">
          <w:rPr>
            <w:i/>
            <w:rPrChange w:id="4684" w:author="Tiago Oliveira" w:date="2016-07-22T10:31:00Z">
              <w:rPr/>
            </w:rPrChange>
          </w:rPr>
          <w:delText>P</w:delText>
        </w:r>
      </w:del>
      <w:r w:rsidRPr="001F4F70">
        <w:rPr>
          <w:i/>
          <w:rPrChange w:id="4685" w:author="Tiago Oliveira" w:date="2016-07-22T10:31:00Z">
            <w:rPr/>
          </w:rPrChange>
        </w:rPr>
        <w:t>lug-in</w:t>
      </w:r>
      <w:bookmarkEnd w:id="4681"/>
    </w:p>
    <w:p w14:paraId="7B06B6C0" w14:textId="5B8BC3F2" w:rsidR="00DD5DF4" w:rsidRDefault="00735CFC" w:rsidP="009D0C2F">
      <w:pPr>
        <w:pStyle w:val="ParagrafodeTexto"/>
        <w:rPr>
          <w:ins w:id="4686" w:author="Tiago M Dias" w:date="2016-07-23T11:30:00Z"/>
        </w:rPr>
      </w:pPr>
      <w:r w:rsidRPr="00E81451">
        <w:t xml:space="preserve">Para fazer o </w:t>
      </w:r>
      <w:del w:id="4687" w:author="Tiago M Dias" w:date="2016-07-23T11:30:00Z">
        <w:r w:rsidRPr="00E81451" w:rsidDel="00DD5DF4">
          <w:delText xml:space="preserve">correto </w:delText>
        </w:r>
      </w:del>
      <w:r w:rsidRPr="00E81451">
        <w:t xml:space="preserve">uso </w:t>
      </w:r>
      <w:ins w:id="4688" w:author="Tiago M Dias" w:date="2016-07-23T11:30:00Z">
        <w:r w:rsidR="00DD5DF4" w:rsidRPr="00E81451">
          <w:t xml:space="preserve">correto </w:t>
        </w:r>
      </w:ins>
      <w:r w:rsidRPr="00E81451">
        <w:t xml:space="preserve">do editor de texto é necessário instalar o </w:t>
      </w:r>
      <w:r w:rsidRPr="00501FD2">
        <w:rPr>
          <w:i/>
        </w:rPr>
        <w:t xml:space="preserve">plug-in </w:t>
      </w:r>
      <w:ins w:id="4689" w:author="Tiago M Dias" w:date="2016-07-23T11:31:00Z">
        <w:r w:rsidR="00DD5DF4" w:rsidRPr="00F509CF">
          <w:rPr>
            <w:shd w:val="clear" w:color="auto" w:fill="FEFEFE"/>
          </w:rPr>
          <w:t>PDS16inEcplise</w:t>
        </w:r>
        <w:r w:rsidR="00DD5DF4" w:rsidRPr="00E81451">
          <w:t xml:space="preserve"> </w:t>
        </w:r>
      </w:ins>
      <w:r w:rsidRPr="00E81451">
        <w:t>e definir uma variável de</w:t>
      </w:r>
      <w:r>
        <w:t xml:space="preserve"> ambiente com a </w:t>
      </w:r>
      <w:r w:rsidRPr="00DD5DF4">
        <w:rPr>
          <w:i/>
          <w:rPrChange w:id="4690" w:author="Tiago M Dias" w:date="2016-07-23T11:30:00Z">
            <w:rPr/>
          </w:rPrChange>
        </w:rPr>
        <w:t>path</w:t>
      </w:r>
      <w:r>
        <w:t xml:space="preserve"> do assemblador DASM</w:t>
      </w:r>
      <w:ins w:id="4691" w:author="Tiago M Dias" w:date="2016-07-23T11:30:00Z">
        <w:r w:rsidR="00DD5DF4">
          <w:t>, que pode ser obtido a partir do seguinte endereço URL:</w:t>
        </w:r>
      </w:ins>
    </w:p>
    <w:p w14:paraId="5015A5FB" w14:textId="2EB5C06C" w:rsidR="00735CFC" w:rsidRDefault="00735CFC">
      <w:pPr>
        <w:pStyle w:val="ParagrafodeTexto"/>
        <w:ind w:firstLine="0"/>
        <w:pPrChange w:id="4692" w:author="Tiago M Dias" w:date="2016-07-23T11:30:00Z">
          <w:pPr>
            <w:pStyle w:val="ParagrafodeTexto"/>
          </w:pPr>
        </w:pPrChange>
      </w:pPr>
      <w:del w:id="4693" w:author="Tiago M Dias" w:date="2016-07-23T11:30:00Z">
        <w:r w:rsidDel="00DD5DF4">
          <w:delText xml:space="preserve"> (</w:delText>
        </w:r>
      </w:del>
      <w:r w:rsidR="00CD20B5">
        <w:fldChar w:fldCharType="begin"/>
      </w:r>
      <w:r w:rsidR="00CD20B5">
        <w:instrText xml:space="preserve"> HYPERLINK "http://pwp.net.ipl.pt/cc.isel/ezeq/arquitetura/sistemas_didaticos/pds16/ferramentas/dasm.exe" </w:instrText>
      </w:r>
      <w:ins w:id="4694" w:author="Andre" w:date="2016-07-23T14:37:00Z"/>
      <w:r w:rsidR="00CD20B5">
        <w:fldChar w:fldCharType="separate"/>
      </w:r>
      <w:r w:rsidRPr="00501FD2">
        <w:rPr>
          <w:rStyle w:val="Hiperligao"/>
          <w:rFonts w:cs="Times New Roman"/>
        </w:rPr>
        <w:t>http://pwp.net.ipl.pt/cc.isel/ezeq/arquitetura/sistemas_didaticos/pds16/ferramentas/dasm.exe</w:t>
      </w:r>
      <w:r w:rsidR="00CD20B5">
        <w:rPr>
          <w:rStyle w:val="Hiperligao"/>
          <w:rFonts w:cs="Times New Roman"/>
        </w:rPr>
        <w:fldChar w:fldCharType="end"/>
      </w:r>
      <w:del w:id="4695" w:author="Tiago M Dias" w:date="2016-07-23T11:30:00Z">
        <w:r w:rsidDel="00DD5DF4">
          <w:delText>)</w:delText>
        </w:r>
      </w:del>
    </w:p>
    <w:p w14:paraId="698D80BF" w14:textId="1A7573DA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</w:t>
      </w:r>
      <w:ins w:id="4696" w:author="Tiago M Dias" w:date="2016-07-23T11:31:00Z">
        <w:r w:rsidR="00DD5DF4" w:rsidRPr="00F509CF">
          <w:rPr>
            <w:shd w:val="clear" w:color="auto" w:fill="FEFEFE"/>
          </w:rPr>
          <w:t>PDS16inEcplise</w:t>
        </w:r>
        <w:r w:rsidR="00DD5DF4" w:rsidRPr="005E1533">
          <w:t xml:space="preserve"> </w:t>
        </w:r>
      </w:ins>
      <w:r w:rsidRPr="005E1533">
        <w:t>pode ser instalado no IDE Ecplise de duas maneiras</w:t>
      </w:r>
      <w:ins w:id="4697" w:author="Tiago M Dias" w:date="2016-07-23T11:32:00Z">
        <w:r w:rsidR="00DD5DF4">
          <w:t xml:space="preserve"> distintas:</w:t>
        </w:r>
      </w:ins>
      <w:del w:id="4698" w:author="Tiago M Dias" w:date="2016-07-23T11:32:00Z">
        <w:r w:rsidRPr="005E1533" w:rsidDel="00DD5DF4">
          <w:delText>,</w:delText>
        </w:r>
      </w:del>
      <w:r w:rsidRPr="005E1533">
        <w:t xml:space="preserve"> </w:t>
      </w:r>
      <w:del w:id="4699" w:author="Tiago M Dias" w:date="2016-07-23T11:33:00Z">
        <w:r w:rsidRPr="005E1533" w:rsidDel="00DD5DF4">
          <w:delText xml:space="preserve">fazendo download do ficheiro ZIP ou instalar </w:delText>
        </w:r>
      </w:del>
      <w:r w:rsidRPr="005E1533">
        <w:t xml:space="preserve">usando </w:t>
      </w:r>
      <w:ins w:id="4700" w:author="Tiago M Dias" w:date="2016-07-23T11:32:00Z">
        <w:r w:rsidR="00DD5DF4">
          <w:t>o apontador</w:t>
        </w:r>
      </w:ins>
      <w:del w:id="4701" w:author="Tiago M Dias" w:date="2016-07-23T11:32:00Z">
        <w:r w:rsidRPr="005E1533" w:rsidDel="00DD5DF4">
          <w:delText xml:space="preserve">este </w:delText>
        </w:r>
        <w:r w:rsidRPr="008A2B00" w:rsidDel="00DD5DF4">
          <w:rPr>
            <w:i/>
            <w:rPrChange w:id="4702" w:author="Tiago Oliveira" w:date="2016-07-21T18:38:00Z">
              <w:rPr/>
            </w:rPrChange>
          </w:rPr>
          <w:delText>link</w:delText>
        </w:r>
        <w:r w:rsidRPr="005E1533" w:rsidDel="00DD5DF4">
          <w:delText>:</w:delText>
        </w:r>
      </w:del>
      <w:r w:rsidRPr="005E1533">
        <w:t xml:space="preserve"> </w:t>
      </w:r>
      <w:r w:rsidR="00BC376A">
        <w:fldChar w:fldCharType="begin"/>
      </w:r>
      <w:r w:rsidR="00BC376A">
        <w:instrText xml:space="preserve"> HYPERLINK "http://tiagojvo.github.io/PDS16inEclipse/" </w:instrText>
      </w:r>
      <w:ins w:id="4703" w:author="Andre" w:date="2016-07-23T14:37:00Z"/>
      <w:r w:rsidR="00BC376A">
        <w:fldChar w:fldCharType="separate"/>
      </w:r>
      <w:r w:rsidRPr="00501FD2">
        <w:rPr>
          <w:rStyle w:val="Hiperligao"/>
          <w:rFonts w:cs="Times New Roman"/>
        </w:rPr>
        <w:t>http://tiagojvo.github.io/PDS16inEclipse/</w:t>
      </w:r>
      <w:r w:rsidR="00BC376A">
        <w:rPr>
          <w:rStyle w:val="Hiperligao"/>
          <w:rFonts w:cs="Times New Roman"/>
        </w:rPr>
        <w:fldChar w:fldCharType="end"/>
      </w:r>
      <w:del w:id="4704" w:author="Tiago M Dias" w:date="2016-07-23T11:33:00Z">
        <w:r w:rsidRPr="005E1533" w:rsidDel="00DD5DF4">
          <w:delText>.</w:delText>
        </w:r>
      </w:del>
      <w:ins w:id="4705" w:author="Tiago M Dias" w:date="2016-07-23T11:32:00Z">
        <w:r w:rsidR="00DD5DF4">
          <w:t xml:space="preserve"> </w:t>
        </w:r>
      </w:ins>
      <w:ins w:id="4706" w:author="Tiago M Dias" w:date="2016-07-23T11:33:00Z">
        <w:r w:rsidR="00DD5DF4">
          <w:t>o</w:t>
        </w:r>
      </w:ins>
      <w:ins w:id="4707" w:author="Tiago M Dias" w:date="2016-07-23T11:32:00Z">
        <w:r w:rsidR="00DD5DF4">
          <w:t xml:space="preserve">u descarregando o </w:t>
        </w:r>
      </w:ins>
      <w:ins w:id="4708" w:author="Tiago M Dias" w:date="2016-07-23T11:33:00Z">
        <w:r w:rsidR="00DD5DF4">
          <w:t>ficheiro ZIP disponível também a partir deste apontador.</w:t>
        </w:r>
      </w:ins>
    </w:p>
    <w:p w14:paraId="7491152C" w14:textId="1E02DE43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</w:t>
      </w:r>
      <w:del w:id="4709" w:author="Tiago M Dias" w:date="2016-07-23T11:33:00Z">
        <w:r w:rsidRPr="005E1533" w:rsidDel="00DD5DF4">
          <w:rPr>
            <w:rFonts w:cs="Times New Roman"/>
          </w:rPr>
          <w:delText xml:space="preserve">a </w:delText>
        </w:r>
      </w:del>
      <w:r w:rsidRPr="005E1533">
        <w:rPr>
          <w:rFonts w:cs="Times New Roman"/>
        </w:rPr>
        <w:t>instala</w:t>
      </w:r>
      <w:ins w:id="4710" w:author="Tiago M Dias" w:date="2016-07-23T11:33:00Z">
        <w:r w:rsidR="00DD5DF4">
          <w:rPr>
            <w:rFonts w:cs="Times New Roman"/>
          </w:rPr>
          <w:t>r</w:t>
        </w:r>
      </w:ins>
      <w:del w:id="4711" w:author="Tiago M Dias" w:date="2016-07-23T11:33:00Z">
        <w:r w:rsidRPr="005E1533" w:rsidDel="00DD5DF4">
          <w:rPr>
            <w:rFonts w:cs="Times New Roman"/>
          </w:rPr>
          <w:delText>ção</w:delText>
        </w:r>
      </w:del>
      <w:r w:rsidRPr="005E1533">
        <w:rPr>
          <w:rFonts w:cs="Times New Roman"/>
        </w:rPr>
        <w:t xml:space="preserve"> </w:t>
      </w:r>
      <w:del w:id="4712" w:author="Tiago M Dias" w:date="2016-07-23T11:33:00Z">
        <w:r w:rsidRPr="005E1533" w:rsidDel="00DD5DF4">
          <w:rPr>
            <w:rFonts w:cs="Times New Roman"/>
          </w:rPr>
          <w:delText>d</w:delText>
        </w:r>
      </w:del>
      <w:r w:rsidRPr="005E1533">
        <w:rPr>
          <w:rFonts w:cs="Times New Roman"/>
        </w:rPr>
        <w:t xml:space="preserve">o </w:t>
      </w:r>
      <w:r w:rsidRPr="00501FD2">
        <w:rPr>
          <w:rFonts w:cs="Times New Roman"/>
          <w:i/>
        </w:rPr>
        <w:t>plug-in</w:t>
      </w:r>
      <w:del w:id="4713" w:author="Tiago M Dias" w:date="2016-07-23T11:33:00Z">
        <w:r w:rsidRPr="005E1533" w:rsidDel="00DD5DF4">
          <w:rPr>
            <w:rFonts w:cs="Times New Roman"/>
          </w:rPr>
          <w:delText xml:space="preserve"> </w:delText>
        </w:r>
      </w:del>
      <w:ins w:id="4714" w:author="Tiago M Dias" w:date="2016-07-23T11:33:00Z">
        <w:r w:rsidR="00DD5DF4">
          <w:rPr>
            <w:rFonts w:cs="Times New Roman"/>
          </w:rPr>
          <w:t xml:space="preserve">, </w:t>
        </w:r>
      </w:ins>
      <w:r w:rsidRPr="005E1533">
        <w:rPr>
          <w:rFonts w:cs="Times New Roman"/>
        </w:rPr>
        <w:t>seja qual for a</w:t>
      </w:r>
      <w:ins w:id="4715" w:author="Tiago M Dias" w:date="2016-07-23T11:33:00Z">
        <w:r w:rsidR="00DD5DF4">
          <w:rPr>
            <w:rFonts w:cs="Times New Roman"/>
          </w:rPr>
          <w:t xml:space="preserve"> sua</w:t>
        </w:r>
      </w:ins>
      <w:r w:rsidRPr="005E1533">
        <w:rPr>
          <w:rFonts w:cs="Times New Roman"/>
        </w:rPr>
        <w:t xml:space="preserve"> fonte</w:t>
      </w:r>
      <w:ins w:id="4716" w:author="Tiago M Dias" w:date="2016-07-23T11:33:00Z">
        <w:r w:rsidR="00DD5DF4">
          <w:rPr>
            <w:rFonts w:cs="Times New Roman"/>
          </w:rPr>
          <w:t>,</w:t>
        </w:r>
      </w:ins>
      <w:r w:rsidRPr="005E1533">
        <w:rPr>
          <w:rFonts w:cs="Times New Roman"/>
        </w:rPr>
        <w:t xml:space="preserve"> é necessário seguir os seguintes passos:</w:t>
      </w:r>
    </w:p>
    <w:p w14:paraId="7CE62780" w14:textId="18FF13C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</w:t>
      </w:r>
      <w:ins w:id="4717" w:author="Tiago M Dias" w:date="2016-07-23T11:35:00Z">
        <w:r w:rsidR="00DD5DF4">
          <w:t xml:space="preserve">do sistema operativo Windows </w:t>
        </w:r>
      </w:ins>
      <w:r w:rsidRPr="00E81451">
        <w:t xml:space="preserve">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 xml:space="preserve">ador, reiniciando de seguida o </w:t>
      </w:r>
      <w:ins w:id="4718" w:author="Tiago M Dias" w:date="2016-07-23T11:35:00Z">
        <w:r w:rsidR="00DD5DF4">
          <w:t xml:space="preserve">sistema operativo </w:t>
        </w:r>
      </w:ins>
      <w:del w:id="4719" w:author="Tiago M Dias" w:date="2016-07-23T11:35:00Z">
        <w:r w:rsidDel="00DD5DF4">
          <w:delText xml:space="preserve">Windows </w:delText>
        </w:r>
      </w:del>
      <w:r>
        <w:t>para que esta fique disponível</w:t>
      </w:r>
      <w:r w:rsidRPr="00E81451">
        <w:t>.</w:t>
      </w:r>
    </w:p>
    <w:p w14:paraId="248656B5" w14:textId="18939F6D" w:rsidR="00735CFC" w:rsidDel="00DD5DF4" w:rsidRDefault="00735CFC" w:rsidP="009D0C2F">
      <w:pPr>
        <w:pStyle w:val="RNumericList1"/>
        <w:numPr>
          <w:ilvl w:val="0"/>
          <w:numId w:val="0"/>
        </w:numPr>
        <w:ind w:left="720"/>
        <w:rPr>
          <w:del w:id="4720" w:author="Tiago M Dias" w:date="2016-07-23T11:34:00Z"/>
        </w:rPr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3F849E49" w:rsidR="00735CFC" w:rsidRPr="00E81451" w:rsidDel="00DD5DF4" w:rsidRDefault="00735CFC" w:rsidP="00735CFC">
      <w:pPr>
        <w:pStyle w:val="PargrafodaLista"/>
        <w:ind w:left="1500"/>
        <w:rPr>
          <w:del w:id="4721" w:author="Tiago M Dias" w:date="2016-07-23T11:34:00Z"/>
          <w:rFonts w:cs="Times New Roman"/>
        </w:rPr>
      </w:pPr>
    </w:p>
    <w:p w14:paraId="4C977DE5" w14:textId="5485B4D6" w:rsidR="00735CFC" w:rsidRPr="00E81451" w:rsidRDefault="00735CFC" w:rsidP="009D0C2F">
      <w:pPr>
        <w:pStyle w:val="RNumericList2"/>
      </w:pPr>
      <w:del w:id="4722" w:author="Tiago M Dias" w:date="2016-07-23T11:36:00Z">
        <w:r w:rsidDel="00DD5DF4">
          <w:delText>Clicar</w:delText>
        </w:r>
      </w:del>
      <w:ins w:id="4723" w:author="Tiago M Dias" w:date="2016-07-23T11:36:00Z">
        <w:r w:rsidR="00DD5DF4">
          <w:t>Selecionar</w:t>
        </w:r>
      </w:ins>
      <w:r w:rsidRPr="00E81451">
        <w:t xml:space="preserve"> </w:t>
      </w:r>
      <w:del w:id="4724" w:author="Tiago M Dias" w:date="2016-07-23T11:36:00Z">
        <w:r w:rsidDel="00DD5DF4">
          <w:delText>n</w:delText>
        </w:r>
      </w:del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>
      <w:pPr>
        <w:jc w:val="center"/>
        <w:rPr>
          <w:rFonts w:cs="Times New Roman"/>
          <w:lang w:val="en-US"/>
        </w:rPr>
        <w:pPrChange w:id="4725" w:author="Tiago M Dias" w:date="2016-07-23T11:36:00Z">
          <w:pPr>
            <w:ind w:left="1416"/>
          </w:pPr>
        </w:pPrChange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04EE0F93" w:rsidR="00735CFC" w:rsidRDefault="00735CFC">
      <w:pPr>
        <w:pStyle w:val="RNumericList2"/>
        <w:jc w:val="both"/>
        <w:rPr>
          <w:ins w:id="4726" w:author="Tiago M Dias" w:date="2016-07-23T11:38:00Z"/>
          <w:lang w:val="pt-PT"/>
        </w:rPr>
        <w:pPrChange w:id="4727" w:author="Tiago M Dias" w:date="2016-07-23T11:38:00Z">
          <w:pPr>
            <w:pStyle w:val="RNumericList2"/>
          </w:pPr>
        </w:pPrChange>
      </w:pPr>
      <w:del w:id="4728" w:author="Tiago M Dias" w:date="2016-07-23T11:36:00Z">
        <w:r w:rsidRPr="00654FAE" w:rsidDel="00DD5DF4">
          <w:rPr>
            <w:noProof/>
            <w:lang w:val="pt-PT" w:eastAsia="pt-PT"/>
          </w:rPr>
          <w:drawing>
            <wp:anchor distT="0" distB="0" distL="114300" distR="114300" simplePos="0" relativeHeight="251655680" behindDoc="1" locked="0" layoutInCell="1" allowOverlap="1" wp14:anchorId="70DED00A" wp14:editId="103A44B3">
              <wp:simplePos x="0" y="0"/>
              <wp:positionH relativeFrom="column">
                <wp:posOffset>-635</wp:posOffset>
              </wp:positionH>
              <wp:positionV relativeFrom="paragraph">
                <wp:posOffset>560705</wp:posOffset>
              </wp:positionV>
              <wp:extent cx="5400040" cy="2522855"/>
              <wp:effectExtent l="0" t="0" r="0" b="0"/>
              <wp:wrapSquare wrapText="bothSides"/>
              <wp:docPr id="24" name="Imagem 24" descr="D:\Repositorio\PDS16ASM\Imagens-Aux\Instalar-Plug-in-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Repositorio\PDS16ASM\Imagens-Aux\Instalar-Plug-in-2.png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522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FA4C55" w:rsidDel="00DD5DF4">
          <w:rPr>
            <w:lang w:val="pt-PT"/>
          </w:rPr>
          <w:delText xml:space="preserve">Clicar </w:delText>
        </w:r>
      </w:del>
      <w:ins w:id="4729" w:author="Tiago M Dias" w:date="2016-07-23T11:36:00Z">
        <w:r w:rsidR="00DD5DF4">
          <w:rPr>
            <w:lang w:val="pt-PT"/>
          </w:rPr>
          <w:t>Selecionar</w:t>
        </w:r>
      </w:ins>
      <w:del w:id="4730" w:author="Tiago M Dias" w:date="2016-07-23T11:36:00Z">
        <w:r w:rsidRPr="00FA4C55" w:rsidDel="00DD5DF4">
          <w:rPr>
            <w:lang w:val="pt-PT"/>
          </w:rPr>
          <w:delText>em</w:delText>
        </w:r>
      </w:del>
      <w:r w:rsidRPr="00FA4C55">
        <w:rPr>
          <w:lang w:val="pt-PT"/>
        </w:rPr>
        <w:t xml:space="preserve"> “</w:t>
      </w:r>
      <w:r w:rsidRPr="00FA4C55">
        <w:rPr>
          <w:i/>
          <w:lang w:val="pt-PT"/>
        </w:rPr>
        <w:t>Add</w:t>
      </w:r>
      <w:r w:rsidRPr="00FA4C55">
        <w:rPr>
          <w:lang w:val="pt-PT"/>
        </w:rPr>
        <w:t>” e no campo “</w:t>
      </w:r>
      <w:r w:rsidRPr="00FA4C55">
        <w:rPr>
          <w:i/>
          <w:lang w:val="pt-PT"/>
        </w:rPr>
        <w:t>Location</w:t>
      </w:r>
      <w:r w:rsidRPr="00FA4C55">
        <w:rPr>
          <w:lang w:val="pt-PT"/>
        </w:rPr>
        <w:t xml:space="preserve">” colocar o endereço web do </w:t>
      </w:r>
      <w:r w:rsidRPr="00FA4C55">
        <w:rPr>
          <w:i/>
          <w:lang w:val="pt-PT"/>
        </w:rPr>
        <w:t>plug-in</w:t>
      </w:r>
      <w:r w:rsidRPr="00FA4C55">
        <w:rPr>
          <w:lang w:val="pt-PT"/>
        </w:rPr>
        <w:t xml:space="preserve"> </w:t>
      </w:r>
      <w:ins w:id="4731" w:author="Tiago M Dias" w:date="2016-07-23T11:37:00Z">
        <w:r w:rsidR="00DD5DF4" w:rsidRPr="00DD5DF4">
          <w:rPr>
            <w:shd w:val="clear" w:color="auto" w:fill="FEFEFE"/>
            <w:lang w:val="pt-PT"/>
            <w:rPrChange w:id="4732" w:author="Tiago M Dias" w:date="2016-07-23T11:37:00Z">
              <w:rPr>
                <w:shd w:val="clear" w:color="auto" w:fill="FEFEFE"/>
              </w:rPr>
            </w:rPrChange>
          </w:rPr>
          <w:t>PDS16inEcplise</w:t>
        </w:r>
        <w:r w:rsidR="00DD5DF4" w:rsidRPr="00DD5DF4">
          <w:rPr>
            <w:lang w:val="pt-PT"/>
            <w:rPrChange w:id="4733" w:author="Tiago M Dias" w:date="2016-07-23T11:37:00Z">
              <w:rPr/>
            </w:rPrChange>
          </w:rPr>
          <w:t xml:space="preserve"> </w:t>
        </w:r>
      </w:ins>
      <w:r w:rsidRPr="00FA4C55">
        <w:rPr>
          <w:lang w:val="pt-PT"/>
        </w:rPr>
        <w:t>ou</w:t>
      </w:r>
      <w:ins w:id="4734" w:author="Tiago M Dias" w:date="2016-07-23T11:37:00Z">
        <w:r w:rsidR="00DD5DF4">
          <w:rPr>
            <w:lang w:val="pt-PT"/>
          </w:rPr>
          <w:t>,</w:t>
        </w:r>
      </w:ins>
      <w:r w:rsidRPr="00FA4C55">
        <w:rPr>
          <w:lang w:val="pt-PT"/>
        </w:rPr>
        <w:t xml:space="preserve"> em alternativa, descompactar </w:t>
      </w:r>
      <w:ins w:id="4735" w:author="Tiago M Dias" w:date="2016-07-23T11:38:00Z">
        <w:r w:rsidR="00DD5DF4">
          <w:rPr>
            <w:lang w:val="pt-PT"/>
          </w:rPr>
          <w:t>o ficheiro ZIP</w:t>
        </w:r>
      </w:ins>
      <w:del w:id="4736" w:author="Tiago M Dias" w:date="2016-07-23T11:38:00Z">
        <w:r w:rsidRPr="00FA4C55" w:rsidDel="00DD5DF4">
          <w:rPr>
            <w:lang w:val="pt-PT"/>
          </w:rPr>
          <w:delText>a pasta “.</w:delText>
        </w:r>
        <w:r w:rsidRPr="00FA4C55" w:rsidDel="00DD5DF4">
          <w:rPr>
            <w:i/>
            <w:lang w:val="pt-PT"/>
          </w:rPr>
          <w:delText>zip</w:delText>
        </w:r>
        <w:r w:rsidRPr="00FA4C55" w:rsidDel="00DD5DF4">
          <w:rPr>
            <w:lang w:val="pt-PT"/>
          </w:rPr>
          <w:delText xml:space="preserve">” </w:delText>
        </w:r>
      </w:del>
      <w:ins w:id="4737" w:author="Tiago M Dias" w:date="2016-07-23T11:38:00Z">
        <w:r w:rsidR="00DD5DF4">
          <w:rPr>
            <w:lang w:val="pt-PT"/>
          </w:rPr>
          <w:t xml:space="preserve"> </w:t>
        </w:r>
      </w:ins>
      <w:r w:rsidRPr="00FA4C55">
        <w:rPr>
          <w:lang w:val="pt-PT"/>
        </w:rPr>
        <w:t>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</w:t>
      </w:r>
      <w:del w:id="4738" w:author="Tiago M Dias" w:date="2016-07-23T11:38:00Z">
        <w:r w:rsidRPr="00FA4C55" w:rsidDel="00DD5DF4">
          <w:rPr>
            <w:lang w:val="pt-PT"/>
          </w:rPr>
          <w:delText>;</w:delText>
        </w:r>
      </w:del>
      <w:ins w:id="4739" w:author="Tiago M Dias" w:date="2016-07-23T11:38:00Z">
        <w:r w:rsidR="00DD5DF4">
          <w:rPr>
            <w:lang w:val="pt-PT"/>
          </w:rPr>
          <w:t>.</w:t>
        </w:r>
      </w:ins>
    </w:p>
    <w:p w14:paraId="128EF761" w14:textId="75770245" w:rsidR="00DD5DF4" w:rsidRPr="00FA4C55" w:rsidRDefault="00DD5DF4">
      <w:pPr>
        <w:pStyle w:val="RNumericList2"/>
        <w:numPr>
          <w:ilvl w:val="0"/>
          <w:numId w:val="0"/>
        </w:numPr>
        <w:jc w:val="center"/>
        <w:rPr>
          <w:lang w:val="pt-PT"/>
        </w:rPr>
        <w:pPrChange w:id="4740" w:author="Tiago M Dias" w:date="2016-07-23T11:38:00Z">
          <w:pPr>
            <w:pStyle w:val="RNumericList2"/>
          </w:pPr>
        </w:pPrChange>
      </w:pPr>
      <w:ins w:id="4741" w:author="Tiago M Dias" w:date="2016-07-23T11:38:00Z">
        <w:r w:rsidRPr="00654FAE">
          <w:rPr>
            <w:noProof/>
            <w:lang w:val="pt-PT" w:eastAsia="pt-PT"/>
          </w:rPr>
          <w:lastRenderedPageBreak/>
          <w:drawing>
            <wp:inline distT="0" distB="0" distL="0" distR="0" wp14:anchorId="719F0A26" wp14:editId="20535973">
              <wp:extent cx="5400040" cy="2522855"/>
              <wp:effectExtent l="0" t="0" r="0" b="0"/>
              <wp:docPr id="1037" name="Imagem 24" descr="D:\Repositorio\PDS16ASM\Imagens-Aux\Instalar-Plug-in-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Repositorio\PDS16ASM\Imagens-Aux\Instalar-Plug-in-2.png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522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1AB03EAC" w14:textId="77777777" w:rsidR="00DD5DF4" w:rsidRDefault="00735CFC" w:rsidP="009D0C2F">
      <w:pPr>
        <w:pStyle w:val="RNumericList2"/>
        <w:rPr>
          <w:ins w:id="4742" w:author="Tiago M Dias" w:date="2016-07-23T11:37:00Z"/>
          <w:lang w:val="pt-PT"/>
        </w:rPr>
      </w:pPr>
      <w:r w:rsidRPr="00FA4C55">
        <w:rPr>
          <w:lang w:val="pt-PT"/>
        </w:rPr>
        <w:t>Selecionar o software “PDS16inEcplise” e prosseguir a instalação.</w:t>
      </w:r>
    </w:p>
    <w:p w14:paraId="3D48B046" w14:textId="7661020E" w:rsidR="00735CFC" w:rsidRPr="00FA4C55" w:rsidRDefault="00735CFC">
      <w:pPr>
        <w:pStyle w:val="RNumericList2"/>
        <w:numPr>
          <w:ilvl w:val="0"/>
          <w:numId w:val="0"/>
        </w:numPr>
        <w:jc w:val="center"/>
        <w:rPr>
          <w:lang w:val="pt-PT"/>
        </w:rPr>
        <w:pPrChange w:id="4743" w:author="Tiago M Dias" w:date="2016-07-23T11:37:00Z">
          <w:pPr>
            <w:pStyle w:val="RNumericList2"/>
          </w:pPr>
        </w:pPrChange>
      </w:pPr>
      <w:r w:rsidRPr="00654FAE">
        <w:rPr>
          <w:noProof/>
          <w:lang w:val="pt-PT" w:eastAsia="pt-PT"/>
        </w:rPr>
        <w:drawing>
          <wp:inline distT="0" distB="0" distL="0" distR="0" wp14:anchorId="3D825E16" wp14:editId="1C9F9243">
            <wp:extent cx="5400040" cy="2474595"/>
            <wp:effectExtent l="0" t="0" r="0" b="1905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DAE" w14:textId="77777777" w:rsidR="00735CFC" w:rsidRDefault="00735CFC" w:rsidP="00735CFC"/>
    <w:p w14:paraId="000E044C" w14:textId="6F1AFB86" w:rsidR="00735CFC" w:rsidRPr="00DD5DF4" w:rsidDel="00DD5DF4" w:rsidRDefault="00DD5DF4" w:rsidP="00735CFC">
      <w:pPr>
        <w:rPr>
          <w:del w:id="4744" w:author="Tiago M Dias" w:date="2016-07-23T11:39:00Z"/>
        </w:rPr>
      </w:pPr>
      <w:ins w:id="4745" w:author="Tiago M Dias" w:date="2016-07-23T11:39:00Z">
        <w:r w:rsidRPr="00DD5DF4">
          <w:rPr>
            <w:rPrChange w:id="4746" w:author="Tiago M Dias" w:date="2016-07-23T11:40:00Z">
              <w:rPr>
                <w:b/>
              </w:rPr>
            </w:rPrChange>
          </w:rPr>
          <w:t xml:space="preserve">Após estes passos, </w:t>
        </w:r>
      </w:ins>
      <w:del w:id="4747" w:author="Tiago M Dias" w:date="2016-07-23T11:39:00Z">
        <w:r w:rsidR="00735CFC" w:rsidRPr="00DD5DF4" w:rsidDel="00DD5DF4">
          <w:rPr>
            <w:rPrChange w:id="4748" w:author="Tiago M Dias" w:date="2016-07-23T11:40:00Z">
              <w:rPr>
                <w:b/>
              </w:rPr>
            </w:rPrChange>
          </w:rPr>
          <w:delText>Utilização</w:delText>
        </w:r>
        <w:r w:rsidR="00735CFC" w:rsidRPr="00DD5DF4" w:rsidDel="00DD5DF4">
          <w:delText>:</w:delText>
        </w:r>
      </w:del>
    </w:p>
    <w:p w14:paraId="34C7810C" w14:textId="3FDC0FF9" w:rsidR="00735CFC" w:rsidRDefault="00DD5DF4">
      <w:pPr>
        <w:pPrChange w:id="4749" w:author="Tiago M Dias" w:date="2016-07-23T11:39:00Z">
          <w:pPr>
            <w:pStyle w:val="ParagrafodeTexto"/>
          </w:pPr>
        </w:pPrChange>
      </w:pPr>
      <w:ins w:id="4750" w:author="Tiago M Dias" w:date="2016-07-23T11:39:00Z">
        <w:r w:rsidRPr="00DD5DF4">
          <w:t>p</w:t>
        </w:r>
      </w:ins>
      <w:del w:id="4751" w:author="Tiago M Dias" w:date="2016-07-23T11:39:00Z">
        <w:r w:rsidR="00735CFC" w:rsidRPr="00DD5DF4" w:rsidDel="00DD5DF4">
          <w:delText>P</w:delText>
        </w:r>
      </w:del>
      <w:r w:rsidR="00735CFC" w:rsidRPr="00DD5DF4">
        <w:t>ara u</w:t>
      </w:r>
      <w:r w:rsidR="00735CFC">
        <w:t xml:space="preserve">tilizar o </w:t>
      </w:r>
      <w:r w:rsidR="00735CFC" w:rsidRPr="00FA4C55">
        <w:rPr>
          <w:i/>
        </w:rPr>
        <w:t>plug-in</w:t>
      </w:r>
      <w:r w:rsidR="00735CFC">
        <w:t xml:space="preserve"> </w:t>
      </w:r>
      <w:ins w:id="4752" w:author="Tiago M Dias" w:date="2016-07-23T11:40:00Z">
        <w:r w:rsidRPr="00FA4C55">
          <w:t>PDS16inEcplise</w:t>
        </w:r>
        <w:r>
          <w:t xml:space="preserve"> </w:t>
        </w:r>
      </w:ins>
      <w:r w:rsidR="00735CFC">
        <w:t>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11A28F17" w:rsidR="00735CFC" w:rsidRDefault="00735CFC" w:rsidP="009D0C2F">
      <w:pPr>
        <w:pStyle w:val="RNumericList1"/>
      </w:pPr>
      <w:r>
        <w:t>No projeto criado</w:t>
      </w:r>
      <w:ins w:id="4753" w:author="Tiago M Dias" w:date="2016-07-23T11:39:00Z">
        <w:r w:rsidR="00DD5DF4">
          <w:t>,</w:t>
        </w:r>
      </w:ins>
      <w:r>
        <w:t xml:space="preserve">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50" w:author="Tiago M Dias" w:date="2016-07-23T11:12:00Z" w:initials="TMD">
    <w:p w14:paraId="45F62FC7" w14:textId="77777777" w:rsidR="0036597B" w:rsidRPr="00F613F5" w:rsidRDefault="0036597B" w:rsidP="000C0C7F">
      <w:pPr>
        <w:pStyle w:val="Textodecomentrio"/>
      </w:pPr>
      <w:r>
        <w:rPr>
          <w:rStyle w:val="Refdecomentrio"/>
        </w:rPr>
        <w:annotationRef/>
      </w:r>
      <w:r>
        <w:t>Já CORRIGI este erro várias vezes!!!! A referência deve ficar antes do ponto!!!!!</w:t>
      </w:r>
    </w:p>
  </w:comment>
  <w:comment w:id="1053" w:author="Tiago Oliveira" w:date="2016-07-23T11:12:00Z" w:initials="TO">
    <w:p w14:paraId="57DFCF0A" w14:textId="34F25173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228" w:author="Tiago M Dias" w:date="2016-07-23T11:12:00Z" w:initials="TMD">
    <w:p w14:paraId="55BA19CC" w14:textId="26ED6FB9" w:rsidR="0036597B" w:rsidRDefault="0036597B">
      <w:pPr>
        <w:pStyle w:val="Textodecomentrio"/>
      </w:pPr>
      <w:r>
        <w:rPr>
          <w:rStyle w:val="Refdecomentrio"/>
        </w:rPr>
        <w:annotationRef/>
      </w:r>
      <w:r>
        <w:t>Já alterei esta forma de formatação de figuras demasiadas vezes! As figuras devem ser colocadas em modo inline com o texto. Devem aparecer após um parágrafo e seguida da legenda respetiva.</w:t>
      </w:r>
    </w:p>
  </w:comment>
  <w:comment w:id="1229" w:author="Tiago Oliveira" w:date="2016-07-23T11:12:00Z" w:initials="TO">
    <w:p w14:paraId="4F2B7521" w14:textId="72F0A451" w:rsidR="0036597B" w:rsidRDefault="0036597B">
      <w:pPr>
        <w:pStyle w:val="Textodecomentrio"/>
      </w:pPr>
      <w:r>
        <w:rPr>
          <w:rStyle w:val="Refdecomentrio"/>
        </w:rPr>
        <w:annotationRef/>
      </w:r>
      <w:r>
        <w:t>Nós temos estado a por o outro esquema pois não conseguíamos, em modo inline centrar a imagem, mas já aprendemos. Efectuado.</w:t>
      </w:r>
    </w:p>
  </w:comment>
  <w:comment w:id="1523" w:author="Tiago M Dias" w:date="2016-07-23T11:12:00Z" w:initials="TMD">
    <w:p w14:paraId="4DB12B14" w14:textId="10F88B79" w:rsidR="0036597B" w:rsidRDefault="0036597B">
      <w:pPr>
        <w:pStyle w:val="Textodecomentrio"/>
      </w:pPr>
      <w:r>
        <w:rPr>
          <w:rStyle w:val="Refdecomentrio"/>
        </w:rPr>
        <w:annotationRef/>
      </w:r>
      <w:r>
        <w:t>Este tipo de coisas também já tinha sido alterado na minha última revisão!!!!</w:t>
      </w:r>
    </w:p>
    <w:p w14:paraId="3D8ACD73" w14:textId="77777777" w:rsidR="0036597B" w:rsidRDefault="0036597B">
      <w:pPr>
        <w:pStyle w:val="Textodecomentrio"/>
      </w:pPr>
    </w:p>
    <w:p w14:paraId="2A0B5A81" w14:textId="109BCD86" w:rsidR="0036597B" w:rsidRDefault="0036597B">
      <w:pPr>
        <w:pStyle w:val="Textodecomentrio"/>
      </w:pPr>
      <w:r>
        <w:t>Releiam, comparando, os 2 documentos!</w:t>
      </w:r>
    </w:p>
  </w:comment>
  <w:comment w:id="1524" w:author="Tiago Oliveira" w:date="2016-07-23T11:12:00Z" w:initials="TO">
    <w:p w14:paraId="3880FE7F" w14:textId="736AA2E7" w:rsidR="0036597B" w:rsidRDefault="0036597B">
      <w:pPr>
        <w:pStyle w:val="Textodecomentrio"/>
      </w:pPr>
      <w:r>
        <w:rPr>
          <w:rStyle w:val="Refdecomentrio"/>
        </w:rPr>
        <w:annotationRef/>
      </w:r>
      <w:r>
        <w:t>Já revemos o ficheiro, mas não sei a que se referia este comentário</w:t>
      </w:r>
    </w:p>
  </w:comment>
  <w:comment w:id="1525" w:author="Tiago M Dias" w:date="2016-07-23T11:12:00Z" w:initials="TMD">
    <w:p w14:paraId="4BD761DE" w14:textId="3EC7F635" w:rsidR="0036597B" w:rsidRDefault="0036597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594" w:author="Tiago Oliveira" w:date="2016-07-23T11:12:00Z" w:initials="TO">
    <w:p w14:paraId="74FF0AF6" w14:textId="006F6D33" w:rsidR="0036597B" w:rsidRDefault="0036597B">
      <w:pPr>
        <w:pStyle w:val="Textodecomentrio"/>
      </w:pPr>
      <w:r>
        <w:rPr>
          <w:rStyle w:val="Refdecomentrio"/>
        </w:rPr>
        <w:annotationRef/>
      </w:r>
      <w:r>
        <w:t>Adicionado</w:t>
      </w:r>
    </w:p>
  </w:comment>
  <w:comment w:id="1651" w:author="Tiago Oliveira" w:date="2016-07-23T11:12:00Z" w:initials="TO">
    <w:p w14:paraId="4109EE0D" w14:textId="5EE273D1" w:rsidR="0036597B" w:rsidRDefault="0036597B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680" w:author="Tiago Oliveira" w:date="2016-07-23T11:12:00Z" w:initials="TO">
    <w:p w14:paraId="13F981A0" w14:textId="0D339181" w:rsidR="0036597B" w:rsidRDefault="0036597B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681" w:author="Tiago M Dias" w:date="2016-07-23T11:12:00Z" w:initials="TMD">
    <w:p w14:paraId="59CDCF3D" w14:textId="1A202A93" w:rsidR="0036597B" w:rsidRDefault="0036597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699" w:author="Tiago Oliveira" w:date="2016-07-23T11:12:00Z" w:initials="TO">
    <w:p w14:paraId="22E86F64" w14:textId="0C604865" w:rsidR="0036597B" w:rsidRDefault="0036597B">
      <w:pPr>
        <w:pStyle w:val="Textodecomentrio"/>
      </w:pPr>
      <w:r>
        <w:rPr>
          <w:rStyle w:val="Refdecomentrio"/>
        </w:rPr>
        <w:annotationRef/>
      </w:r>
      <w:r>
        <w:t>Aqui retiramos o ponto antes da palavra section, pois acho que neste caso apenas queremos dizer o nome da diretiva, não descrever a sua utilização. Não sei se concorda ou não com a alteração, se não concordar, voltamos a repor.</w:t>
      </w:r>
    </w:p>
    <w:p w14:paraId="61D67E83" w14:textId="77777777" w:rsidR="0036597B" w:rsidRDefault="0036597B">
      <w:pPr>
        <w:pStyle w:val="Textodecomentrio"/>
      </w:pPr>
    </w:p>
  </w:comment>
  <w:comment w:id="1700" w:author="Tiago M Dias" w:date="2016-07-23T11:12:00Z" w:initials="TMD">
    <w:p w14:paraId="75A0CD97" w14:textId="44613BB7" w:rsidR="0036597B" w:rsidRDefault="0036597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706" w:author="Tiago Oliveira" w:date="2016-07-23T11:12:00Z" w:initials="TO">
    <w:p w14:paraId="3ADE66B4" w14:textId="6645B64B" w:rsidR="0036597B" w:rsidRDefault="0036597B">
      <w:pPr>
        <w:pStyle w:val="Textodecomentrio"/>
      </w:pPr>
      <w:r>
        <w:rPr>
          <w:rStyle w:val="Refdecomentrio"/>
        </w:rPr>
        <w:annotationRef/>
      </w:r>
      <w:r>
        <w:t>Mesmo motivo que o comentário acima</w:t>
      </w:r>
    </w:p>
  </w:comment>
  <w:comment w:id="1707" w:author="Tiago M Dias" w:date="2016-07-23T11:12:00Z" w:initials="TMD">
    <w:p w14:paraId="613CA80E" w14:textId="23DB3D9C" w:rsidR="0036597B" w:rsidRDefault="0036597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1730" w:author="Tiago M Dias" w:date="2016-07-23T11:12:00Z" w:initials="TMD">
    <w:p w14:paraId="705A9F86" w14:textId="5AF5D79E" w:rsidR="0036597B" w:rsidRDefault="0036597B">
      <w:pPr>
        <w:pStyle w:val="Textodecomentrio"/>
      </w:pPr>
      <w:r>
        <w:t>i</w:t>
      </w:r>
      <w:r>
        <w:rPr>
          <w:rStyle w:val="Refdecomentrio"/>
        </w:rPr>
        <w:annotationRef/>
      </w:r>
      <w:r>
        <w:t>ntegração?</w:t>
      </w:r>
    </w:p>
  </w:comment>
  <w:comment w:id="1748" w:author="Tiago M Dias" w:date="2016-07-23T11:12:00Z" w:initials="TMD">
    <w:p w14:paraId="00F418D5" w14:textId="2F6963F8" w:rsidR="0036597B" w:rsidRDefault="0036597B">
      <w:pPr>
        <w:pStyle w:val="Textodecomentrio"/>
      </w:pPr>
      <w:r>
        <w:rPr>
          <w:rStyle w:val="Refdecomentrio"/>
        </w:rPr>
        <w:annotationRef/>
      </w:r>
      <w:r>
        <w:t>Não compreendo o que querem dizer com isto.</w:t>
      </w:r>
    </w:p>
  </w:comment>
  <w:comment w:id="1749" w:author="Tiago Oliveira" w:date="2016-07-23T11:12:00Z" w:initials="TO">
    <w:p w14:paraId="73A037AF" w14:textId="5CC0D871" w:rsidR="0036597B" w:rsidRDefault="0036597B">
      <w:pPr>
        <w:pStyle w:val="Textodecomentrio"/>
      </w:pPr>
      <w:r>
        <w:rPr>
          <w:rStyle w:val="Refdecomentrio"/>
        </w:rPr>
        <w:annotationRef/>
      </w:r>
      <w:r>
        <w:t>Ok, sim cincordamos, é muito prematuro mencionar a gramatica do Xtext aqui…</w:t>
      </w:r>
    </w:p>
  </w:comment>
  <w:comment w:id="1765" w:author="Tiago M Dias" w:date="2016-07-23T11:12:00Z" w:initials="TMD">
    <w:p w14:paraId="1304A260" w14:textId="33D60901" w:rsidR="0036597B" w:rsidRDefault="0036597B">
      <w:pPr>
        <w:pStyle w:val="Textodecomentrio"/>
      </w:pPr>
      <w:r>
        <w:rPr>
          <w:rStyle w:val="Refdecomentrio"/>
        </w:rPr>
        <w:annotationRef/>
      </w:r>
      <w:r>
        <w:t>Não compreendo o que querem dizer com isto</w:t>
      </w:r>
    </w:p>
  </w:comment>
  <w:comment w:id="1766" w:author="Tiago Oliveira" w:date="2016-07-23T11:12:00Z" w:initials="TO">
    <w:p w14:paraId="7514EDE3" w14:textId="39C2AEE0" w:rsidR="0036597B" w:rsidRDefault="0036597B">
      <w:pPr>
        <w:pStyle w:val="Textodecomentrio"/>
      </w:pPr>
      <w:r>
        <w:rPr>
          <w:rStyle w:val="Refdecomentrio"/>
        </w:rPr>
        <w:annotationRef/>
      </w:r>
      <w:r>
        <w:t>Com isto queremos mostrar a necessidade da integração com a EMF, pois ao escrever uma gramatica (como a que escrevemos) necessitamos que essa seja transformada em classes representativas para poder manejar nos vários componentes do plug-in</w:t>
      </w:r>
    </w:p>
  </w:comment>
  <w:comment w:id="1767" w:author="Tiago M Dias" w:date="2016-07-23T11:12:00Z" w:initials="TMD">
    <w:p w14:paraId="3DDBA9D3" w14:textId="66C5DFCB" w:rsidR="0036597B" w:rsidRDefault="0036597B">
      <w:pPr>
        <w:pStyle w:val="Textodecomentrio"/>
      </w:pPr>
      <w:r>
        <w:rPr>
          <w:rStyle w:val="Refdecomentrio"/>
        </w:rPr>
        <w:annotationRef/>
      </w:r>
      <w:r>
        <w:t>OK, vejam se concordam com as alterações que introduzi na frase para orientar o leitor nesta abordagem.</w:t>
      </w:r>
    </w:p>
  </w:comment>
  <w:comment w:id="1827" w:author="Tiago M Dias" w:date="2016-07-23T11:12:00Z" w:initials="TMD">
    <w:p w14:paraId="021F5F86" w14:textId="0D8D30AC" w:rsidR="0036597B" w:rsidRDefault="0036597B">
      <w:pPr>
        <w:pStyle w:val="Textodecomentrio"/>
      </w:pPr>
      <w:r>
        <w:rPr>
          <w:rStyle w:val="Refdecomentrio"/>
        </w:rPr>
        <w:annotationRef/>
      </w:r>
      <w:r>
        <w:t>Assim está muito melhor!</w:t>
      </w:r>
    </w:p>
  </w:comment>
  <w:comment w:id="1908" w:author="Tiago M Dias" w:date="2016-07-23T11:12:00Z" w:initials="TMD">
    <w:p w14:paraId="2BFF81CC" w14:textId="78382C91" w:rsidR="0036597B" w:rsidRDefault="0036597B">
      <w:pPr>
        <w:pStyle w:val="Textodecomentrio"/>
      </w:pPr>
      <w:r>
        <w:rPr>
          <w:rStyle w:val="Refdecomentrio"/>
        </w:rPr>
        <w:annotationRef/>
      </w:r>
      <w:r>
        <w:t>Não compreendo a relevância, nem tão pouco  a motivação, para incluir este parágrafo na introdução da secção.</w:t>
      </w:r>
    </w:p>
    <w:p w14:paraId="1E12BFB9" w14:textId="239F97CB" w:rsidR="0036597B" w:rsidRDefault="0036597B">
      <w:pPr>
        <w:pStyle w:val="Textodecomentrio"/>
      </w:pPr>
      <w:r>
        <w:t>Na verdade, na falta d euma justificação válida, considero que este parágrafo deverá ser substituído por um outro em que se indique a estrutura da secção. Isto permitirá ao autor compreender o flow seguida na apresentação da ferramentaue acabou de ser introduzida.</w:t>
      </w:r>
    </w:p>
  </w:comment>
  <w:comment w:id="1909" w:author="Tiago Oliveira" w:date="2016-07-23T11:12:00Z" w:initials="TO">
    <w:p w14:paraId="50F516CA" w14:textId="4B68BE57" w:rsidR="0036597B" w:rsidRDefault="0036597B">
      <w:pPr>
        <w:pStyle w:val="Textodecomentrio"/>
      </w:pPr>
      <w:r>
        <w:rPr>
          <w:rStyle w:val="Refdecomentrio"/>
        </w:rPr>
        <w:annotationRef/>
      </w:r>
      <w:r>
        <w:t>Certo</w:t>
      </w:r>
    </w:p>
  </w:comment>
  <w:comment w:id="1910" w:author="Tiago Oliveira" w:date="2016-07-23T11:12:00Z" w:initials="TO">
    <w:p w14:paraId="4D2E1299" w14:textId="27A60064" w:rsidR="0036597B" w:rsidRDefault="0036597B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1922" w:author="Tiago M Dias" w:date="2016-07-23T11:12:00Z" w:initials="TMD">
    <w:p w14:paraId="65088F1D" w14:textId="14673FFA" w:rsidR="0036597B" w:rsidRDefault="0036597B">
      <w:pPr>
        <w:pStyle w:val="Textodecomentrio"/>
      </w:pPr>
      <w:r>
        <w:rPr>
          <w:rStyle w:val="Refdecomentrio"/>
        </w:rPr>
        <w:annotationRef/>
      </w:r>
      <w:r>
        <w:t>programador?</w:t>
      </w:r>
    </w:p>
  </w:comment>
  <w:comment w:id="1923" w:author="Tiago Oliveira" w:date="2016-07-23T11:12:00Z" w:initials="TO">
    <w:p w14:paraId="0DA92387" w14:textId="0FEC0709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928" w:author="Tiago M Dias" w:date="2016-07-23T11:12:00Z" w:initials="TMD">
    <w:p w14:paraId="2DE02D2B" w14:textId="0C3186F1" w:rsidR="0036597B" w:rsidRDefault="0036597B">
      <w:pPr>
        <w:pStyle w:val="Textodecomentrio"/>
      </w:pPr>
      <w:r>
        <w:rPr>
          <w:rStyle w:val="Refdecomentrio"/>
        </w:rPr>
        <w:annotationRef/>
      </w:r>
      <w:r>
        <w:t>parsing?</w:t>
      </w:r>
    </w:p>
  </w:comment>
  <w:comment w:id="1929" w:author="Tiago Oliveira" w:date="2016-07-23T11:12:00Z" w:initials="TO">
    <w:p w14:paraId="49EF897D" w14:textId="4204B980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1951" w:author="Tiago M Dias" w:date="2016-07-23T11:12:00Z" w:initials="TMD">
    <w:p w14:paraId="30F5A7C8" w14:textId="5B326EA8" w:rsidR="0036597B" w:rsidRDefault="0036597B">
      <w:pPr>
        <w:pStyle w:val="Textodecomentrio"/>
      </w:pPr>
      <w:r>
        <w:rPr>
          <w:rStyle w:val="Refdecomentrio"/>
        </w:rPr>
        <w:annotationRef/>
      </w:r>
      <w:r>
        <w:t>Em Java, ou em Xtend ou para ambas? É preciso clarificar isto.</w:t>
      </w:r>
    </w:p>
  </w:comment>
  <w:comment w:id="1952" w:author="Tiago Oliveira" w:date="2016-07-23T11:12:00Z" w:initials="TO">
    <w:p w14:paraId="4A4D35EC" w14:textId="57C0B2A1" w:rsidR="0036597B" w:rsidRDefault="0036597B">
      <w:pPr>
        <w:pStyle w:val="Textodecomentrio"/>
      </w:pPr>
      <w:r>
        <w:t xml:space="preserve">É criado um projecto do tipo “Xtext project” </w:t>
      </w:r>
      <w:r>
        <w:rPr>
          <w:rStyle w:val="Refdecomentrio"/>
        </w:rPr>
        <w:annotationRef/>
      </w:r>
      <w:r>
        <w:t xml:space="preserve">em que na maioria dos casos, uma funcionalidade tanto pode ser criada em Xtend ou em java, os ficheiros Xtend são posteriormente traduzidos para a linguagem java </w:t>
      </w:r>
    </w:p>
  </w:comment>
  <w:comment w:id="1970" w:author="Tiago Oliveira" w:date="2016-07-23T11:12:00Z" w:initials="TO">
    <w:p w14:paraId="3F45B53C" w14:textId="0417F4DF" w:rsidR="0036597B" w:rsidRDefault="0036597B">
      <w:pPr>
        <w:pStyle w:val="Textodecomentrio"/>
      </w:pPr>
      <w:r>
        <w:rPr>
          <w:rStyle w:val="Refdecomentrio"/>
        </w:rPr>
        <w:annotationRef/>
      </w:r>
      <w:r>
        <w:t>By Pedro sampaio: Podiam dar o exemplo com o vosso projeto!</w:t>
      </w:r>
    </w:p>
  </w:comment>
  <w:comment w:id="1971" w:author="Tiago Oliveira" w:date="2016-07-23T11:12:00Z" w:initials="TO">
    <w:p w14:paraId="2619BDD8" w14:textId="1BD9E4CD" w:rsidR="0036597B" w:rsidRDefault="0036597B">
      <w:pPr>
        <w:pStyle w:val="Textodecomentrio"/>
      </w:pPr>
      <w:r>
        <w:rPr>
          <w:rStyle w:val="Refdecomentrio"/>
        </w:rPr>
        <w:annotationRef/>
      </w:r>
      <w:r>
        <w:t>Efectuado</w:t>
      </w:r>
    </w:p>
  </w:comment>
  <w:comment w:id="1996" w:author="Tiago M Dias" w:date="2016-07-23T11:12:00Z" w:initials="TMD">
    <w:p w14:paraId="58BEF857" w14:textId="3149F9CC" w:rsidR="0036597B" w:rsidRDefault="0036597B">
      <w:pPr>
        <w:pStyle w:val="Textodecomentrio"/>
      </w:pPr>
      <w:r>
        <w:rPr>
          <w:rStyle w:val="Refdecomentrio"/>
        </w:rPr>
        <w:annotationRef/>
      </w:r>
      <w:r>
        <w:t>métodos, certo?</w:t>
      </w:r>
    </w:p>
  </w:comment>
  <w:comment w:id="1997" w:author="Tiago Oliveira" w:date="2016-07-23T11:12:00Z" w:initials="TO">
    <w:p w14:paraId="4631C2FD" w14:textId="1F86C184" w:rsidR="0036597B" w:rsidRDefault="0036597B">
      <w:pPr>
        <w:pStyle w:val="Textodecomentrio"/>
      </w:pPr>
      <w:r>
        <w:rPr>
          <w:rStyle w:val="Refdecomentrio"/>
        </w:rPr>
        <w:annotationRef/>
      </w:r>
      <w:r>
        <w:t>corrigido</w:t>
      </w:r>
    </w:p>
  </w:comment>
  <w:comment w:id="1998" w:author="Tiago M Dias" w:date="2016-07-23T11:12:00Z" w:initials="TMD">
    <w:p w14:paraId="03774691" w14:textId="1495B1D5" w:rsidR="0036597B" w:rsidRDefault="0036597B">
      <w:pPr>
        <w:pStyle w:val="Textodecomentrio"/>
      </w:pPr>
      <w:r>
        <w:rPr>
          <w:rStyle w:val="Refdecomentrio"/>
        </w:rPr>
        <w:annotationRef/>
      </w:r>
      <w:r>
        <w:t>De certeza?</w:t>
      </w:r>
    </w:p>
  </w:comment>
  <w:comment w:id="1999" w:author="Tiago Oliveira" w:date="2016-07-23T13:35:00Z" w:initials="TO">
    <w:p w14:paraId="7A4817D1" w14:textId="1CFF6F6A" w:rsidR="0036597B" w:rsidRDefault="0036597B">
      <w:pPr>
        <w:pStyle w:val="Textodecomentrio"/>
      </w:pPr>
      <w:r>
        <w:rPr>
          <w:rStyle w:val="Refdecomentrio"/>
        </w:rPr>
        <w:annotationRef/>
      </w:r>
      <w:r>
        <w:t>Havia uma gafe acima, nós querias dizer que existem 2 modulos e não 2 packages…</w:t>
      </w:r>
    </w:p>
  </w:comment>
  <w:comment w:id="2026" w:author="Tiago M Dias" w:date="2016-07-23T11:12:00Z" w:initials="TMD">
    <w:p w14:paraId="20CCC54C" w14:textId="0C1BED56" w:rsidR="0036597B" w:rsidRDefault="0036597B">
      <w:pPr>
        <w:pStyle w:val="Textodecomentrio"/>
      </w:pPr>
      <w:r>
        <w:rPr>
          <w:rStyle w:val="Refdecomentrio"/>
        </w:rPr>
        <w:annotationRef/>
      </w:r>
      <w:r>
        <w:t>desenvolvimento?</w:t>
      </w:r>
    </w:p>
  </w:comment>
  <w:comment w:id="2027" w:author="Tiago Oliveira" w:date="2016-07-23T11:12:00Z" w:initials="TO">
    <w:p w14:paraId="00E26D63" w14:textId="3BA0A49C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096" w:author="Tiago M Dias" w:date="2016-07-23T11:12:00Z" w:initials="TMD">
    <w:p w14:paraId="632D95D5" w14:textId="58F6A808" w:rsidR="0036597B" w:rsidRDefault="0036597B">
      <w:pPr>
        <w:pStyle w:val="Textodecomentrio"/>
      </w:pPr>
      <w:r>
        <w:rPr>
          <w:rStyle w:val="Refdecomentrio"/>
        </w:rPr>
        <w:annotationRef/>
      </w:r>
      <w:r>
        <w:t>Não compreendo a associação das duas orações nesta frase.</w:t>
      </w:r>
    </w:p>
  </w:comment>
  <w:comment w:id="2097" w:author="Tiago Oliveira" w:date="2016-07-23T11:12:00Z" w:initials="TO">
    <w:p w14:paraId="35AB33FB" w14:textId="0F8E0792" w:rsidR="0036597B" w:rsidRDefault="0036597B">
      <w:pPr>
        <w:pStyle w:val="Textodecomentrio"/>
      </w:pPr>
      <w:r>
        <w:rPr>
          <w:rStyle w:val="Refdecomentrio"/>
        </w:rPr>
        <w:annotationRef/>
      </w:r>
      <w:r>
        <w:t>Penso que já se torna precetivel com ula ilustração certo?</w:t>
      </w:r>
    </w:p>
  </w:comment>
  <w:comment w:id="2126" w:author="Tiago M Dias" w:date="2016-07-23T11:12:00Z" w:initials="TMD">
    <w:p w14:paraId="59D4B6A5" w14:textId="42C31563" w:rsidR="0036597B" w:rsidRDefault="0036597B">
      <w:pPr>
        <w:pStyle w:val="Textodecomentrio"/>
      </w:pPr>
      <w:r>
        <w:rPr>
          <w:rStyle w:val="Refdecomentrio"/>
        </w:rPr>
        <w:annotationRef/>
      </w:r>
      <w:r>
        <w:t>Tenham em atenção que as legendas das figuras e das tabelas correspondem a frases, logo devem terminar com um ponto final.</w:t>
      </w:r>
    </w:p>
  </w:comment>
  <w:comment w:id="2131" w:author="Tiago M Dias" w:date="2016-07-23T11:12:00Z" w:initials="TMD">
    <w:p w14:paraId="34850EEE" w14:textId="6F9A9966" w:rsidR="0036597B" w:rsidRDefault="0036597B">
      <w:pPr>
        <w:pStyle w:val="Textodecomentrio"/>
      </w:pPr>
      <w:r>
        <w:rPr>
          <w:rStyle w:val="Refdecomentrio"/>
        </w:rPr>
        <w:annotationRef/>
      </w:r>
      <w:r>
        <w:t>O que é que isto significa?</w:t>
      </w:r>
    </w:p>
  </w:comment>
  <w:comment w:id="2132" w:author="Tiago Oliveira" w:date="2016-07-23T11:12:00Z" w:initials="TO">
    <w:p w14:paraId="56C52B6D" w14:textId="6666C7D9" w:rsidR="0036597B" w:rsidRDefault="0036597B">
      <w:pPr>
        <w:pStyle w:val="Textodecomentrio"/>
      </w:pPr>
      <w:r>
        <w:rPr>
          <w:rStyle w:val="Refdecomentrio"/>
        </w:rPr>
        <w:annotationRef/>
      </w:r>
      <w:r>
        <w:t>Penso que pela imagem acima tambem se torna percetível ou é necessária a explicação de fragmento? Esta afirmação foi também retirada de uma tese (referencia 15)</w:t>
      </w:r>
    </w:p>
  </w:comment>
  <w:comment w:id="2133" w:author="Tiago M Dias" w:date="2016-07-23T11:12:00Z" w:initials="TMD">
    <w:p w14:paraId="7347FD29" w14:textId="52C739B6" w:rsidR="0036597B" w:rsidRDefault="0036597B">
      <w:pPr>
        <w:pStyle w:val="Textodecomentrio"/>
      </w:pPr>
      <w:r>
        <w:rPr>
          <w:rStyle w:val="Refdecomentrio"/>
        </w:rPr>
        <w:annotationRef/>
      </w:r>
      <w:r>
        <w:t>Sim, com as alterações que agora introduzi no texto e com a  figura considero que já está tudo perceptível.</w:t>
      </w:r>
    </w:p>
  </w:comment>
  <w:comment w:id="2166" w:author="Tiago Oliveira" w:date="2016-07-23T11:12:00Z" w:initials="TO">
    <w:p w14:paraId="36CAD413" w14:textId="5505BCB1" w:rsidR="0036597B" w:rsidRDefault="0036597B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2249" w:author="Tiago M Dias" w:date="2016-07-23T11:12:00Z" w:initials="TMD">
    <w:p w14:paraId="54FAF67F" w14:textId="6CC8CEAB" w:rsidR="0036597B" w:rsidRDefault="0036597B">
      <w:pPr>
        <w:pStyle w:val="Textodecomentrio"/>
      </w:pPr>
      <w:r>
        <w:rPr>
          <w:rStyle w:val="Refdecomentrio"/>
        </w:rPr>
        <w:annotationRef/>
      </w:r>
      <w:r>
        <w:t>Não se compreende a relação com o parágrafo anterior.</w:t>
      </w:r>
    </w:p>
  </w:comment>
  <w:comment w:id="2250" w:author="Tiago Oliveira" w:date="2016-07-23T11:12:00Z" w:initials="TO">
    <w:p w14:paraId="6EB30047" w14:textId="46FE9D68" w:rsidR="0036597B" w:rsidRDefault="0036597B">
      <w:pPr>
        <w:pStyle w:val="Textodecomentrio"/>
      </w:pPr>
      <w:r>
        <w:rPr>
          <w:rStyle w:val="Refdecomentrio"/>
        </w:rPr>
        <w:annotationRef/>
      </w:r>
      <w:r>
        <w:t>Assim já está precetivel? O que queremos dizer com isto é que, dada uma instrução é possível notar que por exemplo: o seu nome é X e tem um registo RN e outro RM… assim pode definir-se um modelo para esta instrução, com o nome X, e contem 2 campos separados por virgulas (rn e rm)… dado isto, não é possível cada vez que aparece uma instrução, criar um novo modelo, aí chegamos á necessidade de ter um template para as regras, onde todas seguem o mesmo, tornando o modelo coerente.</w:t>
      </w:r>
    </w:p>
  </w:comment>
  <w:comment w:id="2251" w:author="Tiago M Dias" w:date="2016-07-23T11:12:00Z" w:initials="TMD">
    <w:p w14:paraId="3EA823B9" w14:textId="4F943F03" w:rsidR="0036597B" w:rsidRDefault="0036597B">
      <w:pPr>
        <w:pStyle w:val="Textodecomentrio"/>
      </w:pPr>
      <w:r>
        <w:rPr>
          <w:rStyle w:val="Refdecomentrio"/>
        </w:rPr>
        <w:annotationRef/>
      </w:r>
      <w:r>
        <w:t>A palavra modelo aparece 3 vezes e eu julgo que há que clarificá-la: umas vezes reporta ao modelo original e nas outras ao modelo final, certo? Por favor, revejam isto.</w:t>
      </w:r>
    </w:p>
  </w:comment>
  <w:comment w:id="2252" w:author="Tiago Oliveira" w:date="2016-07-23T13:39:00Z" w:initials="TO">
    <w:p w14:paraId="45031500" w14:textId="098B4973" w:rsidR="0036597B" w:rsidRDefault="0036597B">
      <w:pPr>
        <w:pStyle w:val="Textodecomentrio"/>
      </w:pPr>
      <w:r>
        <w:rPr>
          <w:rStyle w:val="Refdecomentrio"/>
        </w:rPr>
        <w:annotationRef/>
      </w:r>
      <w:r>
        <w:t>Penso que assim fica masi simples e precetivel</w:t>
      </w:r>
    </w:p>
  </w:comment>
  <w:comment w:id="2765" w:author="Tiago M Dias" w:date="2016-07-23T11:12:00Z" w:initials="TMD">
    <w:p w14:paraId="380D6A2D" w14:textId="75AF1AB5" w:rsidR="0036597B" w:rsidRDefault="0036597B">
      <w:pPr>
        <w:pStyle w:val="Textodecomentrio"/>
      </w:pPr>
      <w:r>
        <w:rPr>
          <w:rStyle w:val="Refdecomentrio"/>
        </w:rPr>
        <w:annotationRef/>
      </w:r>
      <w:r>
        <w:t>Este texto não se compreende.</w:t>
      </w:r>
    </w:p>
  </w:comment>
  <w:comment w:id="2766" w:author="Tiago Oliveira" w:date="2016-07-23T11:12:00Z" w:initials="TO">
    <w:p w14:paraId="1F19E1D5" w14:textId="046D16E0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831" w:author="Tiago M Dias" w:date="2016-07-23T11:12:00Z" w:initials="TMD">
    <w:p w14:paraId="4765EC65" w14:textId="2C2AB47C" w:rsidR="0036597B" w:rsidRDefault="0036597B">
      <w:pPr>
        <w:pStyle w:val="Textodecomentrio"/>
      </w:pPr>
      <w:r>
        <w:rPr>
          <w:rStyle w:val="Refdecomentrio"/>
        </w:rPr>
        <w:annotationRef/>
      </w:r>
      <w:r>
        <w:t>Porquê?</w:t>
      </w:r>
    </w:p>
  </w:comment>
  <w:comment w:id="2832" w:author="Tiago Oliveira" w:date="2016-07-23T11:12:00Z" w:initials="TO">
    <w:p w14:paraId="1BB018C0" w14:textId="4BCBE510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833" w:author="Tiago M Dias" w:date="2016-07-23T11:12:00Z" w:initials="TMD">
    <w:p w14:paraId="4DD0527E" w14:textId="48212EE7" w:rsidR="0036597B" w:rsidRDefault="0036597B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885" w:author="Tiago M Dias" w:date="2016-07-23T11:12:00Z" w:initials="TMD">
    <w:p w14:paraId="30399DAB" w14:textId="2D627F37" w:rsidR="0036597B" w:rsidRDefault="0036597B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2886" w:author="Tiago Oliveira" w:date="2016-07-23T11:12:00Z" w:initials="TO">
    <w:p w14:paraId="1CB8473F" w14:textId="4CF79BB3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960" w:author="Tiago M Dias" w:date="2016-07-23T11:12:00Z" w:initials="TMD">
    <w:p w14:paraId="5395A1D9" w14:textId="2E6EF61F" w:rsidR="0036597B" w:rsidRDefault="0036597B">
      <w:pPr>
        <w:pStyle w:val="Textodecomentrio"/>
      </w:pPr>
      <w:r>
        <w:rPr>
          <w:rStyle w:val="Refdecomentrio"/>
        </w:rPr>
        <w:annotationRef/>
      </w:r>
      <w:r>
        <w:t>Oque é que isto significa?</w:t>
      </w:r>
    </w:p>
  </w:comment>
  <w:comment w:id="2961" w:author="Tiago Oliveira" w:date="2016-07-23T11:12:00Z" w:initials="TO">
    <w:p w14:paraId="2CA760C9" w14:textId="1B1DEA85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2962" w:author="Tiago M Dias" w:date="2016-07-23T11:12:00Z" w:initials="TMD">
    <w:p w14:paraId="0055F2D8" w14:textId="5871B303" w:rsidR="0036597B" w:rsidRDefault="0036597B">
      <w:pPr>
        <w:pStyle w:val="Textodecomentrio"/>
      </w:pPr>
      <w:r>
        <w:rPr>
          <w:rStyle w:val="Refdecomentrio"/>
        </w:rPr>
        <w:annotationRef/>
      </w:r>
      <w:r>
        <w:t>Lamento, mas contínuo sem entender o que pretendem dizer.</w:t>
      </w:r>
    </w:p>
  </w:comment>
  <w:comment w:id="2963" w:author="Tiago Oliveira" w:date="2016-07-23T14:21:00Z" w:initials="TO">
    <w:p w14:paraId="06E4E2F6" w14:textId="5C736482" w:rsidR="00E3429C" w:rsidRDefault="00E3429C">
      <w:pPr>
        <w:pStyle w:val="Textodecomentrio"/>
      </w:pPr>
      <w:r>
        <w:rPr>
          <w:rStyle w:val="Refdecomentrio"/>
        </w:rPr>
        <w:annotationRef/>
      </w:r>
      <w:r>
        <w:t>Não é através da framework que se gera um plug in, a framework apenas serve para devervolver features que podem ser utilizadas depois para a geração de um plug in, de modo a poder integrar essas features com um IDE</w:t>
      </w:r>
    </w:p>
  </w:comment>
  <w:comment w:id="2972" w:author="Tiago M Dias" w:date="2016-07-23T11:12:00Z" w:initials="TMD">
    <w:p w14:paraId="04F33365" w14:textId="1AE31D3A" w:rsidR="0036597B" w:rsidRDefault="0036597B">
      <w:pPr>
        <w:pStyle w:val="Textodecomentrio"/>
      </w:pPr>
      <w:r>
        <w:rPr>
          <w:rStyle w:val="Refdecomentrio"/>
        </w:rPr>
        <w:annotationRef/>
      </w:r>
      <w:r>
        <w:t>Verifiquem se isto faz sentido.</w:t>
      </w:r>
    </w:p>
  </w:comment>
  <w:comment w:id="2973" w:author="Tiago Oliveira" w:date="2016-07-23T14:23:00Z" w:initials="TO">
    <w:p w14:paraId="51E3B19B" w14:textId="496FFFC2" w:rsidR="00E3429C" w:rsidRDefault="00E3429C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3017" w:author="Tiago M Dias" w:date="2016-07-23T11:12:00Z" w:initials="TMD">
    <w:p w14:paraId="5DAA310E" w14:textId="63CAE0E5" w:rsidR="0036597B" w:rsidRDefault="0036597B">
      <w:pPr>
        <w:pStyle w:val="Textodecomentrio"/>
      </w:pPr>
      <w:r>
        <w:rPr>
          <w:rStyle w:val="Refdecomentrio"/>
        </w:rPr>
        <w:annotationRef/>
      </w:r>
      <w:r>
        <w:t>Pretendem dizer que o plug-in já disponibiliza isto? Esta palavra é estranha neste contexto…</w:t>
      </w:r>
    </w:p>
  </w:comment>
  <w:comment w:id="3018" w:author="Tiago Oliveira" w:date="2016-07-23T13:41:00Z" w:initials="TO">
    <w:p w14:paraId="5FD99C88" w14:textId="0F66F8BD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3045" w:author="Tiago M Dias" w:date="2016-07-23T11:12:00Z" w:initials="TMD">
    <w:p w14:paraId="779F0283" w14:textId="1D840858" w:rsidR="0036597B" w:rsidRDefault="0036597B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3046" w:author="Tiago Oliveira" w:date="2016-07-23T13:45:00Z" w:initials="TO">
    <w:p w14:paraId="018B888E" w14:textId="2C255969" w:rsidR="005F403A" w:rsidRDefault="005F403A">
      <w:pPr>
        <w:pStyle w:val="Textodecomentrio"/>
      </w:pPr>
      <w:r>
        <w:rPr>
          <w:rStyle w:val="Refdecomentrio"/>
        </w:rPr>
        <w:annotationRef/>
      </w:r>
      <w:r>
        <w:t>Acho que assim está precetivel, sendo que a interface, como se apresenta dentro dos parenteses, não é o sujeito desta frase certo?</w:t>
      </w:r>
    </w:p>
  </w:comment>
  <w:comment w:id="3054" w:author="Tiago M Dias" w:date="2016-07-23T11:12:00Z" w:initials="TMD">
    <w:p w14:paraId="021432F1" w14:textId="61920D24" w:rsidR="0036597B" w:rsidRDefault="0036597B">
      <w:pPr>
        <w:pStyle w:val="Textodecomentrio"/>
      </w:pPr>
      <w:r>
        <w:rPr>
          <w:rStyle w:val="Refdecomentrio"/>
        </w:rPr>
        <w:annotationRef/>
      </w:r>
      <w:r>
        <w:t>Devem justificar esta opção. Julgo ser simples, pois, segundo me lembro, a ideia foi adotar as cores habituais dos ficheiros assembly, cero?</w:t>
      </w:r>
    </w:p>
  </w:comment>
  <w:comment w:id="3055" w:author="Tiago Oliveira" w:date="2016-07-23T13:48:00Z" w:initials="TO">
    <w:p w14:paraId="04460598" w14:textId="04C5E6D6" w:rsidR="005F403A" w:rsidRDefault="005F403A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3372" w:author="Tiago Oliveira" w:date="2016-07-23T11:12:00Z" w:initials="TO">
    <w:p w14:paraId="2B3C9FEA" w14:textId="737F9F24" w:rsidR="0036597B" w:rsidRDefault="0036597B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3373" w:author="Tiago M Dias" w:date="2016-07-23T11:12:00Z" w:initials="TMD">
    <w:p w14:paraId="11735554" w14:textId="69896DB4" w:rsidR="0036597B" w:rsidRDefault="0036597B">
      <w:pPr>
        <w:pStyle w:val="Textodecomentrio"/>
      </w:pPr>
      <w:r>
        <w:rPr>
          <w:rStyle w:val="Refdecomentrio"/>
        </w:rPr>
        <w:annotationRef/>
      </w:r>
      <w:r>
        <w:t>É preciso reverem este texto.</w:t>
      </w:r>
    </w:p>
  </w:comment>
  <w:comment w:id="3374" w:author="Tiago Oliveira" w:date="2016-07-23T13:53:00Z" w:initials="TO">
    <w:p w14:paraId="1315486E" w14:textId="2E302C61" w:rsidR="005F403A" w:rsidRDefault="005F403A">
      <w:pPr>
        <w:pStyle w:val="Textodecomentrio"/>
      </w:pPr>
      <w:r>
        <w:rPr>
          <w:rStyle w:val="Refdecomentrio"/>
        </w:rPr>
        <w:annotationRef/>
      </w:r>
      <w:r>
        <w:t>Não sabemos se esta alteração chega para clarificar a frase, mas no queríamos entrar muito ao pormenor neste tema, visto que ele é melhor abordado na referencia.</w:t>
      </w:r>
    </w:p>
  </w:comment>
  <w:comment w:id="3470" w:author="Tiago M Dias" w:date="2016-07-23T11:12:00Z" w:initials="TMD">
    <w:p w14:paraId="35269A79" w14:textId="77777777" w:rsidR="007A288F" w:rsidRDefault="007A288F" w:rsidP="007A288F">
      <w:pPr>
        <w:pStyle w:val="Textodecomentrio"/>
      </w:pPr>
      <w:r>
        <w:rPr>
          <w:rStyle w:val="Refdecomentrio"/>
        </w:rPr>
        <w:annotationRef/>
      </w:r>
      <w:r>
        <w:t>É preciso clarificar que os objetivos do trabalho consistiam na utilização do DASM.</w:t>
      </w:r>
    </w:p>
    <w:p w14:paraId="2500F657" w14:textId="77777777" w:rsidR="007A288F" w:rsidRDefault="007A288F" w:rsidP="007A288F">
      <w:pPr>
        <w:pStyle w:val="Textodecomentrio"/>
      </w:pPr>
      <w:r>
        <w:t>Mais, isto deve vir a seguir a uma explicação da forma como se pode gerar o compilador e como é que isso está relacionado com o doGenerate. Só após isto é que devem focar-se na vossa implementação.</w:t>
      </w:r>
    </w:p>
  </w:comment>
  <w:comment w:id="3471" w:author="Tiago Oliveira" w:date="2016-07-23T14:12:00Z" w:initials="TO">
    <w:p w14:paraId="7C8F40F6" w14:textId="3381E7DF" w:rsidR="00920EE5" w:rsidRDefault="00920EE5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  <w:comment w:id="3566" w:author="Tiago Oliveira" w:date="2016-07-23T11:12:00Z" w:initials="TO">
    <w:p w14:paraId="4F59D38C" w14:textId="60FE5B95" w:rsidR="0036597B" w:rsidRDefault="0036597B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36597B" w:rsidRDefault="0036597B">
      <w:pPr>
        <w:pStyle w:val="Textodecomentrio"/>
      </w:pPr>
    </w:p>
  </w:comment>
  <w:comment w:id="3716" w:author="Tiago M Dias" w:date="2016-07-23T11:12:00Z" w:initials="TMD">
    <w:p w14:paraId="3174B5ED" w14:textId="657401B6" w:rsidR="0036597B" w:rsidRDefault="0036597B">
      <w:pPr>
        <w:pStyle w:val="Textodecomentrio"/>
      </w:pPr>
      <w:r>
        <w:rPr>
          <w:rStyle w:val="Refdecomentrio"/>
        </w:rPr>
        <w:annotationRef/>
      </w:r>
      <w:r>
        <w:t>O que é que isto significa?</w:t>
      </w:r>
    </w:p>
  </w:comment>
  <w:comment w:id="3717" w:author="Tiago Oliveira" w:date="2016-07-23T14:18:00Z" w:initials="TO">
    <w:p w14:paraId="062D8CB8" w14:textId="500E2D48" w:rsidR="00920EE5" w:rsidRDefault="00920EE5">
      <w:pPr>
        <w:pStyle w:val="Textodecomentrio"/>
      </w:pPr>
      <w:r>
        <w:rPr>
          <w:rStyle w:val="Refdecomentrio"/>
        </w:rPr>
        <w:annotationRef/>
      </w:r>
      <w:r>
        <w:t>Alterado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F62FC7" w15:done="0"/>
  <w15:commentEx w15:paraId="57DFCF0A" w15:paraIdParent="45F62FC7" w15:done="0"/>
  <w15:commentEx w15:paraId="55BA19CC" w15:done="0"/>
  <w15:commentEx w15:paraId="4F2B7521" w15:paraIdParent="55BA19CC" w15:done="0"/>
  <w15:commentEx w15:paraId="2A0B5A81" w15:done="0"/>
  <w15:commentEx w15:paraId="3880FE7F" w15:paraIdParent="2A0B5A81" w15:done="0"/>
  <w15:commentEx w15:paraId="4BD761DE" w15:done="0"/>
  <w15:commentEx w15:paraId="74FF0AF6" w15:done="0"/>
  <w15:commentEx w15:paraId="4109EE0D" w15:done="0"/>
  <w15:commentEx w15:paraId="13F981A0" w15:done="0"/>
  <w15:commentEx w15:paraId="59CDCF3D" w15:done="0"/>
  <w15:commentEx w15:paraId="61D67E83" w15:done="0"/>
  <w15:commentEx w15:paraId="75A0CD97" w15:done="0"/>
  <w15:commentEx w15:paraId="3ADE66B4" w15:done="0"/>
  <w15:commentEx w15:paraId="613CA80E" w15:done="0"/>
  <w15:commentEx w15:paraId="705A9F86" w15:done="0"/>
  <w15:commentEx w15:paraId="00F418D5" w15:done="0"/>
  <w15:commentEx w15:paraId="73A037AF" w15:paraIdParent="00F418D5" w15:done="0"/>
  <w15:commentEx w15:paraId="1304A260" w15:done="0"/>
  <w15:commentEx w15:paraId="7514EDE3" w15:paraIdParent="1304A260" w15:done="0"/>
  <w15:commentEx w15:paraId="3DDBA9D3" w15:done="0"/>
  <w15:commentEx w15:paraId="021F5F86" w15:done="0"/>
  <w15:commentEx w15:paraId="1E12BFB9" w15:done="0"/>
  <w15:commentEx w15:paraId="50F516CA" w15:paraIdParent="1E12BFB9" w15:done="0"/>
  <w15:commentEx w15:paraId="4D2E1299" w15:done="0"/>
  <w15:commentEx w15:paraId="65088F1D" w15:done="0"/>
  <w15:commentEx w15:paraId="0DA92387" w15:paraIdParent="65088F1D" w15:done="0"/>
  <w15:commentEx w15:paraId="2DE02D2B" w15:done="0"/>
  <w15:commentEx w15:paraId="49EF897D" w15:paraIdParent="2DE02D2B" w15:done="0"/>
  <w15:commentEx w15:paraId="30F5A7C8" w15:done="0"/>
  <w15:commentEx w15:paraId="4A4D35EC" w15:paraIdParent="30F5A7C8" w15:done="0"/>
  <w15:commentEx w15:paraId="3F45B53C" w15:done="0"/>
  <w15:commentEx w15:paraId="2619BDD8" w15:paraIdParent="3F45B53C" w15:done="0"/>
  <w15:commentEx w15:paraId="58BEF857" w15:done="0"/>
  <w15:commentEx w15:paraId="4631C2FD" w15:paraIdParent="58BEF857" w15:done="0"/>
  <w15:commentEx w15:paraId="03774691" w15:done="0"/>
  <w15:commentEx w15:paraId="7A4817D1" w15:paraIdParent="03774691" w15:done="0"/>
  <w15:commentEx w15:paraId="20CCC54C" w15:done="0"/>
  <w15:commentEx w15:paraId="00E26D63" w15:paraIdParent="20CCC54C" w15:done="0"/>
  <w15:commentEx w15:paraId="632D95D5" w15:done="0"/>
  <w15:commentEx w15:paraId="35AB33FB" w15:paraIdParent="632D95D5" w15:done="0"/>
  <w15:commentEx w15:paraId="59D4B6A5" w15:done="0"/>
  <w15:commentEx w15:paraId="34850EEE" w15:done="0"/>
  <w15:commentEx w15:paraId="56C52B6D" w15:paraIdParent="34850EEE" w15:done="0"/>
  <w15:commentEx w15:paraId="7347FD29" w15:done="0"/>
  <w15:commentEx w15:paraId="36CAD413" w15:done="0"/>
  <w15:commentEx w15:paraId="54FAF67F" w15:done="0"/>
  <w15:commentEx w15:paraId="6EB30047" w15:paraIdParent="54FAF67F" w15:done="0"/>
  <w15:commentEx w15:paraId="3EA823B9" w15:done="0"/>
  <w15:commentEx w15:paraId="45031500" w15:paraIdParent="3EA823B9" w15:done="0"/>
  <w15:commentEx w15:paraId="380D6A2D" w15:done="0"/>
  <w15:commentEx w15:paraId="1F19E1D5" w15:paraIdParent="380D6A2D" w15:done="0"/>
  <w15:commentEx w15:paraId="4765EC65" w15:done="0"/>
  <w15:commentEx w15:paraId="1BB018C0" w15:paraIdParent="4765EC65" w15:done="0"/>
  <w15:commentEx w15:paraId="4DD0527E" w15:done="0"/>
  <w15:commentEx w15:paraId="30399DAB" w15:done="0"/>
  <w15:commentEx w15:paraId="1CB8473F" w15:paraIdParent="30399DAB" w15:done="0"/>
  <w15:commentEx w15:paraId="5395A1D9" w15:done="0"/>
  <w15:commentEx w15:paraId="2CA760C9" w15:paraIdParent="5395A1D9" w15:done="0"/>
  <w15:commentEx w15:paraId="0055F2D8" w15:done="0"/>
  <w15:commentEx w15:paraId="06E4E2F6" w15:paraIdParent="0055F2D8" w15:done="0"/>
  <w15:commentEx w15:paraId="04F33365" w15:done="0"/>
  <w15:commentEx w15:paraId="51E3B19B" w15:paraIdParent="04F33365" w15:done="0"/>
  <w15:commentEx w15:paraId="5DAA310E" w15:done="0"/>
  <w15:commentEx w15:paraId="5FD99C88" w15:paraIdParent="5DAA310E" w15:done="0"/>
  <w15:commentEx w15:paraId="779F0283" w15:done="0"/>
  <w15:commentEx w15:paraId="018B888E" w15:paraIdParent="779F0283" w15:done="0"/>
  <w15:commentEx w15:paraId="021432F1" w15:done="0"/>
  <w15:commentEx w15:paraId="04460598" w15:paraIdParent="021432F1" w15:done="0"/>
  <w15:commentEx w15:paraId="2B3C9FEA" w15:done="0"/>
  <w15:commentEx w15:paraId="11735554" w15:done="0"/>
  <w15:commentEx w15:paraId="1315486E" w15:paraIdParent="11735554" w15:done="0"/>
  <w15:commentEx w15:paraId="2500F657" w15:done="0"/>
  <w15:commentEx w15:paraId="7C8F40F6" w15:paraIdParent="2500F657" w15:done="0"/>
  <w15:commentEx w15:paraId="062BFFBB" w15:done="0"/>
  <w15:commentEx w15:paraId="3174B5ED" w15:done="0"/>
  <w15:commentEx w15:paraId="062D8CB8" w15:paraIdParent="3174B5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45C52" w14:textId="77777777" w:rsidR="00BC376A" w:rsidRDefault="00BC376A" w:rsidP="000614E1">
      <w:pPr>
        <w:spacing w:line="240" w:lineRule="auto"/>
      </w:pPr>
      <w:r>
        <w:separator/>
      </w:r>
    </w:p>
    <w:p w14:paraId="4C467A7F" w14:textId="77777777" w:rsidR="00BC376A" w:rsidRDefault="00BC376A"/>
  </w:endnote>
  <w:endnote w:type="continuationSeparator" w:id="0">
    <w:p w14:paraId="25D38A1E" w14:textId="77777777" w:rsidR="00BC376A" w:rsidRDefault="00BC376A" w:rsidP="000614E1">
      <w:pPr>
        <w:spacing w:line="240" w:lineRule="auto"/>
      </w:pPr>
      <w:r>
        <w:continuationSeparator/>
      </w:r>
    </w:p>
    <w:p w14:paraId="3F667891" w14:textId="77777777" w:rsidR="00BC376A" w:rsidRDefault="00BC3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36597B" w:rsidRDefault="0036597B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FA42DC">
      <w:rPr>
        <w:noProof/>
      </w:rPr>
      <w:t>14</w:t>
    </w:r>
    <w:r>
      <w:fldChar w:fldCharType="end"/>
    </w:r>
  </w:p>
  <w:p w14:paraId="55E9DFD0" w14:textId="77777777" w:rsidR="0036597B" w:rsidRDefault="003659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92777"/>
      <w:docPartObj>
        <w:docPartGallery w:val="Page Numbers (Bottom of Page)"/>
        <w:docPartUnique/>
      </w:docPartObj>
    </w:sdtPr>
    <w:sdtEndPr/>
    <w:sdtContent>
      <w:p w14:paraId="01BF2D3B" w14:textId="4D99EA8D" w:rsidR="0036597B" w:rsidRDefault="003659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2DC">
          <w:rPr>
            <w:noProof/>
          </w:rPr>
          <w:t>31</w:t>
        </w:r>
        <w:r>
          <w:fldChar w:fldCharType="end"/>
        </w:r>
      </w:p>
    </w:sdtContent>
  </w:sdt>
  <w:p w14:paraId="1E36F43F" w14:textId="77777777" w:rsidR="0036597B" w:rsidRDefault="003659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BE7F7" w14:textId="77777777" w:rsidR="00BC376A" w:rsidRDefault="00BC376A" w:rsidP="000614E1">
      <w:pPr>
        <w:spacing w:line="240" w:lineRule="auto"/>
      </w:pPr>
      <w:r>
        <w:separator/>
      </w:r>
    </w:p>
    <w:p w14:paraId="732EBD07" w14:textId="77777777" w:rsidR="00BC376A" w:rsidRDefault="00BC376A"/>
  </w:footnote>
  <w:footnote w:type="continuationSeparator" w:id="0">
    <w:p w14:paraId="78361E57" w14:textId="77777777" w:rsidR="00BC376A" w:rsidRDefault="00BC376A" w:rsidP="000614E1">
      <w:pPr>
        <w:spacing w:line="240" w:lineRule="auto"/>
      </w:pPr>
      <w:r>
        <w:continuationSeparator/>
      </w:r>
    </w:p>
    <w:p w14:paraId="4F36F73A" w14:textId="77777777" w:rsidR="00BC376A" w:rsidRDefault="00BC376A"/>
  </w:footnote>
  <w:footnote w:id="1">
    <w:p w14:paraId="35F75053" w14:textId="77777777" w:rsidR="0036597B" w:rsidRDefault="0036597B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36597B" w:rsidRPr="00E12F5C" w:rsidRDefault="0036597B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5AB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270D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2FE5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3E73"/>
    <w:rsid w:val="001E44BA"/>
    <w:rsid w:val="001E473F"/>
    <w:rsid w:val="001F085D"/>
    <w:rsid w:val="001F3630"/>
    <w:rsid w:val="001F4F70"/>
    <w:rsid w:val="001F5548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213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2FA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4CE"/>
    <w:rsid w:val="00350D2B"/>
    <w:rsid w:val="003608EE"/>
    <w:rsid w:val="003641BF"/>
    <w:rsid w:val="0036597B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C6B1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425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5BF5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23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352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1FE5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0631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4903"/>
    <w:rsid w:val="005A70E5"/>
    <w:rsid w:val="005A7D1D"/>
    <w:rsid w:val="005B0964"/>
    <w:rsid w:val="005B1833"/>
    <w:rsid w:val="005B1936"/>
    <w:rsid w:val="005B1A83"/>
    <w:rsid w:val="005B1FB1"/>
    <w:rsid w:val="005B23DF"/>
    <w:rsid w:val="005B31E4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22B5"/>
    <w:rsid w:val="005F2413"/>
    <w:rsid w:val="005F2B60"/>
    <w:rsid w:val="005F3A61"/>
    <w:rsid w:val="005F3D7B"/>
    <w:rsid w:val="005F403A"/>
    <w:rsid w:val="005F6A92"/>
    <w:rsid w:val="00600165"/>
    <w:rsid w:val="006007E2"/>
    <w:rsid w:val="00600AAC"/>
    <w:rsid w:val="00603270"/>
    <w:rsid w:val="00604463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737"/>
    <w:rsid w:val="00633E74"/>
    <w:rsid w:val="006443B1"/>
    <w:rsid w:val="00647AA2"/>
    <w:rsid w:val="00652EE3"/>
    <w:rsid w:val="00656EA2"/>
    <w:rsid w:val="00656F39"/>
    <w:rsid w:val="00657CE3"/>
    <w:rsid w:val="00661C86"/>
    <w:rsid w:val="0066314B"/>
    <w:rsid w:val="006646BE"/>
    <w:rsid w:val="006650EF"/>
    <w:rsid w:val="00666494"/>
    <w:rsid w:val="006670CB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4DBE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A759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0B28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0AC4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4C28"/>
    <w:rsid w:val="00796B7C"/>
    <w:rsid w:val="00797CE8"/>
    <w:rsid w:val="00797FCF"/>
    <w:rsid w:val="007A0201"/>
    <w:rsid w:val="007A028B"/>
    <w:rsid w:val="007A0D25"/>
    <w:rsid w:val="007A253C"/>
    <w:rsid w:val="007A288F"/>
    <w:rsid w:val="007A2A54"/>
    <w:rsid w:val="007A4C9C"/>
    <w:rsid w:val="007A4D26"/>
    <w:rsid w:val="007A76D7"/>
    <w:rsid w:val="007B00A5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5A49"/>
    <w:rsid w:val="00846EAD"/>
    <w:rsid w:val="008472F2"/>
    <w:rsid w:val="00850124"/>
    <w:rsid w:val="00850590"/>
    <w:rsid w:val="00851E4A"/>
    <w:rsid w:val="00861B58"/>
    <w:rsid w:val="008620D2"/>
    <w:rsid w:val="008640C2"/>
    <w:rsid w:val="008648BB"/>
    <w:rsid w:val="00865D48"/>
    <w:rsid w:val="00867AD8"/>
    <w:rsid w:val="00871B55"/>
    <w:rsid w:val="00871C31"/>
    <w:rsid w:val="0087283D"/>
    <w:rsid w:val="0087480C"/>
    <w:rsid w:val="00876A8A"/>
    <w:rsid w:val="00881963"/>
    <w:rsid w:val="00885773"/>
    <w:rsid w:val="0088706A"/>
    <w:rsid w:val="00890DB5"/>
    <w:rsid w:val="00890EA6"/>
    <w:rsid w:val="0089355A"/>
    <w:rsid w:val="00893991"/>
    <w:rsid w:val="00895157"/>
    <w:rsid w:val="00896609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5D42"/>
    <w:rsid w:val="008D7283"/>
    <w:rsid w:val="008D7A80"/>
    <w:rsid w:val="008D7BDC"/>
    <w:rsid w:val="008E1725"/>
    <w:rsid w:val="008E1FAA"/>
    <w:rsid w:val="008E2407"/>
    <w:rsid w:val="008E59FE"/>
    <w:rsid w:val="008E5A34"/>
    <w:rsid w:val="008F0A46"/>
    <w:rsid w:val="008F2780"/>
    <w:rsid w:val="008F4734"/>
    <w:rsid w:val="008F68D3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0EE5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37FF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2F4E"/>
    <w:rsid w:val="00A941CE"/>
    <w:rsid w:val="00A957A4"/>
    <w:rsid w:val="00A96079"/>
    <w:rsid w:val="00A9675F"/>
    <w:rsid w:val="00A9725D"/>
    <w:rsid w:val="00A97298"/>
    <w:rsid w:val="00A9755A"/>
    <w:rsid w:val="00AA1245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B8A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0EEF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B05"/>
    <w:rsid w:val="00BB0ECC"/>
    <w:rsid w:val="00BB127E"/>
    <w:rsid w:val="00BB3908"/>
    <w:rsid w:val="00BB3F5F"/>
    <w:rsid w:val="00BB4C16"/>
    <w:rsid w:val="00BB7613"/>
    <w:rsid w:val="00BC0719"/>
    <w:rsid w:val="00BC0EE5"/>
    <w:rsid w:val="00BC20BE"/>
    <w:rsid w:val="00BC2262"/>
    <w:rsid w:val="00BC2AB8"/>
    <w:rsid w:val="00BC376A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63"/>
    <w:rsid w:val="00C50296"/>
    <w:rsid w:val="00C52DC7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0CE2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3D62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0B5"/>
    <w:rsid w:val="00CD2955"/>
    <w:rsid w:val="00CD3E72"/>
    <w:rsid w:val="00CD4F61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1AF9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89F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5DF4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429C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7AC"/>
    <w:rsid w:val="00E71B48"/>
    <w:rsid w:val="00E75AE2"/>
    <w:rsid w:val="00E77184"/>
    <w:rsid w:val="00E81478"/>
    <w:rsid w:val="00E81A0F"/>
    <w:rsid w:val="00E81B96"/>
    <w:rsid w:val="00E821AE"/>
    <w:rsid w:val="00E831A7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979A0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6769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1E46"/>
    <w:rsid w:val="00F0216B"/>
    <w:rsid w:val="00F03369"/>
    <w:rsid w:val="00F03533"/>
    <w:rsid w:val="00F0388E"/>
    <w:rsid w:val="00F03A67"/>
    <w:rsid w:val="00F04650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4FEF"/>
    <w:rsid w:val="00F354FD"/>
    <w:rsid w:val="00F35A11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46FDC"/>
    <w:rsid w:val="00F509CF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2DC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1764581B-2804-4BF1-B144-925691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  <w:pPrChange w:id="0" w:author="Tiago M Dias" w:date="2016-07-22T10:27:00Z">
        <w:pPr>
          <w:keepNext/>
          <w:keepLines/>
          <w:spacing w:before="480" w:line="360" w:lineRule="auto"/>
          <w:jc w:val="both"/>
          <w:outlineLvl w:val="0"/>
        </w:pPr>
      </w:pPrChange>
    </w:pPr>
    <w:rPr>
      <w:rPrChange w:id="0" w:author="Tiago M Dias" w:date="2016-07-22T10:27:00Z">
        <w:rPr>
          <w:rFonts w:eastAsiaTheme="majorEastAsia" w:cstheme="majorBidi"/>
          <w:b/>
          <w:bCs/>
          <w:sz w:val="40"/>
          <w:szCs w:val="28"/>
          <w:lang w:val="pt-PT" w:eastAsia="en-US" w:bidi="ar-SA"/>
        </w:rPr>
      </w:rPrChange>
    </w:r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  <b:Source>
    <b:Tag>PDD16</b:Tag>
    <b:SourceType>DocumentFromInternetSite</b:SourceType>
    <b:Guid>{7CD6CFDD-82B9-45D8-9FE5-4EBAA776C418}</b:Guid>
    <b:Title>PDDebugger</b:Title>
    <b:YearAccessed>2016</b:YearAccessed>
    <b:MonthAccessed>7</b:MonthAccessed>
    <b:DayAccessed>23</b:DayAccessed>
    <b:URL>http://pwp.net.ipl.pt/cc.isel/ezeq/arquitetura/sistemas_didaticos/pds16/ferramentas/PDDebugger_v_2_0.rar</b:URL>
    <b:RefOrder>28</b:RefOrder>
  </b:Source>
</b:Sources>
</file>

<file path=customXml/itemProps1.xml><?xml version="1.0" encoding="utf-8"?>
<ds:datastoreItem xmlns:ds="http://schemas.openxmlformats.org/officeDocument/2006/customXml" ds:itemID="{AA42159D-F574-4EBD-BBB1-0AC014AD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49</Pages>
  <Words>16024</Words>
  <Characters>86531</Characters>
  <Application>Microsoft Office Word</Application>
  <DocSecurity>0</DocSecurity>
  <Lines>721</Lines>
  <Paragraphs>204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35</cp:revision>
  <cp:lastPrinted>2016-07-15T15:21:00Z</cp:lastPrinted>
  <dcterms:created xsi:type="dcterms:W3CDTF">2016-07-22T09:36:00Z</dcterms:created>
  <dcterms:modified xsi:type="dcterms:W3CDTF">2016-07-23T13:39:00Z</dcterms:modified>
</cp:coreProperties>
</file>