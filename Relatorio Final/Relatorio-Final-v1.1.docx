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 xml:space="preserve">André </w:t>
      </w:r>
      <w:proofErr w:type="spellStart"/>
      <w:r>
        <w:t>Ramanlal</w:t>
      </w:r>
      <w:proofErr w:type="spellEnd"/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>Relatório de progresso realizado no âmbito de Proje</w:t>
      </w:r>
      <w:del w:id="0" w:author="Tiago Oliveira" w:date="2016-07-15T11:12:00Z">
        <w:r w:rsidDel="00CC6324">
          <w:delText>c</w:delText>
        </w:r>
      </w:del>
      <w:r>
        <w:t xml:space="preserve">to e Seminário </w:t>
      </w:r>
      <w:proofErr w:type="gramStart"/>
      <w:r>
        <w:t>do</w:t>
      </w:r>
      <w:proofErr w:type="gramEnd"/>
    </w:p>
    <w:p w14:paraId="24AAC992" w14:textId="1B6BBFCA" w:rsidR="00730F1A" w:rsidRDefault="00730F1A" w:rsidP="00730F1A">
      <w:pPr>
        <w:jc w:val="center"/>
      </w:pPr>
      <w:r>
        <w:t xml:space="preserve"> </w:t>
      </w:r>
      <w:ins w:id="1" w:author="Tiago Oliveira" w:date="2016-07-13T10:48:00Z">
        <w:r w:rsidR="00477D56">
          <w:t>C</w:t>
        </w:r>
      </w:ins>
      <w:del w:id="2" w:author="Tiago Oliveira" w:date="2016-07-13T10:48:00Z">
        <w:r w:rsidDel="00477D56">
          <w:delText>c</w:delText>
        </w:r>
      </w:del>
      <w:r>
        <w:t xml:space="preserve">urso de </w:t>
      </w:r>
      <w:del w:id="3" w:author="Tiago Oliveira" w:date="2016-07-13T10:48:00Z">
        <w:r w:rsidDel="00477D56">
          <w:delText xml:space="preserve">licenciatura </w:delText>
        </w:r>
      </w:del>
      <w:ins w:id="4" w:author="Tiago Oliveira" w:date="2016-07-13T10:48:00Z">
        <w:r w:rsidR="00477D56">
          <w:t xml:space="preserve">Licenciatura </w:t>
        </w:r>
      </w:ins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0A735B56" w:rsidR="00730F1A" w:rsidRDefault="00730F1A" w:rsidP="00730F1A">
      <w:pPr>
        <w:jc w:val="center"/>
      </w:pPr>
      <w:del w:id="5" w:author="Tiago Oliveira" w:date="2016-07-13T10:49:00Z">
        <w:r w:rsidDel="00477D56">
          <w:delText xml:space="preserve">Abril </w:delText>
        </w:r>
      </w:del>
      <w:ins w:id="6" w:author="Tiago Oliveira" w:date="2016-07-13T10:49:00Z">
        <w:r w:rsidR="00477D56">
          <w:t xml:space="preserve">Julho </w:t>
        </w:r>
      </w:ins>
      <w:r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AD80B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D9A1D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C5CE9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85F92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</w:t>
      </w:r>
      <w:proofErr w:type="gramStart"/>
      <w:r>
        <w:t>do</w:t>
      </w:r>
      <w:proofErr w:type="gramEnd"/>
    </w:p>
    <w:p w14:paraId="1EA1BEEE" w14:textId="0FA97B1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ins w:id="7" w:author="Tiago Oliveira" w:date="2016-07-13T10:49:00Z">
        <w:r w:rsidR="00477D56">
          <w:t>L</w:t>
        </w:r>
      </w:ins>
      <w:del w:id="8" w:author="Tiago Oliveira" w:date="2016-07-13T10:49:00Z">
        <w:r w:rsidDel="00477D56">
          <w:delText>l</w:delText>
        </w:r>
      </w:del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3FE05FCF" w:rsidR="00730F1A" w:rsidRDefault="00730F1A" w:rsidP="00730F1A">
      <w:pPr>
        <w:jc w:val="center"/>
      </w:pPr>
      <w:del w:id="9" w:author="Tiago Oliveira" w:date="2016-07-13T10:49:00Z">
        <w:r w:rsidDel="00477D56">
          <w:delText xml:space="preserve">Abril </w:delText>
        </w:r>
      </w:del>
      <w:ins w:id="10" w:author="Tiago Oliveira" w:date="2016-07-13T10:49:00Z">
        <w:r w:rsidR="00477D56">
          <w:t xml:space="preserve">Julho </w:t>
        </w:r>
      </w:ins>
      <w:r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11" w:name="_Toc456363668"/>
      <w:r w:rsidRPr="009207B8">
        <w:lastRenderedPageBreak/>
        <w:t>Resumo</w:t>
      </w:r>
      <w:bookmarkEnd w:id="11"/>
    </w:p>
    <w:p w14:paraId="56407CE0" w14:textId="40094C62" w:rsidR="00A92509" w:rsidRDefault="00A92509">
      <w:pPr>
        <w:pStyle w:val="ParagrafodeTexto"/>
        <w:rPr>
          <w:ins w:id="12" w:author="Tiago Oliveira" w:date="2016-07-14T12:28:00Z"/>
        </w:rPr>
        <w:pPrChange w:id="13" w:author="Tiago Oliveira" w:date="2016-07-14T12:30:00Z">
          <w:pPr>
            <w:pStyle w:val="RCabealho"/>
          </w:pPr>
        </w:pPrChange>
      </w:pPr>
      <w:ins w:id="14" w:author="Tiago Oliveira" w:date="2016-07-13T12:02:00Z">
        <w:r w:rsidRPr="00A92509">
          <w:t xml:space="preserve">O projeto PDS16inEcplise consiste no desenvolvimento de uma ferramenta que visa facilitar a escrita de programas para o processador PDS16 usando a sua linguagem assembly. Este </w:t>
        </w:r>
        <w:proofErr w:type="gramStart"/>
        <w:r w:rsidRPr="00A92509">
          <w:rPr>
            <w:i/>
            <w:rPrChange w:id="15" w:author="Tiago Oliveira" w:date="2016-07-13T12:03:00Z">
              <w:rPr>
                <w:b w:val="0"/>
                <w:bCs w:val="0"/>
              </w:rPr>
            </w:rPrChange>
          </w:rPr>
          <w:t>plug-in</w:t>
        </w:r>
        <w:proofErr w:type="gramEnd"/>
        <w:r w:rsidRPr="00A92509">
          <w:t xml:space="preserve"> é, essencialmente, um editor de texto que integra funcionalidades</w:t>
        </w:r>
      </w:ins>
      <w:ins w:id="16" w:author="Tiago Oliveira" w:date="2016-07-14T12:28:00Z">
        <w:r w:rsidR="00DF5991">
          <w:t xml:space="preserve"> diversas funcionalidades como</w:t>
        </w:r>
      </w:ins>
      <w:ins w:id="17" w:author="Tiago Oliveira" w:date="2016-07-13T12:02:00Z">
        <w:r w:rsidRPr="00A92509">
          <w:t xml:space="preserve"> </w:t>
        </w:r>
      </w:ins>
      <w:ins w:id="18" w:author="Tiago Oliveira" w:date="2016-07-13T12:04:00Z">
        <w:r>
          <w:t>a</w:t>
        </w:r>
      </w:ins>
      <w:ins w:id="19" w:author="Tiago Oliveira" w:date="2016-07-13T12:02:00Z">
        <w:r w:rsidRPr="00A92509">
          <w:t xml:space="preserve"> verificação e sinalização de erros de sintaxe e de semântica, coloração da sintaxe, </w:t>
        </w:r>
        <w:proofErr w:type="spellStart"/>
        <w:r w:rsidRPr="00A92509">
          <w:rPr>
            <w:i/>
            <w:rPrChange w:id="20" w:author="Tiago Oliveira" w:date="2016-07-13T12:04:00Z">
              <w:rPr>
                <w:b w:val="0"/>
                <w:bCs w:val="0"/>
              </w:rPr>
            </w:rPrChange>
          </w:rPr>
          <w:t>intellisense</w:t>
        </w:r>
        <w:proofErr w:type="spellEnd"/>
        <w:r w:rsidRPr="00A92509">
          <w:t xml:space="preserve"> e a integração com o assemblador DASM. A integração com o assemblador DASM permite a </w:t>
        </w:r>
      </w:ins>
      <w:ins w:id="21" w:author="Tiago Oliveira" w:date="2016-07-14T12:30:00Z">
        <w:r w:rsidR="00DF5991">
          <w:t>assemblagem do código</w:t>
        </w:r>
      </w:ins>
      <w:ins w:id="22" w:author="Tiago Oliveira" w:date="2016-07-13T12:02:00Z">
        <w:r>
          <w:t xml:space="preserve"> sem necessidade de sair </w:t>
        </w:r>
        <w:proofErr w:type="gramStart"/>
        <w:r>
          <w:t xml:space="preserve">do </w:t>
        </w:r>
        <w:r w:rsidRPr="00A92509">
          <w:rPr>
            <w:i/>
            <w:rPrChange w:id="23" w:author="Tiago Oliveira" w:date="2016-07-13T12:05:00Z">
              <w:rPr>
                <w:b w:val="0"/>
                <w:bCs w:val="0"/>
              </w:rPr>
            </w:rPrChange>
          </w:rPr>
          <w:t>IDE</w:t>
        </w:r>
        <w:proofErr w:type="gramEnd"/>
        <w:r w:rsidRPr="00A92509">
          <w:t xml:space="preserve">, e também o processamento das pseudo instruções e diretivas suportados pelo assemblador. </w:t>
        </w:r>
      </w:ins>
    </w:p>
    <w:p w14:paraId="75AB445B" w14:textId="7F42AB0F" w:rsidR="00DF5991" w:rsidRPr="00A92509" w:rsidRDefault="00DF5991">
      <w:pPr>
        <w:pStyle w:val="ParagrafodeTexto"/>
        <w:rPr>
          <w:ins w:id="24" w:author="Tiago Oliveira" w:date="2016-07-13T12:02:00Z"/>
        </w:rPr>
        <w:pPrChange w:id="25" w:author="Tiago Oliveira" w:date="2016-07-13T12:02:00Z">
          <w:pPr>
            <w:pStyle w:val="RCabealho"/>
          </w:pPr>
        </w:pPrChange>
      </w:pPr>
      <w:ins w:id="26" w:author="Tiago Oliveira" w:date="2016-07-14T12:28:00Z">
        <w:r w:rsidRPr="00A92509">
          <w:t xml:space="preserve">O desenvolvimento desta ferramenta é baseado na </w:t>
        </w:r>
        <w:r w:rsidRPr="003568C1">
          <w:rPr>
            <w:i/>
          </w:rPr>
          <w:t>framework</w:t>
        </w:r>
        <w:r w:rsidRPr="00A92509">
          <w:t xml:space="preserve"> Xtext </w:t>
        </w:r>
      </w:ins>
      <w:ins w:id="27" w:author="Tiago Oliveira" w:date="2016-07-14T12:33:00Z">
        <w:r>
          <w:t xml:space="preserve">tendo como plataforma alvo </w:t>
        </w:r>
      </w:ins>
      <w:ins w:id="28" w:author="Tiago Oliveira" w:date="2016-07-14T12:28:00Z">
        <w:r w:rsidRPr="00A92509">
          <w:t>o Ambiente Integrado de Desenvolvimento (</w:t>
        </w:r>
        <w:r w:rsidRPr="003568C1">
          <w:rPr>
            <w:i/>
          </w:rPr>
          <w:t>IDE</w:t>
        </w:r>
        <w:r w:rsidRPr="00A92509">
          <w:t xml:space="preserve">) </w:t>
        </w:r>
        <w:proofErr w:type="spellStart"/>
        <w:r w:rsidRPr="00A92509">
          <w:t>Ecplise</w:t>
        </w:r>
        <w:proofErr w:type="spellEnd"/>
        <w:r w:rsidRPr="00A92509">
          <w:t xml:space="preserve">. </w:t>
        </w:r>
      </w:ins>
      <w:ins w:id="29" w:author="Tiago Oliveira" w:date="2016-07-14T12:31:00Z">
        <w:r>
          <w:t xml:space="preserve">Nesta </w:t>
        </w:r>
        <w:r>
          <w:rPr>
            <w:i/>
          </w:rPr>
          <w:t>framework</w:t>
        </w:r>
        <w:r>
          <w:t xml:space="preserve"> foi definida toda a linguagem </w:t>
        </w:r>
      </w:ins>
      <w:ins w:id="30" w:author="Tiago Oliveira" w:date="2016-07-14T12:32:00Z">
        <w:r>
          <w:rPr>
            <w:i/>
          </w:rPr>
          <w:t>assembly</w:t>
        </w:r>
        <w:r>
          <w:t xml:space="preserve"> PDS16</w:t>
        </w:r>
      </w:ins>
      <w:ins w:id="31" w:author="Tiago Oliveira" w:date="2016-07-14T12:34:00Z">
        <w:r>
          <w:t xml:space="preserve"> através de uma gramática</w:t>
        </w:r>
      </w:ins>
      <w:ins w:id="32" w:author="Tiago Oliveira" w:date="2016-07-14T12:32:00Z">
        <w:r>
          <w:t xml:space="preserve">, e posteriormente analisadores da mesma para que fossem implementadas </w:t>
        </w:r>
      </w:ins>
      <w:ins w:id="33" w:author="Tiago Oliveira" w:date="2016-07-14T12:34:00Z">
        <w:r>
          <w:t>as funcionalidades acima referidas.</w:t>
        </w:r>
      </w:ins>
    </w:p>
    <w:p w14:paraId="03038DEC" w14:textId="554D947E" w:rsidR="00A92509" w:rsidRPr="00A92509" w:rsidRDefault="00A92509">
      <w:pPr>
        <w:pStyle w:val="ParagrafodeTexto"/>
        <w:rPr>
          <w:ins w:id="34" w:author="Tiago Oliveira" w:date="2016-07-13T12:02:00Z"/>
        </w:rPr>
        <w:pPrChange w:id="35" w:author="Tiago Oliveira" w:date="2016-07-13T12:02:00Z">
          <w:pPr>
            <w:pStyle w:val="RCabealho"/>
          </w:pPr>
        </w:pPrChange>
      </w:pPr>
      <w:ins w:id="36" w:author="Tiago Oliveira" w:date="2016-07-13T12:02:00Z">
        <w:r w:rsidRPr="00A92509">
          <w:t>Ao longo do projeto documentamos informação relativa a framework Xtext e a arquitetura do processador PDS16 com base no desenvolvimento do nosso trabalho. Esta documentação serve para resumir as características</w:t>
        </w:r>
      </w:ins>
      <w:ins w:id="37" w:author="Tiago Oliveira" w:date="2016-07-13T12:05:00Z">
        <w:r>
          <w:t xml:space="preserve"> e de guia</w:t>
        </w:r>
      </w:ins>
      <w:ins w:id="38" w:author="Tiago Oliveira" w:date="2016-07-13T12:02:00Z">
        <w:r w:rsidRPr="00A92509">
          <w:t xml:space="preserve"> com alguns exemplos ilustrados</w:t>
        </w:r>
      </w:ins>
      <w:ins w:id="39" w:author="Tiago Oliveira" w:date="2016-07-14T12:35:00Z">
        <w:r w:rsidR="00DF5991">
          <w:t xml:space="preserve"> de todo o processo.</w:t>
        </w:r>
      </w:ins>
    </w:p>
    <w:p w14:paraId="3A684378" w14:textId="77777777" w:rsidR="00A92509" w:rsidRPr="00A92509" w:rsidRDefault="00A92509">
      <w:pPr>
        <w:pStyle w:val="ParagrafodeTexto"/>
        <w:rPr>
          <w:ins w:id="40" w:author="Tiago Oliveira" w:date="2016-07-13T12:02:00Z"/>
        </w:rPr>
        <w:pPrChange w:id="41" w:author="Tiago Oliveira" w:date="2016-07-13T12:02:00Z">
          <w:pPr>
            <w:pStyle w:val="RCabealho"/>
          </w:pPr>
        </w:pPrChange>
      </w:pPr>
    </w:p>
    <w:p w14:paraId="66B8D419" w14:textId="58098C1D" w:rsidR="00730F1A" w:rsidDel="00A92509" w:rsidRDefault="00A92509">
      <w:pPr>
        <w:pStyle w:val="Text"/>
        <w:rPr>
          <w:del w:id="42" w:author="Tiago Oliveira" w:date="2016-07-13T12:02:00Z"/>
        </w:rPr>
        <w:pPrChange w:id="43" w:author="Tiago Oliveira" w:date="2016-07-13T12:02:00Z">
          <w:pPr>
            <w:pStyle w:val="ParagrafodeTexto"/>
          </w:pPr>
        </w:pPrChange>
      </w:pPr>
      <w:ins w:id="44" w:author="Tiago Oliveira" w:date="2016-07-13T12:02:00Z">
        <w:r w:rsidRPr="00A92509">
          <w:t xml:space="preserve">Palavras-chave: Ambiente Integrado de Desenvolvimento; Processador PDS16; Assembly; Xtext; Eclipse; </w:t>
        </w:r>
        <w:proofErr w:type="gramStart"/>
        <w:r w:rsidRPr="007B572B">
          <w:rPr>
            <w:i/>
            <w:rPrChange w:id="45" w:author="Tiago Oliveira" w:date="2016-07-13T12:09:00Z">
              <w:rPr/>
            </w:rPrChange>
          </w:rPr>
          <w:t>Plug-in</w:t>
        </w:r>
        <w:proofErr w:type="gramEnd"/>
        <w:r w:rsidRPr="00A92509">
          <w:t>.</w:t>
        </w:r>
        <w:r w:rsidRPr="00A92509" w:rsidDel="00A92509">
          <w:t xml:space="preserve"> </w:t>
        </w:r>
      </w:ins>
      <w:del w:id="46" w:author="Tiago Oliveira" w:date="2016-07-13T12:02:00Z">
        <w:r w:rsidR="00730F1A" w:rsidDel="00A92509">
          <w:delText xml:space="preserve">O projeto PDS16inEcplise consiste no desenvolvimento de uma ferramenta que visa facilitar a escrita de programas para o processador PDS16 usando a sua linguagem </w:delText>
        </w:r>
        <w:r w:rsidR="00730F1A" w:rsidDel="00A92509">
          <w:rPr>
            <w:i/>
          </w:rPr>
          <w:delText>assembly</w:delText>
        </w:r>
        <w:r w:rsidR="00730F1A" w:rsidDel="00A92509">
          <w:delText xml:space="preserve">. Este </w:delText>
        </w:r>
        <w:r w:rsidR="00730F1A" w:rsidDel="00A92509">
          <w:rPr>
            <w:i/>
          </w:rPr>
          <w:delText>plug-in</w:delText>
        </w:r>
        <w:r w:rsidR="00730F1A" w:rsidDel="00A92509">
          <w:delTex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Ecplise. </w:delText>
        </w:r>
      </w:del>
    </w:p>
    <w:p w14:paraId="5BADB0B3" w14:textId="06872C8B" w:rsidR="00730F1A" w:rsidDel="00A92509" w:rsidRDefault="00730F1A">
      <w:pPr>
        <w:pStyle w:val="Text"/>
        <w:rPr>
          <w:del w:id="47" w:author="Tiago Oliveira" w:date="2016-07-13T12:02:00Z"/>
        </w:rPr>
        <w:pPrChange w:id="48" w:author="Tiago Oliveira" w:date="2016-07-13T12:02:00Z">
          <w:pPr/>
        </w:pPrChange>
      </w:pPr>
    </w:p>
    <w:p w14:paraId="3160B944" w14:textId="700BA3A9" w:rsidR="00730F1A" w:rsidDel="00A92509" w:rsidRDefault="00730F1A">
      <w:pPr>
        <w:pStyle w:val="Text"/>
        <w:rPr>
          <w:del w:id="49" w:author="Tiago Oliveira" w:date="2016-07-13T12:02:00Z"/>
        </w:rPr>
      </w:pPr>
      <w:del w:id="50" w:author="Tiago Oliveira" w:date="2016-07-13T12:02:00Z">
        <w:r w:rsidDel="00A92509">
          <w:rPr>
            <w:rFonts w:cs="Times New Roman"/>
            <w:b/>
            <w:sz w:val="24"/>
            <w:szCs w:val="32"/>
          </w:rPr>
          <w:delText xml:space="preserve">Palavras-chave: </w:delText>
        </w:r>
        <w:r w:rsidDel="00A92509">
          <w:delText xml:space="preserve">Ambiente Integrado de Desenvolvimento; Processador PDS16; </w:delText>
        </w:r>
        <w:r w:rsidDel="00A92509">
          <w:rPr>
            <w:i/>
          </w:rPr>
          <w:delText>Assembly</w:delText>
        </w:r>
        <w:r w:rsidDel="00A92509">
          <w:delText xml:space="preserve">; </w:delText>
        </w:r>
        <w:r w:rsidDel="00A92509">
          <w:rPr>
            <w:i/>
          </w:rPr>
          <w:delText>Xtext</w:delText>
        </w:r>
        <w:r w:rsidDel="00A92509">
          <w:delText xml:space="preserve">; </w:delText>
        </w:r>
        <w:r w:rsidDel="00A92509">
          <w:rPr>
            <w:i/>
          </w:rPr>
          <w:delText>Eclipse</w:delText>
        </w:r>
        <w:r w:rsidDel="00A92509">
          <w:delText xml:space="preserve">; </w:delText>
        </w:r>
        <w:r w:rsidDel="00A92509">
          <w:rPr>
            <w:i/>
          </w:rPr>
          <w:delText>Plug-in</w:delText>
        </w:r>
        <w:r w:rsidDel="00A92509">
          <w:delText xml:space="preserve">. </w:delText>
        </w:r>
        <w:bookmarkStart w:id="51" w:name="_Toc417073314"/>
        <w:bookmarkStart w:id="52" w:name="_Toc417484057"/>
      </w:del>
    </w:p>
    <w:p w14:paraId="4CAF8F1E" w14:textId="4DB540EA" w:rsidR="00F24030" w:rsidRDefault="00F24030">
      <w:pPr>
        <w:pStyle w:val="Text"/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  <w:pPrChange w:id="53" w:author="Tiago Oliveira" w:date="2016-07-13T12:02:00Z">
          <w:pPr/>
        </w:pPrChange>
      </w:pPr>
    </w:p>
    <w:p w14:paraId="66B0314E" w14:textId="77777777" w:rsidR="00730F1A" w:rsidRDefault="00730F1A" w:rsidP="009207B8">
      <w:pPr>
        <w:pStyle w:val="RCabealho"/>
      </w:pPr>
      <w:bookmarkStart w:id="54" w:name="_Toc456363669"/>
      <w:r>
        <w:lastRenderedPageBreak/>
        <w:t>Índice</w:t>
      </w:r>
      <w:bookmarkEnd w:id="51"/>
      <w:bookmarkEnd w:id="52"/>
      <w:bookmarkEnd w:id="54"/>
    </w:p>
    <w:p w14:paraId="2ABB4A49" w14:textId="77777777" w:rsidR="00EB728D" w:rsidRDefault="009207B8">
      <w:pPr>
        <w:pStyle w:val="ndice1"/>
        <w:tabs>
          <w:tab w:val="right" w:leader="dot" w:pos="8494"/>
        </w:tabs>
        <w:rPr>
          <w:ins w:id="55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56" w:author="Tiago Oliveira" w:date="2016-07-15T16:32:00Z">
        <w:r w:rsidR="00EB728D" w:rsidRPr="00B67206">
          <w:rPr>
            <w:rStyle w:val="Hiperligao"/>
            <w:noProof/>
          </w:rPr>
          <w:fldChar w:fldCharType="begin"/>
        </w:r>
        <w:r w:rsidR="00EB728D" w:rsidRPr="00B67206">
          <w:rPr>
            <w:rStyle w:val="Hiperligao"/>
            <w:noProof/>
          </w:rPr>
          <w:instrText xml:space="preserve"> </w:instrText>
        </w:r>
        <w:r w:rsidR="00EB728D">
          <w:rPr>
            <w:noProof/>
          </w:rPr>
          <w:instrText>HYPERLINK \l "_Toc456363668"</w:instrText>
        </w:r>
        <w:r w:rsidR="00EB728D" w:rsidRPr="00B67206">
          <w:rPr>
            <w:rStyle w:val="Hiperligao"/>
            <w:noProof/>
          </w:rPr>
          <w:instrText xml:space="preserve"> </w:instrText>
        </w:r>
        <w:r w:rsidR="00EB728D" w:rsidRPr="00B67206">
          <w:rPr>
            <w:rStyle w:val="Hiperligao"/>
            <w:noProof/>
          </w:rPr>
        </w:r>
        <w:r w:rsidR="00EB728D" w:rsidRPr="00B67206">
          <w:rPr>
            <w:rStyle w:val="Hiperligao"/>
            <w:noProof/>
          </w:rPr>
          <w:fldChar w:fldCharType="separate"/>
        </w:r>
        <w:r w:rsidR="00EB728D" w:rsidRPr="00B67206">
          <w:rPr>
            <w:rStyle w:val="Hiperligao"/>
            <w:noProof/>
          </w:rPr>
          <w:t>Resumo</w:t>
        </w:r>
        <w:r w:rsidR="00EB728D">
          <w:rPr>
            <w:noProof/>
            <w:webHidden/>
          </w:rPr>
          <w:tab/>
        </w:r>
        <w:r w:rsidR="00EB728D">
          <w:rPr>
            <w:noProof/>
            <w:webHidden/>
          </w:rPr>
          <w:fldChar w:fldCharType="begin"/>
        </w:r>
        <w:r w:rsidR="00EB728D">
          <w:rPr>
            <w:noProof/>
            <w:webHidden/>
          </w:rPr>
          <w:instrText xml:space="preserve"> PAGEREF _Toc456363668 \h </w:instrText>
        </w:r>
        <w:r w:rsidR="00EB728D">
          <w:rPr>
            <w:noProof/>
            <w:webHidden/>
          </w:rPr>
        </w:r>
      </w:ins>
      <w:r w:rsidR="00EB728D">
        <w:rPr>
          <w:noProof/>
          <w:webHidden/>
        </w:rPr>
        <w:fldChar w:fldCharType="separate"/>
      </w:r>
      <w:ins w:id="57" w:author="Tiago Oliveira" w:date="2016-07-15T16:32:00Z">
        <w:r w:rsidR="00EB728D">
          <w:rPr>
            <w:noProof/>
            <w:webHidden/>
          </w:rPr>
          <w:t>v</w:t>
        </w:r>
        <w:r w:rsidR="00EB728D">
          <w:rPr>
            <w:noProof/>
            <w:webHidden/>
          </w:rPr>
          <w:fldChar w:fldCharType="end"/>
        </w:r>
        <w:r w:rsidR="00EB728D" w:rsidRPr="00B67206">
          <w:rPr>
            <w:rStyle w:val="Hiperligao"/>
            <w:noProof/>
          </w:rPr>
          <w:fldChar w:fldCharType="end"/>
        </w:r>
      </w:ins>
    </w:p>
    <w:p w14:paraId="6E1DAA2F" w14:textId="77777777" w:rsidR="00EB728D" w:rsidRDefault="00EB728D">
      <w:pPr>
        <w:pStyle w:val="ndice1"/>
        <w:tabs>
          <w:tab w:val="right" w:leader="dot" w:pos="8494"/>
        </w:tabs>
        <w:rPr>
          <w:ins w:id="58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59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"_Toc456363669"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Tiago Oliveira" w:date="2016-07-15T16:32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0316BAD9" w14:textId="77777777" w:rsidR="00EB728D" w:rsidRDefault="00EB728D">
      <w:pPr>
        <w:pStyle w:val="ndice1"/>
        <w:tabs>
          <w:tab w:val="right" w:leader="dot" w:pos="8494"/>
        </w:tabs>
        <w:rPr>
          <w:ins w:id="61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2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"_Toc456363670"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Tiago Oliveira" w:date="2016-07-15T16:32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1A0ACE5B" w14:textId="77777777" w:rsidR="00EB728D" w:rsidRDefault="00EB728D">
      <w:pPr>
        <w:pStyle w:val="ndice1"/>
        <w:tabs>
          <w:tab w:val="right" w:leader="dot" w:pos="8494"/>
        </w:tabs>
        <w:rPr>
          <w:ins w:id="64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5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"_Toc456363671"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Tiago Oliveira" w:date="2016-07-15T16:32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2B9B4364" w14:textId="77777777" w:rsidR="00EB728D" w:rsidRDefault="00EB728D">
      <w:pPr>
        <w:pStyle w:val="ndice1"/>
        <w:tabs>
          <w:tab w:val="left" w:pos="440"/>
          <w:tab w:val="right" w:leader="dot" w:pos="8494"/>
        </w:tabs>
        <w:rPr>
          <w:ins w:id="67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8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"_Toc456363672"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Tiago Oliveira" w:date="2016-07-15T16:32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7E7524FF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70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71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"_Toc456363673"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Tiago Oliveira" w:date="2016-07-15T16:32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F194A63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73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74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"_Toc456363674"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Tiago Oliveira" w:date="2016-07-15T16:32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847ACA1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76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77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"_Toc456363675"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Tiago Oliveira" w:date="2016-07-15T16:32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0B66F49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79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80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"_Toc456363676"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Tiago Oliveira" w:date="2016-07-15T16:32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1D81258" w14:textId="77777777" w:rsidR="00EB728D" w:rsidRDefault="00EB728D">
      <w:pPr>
        <w:pStyle w:val="ndice1"/>
        <w:tabs>
          <w:tab w:val="left" w:pos="440"/>
          <w:tab w:val="right" w:leader="dot" w:pos="8494"/>
        </w:tabs>
        <w:rPr>
          <w:ins w:id="82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83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"_Toc456363677"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Tiago Oliveira" w:date="2016-07-15T16:3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944971B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85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86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"_Toc456363678"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Modelo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Tiago Oliveira" w:date="2016-07-15T16:3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1765B82F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88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89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"_Toc456363679"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Tiago Oliveira" w:date="2016-07-15T16:32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457A097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91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92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"_Toc456363680"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" w:author="Tiago Oliveira" w:date="2016-07-15T16:32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20B89F91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94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5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"_Toc456363681"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" w:author="Tiago Oliveira" w:date="2016-07-15T16:32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5CE47EE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97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8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"_Toc456363682"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" w:author="Tiago Oliveira" w:date="2016-07-15T16:32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5AA4F87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00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01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"_Toc456363683"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Tiago Oliveira" w:date="2016-07-15T16:32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1B9AE41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103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104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"_Toc456363684"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" w:author="Tiago Oliveira" w:date="2016-07-15T16:32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2B5EE701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106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107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"_Toc456363685"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" w:author="Tiago Oliveira" w:date="2016-07-15T16:32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72D0E0B6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109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110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"_Toc456363686"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2.6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1" w:author="Tiago Oliveira" w:date="2016-07-15T16:32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52498DAB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12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13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"_Toc456363687"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2.6.1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Tiago Oliveira" w:date="2016-07-15T16:32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ACCB428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15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16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"_Toc456363688"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2.6.2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7" w:author="Tiago Oliveira" w:date="2016-07-15T16:32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4A2856F8" w14:textId="77777777" w:rsidR="00EB728D" w:rsidRDefault="00EB728D">
      <w:pPr>
        <w:pStyle w:val="ndice1"/>
        <w:tabs>
          <w:tab w:val="left" w:pos="440"/>
          <w:tab w:val="right" w:leader="dot" w:pos="8494"/>
        </w:tabs>
        <w:rPr>
          <w:ins w:id="118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19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"_Toc456363689"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0" w:author="Tiago Oliveira" w:date="2016-07-15T16:32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089D4C6D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121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122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"_Toc456363690"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3" w:author="Tiago Oliveira" w:date="2016-07-15T16:32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1589AD65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24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25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"_Toc456363691"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  <w:shd w:val="clear" w:color="auto" w:fill="FEFEFE"/>
          </w:rPr>
          <w:t>Modeling Workflow Engine (MWE2)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Tiago Oliveira" w:date="2016-07-15T16:32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5DCDAD38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127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128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"_Toc456363692"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9" w:author="Tiago Oliveira" w:date="2016-07-15T16:32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67B19A8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30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31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"_Toc456363693"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2" w:author="Tiago Oliveira" w:date="2016-07-15T16:32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2B94137B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33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34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"_Toc456363694"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5" w:author="Tiago Oliveira" w:date="2016-07-15T16:32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ABC1A2A" w14:textId="77777777" w:rsidR="00EB728D" w:rsidRDefault="00EB728D">
      <w:pPr>
        <w:pStyle w:val="ndice2"/>
        <w:tabs>
          <w:tab w:val="left" w:pos="880"/>
          <w:tab w:val="right" w:leader="dot" w:pos="8494"/>
        </w:tabs>
        <w:rPr>
          <w:ins w:id="136" w:author="Tiago Oliveira" w:date="2016-07-15T16:32:00Z"/>
          <w:rFonts w:eastAsiaTheme="minorEastAsia"/>
          <w:smallCaps w:val="0"/>
          <w:noProof/>
          <w:sz w:val="22"/>
          <w:szCs w:val="22"/>
          <w:lang w:eastAsia="pt-PT"/>
        </w:rPr>
      </w:pPr>
      <w:ins w:id="137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"_Toc456363695"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8" w:author="Tiago Oliveira" w:date="2016-07-15T16:32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4D44BE35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39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40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"_Toc456363696"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1" w:author="Tiago Oliveira" w:date="2016-07-15T16:32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6141E83E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42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43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"_Toc456363697"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4" w:author="Tiago Oliveira" w:date="2016-07-15T16:32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8778F6E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45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46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"_Toc456363698"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3.3.3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7" w:author="Tiago Oliveira" w:date="2016-07-15T16:32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5DC640EE" w14:textId="77777777" w:rsidR="00EB728D" w:rsidRDefault="00EB728D">
      <w:pPr>
        <w:pStyle w:val="ndice3"/>
        <w:tabs>
          <w:tab w:val="left" w:pos="1100"/>
          <w:tab w:val="right" w:leader="dot" w:pos="8494"/>
        </w:tabs>
        <w:rPr>
          <w:ins w:id="148" w:author="Tiago Oliveira" w:date="2016-07-15T16:32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149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"_Toc456363699"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3.3.4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_Toc456363699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0" w:author="Tiago Oliveira" w:date="2016-07-15T16:32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19B5DFBA" w14:textId="77777777" w:rsidR="00EB728D" w:rsidRDefault="00EB728D">
      <w:pPr>
        <w:pStyle w:val="ndice1"/>
        <w:tabs>
          <w:tab w:val="left" w:pos="440"/>
          <w:tab w:val="right" w:leader="dot" w:pos="8494"/>
        </w:tabs>
        <w:rPr>
          <w:ins w:id="151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2" w:author="Tiago Oliveira" w:date="2016-07-15T16:32:00Z">
        <w:r w:rsidRPr="00B67206">
          <w:rPr>
            <w:rStyle w:val="Hiperligao"/>
            <w:noProof/>
          </w:rPr>
          <w:lastRenderedPageBreak/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"_Toc456363700"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67206">
          <w:rPr>
            <w:rStyle w:val="Hiperligao"/>
            <w:noProof/>
            <w:shd w:val="clear" w:color="auto" w:fill="FEFEFE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3" w:author="Tiago Oliveira" w:date="2016-07-15T16:32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7154A04F" w14:textId="77777777" w:rsidR="00EB728D" w:rsidRDefault="00EB728D">
      <w:pPr>
        <w:pStyle w:val="ndice1"/>
        <w:tabs>
          <w:tab w:val="right" w:leader="dot" w:pos="8494"/>
        </w:tabs>
        <w:rPr>
          <w:ins w:id="154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5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"_Toc456363701"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6" w:author="Tiago Oliveira" w:date="2016-07-15T16:32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5696EA50" w14:textId="77777777" w:rsidR="00EB728D" w:rsidRDefault="00EB728D">
      <w:pPr>
        <w:pStyle w:val="ndice1"/>
        <w:tabs>
          <w:tab w:val="right" w:leader="dot" w:pos="8494"/>
        </w:tabs>
        <w:rPr>
          <w:ins w:id="157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8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"_Toc456363702"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9" w:author="Tiago Oliveira" w:date="2016-07-15T16:32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76A7E363" w14:textId="77777777" w:rsidR="00EB728D" w:rsidRDefault="00EB728D">
      <w:pPr>
        <w:pStyle w:val="ndice1"/>
        <w:tabs>
          <w:tab w:val="right" w:leader="dot" w:pos="8494"/>
        </w:tabs>
        <w:rPr>
          <w:ins w:id="160" w:author="Tiago Oliveira" w:date="2016-07-15T16:32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61" w:author="Tiago Oliveira" w:date="2016-07-15T16:32:00Z">
        <w:r w:rsidRPr="00B67206">
          <w:rPr>
            <w:rStyle w:val="Hiperligao"/>
            <w:noProof/>
          </w:rPr>
          <w:fldChar w:fldCharType="begin"/>
        </w:r>
        <w:r w:rsidRPr="00B6720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"_Toc456363703"</w:instrText>
        </w:r>
        <w:r w:rsidRPr="00B67206">
          <w:rPr>
            <w:rStyle w:val="Hiperligao"/>
            <w:noProof/>
          </w:rPr>
          <w:instrText xml:space="preserve"> </w:instrText>
        </w:r>
        <w:r w:rsidRPr="00B67206">
          <w:rPr>
            <w:rStyle w:val="Hiperligao"/>
            <w:noProof/>
          </w:rPr>
        </w:r>
        <w:r w:rsidRPr="00B67206">
          <w:rPr>
            <w:rStyle w:val="Hiperligao"/>
            <w:noProof/>
          </w:rPr>
          <w:fldChar w:fldCharType="separate"/>
        </w:r>
        <w:r w:rsidRPr="00B67206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2" w:author="Tiago Oliveira" w:date="2016-07-15T16:32:00Z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B67206">
          <w:rPr>
            <w:rStyle w:val="Hiperligao"/>
            <w:noProof/>
          </w:rPr>
          <w:fldChar w:fldCharType="end"/>
        </w:r>
      </w:ins>
    </w:p>
    <w:p w14:paraId="3CC4DC9D" w14:textId="77777777" w:rsidR="009D0C2F" w:rsidDel="005F0552" w:rsidRDefault="009D0C2F">
      <w:pPr>
        <w:pStyle w:val="ndice1"/>
        <w:tabs>
          <w:tab w:val="right" w:leader="dot" w:pos="8494"/>
        </w:tabs>
        <w:rPr>
          <w:del w:id="163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64" w:author="Tiago Oliveira" w:date="2016-07-15T16:23:00Z">
        <w:r w:rsidRPr="005F0552" w:rsidDel="005F0552">
          <w:rPr>
            <w:noProof/>
            <w:rPrChange w:id="165" w:author="Tiago Oliveira" w:date="2016-07-15T16:23:00Z">
              <w:rPr>
                <w:rStyle w:val="Hiperligao"/>
                <w:noProof/>
              </w:rPr>
            </w:rPrChange>
          </w:rPr>
          <w:delText>Resumo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v</w:delText>
        </w:r>
      </w:del>
    </w:p>
    <w:p w14:paraId="675041C8" w14:textId="77777777" w:rsidR="009D0C2F" w:rsidDel="005F0552" w:rsidRDefault="009D0C2F">
      <w:pPr>
        <w:pStyle w:val="ndice1"/>
        <w:tabs>
          <w:tab w:val="right" w:leader="dot" w:pos="8494"/>
        </w:tabs>
        <w:rPr>
          <w:del w:id="166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67" w:author="Tiago Oliveira" w:date="2016-07-15T16:23:00Z">
        <w:r w:rsidRPr="005F0552" w:rsidDel="005F0552">
          <w:rPr>
            <w:noProof/>
            <w:rPrChange w:id="168" w:author="Tiago Oliveira" w:date="2016-07-15T16:23:00Z">
              <w:rPr>
                <w:rStyle w:val="Hiperligao"/>
                <w:noProof/>
              </w:rPr>
            </w:rPrChange>
          </w:rPr>
          <w:delText>Índice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vii</w:delText>
        </w:r>
      </w:del>
    </w:p>
    <w:p w14:paraId="0CF89231" w14:textId="77777777" w:rsidR="009D0C2F" w:rsidDel="005F0552" w:rsidRDefault="009D0C2F">
      <w:pPr>
        <w:pStyle w:val="ndice1"/>
        <w:tabs>
          <w:tab w:val="right" w:leader="dot" w:pos="8494"/>
        </w:tabs>
        <w:rPr>
          <w:del w:id="169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70" w:author="Tiago Oliveira" w:date="2016-07-15T16:23:00Z">
        <w:r w:rsidRPr="005F0552" w:rsidDel="005F0552">
          <w:rPr>
            <w:noProof/>
            <w:rPrChange w:id="171" w:author="Tiago Oliveira" w:date="2016-07-15T16:23:00Z">
              <w:rPr>
                <w:rStyle w:val="Hiperligao"/>
                <w:noProof/>
              </w:rPr>
            </w:rPrChange>
          </w:rPr>
          <w:delText>Lista de Figuras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ix</w:delText>
        </w:r>
      </w:del>
    </w:p>
    <w:p w14:paraId="370D10EE" w14:textId="77777777" w:rsidR="009D0C2F" w:rsidDel="005F0552" w:rsidRDefault="009D0C2F">
      <w:pPr>
        <w:pStyle w:val="ndice1"/>
        <w:tabs>
          <w:tab w:val="right" w:leader="dot" w:pos="8494"/>
        </w:tabs>
        <w:rPr>
          <w:del w:id="172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73" w:author="Tiago Oliveira" w:date="2016-07-15T16:23:00Z">
        <w:r w:rsidRPr="005F0552" w:rsidDel="005F0552">
          <w:rPr>
            <w:noProof/>
            <w:rPrChange w:id="174" w:author="Tiago Oliveira" w:date="2016-07-15T16:23:00Z">
              <w:rPr>
                <w:rStyle w:val="Hiperligao"/>
                <w:noProof/>
              </w:rPr>
            </w:rPrChange>
          </w:rPr>
          <w:delText>Lista de Tabelas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xi</w:delText>
        </w:r>
      </w:del>
    </w:p>
    <w:p w14:paraId="0B4F5DF8" w14:textId="37871496" w:rsidR="009D0C2F" w:rsidDel="005F0552" w:rsidRDefault="009D0C2F">
      <w:pPr>
        <w:pStyle w:val="ndice1"/>
        <w:tabs>
          <w:tab w:val="left" w:pos="440"/>
          <w:tab w:val="right" w:leader="dot" w:pos="8494"/>
        </w:tabs>
        <w:rPr>
          <w:del w:id="175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76" w:author="Tiago Oliveira" w:date="2016-07-15T16:23:00Z">
        <w:r w:rsidRPr="005F0552" w:rsidDel="005F0552">
          <w:rPr>
            <w:noProof/>
            <w:rPrChange w:id="177" w:author="Tiago Oliveira" w:date="2016-07-15T16:23:00Z">
              <w:rPr>
                <w:rStyle w:val="Hiperligao"/>
                <w:noProof/>
              </w:rPr>
            </w:rPrChange>
          </w:rPr>
          <w:delText>1</w:delText>
        </w:r>
        <w:r w:rsidDel="005F055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178" w:author="Tiago Oliveira" w:date="2016-07-15T16:23:00Z">
              <w:rPr>
                <w:rStyle w:val="Hiperligao"/>
                <w:noProof/>
              </w:rPr>
            </w:rPrChange>
          </w:rPr>
          <w:delText>Introdução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2</w:delText>
        </w:r>
      </w:del>
    </w:p>
    <w:p w14:paraId="7ED4AEF5" w14:textId="791B30E1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179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180" w:author="Tiago Oliveira" w:date="2016-07-15T16:23:00Z">
        <w:r w:rsidRPr="005F0552" w:rsidDel="005F0552">
          <w:rPr>
            <w:noProof/>
            <w:rPrChange w:id="181" w:author="Tiago Oliveira" w:date="2016-07-15T16:23:00Z">
              <w:rPr>
                <w:rStyle w:val="Hiperligao"/>
                <w:noProof/>
              </w:rPr>
            </w:rPrChange>
          </w:rPr>
          <w:delText>1.1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182" w:author="Tiago Oliveira" w:date="2016-07-15T16:23:00Z">
              <w:rPr>
                <w:rStyle w:val="Hiperligao"/>
                <w:noProof/>
              </w:rPr>
            </w:rPrChange>
          </w:rPr>
          <w:delText>Enquadramento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2</w:delText>
        </w:r>
      </w:del>
    </w:p>
    <w:p w14:paraId="4048F23A" w14:textId="232F1DD4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183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184" w:author="Tiago Oliveira" w:date="2016-07-15T16:23:00Z">
        <w:r w:rsidRPr="005F0552" w:rsidDel="005F0552">
          <w:rPr>
            <w:noProof/>
            <w:rPrChange w:id="185" w:author="Tiago Oliveira" w:date="2016-07-15T16:23:00Z">
              <w:rPr>
                <w:rStyle w:val="Hiperligao"/>
                <w:noProof/>
              </w:rPr>
            </w:rPrChange>
          </w:rPr>
          <w:delText>1.2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186" w:author="Tiago Oliveira" w:date="2016-07-15T16:23:00Z">
              <w:rPr>
                <w:rStyle w:val="Hiperligao"/>
                <w:noProof/>
              </w:rPr>
            </w:rPrChange>
          </w:rPr>
          <w:delText>Motivação</w:delText>
        </w:r>
        <w:r w:rsidDel="005F0552">
          <w:rPr>
            <w:noProof/>
            <w:webHidden/>
          </w:rPr>
          <w:tab/>
        </w:r>
      </w:del>
      <w:del w:id="187" w:author="Tiago Oliveira" w:date="2016-07-15T16:20:00Z">
        <w:r w:rsidR="00672F3F" w:rsidDel="005F0552">
          <w:rPr>
            <w:noProof/>
            <w:webHidden/>
          </w:rPr>
          <w:delText>3</w:delText>
        </w:r>
      </w:del>
    </w:p>
    <w:p w14:paraId="49817369" w14:textId="61980BAE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188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189" w:author="Tiago Oliveira" w:date="2016-07-15T16:23:00Z">
        <w:r w:rsidRPr="005F0552" w:rsidDel="005F0552">
          <w:rPr>
            <w:noProof/>
            <w:rPrChange w:id="190" w:author="Tiago Oliveira" w:date="2016-07-15T16:23:00Z">
              <w:rPr>
                <w:rStyle w:val="Hiperligao"/>
                <w:noProof/>
              </w:rPr>
            </w:rPrChange>
          </w:rPr>
          <w:delText>1.3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191" w:author="Tiago Oliveira" w:date="2016-07-15T16:23:00Z">
              <w:rPr>
                <w:rStyle w:val="Hiperligao"/>
                <w:noProof/>
              </w:rPr>
            </w:rPrChange>
          </w:rPr>
          <w:delText>Objetivos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4</w:delText>
        </w:r>
      </w:del>
    </w:p>
    <w:p w14:paraId="063562E8" w14:textId="2104FEDC" w:rsidR="009D0C2F" w:rsidDel="005F0552" w:rsidRDefault="009D0C2F">
      <w:pPr>
        <w:pStyle w:val="ndice1"/>
        <w:tabs>
          <w:tab w:val="left" w:pos="440"/>
          <w:tab w:val="right" w:leader="dot" w:pos="8494"/>
        </w:tabs>
        <w:rPr>
          <w:del w:id="192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93" w:author="Tiago Oliveira" w:date="2016-07-15T16:23:00Z">
        <w:r w:rsidRPr="005F0552" w:rsidDel="005F0552">
          <w:rPr>
            <w:noProof/>
            <w:rPrChange w:id="194" w:author="Tiago Oliveira" w:date="2016-07-15T16:23:00Z">
              <w:rPr>
                <w:rStyle w:val="Hiperligao"/>
                <w:noProof/>
              </w:rPr>
            </w:rPrChange>
          </w:rPr>
          <w:delText>2</w:delText>
        </w:r>
        <w:r w:rsidDel="005F055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195" w:author="Tiago Oliveira" w:date="2016-07-15T16:23:00Z">
              <w:rPr>
                <w:rStyle w:val="Hiperligao"/>
                <w:noProof/>
              </w:rPr>
            </w:rPrChange>
          </w:rPr>
          <w:delText>Arquitetura PDS16</w:delText>
        </w:r>
        <w:r w:rsidDel="005F0552">
          <w:rPr>
            <w:noProof/>
            <w:webHidden/>
          </w:rPr>
          <w:tab/>
        </w:r>
      </w:del>
      <w:del w:id="196" w:author="Tiago Oliveira" w:date="2016-07-15T16:20:00Z">
        <w:r w:rsidR="00672F3F" w:rsidDel="005F0552">
          <w:rPr>
            <w:noProof/>
            <w:webHidden/>
          </w:rPr>
          <w:delText>6</w:delText>
        </w:r>
      </w:del>
    </w:p>
    <w:p w14:paraId="49201700" w14:textId="57B1FFEF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197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198" w:author="Tiago Oliveira" w:date="2016-07-15T16:23:00Z">
        <w:r w:rsidRPr="005F0552" w:rsidDel="005F0552">
          <w:rPr>
            <w:noProof/>
            <w:rPrChange w:id="199" w:author="Tiago Oliveira" w:date="2016-07-15T16:23:00Z">
              <w:rPr>
                <w:rStyle w:val="Hiperligao"/>
                <w:noProof/>
              </w:rPr>
            </w:rPrChange>
          </w:rPr>
          <w:delText>2.1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00" w:author="Tiago Oliveira" w:date="2016-07-15T16:23:00Z">
              <w:rPr>
                <w:rStyle w:val="Hiperligao"/>
                <w:noProof/>
              </w:rPr>
            </w:rPrChange>
          </w:rPr>
          <w:delText>Modelo de programação</w:delText>
        </w:r>
        <w:r w:rsidDel="005F0552">
          <w:rPr>
            <w:noProof/>
            <w:webHidden/>
          </w:rPr>
          <w:tab/>
        </w:r>
      </w:del>
      <w:del w:id="201" w:author="Tiago Oliveira" w:date="2016-07-15T16:20:00Z">
        <w:r w:rsidR="00672F3F" w:rsidDel="005F0552">
          <w:rPr>
            <w:noProof/>
            <w:webHidden/>
          </w:rPr>
          <w:delText>6</w:delText>
        </w:r>
      </w:del>
    </w:p>
    <w:p w14:paraId="6F1F4818" w14:textId="62B44EA3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02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03" w:author="Tiago Oliveira" w:date="2016-07-15T16:23:00Z">
        <w:r w:rsidRPr="005F0552" w:rsidDel="005F0552">
          <w:rPr>
            <w:noProof/>
            <w:rPrChange w:id="204" w:author="Tiago Oliveira" w:date="2016-07-15T16:23:00Z">
              <w:rPr>
                <w:rStyle w:val="Hiperligao"/>
                <w:noProof/>
              </w:rPr>
            </w:rPrChange>
          </w:rPr>
          <w:delText>2.2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05" w:author="Tiago Oliveira" w:date="2016-07-15T16:23:00Z">
              <w:rPr>
                <w:rStyle w:val="Hiperligao"/>
                <w:noProof/>
              </w:rPr>
            </w:rPrChange>
          </w:rPr>
          <w:delText>Registos</w:delText>
        </w:r>
        <w:r w:rsidDel="005F0552">
          <w:rPr>
            <w:noProof/>
            <w:webHidden/>
          </w:rPr>
          <w:tab/>
        </w:r>
      </w:del>
      <w:del w:id="206" w:author="Tiago Oliveira" w:date="2016-07-15T16:20:00Z">
        <w:r w:rsidR="00672F3F" w:rsidDel="005F0552">
          <w:rPr>
            <w:noProof/>
            <w:webHidden/>
          </w:rPr>
          <w:delText>6</w:delText>
        </w:r>
      </w:del>
    </w:p>
    <w:p w14:paraId="1E1DAC8B" w14:textId="3A39A2C0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07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08" w:author="Tiago Oliveira" w:date="2016-07-15T16:23:00Z">
        <w:r w:rsidRPr="005F0552" w:rsidDel="005F0552">
          <w:rPr>
            <w:noProof/>
            <w:rPrChange w:id="209" w:author="Tiago Oliveira" w:date="2016-07-15T16:23:00Z">
              <w:rPr>
                <w:rStyle w:val="Hiperligao"/>
                <w:noProof/>
              </w:rPr>
            </w:rPrChange>
          </w:rPr>
          <w:delText>2.3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10" w:author="Tiago Oliveira" w:date="2016-07-15T16:23:00Z">
              <w:rPr>
                <w:rStyle w:val="Hiperligao"/>
                <w:noProof/>
              </w:rPr>
            </w:rPrChange>
          </w:rPr>
          <w:delText>Conjunto de instruções</w:delText>
        </w:r>
        <w:r w:rsidDel="005F0552">
          <w:rPr>
            <w:noProof/>
            <w:webHidden/>
          </w:rPr>
          <w:tab/>
        </w:r>
      </w:del>
      <w:del w:id="211" w:author="Tiago Oliveira" w:date="2016-07-15T16:20:00Z">
        <w:r w:rsidR="00672F3F" w:rsidDel="005F0552">
          <w:rPr>
            <w:noProof/>
            <w:webHidden/>
          </w:rPr>
          <w:delText>7</w:delText>
        </w:r>
      </w:del>
    </w:p>
    <w:p w14:paraId="737112A8" w14:textId="502569EE" w:rsidR="009D0C2F" w:rsidDel="005F0552" w:rsidRDefault="009D0C2F">
      <w:pPr>
        <w:pStyle w:val="ndice4"/>
        <w:tabs>
          <w:tab w:val="right" w:leader="dot" w:pos="8494"/>
        </w:tabs>
        <w:rPr>
          <w:del w:id="212" w:author="Tiago Oliveira" w:date="2016-07-15T16:23:00Z"/>
          <w:rFonts w:eastAsiaTheme="minorEastAsia"/>
          <w:noProof/>
          <w:sz w:val="22"/>
          <w:szCs w:val="22"/>
          <w:lang w:eastAsia="pt-PT"/>
        </w:rPr>
      </w:pPr>
      <w:del w:id="213" w:author="Tiago Oliveira" w:date="2016-07-15T16:23:00Z">
        <w:r w:rsidRPr="005F0552" w:rsidDel="005F0552">
          <w:rPr>
            <w:noProof/>
            <w:rPrChange w:id="214" w:author="Tiago Oliveira" w:date="2016-07-15T16:23:00Z">
              <w:rPr>
                <w:rStyle w:val="Hiperligao"/>
                <w:noProof/>
              </w:rPr>
            </w:rPrChange>
          </w:rPr>
          <w:delText>Processamento de dados</w:delText>
        </w:r>
        <w:r w:rsidDel="005F0552">
          <w:rPr>
            <w:noProof/>
            <w:webHidden/>
          </w:rPr>
          <w:tab/>
        </w:r>
      </w:del>
      <w:del w:id="215" w:author="Tiago Oliveira" w:date="2016-07-15T16:20:00Z">
        <w:r w:rsidR="00672F3F" w:rsidDel="005F0552">
          <w:rPr>
            <w:noProof/>
            <w:webHidden/>
          </w:rPr>
          <w:delText>8</w:delText>
        </w:r>
      </w:del>
    </w:p>
    <w:p w14:paraId="53E59FC8" w14:textId="465DA28E" w:rsidR="009D0C2F" w:rsidDel="005F0552" w:rsidRDefault="009D0C2F">
      <w:pPr>
        <w:pStyle w:val="ndice4"/>
        <w:tabs>
          <w:tab w:val="right" w:leader="dot" w:pos="8494"/>
        </w:tabs>
        <w:rPr>
          <w:del w:id="216" w:author="Tiago Oliveira" w:date="2016-07-15T16:23:00Z"/>
          <w:rFonts w:eastAsiaTheme="minorEastAsia"/>
          <w:noProof/>
          <w:sz w:val="22"/>
          <w:szCs w:val="22"/>
          <w:lang w:eastAsia="pt-PT"/>
        </w:rPr>
      </w:pPr>
      <w:del w:id="217" w:author="Tiago Oliveira" w:date="2016-07-15T16:23:00Z">
        <w:r w:rsidRPr="005F0552" w:rsidDel="005F0552">
          <w:rPr>
            <w:noProof/>
            <w:rPrChange w:id="218" w:author="Tiago Oliveira" w:date="2016-07-15T16:23:00Z">
              <w:rPr>
                <w:rStyle w:val="Hiperligao"/>
                <w:noProof/>
              </w:rPr>
            </w:rPrChange>
          </w:rPr>
          <w:delText>Transferência de dados</w:delText>
        </w:r>
        <w:r w:rsidDel="005F0552">
          <w:rPr>
            <w:noProof/>
            <w:webHidden/>
          </w:rPr>
          <w:tab/>
        </w:r>
      </w:del>
      <w:del w:id="219" w:author="Tiago Oliveira" w:date="2016-07-15T16:20:00Z">
        <w:r w:rsidR="00672F3F" w:rsidDel="005F0552">
          <w:rPr>
            <w:noProof/>
            <w:webHidden/>
          </w:rPr>
          <w:delText>9</w:delText>
        </w:r>
      </w:del>
    </w:p>
    <w:p w14:paraId="2B2F9319" w14:textId="11320C49" w:rsidR="009D0C2F" w:rsidDel="005F0552" w:rsidRDefault="009D0C2F">
      <w:pPr>
        <w:pStyle w:val="ndice4"/>
        <w:tabs>
          <w:tab w:val="right" w:leader="dot" w:pos="8494"/>
        </w:tabs>
        <w:rPr>
          <w:del w:id="220" w:author="Tiago Oliveira" w:date="2016-07-15T16:23:00Z"/>
          <w:rFonts w:eastAsiaTheme="minorEastAsia"/>
          <w:noProof/>
          <w:sz w:val="22"/>
          <w:szCs w:val="22"/>
          <w:lang w:eastAsia="pt-PT"/>
        </w:rPr>
      </w:pPr>
      <w:del w:id="221" w:author="Tiago Oliveira" w:date="2016-07-15T16:23:00Z">
        <w:r w:rsidRPr="005F0552" w:rsidDel="005F0552">
          <w:rPr>
            <w:noProof/>
            <w:rPrChange w:id="222" w:author="Tiago Oliveira" w:date="2016-07-15T16:23:00Z">
              <w:rPr>
                <w:rStyle w:val="Hiperligao"/>
                <w:noProof/>
              </w:rPr>
            </w:rPrChange>
          </w:rPr>
          <w:delText>Controlo do fluxo de execução</w:delText>
        </w:r>
        <w:r w:rsidDel="005F0552">
          <w:rPr>
            <w:noProof/>
            <w:webHidden/>
          </w:rPr>
          <w:tab/>
        </w:r>
      </w:del>
      <w:del w:id="223" w:author="Tiago Oliveira" w:date="2016-07-15T16:20:00Z">
        <w:r w:rsidR="00672F3F" w:rsidDel="005F0552">
          <w:rPr>
            <w:noProof/>
            <w:webHidden/>
          </w:rPr>
          <w:delText>10</w:delText>
        </w:r>
      </w:del>
    </w:p>
    <w:p w14:paraId="5B2AFEF2" w14:textId="480E192C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24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25" w:author="Tiago Oliveira" w:date="2016-07-15T16:23:00Z">
        <w:r w:rsidRPr="005F0552" w:rsidDel="005F0552">
          <w:rPr>
            <w:noProof/>
            <w:rPrChange w:id="226" w:author="Tiago Oliveira" w:date="2016-07-15T16:23:00Z">
              <w:rPr>
                <w:rStyle w:val="Hiperligao"/>
                <w:noProof/>
              </w:rPr>
            </w:rPrChange>
          </w:rPr>
          <w:delText>2.4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27" w:author="Tiago Oliveira" w:date="2016-07-15T16:23:00Z">
              <w:rPr>
                <w:rStyle w:val="Hiperligao"/>
                <w:noProof/>
              </w:rPr>
            </w:rPrChange>
          </w:rPr>
          <w:delText>Subsistema de memória</w:delText>
        </w:r>
        <w:r w:rsidDel="005F0552">
          <w:rPr>
            <w:noProof/>
            <w:webHidden/>
          </w:rPr>
          <w:tab/>
        </w:r>
      </w:del>
      <w:del w:id="228" w:author="Tiago Oliveira" w:date="2016-07-15T16:20:00Z">
        <w:r w:rsidR="00672F3F" w:rsidDel="005F0552">
          <w:rPr>
            <w:noProof/>
            <w:webHidden/>
          </w:rPr>
          <w:delText>10</w:delText>
        </w:r>
      </w:del>
    </w:p>
    <w:p w14:paraId="1B837417" w14:textId="5FE87FDA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29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30" w:author="Tiago Oliveira" w:date="2016-07-15T16:23:00Z">
        <w:r w:rsidRPr="005F0552" w:rsidDel="005F0552">
          <w:rPr>
            <w:noProof/>
            <w:rPrChange w:id="231" w:author="Tiago Oliveira" w:date="2016-07-15T16:23:00Z">
              <w:rPr>
                <w:rStyle w:val="Hiperligao"/>
                <w:noProof/>
              </w:rPr>
            </w:rPrChange>
          </w:rPr>
          <w:delText>2.5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32" w:author="Tiago Oliveira" w:date="2016-07-15T16:23:00Z">
              <w:rPr>
                <w:rStyle w:val="Hiperligao"/>
                <w:noProof/>
              </w:rPr>
            </w:rPrChange>
          </w:rPr>
          <w:delText>Exceções</w:delText>
        </w:r>
        <w:r w:rsidDel="005F0552">
          <w:rPr>
            <w:noProof/>
            <w:webHidden/>
          </w:rPr>
          <w:tab/>
        </w:r>
      </w:del>
      <w:del w:id="233" w:author="Tiago Oliveira" w:date="2016-07-15T16:20:00Z">
        <w:r w:rsidR="00672F3F" w:rsidDel="005F0552">
          <w:rPr>
            <w:noProof/>
            <w:webHidden/>
          </w:rPr>
          <w:delText>11</w:delText>
        </w:r>
      </w:del>
    </w:p>
    <w:p w14:paraId="1D095898" w14:textId="757DCA59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34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35" w:author="Tiago Oliveira" w:date="2016-07-15T16:23:00Z">
        <w:r w:rsidRPr="005F0552" w:rsidDel="005F0552">
          <w:rPr>
            <w:noProof/>
            <w:rPrChange w:id="236" w:author="Tiago Oliveira" w:date="2016-07-15T16:23:00Z">
              <w:rPr>
                <w:rStyle w:val="Hiperligao"/>
                <w:noProof/>
              </w:rPr>
            </w:rPrChange>
          </w:rPr>
          <w:delText>2.6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37" w:author="Tiago Oliveira" w:date="2016-07-15T16:23:00Z">
              <w:rPr>
                <w:rStyle w:val="Hiperligao"/>
                <w:noProof/>
              </w:rPr>
            </w:rPrChange>
          </w:rPr>
          <w:delText>Assemblador DASM</w:delText>
        </w:r>
        <w:r w:rsidDel="005F0552">
          <w:rPr>
            <w:noProof/>
            <w:webHidden/>
          </w:rPr>
          <w:tab/>
        </w:r>
      </w:del>
      <w:del w:id="238" w:author="Tiago Oliveira" w:date="2016-07-15T16:20:00Z">
        <w:r w:rsidR="00672F3F" w:rsidDel="005F0552">
          <w:rPr>
            <w:noProof/>
            <w:webHidden/>
          </w:rPr>
          <w:delText>12</w:delText>
        </w:r>
      </w:del>
    </w:p>
    <w:p w14:paraId="0A988894" w14:textId="75C8B7B5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39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40" w:author="Tiago Oliveira" w:date="2016-07-15T16:23:00Z">
        <w:r w:rsidRPr="005F0552" w:rsidDel="005F0552">
          <w:rPr>
            <w:noProof/>
            <w:rPrChange w:id="241" w:author="Tiago Oliveira" w:date="2016-07-15T16:23:00Z">
              <w:rPr>
                <w:rStyle w:val="Hiperligao"/>
                <w:noProof/>
              </w:rPr>
            </w:rPrChange>
          </w:rPr>
          <w:delText>2.6.1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42" w:author="Tiago Oliveira" w:date="2016-07-15T16:23:00Z">
              <w:rPr>
                <w:rStyle w:val="Hiperligao"/>
                <w:noProof/>
              </w:rPr>
            </w:rPrChange>
          </w:rPr>
          <w:delText>Escrita de programas</w:delText>
        </w:r>
        <w:r w:rsidDel="005F0552">
          <w:rPr>
            <w:noProof/>
            <w:webHidden/>
          </w:rPr>
          <w:tab/>
        </w:r>
      </w:del>
      <w:del w:id="243" w:author="Tiago Oliveira" w:date="2016-07-15T16:20:00Z">
        <w:r w:rsidR="00672F3F" w:rsidDel="005F0552">
          <w:rPr>
            <w:noProof/>
            <w:webHidden/>
          </w:rPr>
          <w:delText>12</w:delText>
        </w:r>
      </w:del>
    </w:p>
    <w:p w14:paraId="18BC4293" w14:textId="303C92DE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44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45" w:author="Tiago Oliveira" w:date="2016-07-15T16:23:00Z">
        <w:r w:rsidRPr="005F0552" w:rsidDel="005F0552">
          <w:rPr>
            <w:noProof/>
            <w:rPrChange w:id="246" w:author="Tiago Oliveira" w:date="2016-07-15T16:23:00Z">
              <w:rPr>
                <w:rStyle w:val="Hiperligao"/>
                <w:noProof/>
              </w:rPr>
            </w:rPrChange>
          </w:rPr>
          <w:delText>2.6.2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47" w:author="Tiago Oliveira" w:date="2016-07-15T16:23:00Z">
              <w:rPr>
                <w:rStyle w:val="Hiperligao"/>
                <w:noProof/>
              </w:rPr>
            </w:rPrChange>
          </w:rPr>
          <w:delText>Diretivas</w:delText>
        </w:r>
        <w:r w:rsidDel="005F0552">
          <w:rPr>
            <w:noProof/>
            <w:webHidden/>
          </w:rPr>
          <w:tab/>
        </w:r>
      </w:del>
      <w:del w:id="248" w:author="Tiago Oliveira" w:date="2016-07-15T16:20:00Z">
        <w:r w:rsidR="00672F3F" w:rsidDel="005F0552">
          <w:rPr>
            <w:noProof/>
            <w:webHidden/>
          </w:rPr>
          <w:delText>13</w:delText>
        </w:r>
      </w:del>
    </w:p>
    <w:p w14:paraId="0952CCB5" w14:textId="1EDB08B8" w:rsidR="009D0C2F" w:rsidDel="005F0552" w:rsidRDefault="009D0C2F">
      <w:pPr>
        <w:pStyle w:val="ndice1"/>
        <w:tabs>
          <w:tab w:val="left" w:pos="440"/>
          <w:tab w:val="right" w:leader="dot" w:pos="8494"/>
        </w:tabs>
        <w:rPr>
          <w:del w:id="249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50" w:author="Tiago Oliveira" w:date="2016-07-15T16:23:00Z">
        <w:r w:rsidRPr="005F0552" w:rsidDel="005F0552">
          <w:rPr>
            <w:noProof/>
            <w:rPrChange w:id="251" w:author="Tiago Oliveira" w:date="2016-07-15T16:23:00Z">
              <w:rPr>
                <w:rStyle w:val="Hiperligao"/>
                <w:noProof/>
              </w:rPr>
            </w:rPrChange>
          </w:rPr>
          <w:delText>3</w:delText>
        </w:r>
        <w:r w:rsidDel="005F055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52" w:author="Tiago Oliveira" w:date="2016-07-15T16:23:00Z">
              <w:rPr>
                <w:rStyle w:val="Hiperligao"/>
                <w:noProof/>
              </w:rPr>
            </w:rPrChange>
          </w:rPr>
          <w:delText>Framework Xtext</w:delText>
        </w:r>
        <w:r w:rsidDel="005F0552">
          <w:rPr>
            <w:noProof/>
            <w:webHidden/>
          </w:rPr>
          <w:tab/>
        </w:r>
      </w:del>
      <w:del w:id="253" w:author="Tiago Oliveira" w:date="2016-07-15T16:20:00Z">
        <w:r w:rsidR="00672F3F" w:rsidDel="005F0552">
          <w:rPr>
            <w:noProof/>
            <w:webHidden/>
          </w:rPr>
          <w:delText>14</w:delText>
        </w:r>
      </w:del>
    </w:p>
    <w:p w14:paraId="48840449" w14:textId="53EA4BEA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54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55" w:author="Tiago Oliveira" w:date="2016-07-15T16:23:00Z">
        <w:r w:rsidRPr="005F0552" w:rsidDel="005F0552">
          <w:rPr>
            <w:noProof/>
            <w:rPrChange w:id="256" w:author="Tiago Oliveira" w:date="2016-07-15T16:23:00Z">
              <w:rPr>
                <w:rStyle w:val="Hiperligao"/>
                <w:noProof/>
              </w:rPr>
            </w:rPrChange>
          </w:rPr>
          <w:delText>3.1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57" w:author="Tiago Oliveira" w:date="2016-07-15T16:23:00Z">
              <w:rPr>
                <w:rStyle w:val="Hiperligao"/>
                <w:noProof/>
              </w:rPr>
            </w:rPrChange>
          </w:rPr>
          <w:delText>Introdução</w:delText>
        </w:r>
        <w:r w:rsidDel="005F0552">
          <w:rPr>
            <w:noProof/>
            <w:webHidden/>
          </w:rPr>
          <w:tab/>
        </w:r>
      </w:del>
      <w:del w:id="258" w:author="Tiago Oliveira" w:date="2016-07-15T16:20:00Z">
        <w:r w:rsidR="00672F3F" w:rsidDel="005F0552">
          <w:rPr>
            <w:noProof/>
            <w:webHidden/>
          </w:rPr>
          <w:delText>14</w:delText>
        </w:r>
      </w:del>
    </w:p>
    <w:p w14:paraId="0BA537C5" w14:textId="5E6F3E60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59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60" w:author="Tiago Oliveira" w:date="2016-07-15T16:23:00Z">
        <w:r w:rsidRPr="005F0552" w:rsidDel="005F0552">
          <w:rPr>
            <w:noProof/>
            <w:rPrChange w:id="261" w:author="Tiago Oliveira" w:date="2016-07-15T16:23:00Z">
              <w:rPr>
                <w:rStyle w:val="Hiperligao"/>
                <w:noProof/>
              </w:rPr>
            </w:rPrChange>
          </w:rPr>
          <w:delText>3.2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noProof/>
            <w:rPrChange w:id="262" w:author="Tiago Oliveira" w:date="2016-07-15T16:23:00Z">
              <w:rPr>
                <w:rStyle w:val="Hiperligao"/>
                <w:noProof/>
              </w:rPr>
            </w:rPrChange>
          </w:rPr>
          <w:delText>Arquitetura</w:delText>
        </w:r>
        <w:r w:rsidDel="005F0552">
          <w:rPr>
            <w:noProof/>
            <w:webHidden/>
          </w:rPr>
          <w:tab/>
        </w:r>
      </w:del>
      <w:del w:id="263" w:author="Tiago Oliveira" w:date="2016-07-15T16:20:00Z">
        <w:r w:rsidR="00672F3F" w:rsidDel="005F0552">
          <w:rPr>
            <w:noProof/>
            <w:webHidden/>
          </w:rPr>
          <w:delText>14</w:delText>
        </w:r>
      </w:del>
    </w:p>
    <w:p w14:paraId="5C592C79" w14:textId="6CB8D811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64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65" w:author="Tiago Oliveira" w:date="2016-07-15T16:23:00Z">
        <w:r w:rsidRPr="005F0552" w:rsidDel="005F0552">
          <w:rPr>
            <w:rStyle w:val="Hiperligao"/>
            <w:noProof/>
            <w:rPrChange w:id="266" w:author="Tiago Oliveira" w:date="2016-07-15T16:23:00Z">
              <w:rPr>
                <w:rStyle w:val="Hiperligao"/>
                <w:noProof/>
              </w:rPr>
            </w:rPrChange>
          </w:rPr>
          <w:delText>3.3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67" w:author="Tiago Oliveira" w:date="2016-07-15T16:23:00Z">
              <w:rPr>
                <w:rStyle w:val="Hiperligao"/>
                <w:noProof/>
              </w:rPr>
            </w:rPrChange>
          </w:rPr>
          <w:delText>Gramática</w:delText>
        </w:r>
        <w:r w:rsidDel="005F0552">
          <w:rPr>
            <w:noProof/>
            <w:webHidden/>
          </w:rPr>
          <w:tab/>
        </w:r>
      </w:del>
      <w:del w:id="268" w:author="Tiago Oliveira" w:date="2016-07-06T17:30:00Z">
        <w:r w:rsidR="00672F3F" w:rsidDel="00672F3F">
          <w:rPr>
            <w:noProof/>
            <w:webHidden/>
          </w:rPr>
          <w:delText>18</w:delText>
        </w:r>
      </w:del>
    </w:p>
    <w:p w14:paraId="640C08BA" w14:textId="0A45F34C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69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70" w:author="Tiago Oliveira" w:date="2016-07-15T16:23:00Z">
        <w:r w:rsidRPr="005F0552" w:rsidDel="005F0552">
          <w:rPr>
            <w:rStyle w:val="Hiperligao"/>
            <w:noProof/>
            <w:rPrChange w:id="271" w:author="Tiago Oliveira" w:date="2016-07-15T16:23:00Z">
              <w:rPr>
                <w:rStyle w:val="Hiperligao"/>
                <w:noProof/>
              </w:rPr>
            </w:rPrChange>
          </w:rPr>
          <w:delText>3.3.1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72" w:author="Tiago Oliveira" w:date="2016-07-15T16:23:00Z">
              <w:rPr>
                <w:rStyle w:val="Hiperligao"/>
                <w:noProof/>
              </w:rPr>
            </w:rPrChange>
          </w:rPr>
          <w:delText>Regras da gramática</w:delText>
        </w:r>
        <w:r w:rsidDel="005F0552">
          <w:rPr>
            <w:noProof/>
            <w:webHidden/>
          </w:rPr>
          <w:tab/>
        </w:r>
      </w:del>
      <w:del w:id="273" w:author="Tiago Oliveira" w:date="2016-07-06T17:30:00Z">
        <w:r w:rsidR="00672F3F" w:rsidDel="00672F3F">
          <w:rPr>
            <w:noProof/>
            <w:webHidden/>
          </w:rPr>
          <w:delText>19</w:delText>
        </w:r>
      </w:del>
    </w:p>
    <w:p w14:paraId="3CB7C18E" w14:textId="38936C79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74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75" w:author="Tiago Oliveira" w:date="2016-07-15T16:23:00Z">
        <w:r w:rsidRPr="005F0552" w:rsidDel="005F0552">
          <w:rPr>
            <w:rStyle w:val="Hiperligao"/>
            <w:noProof/>
            <w:rPrChange w:id="276" w:author="Tiago Oliveira" w:date="2016-07-15T16:23:00Z">
              <w:rPr>
                <w:rStyle w:val="Hiperligao"/>
                <w:noProof/>
              </w:rPr>
            </w:rPrChange>
          </w:rPr>
          <w:delText>3.3.2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77" w:author="Tiago Oliveira" w:date="2016-07-15T16:23:00Z">
              <w:rPr>
                <w:rStyle w:val="Hiperligao"/>
                <w:noProof/>
              </w:rPr>
            </w:rPrChange>
          </w:rPr>
          <w:delText>Definição dos elementos do analisador de regras</w:delText>
        </w:r>
        <w:r w:rsidDel="005F0552">
          <w:rPr>
            <w:noProof/>
            <w:webHidden/>
          </w:rPr>
          <w:tab/>
        </w:r>
      </w:del>
      <w:del w:id="278" w:author="Tiago Oliveira" w:date="2016-07-06T17:30:00Z">
        <w:r w:rsidR="00672F3F" w:rsidDel="00672F3F">
          <w:rPr>
            <w:noProof/>
            <w:webHidden/>
          </w:rPr>
          <w:delText>20</w:delText>
        </w:r>
      </w:del>
    </w:p>
    <w:p w14:paraId="70893355" w14:textId="0AB52AD6" w:rsidR="009D0C2F" w:rsidDel="005F0552" w:rsidRDefault="009D0C2F">
      <w:pPr>
        <w:pStyle w:val="ndice2"/>
        <w:tabs>
          <w:tab w:val="left" w:pos="880"/>
          <w:tab w:val="right" w:leader="dot" w:pos="8494"/>
        </w:tabs>
        <w:rPr>
          <w:del w:id="279" w:author="Tiago Oliveira" w:date="2016-07-15T16:23:00Z"/>
          <w:rFonts w:eastAsiaTheme="minorEastAsia"/>
          <w:smallCaps w:val="0"/>
          <w:noProof/>
          <w:sz w:val="22"/>
          <w:szCs w:val="22"/>
          <w:lang w:eastAsia="pt-PT"/>
        </w:rPr>
      </w:pPr>
      <w:del w:id="280" w:author="Tiago Oliveira" w:date="2016-07-15T16:23:00Z">
        <w:r w:rsidRPr="005F0552" w:rsidDel="005F0552">
          <w:rPr>
            <w:rStyle w:val="Hiperligao"/>
            <w:noProof/>
            <w:rPrChange w:id="281" w:author="Tiago Oliveira" w:date="2016-07-15T16:23:00Z">
              <w:rPr>
                <w:rStyle w:val="Hiperligao"/>
                <w:noProof/>
              </w:rPr>
            </w:rPrChange>
          </w:rPr>
          <w:delText>3.4</w:delText>
        </w:r>
        <w:r w:rsidDel="005F055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82" w:author="Tiago Oliveira" w:date="2016-07-15T16:23:00Z">
              <w:rPr>
                <w:rStyle w:val="Hiperligao"/>
                <w:noProof/>
              </w:rPr>
            </w:rPrChange>
          </w:rPr>
          <w:delText>Integração com a plataforma Eclipse</w:delText>
        </w:r>
        <w:r w:rsidDel="005F0552">
          <w:rPr>
            <w:noProof/>
            <w:webHidden/>
          </w:rPr>
          <w:tab/>
        </w:r>
      </w:del>
      <w:del w:id="283" w:author="Tiago Oliveira" w:date="2016-07-06T17:30:00Z">
        <w:r w:rsidR="00672F3F" w:rsidDel="00672F3F">
          <w:rPr>
            <w:noProof/>
            <w:webHidden/>
          </w:rPr>
          <w:delText>21</w:delText>
        </w:r>
      </w:del>
    </w:p>
    <w:p w14:paraId="5A834069" w14:textId="63391527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84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85" w:author="Tiago Oliveira" w:date="2016-07-15T16:23:00Z">
        <w:r w:rsidRPr="005F0552" w:rsidDel="005F0552">
          <w:rPr>
            <w:rStyle w:val="Hiperligao"/>
            <w:noProof/>
            <w:rPrChange w:id="286" w:author="Tiago Oliveira" w:date="2016-07-15T16:23:00Z">
              <w:rPr>
                <w:rStyle w:val="Hiperligao"/>
                <w:noProof/>
              </w:rPr>
            </w:rPrChange>
          </w:rPr>
          <w:delText>3.4.1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87" w:author="Tiago Oliveira" w:date="2016-07-15T16:23:00Z">
              <w:rPr>
                <w:rStyle w:val="Hiperligao"/>
                <w:noProof/>
              </w:rPr>
            </w:rPrChange>
          </w:rPr>
          <w:delText>Configuração do plug-in</w:delText>
        </w:r>
        <w:r w:rsidDel="005F0552">
          <w:rPr>
            <w:noProof/>
            <w:webHidden/>
          </w:rPr>
          <w:tab/>
        </w:r>
      </w:del>
      <w:del w:id="288" w:author="Tiago Oliveira" w:date="2016-07-06T17:30:00Z">
        <w:r w:rsidR="00672F3F" w:rsidDel="00672F3F">
          <w:rPr>
            <w:noProof/>
            <w:webHidden/>
          </w:rPr>
          <w:delText>21</w:delText>
        </w:r>
      </w:del>
    </w:p>
    <w:p w14:paraId="784AD1C9" w14:textId="1FED68F7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89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90" w:author="Tiago Oliveira" w:date="2016-07-15T16:23:00Z">
        <w:r w:rsidRPr="005F0552" w:rsidDel="005F0552">
          <w:rPr>
            <w:rStyle w:val="Hiperligao"/>
            <w:noProof/>
            <w:rPrChange w:id="291" w:author="Tiago Oliveira" w:date="2016-07-15T16:23:00Z">
              <w:rPr>
                <w:rStyle w:val="Hiperligao"/>
                <w:noProof/>
              </w:rPr>
            </w:rPrChange>
          </w:rPr>
          <w:delText>3.4.2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92" w:author="Tiago Oliveira" w:date="2016-07-15T16:23:00Z">
              <w:rPr>
                <w:rStyle w:val="Hiperligao"/>
                <w:noProof/>
              </w:rPr>
            </w:rPrChange>
          </w:rPr>
          <w:delText>Syntax Highlight</w:delText>
        </w:r>
        <w:r w:rsidDel="005F0552">
          <w:rPr>
            <w:noProof/>
            <w:webHidden/>
          </w:rPr>
          <w:tab/>
        </w:r>
      </w:del>
      <w:del w:id="293" w:author="Tiago Oliveira" w:date="2016-07-06T17:30:00Z">
        <w:r w:rsidR="00672F3F" w:rsidDel="00672F3F">
          <w:rPr>
            <w:noProof/>
            <w:webHidden/>
          </w:rPr>
          <w:delText>21</w:delText>
        </w:r>
      </w:del>
    </w:p>
    <w:p w14:paraId="695EFD75" w14:textId="71E07F81" w:rsidR="009D0C2F" w:rsidDel="005F0552" w:rsidRDefault="009D0C2F">
      <w:pPr>
        <w:pStyle w:val="ndice3"/>
        <w:tabs>
          <w:tab w:val="left" w:pos="1100"/>
          <w:tab w:val="right" w:leader="dot" w:pos="8494"/>
        </w:tabs>
        <w:rPr>
          <w:del w:id="294" w:author="Tiago Oliveira" w:date="2016-07-15T16:23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95" w:author="Tiago Oliveira" w:date="2016-07-15T16:23:00Z">
        <w:r w:rsidRPr="005F0552" w:rsidDel="005F0552">
          <w:rPr>
            <w:rStyle w:val="Hiperligao"/>
            <w:noProof/>
            <w:rPrChange w:id="296" w:author="Tiago Oliveira" w:date="2016-07-15T16:23:00Z">
              <w:rPr>
                <w:rStyle w:val="Hiperligao"/>
                <w:noProof/>
              </w:rPr>
            </w:rPrChange>
          </w:rPr>
          <w:delText>3.4.3</w:delText>
        </w:r>
        <w:r w:rsidDel="005F0552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297" w:author="Tiago Oliveira" w:date="2016-07-15T16:23:00Z">
              <w:rPr>
                <w:rStyle w:val="Hiperligao"/>
                <w:noProof/>
              </w:rPr>
            </w:rPrChange>
          </w:rPr>
          <w:delText>Gerador</w:delText>
        </w:r>
        <w:r w:rsidDel="005F0552">
          <w:rPr>
            <w:noProof/>
            <w:webHidden/>
          </w:rPr>
          <w:tab/>
        </w:r>
      </w:del>
      <w:del w:id="298" w:author="Tiago Oliveira" w:date="2016-07-06T17:30:00Z">
        <w:r w:rsidR="00672F3F" w:rsidDel="00672F3F">
          <w:rPr>
            <w:noProof/>
            <w:webHidden/>
          </w:rPr>
          <w:delText>23</w:delText>
        </w:r>
      </w:del>
    </w:p>
    <w:p w14:paraId="7C2E7201" w14:textId="4C886568" w:rsidR="009D0C2F" w:rsidDel="005F0552" w:rsidRDefault="009D0C2F">
      <w:pPr>
        <w:pStyle w:val="ndice1"/>
        <w:tabs>
          <w:tab w:val="left" w:pos="440"/>
          <w:tab w:val="right" w:leader="dot" w:pos="8494"/>
        </w:tabs>
        <w:rPr>
          <w:del w:id="299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00" w:author="Tiago Oliveira" w:date="2016-07-15T16:23:00Z">
        <w:r w:rsidRPr="005F0552" w:rsidDel="005F0552">
          <w:rPr>
            <w:rStyle w:val="Hiperligao"/>
            <w:noProof/>
            <w:rPrChange w:id="301" w:author="Tiago Oliveira" w:date="2016-07-15T16:23:00Z">
              <w:rPr>
                <w:rStyle w:val="Hiperligao"/>
                <w:noProof/>
              </w:rPr>
            </w:rPrChange>
          </w:rPr>
          <w:delText>4</w:delText>
        </w:r>
        <w:r w:rsidDel="005F055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5F0552" w:rsidDel="005F0552">
          <w:rPr>
            <w:rStyle w:val="Hiperligao"/>
            <w:noProof/>
            <w:rPrChange w:id="302" w:author="Tiago Oliveira" w:date="2016-07-15T16:23:00Z">
              <w:rPr>
                <w:rStyle w:val="Hiperligao"/>
                <w:noProof/>
              </w:rPr>
            </w:rPrChange>
          </w:rPr>
          <w:delText>Progresso do Projeto</w:delText>
        </w:r>
        <w:r w:rsidDel="005F0552">
          <w:rPr>
            <w:noProof/>
            <w:webHidden/>
          </w:rPr>
          <w:tab/>
        </w:r>
      </w:del>
      <w:del w:id="303" w:author="Tiago Oliveira" w:date="2016-07-06T17:30:00Z">
        <w:r w:rsidR="00672F3F" w:rsidDel="00672F3F">
          <w:rPr>
            <w:noProof/>
            <w:webHidden/>
          </w:rPr>
          <w:delText>26</w:delText>
        </w:r>
      </w:del>
    </w:p>
    <w:p w14:paraId="1CD87DE9" w14:textId="27A73634" w:rsidR="009D0C2F" w:rsidDel="005F0552" w:rsidRDefault="009D0C2F">
      <w:pPr>
        <w:pStyle w:val="ndice1"/>
        <w:tabs>
          <w:tab w:val="right" w:leader="dot" w:pos="8494"/>
        </w:tabs>
        <w:rPr>
          <w:del w:id="304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05" w:author="Tiago Oliveira" w:date="2016-07-15T16:23:00Z">
        <w:r w:rsidRPr="005F0552" w:rsidDel="005F0552">
          <w:rPr>
            <w:rStyle w:val="Hiperligao"/>
            <w:noProof/>
            <w:rPrChange w:id="306" w:author="Tiago Oliveira" w:date="2016-07-15T16:23:00Z">
              <w:rPr>
                <w:rStyle w:val="Hiperligao"/>
                <w:noProof/>
              </w:rPr>
            </w:rPrChange>
          </w:rPr>
          <w:delText>Referências</w:delText>
        </w:r>
        <w:r w:rsidDel="005F0552">
          <w:rPr>
            <w:noProof/>
            <w:webHidden/>
          </w:rPr>
          <w:tab/>
        </w:r>
      </w:del>
      <w:del w:id="307" w:author="Tiago Oliveira" w:date="2016-07-06T17:30:00Z">
        <w:r w:rsidR="00672F3F" w:rsidDel="00672F3F">
          <w:rPr>
            <w:noProof/>
            <w:webHidden/>
          </w:rPr>
          <w:delText>28</w:delText>
        </w:r>
      </w:del>
    </w:p>
    <w:p w14:paraId="38631CB3" w14:textId="54D72030" w:rsidR="009D0C2F" w:rsidDel="005F0552" w:rsidRDefault="009D0C2F">
      <w:pPr>
        <w:pStyle w:val="ndice1"/>
        <w:tabs>
          <w:tab w:val="right" w:leader="dot" w:pos="8494"/>
        </w:tabs>
        <w:rPr>
          <w:del w:id="308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09" w:author="Tiago Oliveira" w:date="2016-07-15T16:23:00Z">
        <w:r w:rsidRPr="005F0552" w:rsidDel="005F0552">
          <w:rPr>
            <w:rStyle w:val="Hiperligao"/>
            <w:noProof/>
            <w:rPrChange w:id="310" w:author="Tiago Oliveira" w:date="2016-07-15T16:23:00Z">
              <w:rPr>
                <w:rStyle w:val="Hiperligao"/>
                <w:noProof/>
              </w:rPr>
            </w:rPrChange>
          </w:rPr>
          <w:delText>A.1 - Deploy do plug-in para o Eclipse</w:delText>
        </w:r>
        <w:r w:rsidDel="005F0552">
          <w:rPr>
            <w:noProof/>
            <w:webHidden/>
          </w:rPr>
          <w:tab/>
        </w:r>
      </w:del>
      <w:del w:id="311" w:author="Tiago Oliveira" w:date="2016-07-06T17:30:00Z">
        <w:r w:rsidR="00672F3F" w:rsidDel="00672F3F">
          <w:rPr>
            <w:noProof/>
            <w:webHidden/>
          </w:rPr>
          <w:delText>30</w:delText>
        </w:r>
      </w:del>
    </w:p>
    <w:p w14:paraId="4D50DCB0" w14:textId="5BFAAD39" w:rsidR="009D0C2F" w:rsidDel="005F0552" w:rsidRDefault="009D0C2F">
      <w:pPr>
        <w:pStyle w:val="ndice1"/>
        <w:tabs>
          <w:tab w:val="right" w:leader="dot" w:pos="8494"/>
        </w:tabs>
        <w:rPr>
          <w:del w:id="312" w:author="Tiago Oliveira" w:date="2016-07-15T16:23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313" w:author="Tiago Oliveira" w:date="2016-07-15T16:23:00Z">
        <w:r w:rsidRPr="005F0552" w:rsidDel="005F0552">
          <w:rPr>
            <w:noProof/>
            <w:rPrChange w:id="314" w:author="Tiago Oliveira" w:date="2016-07-15T16:23:00Z">
              <w:rPr>
                <w:rStyle w:val="Hiperligao"/>
                <w:noProof/>
              </w:rPr>
            </w:rPrChange>
          </w:rPr>
          <w:delText>A.2 - Instalação do Plug-in</w:delText>
        </w:r>
        <w:r w:rsidDel="005F0552">
          <w:rPr>
            <w:noProof/>
            <w:webHidden/>
          </w:rPr>
          <w:tab/>
        </w:r>
      </w:del>
      <w:del w:id="315" w:author="Tiago Oliveira" w:date="2016-07-15T16:20:00Z">
        <w:r w:rsidR="00672F3F" w:rsidDel="005F0552">
          <w:rPr>
            <w:noProof/>
            <w:webHidden/>
          </w:rPr>
          <w:delText>35</w:delText>
        </w:r>
      </w:del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316" w:name="_Toc456363670"/>
      <w:r>
        <w:lastRenderedPageBreak/>
        <w:t>Lista de Figuras</w:t>
      </w:r>
      <w:bookmarkEnd w:id="316"/>
    </w:p>
    <w:p w14:paraId="0784A20F" w14:textId="77777777" w:rsidR="00730F1A" w:rsidRDefault="00730F1A" w:rsidP="00730F1A"/>
    <w:p w14:paraId="50EE9674" w14:textId="77777777" w:rsidR="00EB728D" w:rsidRDefault="00730F1A">
      <w:pPr>
        <w:pStyle w:val="ndicedeilustraes"/>
        <w:tabs>
          <w:tab w:val="right" w:leader="dot" w:pos="8494"/>
        </w:tabs>
        <w:rPr>
          <w:ins w:id="317" w:author="Tiago Oliveira" w:date="2016-07-15T16:32:00Z"/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ins w:id="318" w:author="Tiago Oliveira" w:date="2016-07-15T16:32:00Z">
        <w:r w:rsidR="00EB728D" w:rsidRPr="000F3C83">
          <w:rPr>
            <w:rStyle w:val="Hiperligao"/>
            <w:noProof/>
          </w:rPr>
          <w:fldChar w:fldCharType="begin"/>
        </w:r>
        <w:r w:rsidR="00EB728D" w:rsidRPr="000F3C83">
          <w:rPr>
            <w:rStyle w:val="Hiperligao"/>
            <w:noProof/>
          </w:rPr>
          <w:instrText xml:space="preserve"> </w:instrText>
        </w:r>
        <w:r w:rsidR="00EB728D">
          <w:rPr>
            <w:noProof/>
          </w:rPr>
          <w:instrText>HYPERLINK \l "_Toc456363704"</w:instrText>
        </w:r>
        <w:r w:rsidR="00EB728D" w:rsidRPr="000F3C83">
          <w:rPr>
            <w:rStyle w:val="Hiperligao"/>
            <w:noProof/>
          </w:rPr>
          <w:instrText xml:space="preserve"> </w:instrText>
        </w:r>
        <w:r w:rsidR="00EB728D" w:rsidRPr="000F3C83">
          <w:rPr>
            <w:rStyle w:val="Hiperligao"/>
            <w:noProof/>
          </w:rPr>
        </w:r>
        <w:r w:rsidR="00EB728D" w:rsidRPr="000F3C83">
          <w:rPr>
            <w:rStyle w:val="Hiperligao"/>
            <w:noProof/>
          </w:rPr>
          <w:fldChar w:fldCharType="separate"/>
        </w:r>
        <w:r w:rsidR="00EB728D" w:rsidRPr="000F3C83">
          <w:rPr>
            <w:rStyle w:val="Hiperligao"/>
            <w:noProof/>
          </w:rPr>
          <w:t>Figura 1 – Exemplo do ciclo de desenvolvimento de um programa/aplicação.  [1]</w:t>
        </w:r>
        <w:r w:rsidR="00EB728D">
          <w:rPr>
            <w:noProof/>
            <w:webHidden/>
          </w:rPr>
          <w:tab/>
        </w:r>
        <w:r w:rsidR="00EB728D">
          <w:rPr>
            <w:noProof/>
            <w:webHidden/>
          </w:rPr>
          <w:fldChar w:fldCharType="begin"/>
        </w:r>
        <w:r w:rsidR="00EB728D">
          <w:rPr>
            <w:noProof/>
            <w:webHidden/>
          </w:rPr>
          <w:instrText xml:space="preserve"> PAGEREF _Toc456363704 \h </w:instrText>
        </w:r>
        <w:r w:rsidR="00EB728D">
          <w:rPr>
            <w:noProof/>
            <w:webHidden/>
          </w:rPr>
        </w:r>
      </w:ins>
      <w:r w:rsidR="00EB728D">
        <w:rPr>
          <w:noProof/>
          <w:webHidden/>
        </w:rPr>
        <w:fldChar w:fldCharType="separate"/>
      </w:r>
      <w:ins w:id="319" w:author="Tiago Oliveira" w:date="2016-07-15T16:32:00Z">
        <w:r w:rsidR="00EB728D">
          <w:rPr>
            <w:noProof/>
            <w:webHidden/>
          </w:rPr>
          <w:t>2</w:t>
        </w:r>
        <w:r w:rsidR="00EB728D">
          <w:rPr>
            <w:noProof/>
            <w:webHidden/>
          </w:rPr>
          <w:fldChar w:fldCharType="end"/>
        </w:r>
        <w:r w:rsidR="00EB728D" w:rsidRPr="000F3C83">
          <w:rPr>
            <w:rStyle w:val="Hiperligao"/>
            <w:noProof/>
          </w:rPr>
          <w:fldChar w:fldCharType="end"/>
        </w:r>
      </w:ins>
    </w:p>
    <w:p w14:paraId="6C0ECB49" w14:textId="77777777" w:rsidR="00EB728D" w:rsidRDefault="00EB728D">
      <w:pPr>
        <w:pStyle w:val="ndicedeilustraes"/>
        <w:tabs>
          <w:tab w:val="right" w:leader="dot" w:pos="8494"/>
        </w:tabs>
        <w:rPr>
          <w:ins w:id="320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21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"_Toc456363705"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2 –Estrutura interna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2" w:author="Tiago Oliveira" w:date="2016-07-15T16:32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0E99A5FC" w14:textId="77777777" w:rsidR="00EB728D" w:rsidRDefault="00EB728D">
      <w:pPr>
        <w:pStyle w:val="ndicedeilustraes"/>
        <w:tabs>
          <w:tab w:val="right" w:leader="dot" w:pos="8494"/>
        </w:tabs>
        <w:rPr>
          <w:ins w:id="323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24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"_Toc456363706"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3 - Bancos de Registos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5" w:author="Tiago Oliveira" w:date="2016-07-15T16:32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37816EC4" w14:textId="77777777" w:rsidR="00EB728D" w:rsidRDefault="00EB728D">
      <w:pPr>
        <w:pStyle w:val="ndicedeilustraes"/>
        <w:tabs>
          <w:tab w:val="right" w:leader="dot" w:pos="8494"/>
        </w:tabs>
        <w:rPr>
          <w:ins w:id="326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27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"_Toc456363707"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4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8" w:author="Tiago Oliveira" w:date="2016-07-15T16:32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7B833435" w14:textId="77777777" w:rsidR="00EB728D" w:rsidRDefault="00EB728D">
      <w:pPr>
        <w:pStyle w:val="ndicedeilustraes"/>
        <w:tabs>
          <w:tab w:val="right" w:leader="dot" w:pos="8494"/>
        </w:tabs>
        <w:rPr>
          <w:ins w:id="329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30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"_Toc456363708"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5 -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1" w:author="Tiago Oliveira" w:date="2016-07-15T16:32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7376E1BE" w14:textId="77777777" w:rsidR="00EB728D" w:rsidRDefault="00EB728D">
      <w:pPr>
        <w:pStyle w:val="ndicedeilustraes"/>
        <w:tabs>
          <w:tab w:val="right" w:leader="dot" w:pos="8494"/>
        </w:tabs>
        <w:rPr>
          <w:ins w:id="332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33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"_Toc456363709"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6 -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4" w:author="Tiago Oliveira" w:date="2016-07-15T16:32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32BF260B" w14:textId="77777777" w:rsidR="00EB728D" w:rsidRDefault="00EB728D">
      <w:pPr>
        <w:pStyle w:val="ndicedeilustraes"/>
        <w:tabs>
          <w:tab w:val="right" w:leader="dot" w:pos="8494"/>
        </w:tabs>
        <w:rPr>
          <w:ins w:id="335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36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"_Toc456363710"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7 -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7" w:author="Tiago Oliveira" w:date="2016-07-15T16:32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6A233CC0" w14:textId="77777777" w:rsidR="00EB728D" w:rsidRDefault="00EB728D">
      <w:pPr>
        <w:pStyle w:val="ndicedeilustraes"/>
        <w:tabs>
          <w:tab w:val="right" w:leader="dot" w:pos="8494"/>
        </w:tabs>
        <w:rPr>
          <w:ins w:id="338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39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"_Toc456363711"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8 -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0" w:author="Tiago Oliveira" w:date="2016-07-15T16:32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64DE79E6" w14:textId="77777777" w:rsidR="00EB728D" w:rsidRDefault="00EB728D">
      <w:pPr>
        <w:pStyle w:val="ndicedeilustraes"/>
        <w:tabs>
          <w:tab w:val="right" w:leader="dot" w:pos="8494"/>
        </w:tabs>
        <w:rPr>
          <w:ins w:id="341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42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"_Toc456363712"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9 -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3" w:author="Tiago Oliveira" w:date="2016-07-15T16:32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45F758D3" w14:textId="77777777" w:rsidR="00EB728D" w:rsidRDefault="00EB728D">
      <w:pPr>
        <w:pStyle w:val="ndicedeilustraes"/>
        <w:tabs>
          <w:tab w:val="right" w:leader="dot" w:pos="8494"/>
        </w:tabs>
        <w:rPr>
          <w:ins w:id="344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45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"_Toc456363713"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10 -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6" w:author="Tiago Oliveira" w:date="2016-07-15T16:32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3D17828D" w14:textId="77777777" w:rsidR="00EB728D" w:rsidRDefault="00EB728D">
      <w:pPr>
        <w:pStyle w:val="ndicedeilustraes"/>
        <w:tabs>
          <w:tab w:val="right" w:leader="dot" w:pos="8494"/>
        </w:tabs>
        <w:rPr>
          <w:ins w:id="347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48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"_Toc456363714"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11-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9" w:author="Tiago Oliveira" w:date="2016-07-15T16:32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49F82447" w14:textId="77777777" w:rsidR="00EB728D" w:rsidRDefault="00EB728D">
      <w:pPr>
        <w:pStyle w:val="ndicedeilustraes"/>
        <w:tabs>
          <w:tab w:val="right" w:leader="dot" w:pos="8494"/>
        </w:tabs>
        <w:rPr>
          <w:ins w:id="350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51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"_Toc456363715"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12 -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2" w:author="Tiago Oliveira" w:date="2016-07-15T16:32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4F949574" w14:textId="77777777" w:rsidR="00EB728D" w:rsidRDefault="00EB728D">
      <w:pPr>
        <w:pStyle w:val="ndicedeilustraes"/>
        <w:tabs>
          <w:tab w:val="right" w:leader="dot" w:pos="8494"/>
        </w:tabs>
        <w:rPr>
          <w:ins w:id="353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54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"_Toc456363716"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13 -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5" w:author="Tiago Oliveira" w:date="2016-07-15T16:32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12365EEE" w14:textId="77777777" w:rsidR="00EB728D" w:rsidRDefault="00EB728D">
      <w:pPr>
        <w:pStyle w:val="ndicedeilustraes"/>
        <w:tabs>
          <w:tab w:val="right" w:leader="dot" w:pos="8494"/>
        </w:tabs>
        <w:rPr>
          <w:ins w:id="356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57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"C:\\Users\\tiago\\Desktop\\proj\\repo\\Relatorio Final\\Relatorio-Final-13-julho.docx" \l "_Toc456363717"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14 - Excerto de código de Pds16asmOutlineTreeProvider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8" w:author="Tiago Oliveira" w:date="2016-07-15T16:32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4AE4977E" w14:textId="77777777" w:rsidR="00EB728D" w:rsidRDefault="00EB728D">
      <w:pPr>
        <w:pStyle w:val="ndicedeilustraes"/>
        <w:tabs>
          <w:tab w:val="right" w:leader="dot" w:pos="8494"/>
        </w:tabs>
        <w:rPr>
          <w:ins w:id="359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60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"C:\\Users\\tiago\\Desktop\\proj\\repo\\Relatorio Final\\Relatorio-Final-13-julho.docx" \l "_Toc456363718"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15 - Excerto de código de Pds16asmLabelProvider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1" w:author="Tiago Oliveira" w:date="2016-07-15T16:32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3E949E1B" w14:textId="77777777" w:rsidR="00EB728D" w:rsidRDefault="00EB728D">
      <w:pPr>
        <w:pStyle w:val="ndicedeilustraes"/>
        <w:tabs>
          <w:tab w:val="right" w:leader="dot" w:pos="8494"/>
        </w:tabs>
        <w:rPr>
          <w:ins w:id="362" w:author="Tiago Oliveira" w:date="2016-07-15T16:32:00Z"/>
          <w:rFonts w:asciiTheme="minorHAnsi" w:eastAsiaTheme="minorEastAsia" w:hAnsiTheme="minorHAnsi"/>
          <w:noProof/>
          <w:lang w:eastAsia="pt-PT"/>
        </w:rPr>
      </w:pPr>
      <w:ins w:id="363" w:author="Tiago Oliveira" w:date="2016-07-15T16:32:00Z">
        <w:r w:rsidRPr="000F3C83">
          <w:rPr>
            <w:rStyle w:val="Hiperligao"/>
            <w:noProof/>
          </w:rPr>
          <w:fldChar w:fldCharType="begin"/>
        </w:r>
        <w:r w:rsidRPr="000F3C83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"_Toc456363719"</w:instrText>
        </w:r>
        <w:r w:rsidRPr="000F3C83">
          <w:rPr>
            <w:rStyle w:val="Hiperligao"/>
            <w:noProof/>
          </w:rPr>
          <w:instrText xml:space="preserve"> </w:instrText>
        </w:r>
        <w:r w:rsidRPr="000F3C83">
          <w:rPr>
            <w:rStyle w:val="Hiperligao"/>
            <w:noProof/>
          </w:rPr>
        </w:r>
        <w:r w:rsidRPr="000F3C83">
          <w:rPr>
            <w:rStyle w:val="Hiperligao"/>
            <w:noProof/>
          </w:rPr>
          <w:fldChar w:fldCharType="separate"/>
        </w:r>
        <w:r w:rsidRPr="000F3C83">
          <w:rPr>
            <w:rStyle w:val="Hiperligao"/>
            <w:noProof/>
          </w:rPr>
          <w:t>Figura 16 -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4" w:author="Tiago Oliveira" w:date="2016-07-15T16:32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0F3C83">
          <w:rPr>
            <w:rStyle w:val="Hiperligao"/>
            <w:noProof/>
          </w:rPr>
          <w:fldChar w:fldCharType="end"/>
        </w:r>
      </w:ins>
    </w:p>
    <w:p w14:paraId="77A5BA0F" w14:textId="3F02CA20" w:rsidR="008C33ED" w:rsidDel="005F0552" w:rsidRDefault="008C33ED">
      <w:pPr>
        <w:pStyle w:val="ndicedeilustraes"/>
        <w:tabs>
          <w:tab w:val="right" w:leader="dot" w:pos="8494"/>
        </w:tabs>
        <w:rPr>
          <w:del w:id="365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66" w:author="Tiago Oliveira" w:date="2016-07-15T16:23:00Z">
        <w:r w:rsidRPr="005F0552" w:rsidDel="005F0552">
          <w:rPr>
            <w:noProof/>
            <w:rPrChange w:id="367" w:author="Tiago Oliveira" w:date="2016-07-15T16:23:00Z">
              <w:rPr>
                <w:rStyle w:val="Hiperligao"/>
                <w:noProof/>
              </w:rPr>
            </w:rPrChange>
          </w:rPr>
          <w:delText>Figura 1 – Exemplo do ciclo de desenvolvimento de um programa/aplicação.  [1]</w:delText>
        </w:r>
        <w:r w:rsidDel="005F0552">
          <w:rPr>
            <w:noProof/>
            <w:webHidden/>
          </w:rPr>
          <w:tab/>
        </w:r>
        <w:r w:rsidR="005F0552" w:rsidDel="005F0552">
          <w:rPr>
            <w:noProof/>
            <w:webHidden/>
          </w:rPr>
          <w:delText>2</w:delText>
        </w:r>
      </w:del>
    </w:p>
    <w:p w14:paraId="2BDFCAAF" w14:textId="69111360" w:rsidR="008C33ED" w:rsidDel="005F0552" w:rsidRDefault="008C33ED">
      <w:pPr>
        <w:pStyle w:val="ndicedeilustraes"/>
        <w:tabs>
          <w:tab w:val="right" w:leader="dot" w:pos="8494"/>
        </w:tabs>
        <w:rPr>
          <w:del w:id="368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69" w:author="Tiago Oliveira" w:date="2016-07-15T16:23:00Z">
        <w:r w:rsidRPr="005F0552" w:rsidDel="005F0552">
          <w:rPr>
            <w:noProof/>
            <w:rPrChange w:id="370" w:author="Tiago Oliveira" w:date="2016-07-15T16:23:00Z">
              <w:rPr>
                <w:rStyle w:val="Hiperligao"/>
                <w:noProof/>
              </w:rPr>
            </w:rPrChange>
          </w:rPr>
          <w:delText xml:space="preserve">Figura 2 – </w:delText>
        </w:r>
        <w:r w:rsidRPr="005F0552" w:rsidDel="005F0552">
          <w:rPr>
            <w:i/>
            <w:noProof/>
            <w:rPrChange w:id="371" w:author="Tiago Oliveira" w:date="2016-07-15T16:23:00Z">
              <w:rPr>
                <w:rStyle w:val="Hiperligao"/>
                <w:i/>
                <w:noProof/>
              </w:rPr>
            </w:rPrChange>
          </w:rPr>
          <w:delText>Flags</w:delText>
        </w:r>
        <w:r w:rsidRPr="005F0552" w:rsidDel="005F0552">
          <w:rPr>
            <w:noProof/>
            <w:rPrChange w:id="372" w:author="Tiago Oliveira" w:date="2016-07-15T16:23:00Z">
              <w:rPr>
                <w:rStyle w:val="Hiperligao"/>
                <w:noProof/>
              </w:rPr>
            </w:rPrChange>
          </w:rPr>
          <w:delText xml:space="preserve"> do registo PSW.</w:delText>
        </w:r>
        <w:r w:rsidDel="005F0552">
          <w:rPr>
            <w:noProof/>
            <w:webHidden/>
          </w:rPr>
          <w:tab/>
        </w:r>
      </w:del>
      <w:del w:id="373" w:author="Tiago Oliveira" w:date="2016-07-15T16:20:00Z">
        <w:r w:rsidR="00672F3F" w:rsidDel="005F0552">
          <w:rPr>
            <w:noProof/>
            <w:webHidden/>
          </w:rPr>
          <w:delText>7</w:delText>
        </w:r>
      </w:del>
    </w:p>
    <w:p w14:paraId="436F7184" w14:textId="4F213D57" w:rsidR="008C33ED" w:rsidDel="005F0552" w:rsidRDefault="008C33ED">
      <w:pPr>
        <w:pStyle w:val="ndicedeilustraes"/>
        <w:tabs>
          <w:tab w:val="right" w:leader="dot" w:pos="8494"/>
        </w:tabs>
        <w:rPr>
          <w:del w:id="374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75" w:author="Tiago Oliveira" w:date="2016-07-15T16:23:00Z">
        <w:r w:rsidRPr="005F0552" w:rsidDel="005F0552">
          <w:rPr>
            <w:noProof/>
            <w:rPrChange w:id="376" w:author="Tiago Oliveira" w:date="2016-07-15T16:23:00Z">
              <w:rPr>
                <w:rStyle w:val="Hiperligao"/>
                <w:noProof/>
              </w:rPr>
            </w:rPrChange>
          </w:rPr>
          <w:delText>Figura 3 – Excerto de código de uma gramática Xtext</w:delText>
        </w:r>
        <w:r w:rsidDel="005F0552">
          <w:rPr>
            <w:noProof/>
            <w:webHidden/>
          </w:rPr>
          <w:tab/>
        </w:r>
      </w:del>
      <w:del w:id="377" w:author="Tiago Oliveira" w:date="2016-07-06T17:30:00Z">
        <w:r w:rsidR="00672F3F" w:rsidDel="00672F3F">
          <w:rPr>
            <w:noProof/>
            <w:webHidden/>
          </w:rPr>
          <w:delText>18</w:delText>
        </w:r>
      </w:del>
    </w:p>
    <w:p w14:paraId="2562BBE8" w14:textId="493B08EC" w:rsidR="008C33ED" w:rsidDel="005F0552" w:rsidRDefault="008C33ED">
      <w:pPr>
        <w:pStyle w:val="ndicedeilustraes"/>
        <w:tabs>
          <w:tab w:val="right" w:leader="dot" w:pos="8494"/>
        </w:tabs>
        <w:rPr>
          <w:del w:id="378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79" w:author="Tiago Oliveira" w:date="2016-07-15T16:23:00Z">
        <w:r w:rsidRPr="005F0552" w:rsidDel="005F0552">
          <w:rPr>
            <w:noProof/>
            <w:rPrChange w:id="380" w:author="Tiago Oliveira" w:date="2016-07-15T16:23:00Z">
              <w:rPr>
                <w:rStyle w:val="Hiperligao"/>
                <w:noProof/>
              </w:rPr>
            </w:rPrChange>
          </w:rPr>
          <w:delText>Figura 4 - Classes geradas pela framework</w:delText>
        </w:r>
        <w:r w:rsidDel="005F0552">
          <w:rPr>
            <w:noProof/>
            <w:webHidden/>
          </w:rPr>
          <w:tab/>
        </w:r>
      </w:del>
      <w:del w:id="381" w:author="Tiago Oliveira" w:date="2016-07-06T17:30:00Z">
        <w:r w:rsidR="00672F3F" w:rsidDel="00672F3F">
          <w:rPr>
            <w:noProof/>
            <w:webHidden/>
          </w:rPr>
          <w:delText>18</w:delText>
        </w:r>
      </w:del>
    </w:p>
    <w:p w14:paraId="57CF7CC9" w14:textId="78D22929" w:rsidR="008C33ED" w:rsidDel="005F0552" w:rsidRDefault="008C33ED">
      <w:pPr>
        <w:pStyle w:val="ndicedeilustraes"/>
        <w:tabs>
          <w:tab w:val="right" w:leader="dot" w:pos="8494"/>
        </w:tabs>
        <w:rPr>
          <w:del w:id="382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83" w:author="Tiago Oliveira" w:date="2016-07-15T16:23:00Z">
        <w:r w:rsidRPr="005F0552" w:rsidDel="005F0552">
          <w:rPr>
            <w:noProof/>
            <w:rPrChange w:id="384" w:author="Tiago Oliveira" w:date="2016-07-15T16:23:00Z">
              <w:rPr>
                <w:rStyle w:val="Hiperligao"/>
                <w:noProof/>
              </w:rPr>
            </w:rPrChange>
          </w:rPr>
          <w:delText>Figura 5 - Código exemplo da definição das regras</w:delText>
        </w:r>
        <w:r w:rsidDel="005F0552">
          <w:rPr>
            <w:noProof/>
            <w:webHidden/>
          </w:rPr>
          <w:tab/>
        </w:r>
      </w:del>
      <w:del w:id="385" w:author="Tiago Oliveira" w:date="2016-07-06T17:30:00Z">
        <w:r w:rsidR="00672F3F" w:rsidDel="00672F3F">
          <w:rPr>
            <w:noProof/>
            <w:webHidden/>
          </w:rPr>
          <w:delText>19</w:delText>
        </w:r>
      </w:del>
    </w:p>
    <w:p w14:paraId="4DF30C20" w14:textId="31820B86" w:rsidR="008C33ED" w:rsidDel="005F0552" w:rsidRDefault="008C33ED">
      <w:pPr>
        <w:pStyle w:val="ndicedeilustraes"/>
        <w:tabs>
          <w:tab w:val="right" w:leader="dot" w:pos="8494"/>
        </w:tabs>
        <w:rPr>
          <w:del w:id="386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87" w:author="Tiago Oliveira" w:date="2016-07-15T16:23:00Z">
        <w:r w:rsidRPr="005F0552" w:rsidDel="005F0552">
          <w:rPr>
            <w:noProof/>
            <w:rPrChange w:id="388" w:author="Tiago Oliveira" w:date="2016-07-15T16:23:00Z">
              <w:rPr>
                <w:rStyle w:val="Hiperligao"/>
                <w:noProof/>
              </w:rPr>
            </w:rPrChange>
          </w:rPr>
          <w:delText>Figura 6 - Código exemplo da definição regras terminais</w:delText>
        </w:r>
        <w:r w:rsidDel="005F0552">
          <w:rPr>
            <w:noProof/>
            <w:webHidden/>
          </w:rPr>
          <w:tab/>
        </w:r>
      </w:del>
      <w:del w:id="389" w:author="Tiago Oliveira" w:date="2016-07-06T17:30:00Z">
        <w:r w:rsidR="00672F3F" w:rsidDel="00672F3F">
          <w:rPr>
            <w:noProof/>
            <w:webHidden/>
          </w:rPr>
          <w:delText>19</w:delText>
        </w:r>
      </w:del>
    </w:p>
    <w:p w14:paraId="0025110E" w14:textId="6500D072" w:rsidR="008C33ED" w:rsidDel="005F0552" w:rsidRDefault="008C33ED">
      <w:pPr>
        <w:pStyle w:val="ndicedeilustraes"/>
        <w:tabs>
          <w:tab w:val="right" w:leader="dot" w:pos="8494"/>
        </w:tabs>
        <w:rPr>
          <w:del w:id="390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91" w:author="Tiago Oliveira" w:date="2016-07-15T16:23:00Z">
        <w:r w:rsidRPr="005F0552" w:rsidDel="005F0552">
          <w:rPr>
            <w:noProof/>
            <w:rPrChange w:id="392" w:author="Tiago Oliveira" w:date="2016-07-15T16:23:00Z">
              <w:rPr>
                <w:rStyle w:val="Hiperligao"/>
                <w:noProof/>
              </w:rPr>
            </w:rPrChange>
          </w:rPr>
          <w:delText>Figura 7 - Código da classe Pds16asmRuntimeModule</w:delText>
        </w:r>
        <w:r w:rsidDel="005F0552">
          <w:rPr>
            <w:noProof/>
            <w:webHidden/>
          </w:rPr>
          <w:tab/>
        </w:r>
      </w:del>
      <w:del w:id="393" w:author="Tiago Oliveira" w:date="2016-07-06T17:30:00Z">
        <w:r w:rsidR="00672F3F" w:rsidDel="00672F3F">
          <w:rPr>
            <w:noProof/>
            <w:webHidden/>
          </w:rPr>
          <w:delText>20</w:delText>
        </w:r>
      </w:del>
    </w:p>
    <w:p w14:paraId="290BE901" w14:textId="6B498B2A" w:rsidR="008C33ED" w:rsidDel="005F0552" w:rsidRDefault="008C33ED">
      <w:pPr>
        <w:pStyle w:val="ndicedeilustraes"/>
        <w:tabs>
          <w:tab w:val="right" w:leader="dot" w:pos="8494"/>
        </w:tabs>
        <w:rPr>
          <w:del w:id="394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95" w:author="Tiago Oliveira" w:date="2016-07-15T16:23:00Z">
        <w:r w:rsidRPr="005F0552" w:rsidDel="005F0552">
          <w:rPr>
            <w:noProof/>
            <w:rPrChange w:id="396" w:author="Tiago Oliveira" w:date="2016-07-15T16:23:00Z">
              <w:rPr>
                <w:rStyle w:val="Hiperligao"/>
                <w:noProof/>
              </w:rPr>
            </w:rPrChange>
          </w:rPr>
          <w:delText>Figura 8 - Excerto da classe PDS16asmValueConcerter</w:delText>
        </w:r>
        <w:r w:rsidDel="005F0552">
          <w:rPr>
            <w:noProof/>
            <w:webHidden/>
          </w:rPr>
          <w:tab/>
        </w:r>
      </w:del>
      <w:del w:id="397" w:author="Tiago Oliveira" w:date="2016-07-06T17:30:00Z">
        <w:r w:rsidR="00672F3F" w:rsidDel="00672F3F">
          <w:rPr>
            <w:noProof/>
            <w:webHidden/>
          </w:rPr>
          <w:delText>20</w:delText>
        </w:r>
      </w:del>
    </w:p>
    <w:p w14:paraId="48F69791" w14:textId="7F6CBDB8" w:rsidR="008C33ED" w:rsidDel="005F0552" w:rsidRDefault="008C33ED">
      <w:pPr>
        <w:pStyle w:val="ndicedeilustraes"/>
        <w:tabs>
          <w:tab w:val="right" w:leader="dot" w:pos="8494"/>
        </w:tabs>
        <w:rPr>
          <w:del w:id="398" w:author="Tiago Oliveira" w:date="2016-07-15T16:23:00Z"/>
          <w:rFonts w:asciiTheme="minorHAnsi" w:eastAsiaTheme="minorEastAsia" w:hAnsiTheme="minorHAnsi"/>
          <w:noProof/>
          <w:lang w:eastAsia="pt-PT"/>
        </w:rPr>
      </w:pPr>
      <w:del w:id="399" w:author="Tiago Oliveira" w:date="2016-07-15T16:23:00Z">
        <w:r w:rsidRPr="005F0552" w:rsidDel="005F0552">
          <w:rPr>
            <w:noProof/>
            <w:rPrChange w:id="400" w:author="Tiago Oliveira" w:date="2016-07-15T16:23:00Z">
              <w:rPr>
                <w:rStyle w:val="Hiperligao"/>
                <w:noProof/>
              </w:rPr>
            </w:rPrChange>
          </w:rPr>
          <w:delText>Figura 9 - Exemplo de um validador</w:delText>
        </w:r>
        <w:r w:rsidDel="005F0552">
          <w:rPr>
            <w:noProof/>
            <w:webHidden/>
          </w:rPr>
          <w:tab/>
        </w:r>
      </w:del>
      <w:del w:id="401" w:author="Tiago Oliveira" w:date="2016-07-06T17:30:00Z">
        <w:r w:rsidR="00672F3F" w:rsidDel="00672F3F">
          <w:rPr>
            <w:noProof/>
            <w:webHidden/>
          </w:rPr>
          <w:delText>20</w:delText>
        </w:r>
      </w:del>
    </w:p>
    <w:p w14:paraId="3721737D" w14:textId="09B7389A" w:rsidR="008C33ED" w:rsidDel="005F0552" w:rsidRDefault="008C33ED">
      <w:pPr>
        <w:pStyle w:val="ndicedeilustraes"/>
        <w:tabs>
          <w:tab w:val="right" w:leader="dot" w:pos="8494"/>
        </w:tabs>
        <w:rPr>
          <w:del w:id="402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03" w:author="Tiago Oliveira" w:date="2016-07-15T16:23:00Z">
        <w:r w:rsidRPr="005F0552" w:rsidDel="005F0552">
          <w:rPr>
            <w:noProof/>
            <w:rPrChange w:id="404" w:author="Tiago Oliveira" w:date="2016-07-15T16:23:00Z">
              <w:rPr>
                <w:rStyle w:val="Hiperligao"/>
                <w:noProof/>
              </w:rPr>
            </w:rPrChange>
          </w:rPr>
          <w:delText>Figura 10- Excerto de código de Pds16HighlightingConfiguration</w:delText>
        </w:r>
        <w:r w:rsidDel="005F0552">
          <w:rPr>
            <w:noProof/>
            <w:webHidden/>
          </w:rPr>
          <w:tab/>
        </w:r>
      </w:del>
      <w:del w:id="405" w:author="Tiago Oliveira" w:date="2016-07-06T17:30:00Z">
        <w:r w:rsidR="00672F3F" w:rsidDel="00672F3F">
          <w:rPr>
            <w:noProof/>
            <w:webHidden/>
          </w:rPr>
          <w:delText>22</w:delText>
        </w:r>
      </w:del>
    </w:p>
    <w:p w14:paraId="195845C6" w14:textId="5503300E" w:rsidR="008C33ED" w:rsidDel="005F0552" w:rsidRDefault="008C33ED">
      <w:pPr>
        <w:pStyle w:val="ndicedeilustraes"/>
        <w:tabs>
          <w:tab w:val="right" w:leader="dot" w:pos="8494"/>
        </w:tabs>
        <w:rPr>
          <w:del w:id="406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07" w:author="Tiago Oliveira" w:date="2016-07-15T16:23:00Z">
        <w:r w:rsidRPr="005F0552" w:rsidDel="005F0552">
          <w:rPr>
            <w:noProof/>
            <w:rPrChange w:id="408" w:author="Tiago Oliveira" w:date="2016-07-15T16:23:00Z">
              <w:rPr>
                <w:rStyle w:val="Hiperligao"/>
                <w:noProof/>
              </w:rPr>
            </w:rPrChange>
          </w:rPr>
          <w:delText>Figura 11 - Excerto de código de Pds16TokenAtributeIdMapper</w:delText>
        </w:r>
        <w:r w:rsidDel="005F0552">
          <w:rPr>
            <w:noProof/>
            <w:webHidden/>
          </w:rPr>
          <w:tab/>
        </w:r>
      </w:del>
      <w:del w:id="409" w:author="Tiago Oliveira" w:date="2016-07-06T17:30:00Z">
        <w:r w:rsidR="00672F3F" w:rsidDel="00672F3F">
          <w:rPr>
            <w:noProof/>
            <w:webHidden/>
          </w:rPr>
          <w:delText>22</w:delText>
        </w:r>
      </w:del>
    </w:p>
    <w:p w14:paraId="6A797BB8" w14:textId="76576731" w:rsidR="008C33ED" w:rsidDel="005F0552" w:rsidRDefault="008C33ED">
      <w:pPr>
        <w:pStyle w:val="ndicedeilustraes"/>
        <w:tabs>
          <w:tab w:val="right" w:leader="dot" w:pos="8494"/>
        </w:tabs>
        <w:rPr>
          <w:del w:id="410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11" w:author="Tiago Oliveira" w:date="2016-07-15T16:23:00Z">
        <w:r w:rsidRPr="005F0552" w:rsidDel="005F0552">
          <w:rPr>
            <w:noProof/>
            <w:rPrChange w:id="412" w:author="Tiago Oliveira" w:date="2016-07-15T16:23:00Z">
              <w:rPr>
                <w:rStyle w:val="Hiperligao"/>
                <w:noProof/>
              </w:rPr>
            </w:rPrChange>
          </w:rPr>
          <w:delText>Figura 12 - Código da classe AbstractPds16asmUiModule</w:delText>
        </w:r>
        <w:r w:rsidDel="005F0552">
          <w:rPr>
            <w:noProof/>
            <w:webHidden/>
          </w:rPr>
          <w:tab/>
        </w:r>
      </w:del>
      <w:del w:id="413" w:author="Tiago Oliveira" w:date="2016-07-06T17:30:00Z">
        <w:r w:rsidR="00672F3F" w:rsidDel="00672F3F">
          <w:rPr>
            <w:noProof/>
            <w:webHidden/>
          </w:rPr>
          <w:delText>23</w:delText>
        </w:r>
      </w:del>
    </w:p>
    <w:p w14:paraId="518C23ED" w14:textId="121EC867" w:rsidR="008C33ED" w:rsidDel="005F0552" w:rsidRDefault="008C33ED">
      <w:pPr>
        <w:pStyle w:val="ndicedeilustraes"/>
        <w:tabs>
          <w:tab w:val="right" w:leader="dot" w:pos="8494"/>
        </w:tabs>
        <w:rPr>
          <w:del w:id="414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15" w:author="Tiago Oliveira" w:date="2016-07-15T16:23:00Z">
        <w:r w:rsidRPr="005F0552" w:rsidDel="005F0552">
          <w:rPr>
            <w:noProof/>
            <w:rPrChange w:id="416" w:author="Tiago Oliveira" w:date="2016-07-15T16:23:00Z">
              <w:rPr>
                <w:rStyle w:val="Hiperligao"/>
                <w:noProof/>
              </w:rPr>
            </w:rPrChange>
          </w:rPr>
          <w:delText>Figura 13 - Excerto de código da classe Pds16asmGenerator</w:delText>
        </w:r>
        <w:r w:rsidDel="005F0552">
          <w:rPr>
            <w:noProof/>
            <w:webHidden/>
          </w:rPr>
          <w:tab/>
        </w:r>
      </w:del>
      <w:del w:id="417" w:author="Tiago Oliveira" w:date="2016-07-06T17:30:00Z">
        <w:r w:rsidR="00672F3F" w:rsidDel="00672F3F">
          <w:rPr>
            <w:noProof/>
            <w:webHidden/>
          </w:rPr>
          <w:delText>23</w:delText>
        </w:r>
      </w:del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418" w:name="_Toc456363671"/>
      <w:r>
        <w:lastRenderedPageBreak/>
        <w:t>Lista de Tabelas</w:t>
      </w:r>
      <w:bookmarkEnd w:id="418"/>
    </w:p>
    <w:p w14:paraId="377F4647" w14:textId="77777777" w:rsidR="00730F1A" w:rsidRDefault="00730F1A" w:rsidP="00730F1A"/>
    <w:p w14:paraId="0A83D16F" w14:textId="77777777" w:rsidR="00EB728D" w:rsidRDefault="00730F1A">
      <w:pPr>
        <w:pStyle w:val="ndicedeilustraes"/>
        <w:tabs>
          <w:tab w:val="right" w:leader="dot" w:pos="8494"/>
        </w:tabs>
        <w:rPr>
          <w:ins w:id="419" w:author="Tiago Oliveira" w:date="2016-07-15T16:32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420" w:author="Tiago Oliveira" w:date="2016-07-15T16:32:00Z">
        <w:r w:rsidR="00EB728D" w:rsidRPr="00F4712F">
          <w:rPr>
            <w:rStyle w:val="Hiperligao"/>
            <w:noProof/>
          </w:rPr>
          <w:fldChar w:fldCharType="begin"/>
        </w:r>
        <w:r w:rsidR="00EB728D" w:rsidRPr="00F4712F">
          <w:rPr>
            <w:rStyle w:val="Hiperligao"/>
            <w:noProof/>
          </w:rPr>
          <w:instrText xml:space="preserve"> </w:instrText>
        </w:r>
        <w:r w:rsidR="00EB728D">
          <w:rPr>
            <w:noProof/>
          </w:rPr>
          <w:instrText>HYPERLINK \l "_Toc456363720"</w:instrText>
        </w:r>
        <w:r w:rsidR="00EB728D" w:rsidRPr="00F4712F">
          <w:rPr>
            <w:rStyle w:val="Hiperligao"/>
            <w:noProof/>
          </w:rPr>
          <w:instrText xml:space="preserve"> </w:instrText>
        </w:r>
        <w:r w:rsidR="00EB728D" w:rsidRPr="00F4712F">
          <w:rPr>
            <w:rStyle w:val="Hiperligao"/>
            <w:noProof/>
          </w:rPr>
        </w:r>
        <w:r w:rsidR="00EB728D" w:rsidRPr="00F4712F">
          <w:rPr>
            <w:rStyle w:val="Hiperligao"/>
            <w:noProof/>
          </w:rPr>
          <w:fldChar w:fldCharType="separate"/>
        </w:r>
        <w:r w:rsidR="00EB728D" w:rsidRPr="00F4712F">
          <w:rPr>
            <w:rStyle w:val="Hiperligao"/>
            <w:noProof/>
          </w:rPr>
          <w:t>Tabela 1 - Sintaxe das instruções PDS16.</w:t>
        </w:r>
        <w:r w:rsidR="00EB728D">
          <w:rPr>
            <w:noProof/>
            <w:webHidden/>
          </w:rPr>
          <w:tab/>
        </w:r>
        <w:r w:rsidR="00EB728D">
          <w:rPr>
            <w:noProof/>
            <w:webHidden/>
          </w:rPr>
          <w:fldChar w:fldCharType="begin"/>
        </w:r>
        <w:r w:rsidR="00EB728D">
          <w:rPr>
            <w:noProof/>
            <w:webHidden/>
          </w:rPr>
          <w:instrText xml:space="preserve"> PAGEREF _Toc456363720 \h </w:instrText>
        </w:r>
        <w:r w:rsidR="00EB728D">
          <w:rPr>
            <w:noProof/>
            <w:webHidden/>
          </w:rPr>
        </w:r>
      </w:ins>
      <w:r w:rsidR="00EB728D">
        <w:rPr>
          <w:noProof/>
          <w:webHidden/>
        </w:rPr>
        <w:fldChar w:fldCharType="separate"/>
      </w:r>
      <w:ins w:id="421" w:author="Tiago Oliveira" w:date="2016-07-15T16:32:00Z">
        <w:r w:rsidR="00EB728D">
          <w:rPr>
            <w:noProof/>
            <w:webHidden/>
          </w:rPr>
          <w:t>9</w:t>
        </w:r>
        <w:r w:rsidR="00EB728D">
          <w:rPr>
            <w:noProof/>
            <w:webHidden/>
          </w:rPr>
          <w:fldChar w:fldCharType="end"/>
        </w:r>
        <w:r w:rsidR="00EB728D" w:rsidRPr="00F4712F">
          <w:rPr>
            <w:rStyle w:val="Hiperligao"/>
            <w:noProof/>
          </w:rPr>
          <w:fldChar w:fldCharType="end"/>
        </w:r>
      </w:ins>
    </w:p>
    <w:p w14:paraId="7E0652FB" w14:textId="77777777" w:rsidR="00EB728D" w:rsidRDefault="00EB728D">
      <w:pPr>
        <w:pStyle w:val="ndicedeilustraes"/>
        <w:tabs>
          <w:tab w:val="right" w:leader="dot" w:pos="8494"/>
        </w:tabs>
        <w:rPr>
          <w:ins w:id="422" w:author="Tiago Oliveira" w:date="2016-07-15T16:32:00Z"/>
          <w:rFonts w:asciiTheme="minorHAnsi" w:eastAsiaTheme="minorEastAsia" w:hAnsiTheme="minorHAnsi"/>
          <w:noProof/>
          <w:lang w:eastAsia="pt-PT"/>
        </w:rPr>
      </w:pPr>
      <w:ins w:id="423" w:author="Tiago Oliveira" w:date="2016-07-15T16:32:00Z">
        <w:r w:rsidRPr="00F4712F">
          <w:rPr>
            <w:rStyle w:val="Hiperligao"/>
            <w:noProof/>
          </w:rPr>
          <w:fldChar w:fldCharType="begin"/>
        </w:r>
        <w:r w:rsidRPr="00F4712F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"_Toc456363721"</w:instrText>
        </w:r>
        <w:r w:rsidRPr="00F4712F">
          <w:rPr>
            <w:rStyle w:val="Hiperligao"/>
            <w:noProof/>
          </w:rPr>
          <w:instrText xml:space="preserve"> </w:instrText>
        </w:r>
        <w:r w:rsidRPr="00F4712F">
          <w:rPr>
            <w:rStyle w:val="Hiperligao"/>
            <w:noProof/>
          </w:rPr>
        </w:r>
        <w:r w:rsidRPr="00F4712F">
          <w:rPr>
            <w:rStyle w:val="Hiperligao"/>
            <w:noProof/>
          </w:rPr>
          <w:fldChar w:fldCharType="separate"/>
        </w:r>
        <w:r w:rsidRPr="00F4712F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_Toc456363721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4" w:author="Tiago Oliveira" w:date="2016-07-15T16:32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4712F">
          <w:rPr>
            <w:rStyle w:val="Hiperligao"/>
            <w:noProof/>
          </w:rPr>
          <w:fldChar w:fldCharType="end"/>
        </w:r>
      </w:ins>
    </w:p>
    <w:p w14:paraId="684F4D55" w14:textId="41FAC5CC" w:rsidR="008C33ED" w:rsidDel="005F0552" w:rsidRDefault="008C33ED">
      <w:pPr>
        <w:pStyle w:val="ndicedeilustraes"/>
        <w:tabs>
          <w:tab w:val="right" w:leader="dot" w:pos="8494"/>
        </w:tabs>
        <w:rPr>
          <w:del w:id="425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26" w:author="Tiago Oliveira" w:date="2016-07-15T16:23:00Z">
        <w:r w:rsidRPr="005F0552" w:rsidDel="005F0552">
          <w:rPr>
            <w:noProof/>
            <w:rPrChange w:id="427" w:author="Tiago Oliveira" w:date="2016-07-15T16:23:00Z">
              <w:rPr>
                <w:rStyle w:val="Hiperligao"/>
                <w:noProof/>
              </w:rPr>
            </w:rPrChange>
          </w:rPr>
          <w:delText>Tabela 1 - Sintaxe das instruções PDS16.</w:delText>
        </w:r>
        <w:r w:rsidDel="005F0552">
          <w:rPr>
            <w:noProof/>
            <w:webHidden/>
          </w:rPr>
          <w:tab/>
        </w:r>
      </w:del>
      <w:del w:id="428" w:author="Tiago Oliveira" w:date="2016-07-15T16:20:00Z">
        <w:r w:rsidR="00672F3F" w:rsidDel="005F0552">
          <w:rPr>
            <w:noProof/>
            <w:webHidden/>
          </w:rPr>
          <w:delText>8</w:delText>
        </w:r>
      </w:del>
    </w:p>
    <w:p w14:paraId="4556A73F" w14:textId="4C830DA8" w:rsidR="008C33ED" w:rsidDel="005F0552" w:rsidRDefault="008C33ED">
      <w:pPr>
        <w:pStyle w:val="ndicedeilustraes"/>
        <w:tabs>
          <w:tab w:val="right" w:leader="dot" w:pos="8494"/>
        </w:tabs>
        <w:rPr>
          <w:del w:id="429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30" w:author="Tiago Oliveira" w:date="2016-07-15T16:23:00Z">
        <w:r w:rsidRPr="005F0552" w:rsidDel="005F0552">
          <w:rPr>
            <w:noProof/>
            <w:rPrChange w:id="431" w:author="Tiago Oliveira" w:date="2016-07-15T16:23:00Z">
              <w:rPr>
                <w:rStyle w:val="Hiperligao"/>
                <w:noProof/>
              </w:rPr>
            </w:rPrChange>
          </w:rPr>
          <w:delText>Tabela 2 - Palavras-chave da sintaxe PDS16.</w:delText>
        </w:r>
        <w:r w:rsidDel="005F0552">
          <w:rPr>
            <w:noProof/>
            <w:webHidden/>
          </w:rPr>
          <w:tab/>
        </w:r>
      </w:del>
      <w:del w:id="432" w:author="Tiago Oliveira" w:date="2016-07-15T16:20:00Z">
        <w:r w:rsidR="00672F3F" w:rsidDel="005F0552">
          <w:rPr>
            <w:noProof/>
            <w:webHidden/>
          </w:rPr>
          <w:delText>8</w:delText>
        </w:r>
      </w:del>
    </w:p>
    <w:p w14:paraId="285AEEE9" w14:textId="5AAFCB1C" w:rsidR="008C33ED" w:rsidDel="005F0552" w:rsidRDefault="008C33ED">
      <w:pPr>
        <w:pStyle w:val="ndicedeilustraes"/>
        <w:tabs>
          <w:tab w:val="right" w:leader="dot" w:pos="8494"/>
        </w:tabs>
        <w:rPr>
          <w:del w:id="433" w:author="Tiago Oliveira" w:date="2016-07-15T16:23:00Z"/>
          <w:rFonts w:asciiTheme="minorHAnsi" w:eastAsiaTheme="minorEastAsia" w:hAnsiTheme="minorHAnsi"/>
          <w:noProof/>
          <w:lang w:eastAsia="pt-PT"/>
        </w:rPr>
      </w:pPr>
      <w:del w:id="434" w:author="Tiago Oliveira" w:date="2016-07-15T16:23:00Z">
        <w:r w:rsidRPr="005F0552" w:rsidDel="005F0552">
          <w:rPr>
            <w:noProof/>
            <w:rPrChange w:id="435" w:author="Tiago Oliveira" w:date="2016-07-15T16:23:00Z">
              <w:rPr>
                <w:rStyle w:val="Hiperligao"/>
                <w:noProof/>
              </w:rPr>
            </w:rPrChange>
          </w:rPr>
          <w:delText>Tabela 3 - Diagrama de Gantt relativo à previsão da execução do trabalho.</w:delText>
        </w:r>
        <w:r w:rsidDel="005F0552">
          <w:rPr>
            <w:noProof/>
            <w:webHidden/>
          </w:rPr>
          <w:tab/>
        </w:r>
      </w:del>
      <w:del w:id="436" w:author="Tiago Oliveira" w:date="2016-07-06T17:30:00Z">
        <w:r w:rsidR="00672F3F" w:rsidDel="00672F3F">
          <w:rPr>
            <w:noProof/>
            <w:webHidden/>
          </w:rPr>
          <w:delText>27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437" w:name="_Toc456363672"/>
      <w:r>
        <w:lastRenderedPageBreak/>
        <w:t>Introdução</w:t>
      </w:r>
      <w:bookmarkEnd w:id="437"/>
    </w:p>
    <w:p w14:paraId="53A4B13E" w14:textId="77777777" w:rsidR="00730F1A" w:rsidRDefault="00730F1A" w:rsidP="009207B8">
      <w:pPr>
        <w:pStyle w:val="RTitulo2"/>
      </w:pPr>
      <w:bookmarkStart w:id="438" w:name="_Toc456363673"/>
      <w:r>
        <w:t>Enquadramento</w:t>
      </w:r>
      <w:bookmarkEnd w:id="438"/>
    </w:p>
    <w:p w14:paraId="7030849E" w14:textId="6A1CE190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477D56">
        <w:rPr>
          <w:i/>
          <w:rPrChange w:id="439" w:author="Tiago Oliveira" w:date="2016-07-13T10:50:00Z">
            <w:rPr/>
          </w:rPrChange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ins w:id="440" w:author="Tiago Oliveira" w:date="2016-07-15T16:32:00Z">
        <w:r w:rsidR="00EB728D" w:rsidRPr="00EB728D">
          <w:rPr>
            <w:sz w:val="20"/>
            <w:rPrChange w:id="441" w:author="Tiago Oliveira" w:date="2016-07-15T16:32:00Z">
              <w:rPr>
                <w:b/>
                <w:sz w:val="20"/>
              </w:rPr>
            </w:rPrChange>
          </w:rPr>
          <w:t xml:space="preserve">Figura </w:t>
        </w:r>
        <w:r w:rsidR="00EB728D" w:rsidRPr="00EB728D">
          <w:rPr>
            <w:noProof/>
            <w:sz w:val="20"/>
            <w:rPrChange w:id="442" w:author="Tiago Oliveira" w:date="2016-07-15T16:32:00Z">
              <w:rPr>
                <w:b/>
                <w:noProof/>
                <w:sz w:val="20"/>
              </w:rPr>
            </w:rPrChange>
          </w:rPr>
          <w:t>1</w:t>
        </w:r>
      </w:ins>
      <w:del w:id="443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</w:delText>
        </w:r>
      </w:del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105C8D39" w14:textId="1DFAADEF" w:rsidR="00730F1A" w:rsidDel="00EB728D" w:rsidRDefault="00730F1A" w:rsidP="00730F1A">
      <w:pPr>
        <w:keepNext/>
        <w:rPr>
          <w:del w:id="444" w:author="Tiago Oliveira" w:date="2016-07-15T16:32:00Z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182D3B31" wp14:editId="5469BC4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00040" cy="1566176"/>
            <wp:effectExtent l="0" t="0" r="0" b="0"/>
            <wp:wrapTopAndBottom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45" w:name="_Ref416098483"/>
      <w:bookmarkStart w:id="446" w:name="_Ref416098469"/>
    </w:p>
    <w:p w14:paraId="49A285DE" w14:textId="190D1DE7" w:rsidR="00730F1A" w:rsidRDefault="00730F1A" w:rsidP="00EB728D">
      <w:pPr>
        <w:pStyle w:val="PLegenda"/>
        <w:rPr>
          <w:rFonts w:cs="Times New Roman"/>
        </w:rPr>
        <w:pPrChange w:id="447" w:author="Tiago Oliveira" w:date="2016-07-15T16:32:00Z">
          <w:pPr>
            <w:pStyle w:val="Legenda"/>
            <w:jc w:val="center"/>
          </w:pPr>
        </w:pPrChange>
      </w:pPr>
      <w:bookmarkStart w:id="448" w:name="_Ref449974607"/>
      <w:bookmarkStart w:id="449" w:name="_Toc4563637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728D">
        <w:rPr>
          <w:noProof/>
        </w:rPr>
        <w:t>1</w:t>
      </w:r>
      <w:r>
        <w:fldChar w:fldCharType="end"/>
      </w:r>
      <w:bookmarkEnd w:id="448"/>
      <w:r>
        <w:t xml:space="preserve"> – Exemplo d</w:t>
      </w:r>
      <w:r w:rsidR="00F24030">
        <w:t>o</w:t>
      </w:r>
      <w:r>
        <w:t xml:space="preserve"> ciclo de desenvolvimento de um programa/aplicação</w:t>
      </w:r>
      <w:r w:rsidRPr="005F22B5">
        <w:t xml:space="preserve">. </w:t>
      </w:r>
      <w:r w:rsidRPr="005F22B5">
        <w:fldChar w:fldCharType="begin"/>
      </w:r>
      <w:r w:rsidRPr="005F22B5">
        <w:instrText xml:space="preserve"> CITATION Tia13 \l 1033 </w:instrText>
      </w:r>
      <w:r w:rsidRPr="005F22B5">
        <w:fldChar w:fldCharType="separate"/>
      </w:r>
      <w:ins w:id="450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451" w:author="Tiago Oliveira" w:date="2016-07-15T16:32:00Z">
              <w:rPr>
                <w:rFonts w:eastAsia="Times New Roman"/>
              </w:rPr>
            </w:rPrChange>
          </w:rPr>
          <w:t>[1]</w:t>
        </w:r>
      </w:ins>
      <w:bookmarkEnd w:id="449"/>
      <w:del w:id="452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[1]</w:delText>
        </w:r>
      </w:del>
      <w:r w:rsidRPr="005F22B5">
        <w:fldChar w:fldCharType="end"/>
      </w:r>
    </w:p>
    <w:bookmarkEnd w:id="445"/>
    <w:bookmarkEnd w:id="446"/>
    <w:p w14:paraId="7AF67E65" w14:textId="778030C0" w:rsidR="00730F1A" w:rsidDel="00EB728D" w:rsidRDefault="00730F1A" w:rsidP="00730F1A">
      <w:pPr>
        <w:rPr>
          <w:del w:id="453" w:author="Tiago Oliveira" w:date="2016-07-15T16:32:00Z"/>
          <w:rFonts w:ascii="Arial" w:hAnsi="Arial" w:cs="Arial"/>
        </w:rPr>
      </w:pPr>
    </w:p>
    <w:p w14:paraId="5D5BE658" w14:textId="53D38A20" w:rsidR="00730F1A" w:rsidRDefault="00730F1A" w:rsidP="009D0C2F">
      <w:pPr>
        <w:pStyle w:val="ParagrafodeTexto"/>
      </w:pPr>
      <w:r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i/>
        </w:rPr>
        <w:t>assembler</w:t>
      </w:r>
      <w:proofErr w:type="gramEnd"/>
      <w:r>
        <w:t xml:space="preserve">, que primeiramente verificam as regras sintáticas da linguagem e de seguida geram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ins w:id="454" w:author="Tiago Oliveira" w:date="2016-07-14T12:46:00Z">
        <w:r w:rsidR="00465782">
          <w:t xml:space="preserve">que correspondem a </w:t>
        </w:r>
      </w:ins>
      <w:r>
        <w:t>ficheiros partilháveis que podem conter código, dados e recursos em qualquer combinação. Deste último processo resulta um ficheiro com a descrição do algoritmo codificado pelos programadores em linguagem máquina localizável em mem</w:t>
      </w:r>
      <w:ins w:id="455" w:author="Tiago Oliveira" w:date="2016-07-14T12:46:00Z">
        <w:r w:rsidR="00465782">
          <w:t>ó</w:t>
        </w:r>
      </w:ins>
      <w:del w:id="456" w:author="Tiago Oliveira" w:date="2016-07-14T12:46:00Z">
        <w:r w:rsidDel="00465782">
          <w:delText>o</w:delText>
        </w:r>
      </w:del>
      <w:r>
        <w:t xml:space="preserve">ria, i.e. um ficheiro executável. Para garantir a correta implementação da solução desejada, </w:t>
      </w:r>
      <w:del w:id="457" w:author="Tiago Oliveira" w:date="2016-07-14T12:46:00Z">
        <w:r w:rsidDel="00465782">
          <w:delText xml:space="preserve">são </w:delText>
        </w:r>
      </w:del>
      <w:ins w:id="458" w:author="Tiago Oliveira" w:date="2016-07-14T12:46:00Z">
        <w:r w:rsidR="00465782">
          <w:t xml:space="preserve">é </w:t>
        </w:r>
      </w:ins>
      <w:r>
        <w:t>realizado</w:t>
      </w:r>
      <w:del w:id="459" w:author="Tiago Oliveira" w:date="2016-07-14T12:46:00Z">
        <w:r w:rsidDel="00465782">
          <w:delText>s</w:delText>
        </w:r>
      </w:del>
      <w:r>
        <w:t xml:space="preserve"> um conjunto de testes sobre este ficheiro antes de se dar por concluído o </w:t>
      </w:r>
      <w:ins w:id="460" w:author="Tiago Oliveira" w:date="2016-07-14T12:47:00Z">
        <w:r w:rsidR="00465782">
          <w:t xml:space="preserve">processo de </w:t>
        </w:r>
      </w:ins>
      <w:r>
        <w:t>desenvolvimento do programa.</w:t>
      </w:r>
    </w:p>
    <w:p w14:paraId="29A0AF56" w14:textId="72910EA7" w:rsidR="00730F1A" w:rsidRDefault="00730F1A" w:rsidP="009D0C2F">
      <w:pPr>
        <w:pStyle w:val="ParagrafodeTexto"/>
      </w:pPr>
      <w:r>
        <w:t>Os Ambientes Integrados de Desenvolvimento (</w:t>
      </w:r>
      <w:proofErr w:type="spellStart"/>
      <w:r>
        <w:rPr>
          <w:i/>
        </w:rPr>
        <w:t>IDEs</w:t>
      </w:r>
      <w:proofErr w:type="spellEnd"/>
      <w:r>
        <w:t>) são hoje em dia um enorme apoio no desenvolvimento destes programas, uma vez que não só disponibilizam diversas ferramentas para apoio à produção do código, e.g. um editor de texto</w:t>
      </w:r>
      <w:ins w:id="461" w:author="Tiago Oliveira" w:date="2016-07-14T12:38:00Z">
        <w:r w:rsidR="00465782">
          <w:t xml:space="preserve"> com </w:t>
        </w:r>
        <w:proofErr w:type="spellStart"/>
        <w:r w:rsidR="00465782" w:rsidRPr="00465782">
          <w:rPr>
            <w:i/>
            <w:rPrChange w:id="462" w:author="Tiago Oliveira" w:date="2016-07-14T12:39:00Z">
              <w:rPr/>
            </w:rPrChange>
          </w:rPr>
          <w:t>syntax</w:t>
        </w:r>
        <w:proofErr w:type="spellEnd"/>
        <w:r w:rsidR="00465782" w:rsidRPr="00465782">
          <w:rPr>
            <w:i/>
            <w:rPrChange w:id="463" w:author="Tiago Oliveira" w:date="2016-07-14T12:39:00Z">
              <w:rPr/>
            </w:rPrChange>
          </w:rPr>
          <w:t xml:space="preserve"> </w:t>
        </w:r>
        <w:proofErr w:type="spellStart"/>
        <w:r w:rsidR="00465782" w:rsidRPr="00465782">
          <w:rPr>
            <w:i/>
            <w:rPrChange w:id="464" w:author="Tiago Oliveira" w:date="2016-07-14T12:39:00Z">
              <w:rPr/>
            </w:rPrChange>
          </w:rPr>
          <w:t>highlighting</w:t>
        </w:r>
      </w:ins>
      <w:proofErr w:type="spellEnd"/>
      <w:r>
        <w:t xml:space="preserve">, </w:t>
      </w:r>
      <w:proofErr w:type="spellStart"/>
      <w:ins w:id="465" w:author="Tiago Oliveira" w:date="2016-07-14T12:39:00Z">
        <w:r w:rsidR="00465782" w:rsidRPr="00465782">
          <w:rPr>
            <w:i/>
            <w:rPrChange w:id="466" w:author="Tiago Oliveira" w:date="2016-07-14T12:39:00Z">
              <w:rPr/>
            </w:rPrChange>
          </w:rPr>
          <w:t>intellisense</w:t>
        </w:r>
      </w:ins>
      <w:proofErr w:type="spellEnd"/>
      <w:ins w:id="467" w:author="Tiago Oliveira" w:date="2016-07-14T12:40:00Z">
        <w:r w:rsidR="00465782">
          <w:t>,</w:t>
        </w:r>
      </w:ins>
      <w:del w:id="468" w:author="Tiago Oliveira" w:date="2016-07-14T12:42:00Z">
        <w:r w:rsidDel="00465782">
          <w:delText>a</w:delText>
        </w:r>
      </w:del>
      <w:r>
        <w:t xml:space="preserve"> </w:t>
      </w:r>
      <w:r>
        <w:lastRenderedPageBreak/>
        <w:t>geração automática de código</w:t>
      </w:r>
      <w:ins w:id="469" w:author="Tiago Oliveira" w:date="2016-07-14T12:43:00Z">
        <w:r w:rsidR="00465782">
          <w:t>,</w:t>
        </w:r>
      </w:ins>
      <w:del w:id="470" w:author="Tiago Oliveira" w:date="2016-07-14T12:43:00Z">
        <w:r w:rsidDel="00465782">
          <w:delText xml:space="preserve"> ou o</w:delText>
        </w:r>
      </w:del>
      <w:r>
        <w:t xml:space="preserve"> </w:t>
      </w:r>
      <w:proofErr w:type="spellStart"/>
      <w:r>
        <w:rPr>
          <w:i/>
        </w:rPr>
        <w:t>refactoring</w:t>
      </w:r>
      <w:proofErr w:type="spellEnd"/>
      <w:ins w:id="471" w:author="Tiago Oliveira" w:date="2016-07-14T12:43:00Z">
        <w:r w:rsidR="00465782">
          <w:t xml:space="preserve">, integração com </w:t>
        </w:r>
      </w:ins>
      <w:ins w:id="472" w:author="Tiago Oliveira" w:date="2016-07-14T12:44:00Z">
        <w:r w:rsidR="00465782">
          <w:t xml:space="preserve">ferramentas externas como </w:t>
        </w:r>
      </w:ins>
      <w:proofErr w:type="spellStart"/>
      <w:ins w:id="473" w:author="Tiago Oliveira" w:date="2016-07-14T12:43:00Z">
        <w:r w:rsidR="00465782">
          <w:rPr>
            <w:i/>
          </w:rPr>
          <w:t>debugger</w:t>
        </w:r>
      </w:ins>
      <w:proofErr w:type="spellEnd"/>
      <w:ins w:id="474" w:author="Tiago Oliveira" w:date="2016-07-14T12:44:00Z">
        <w:r w:rsidR="00465782">
          <w:rPr>
            <w:i/>
          </w:rPr>
          <w:t xml:space="preserve">, </w:t>
        </w:r>
      </w:ins>
      <w:ins w:id="475" w:author="Tiago Oliveira" w:date="2016-07-14T12:45:00Z">
        <w:r w:rsidR="00465782" w:rsidRPr="00200CC1">
          <w:rPr>
            <w:i/>
          </w:rPr>
          <w:t>linker</w:t>
        </w:r>
        <w:r w:rsidR="00465782">
          <w:t xml:space="preserve">, </w:t>
        </w:r>
      </w:ins>
      <w:ins w:id="476" w:author="Tiago Oliveira" w:date="2016-07-14T12:44:00Z">
        <w:r w:rsidR="00465782" w:rsidRPr="00200CC1">
          <w:t>compilador</w:t>
        </w:r>
        <w:r w:rsidR="00465782">
          <w:t xml:space="preserve"> </w:t>
        </w:r>
      </w:ins>
      <w:ins w:id="477" w:author="Tiago Oliveira" w:date="2016-07-14T12:45:00Z">
        <w:r w:rsidR="00465782">
          <w:t>ou</w:t>
        </w:r>
      </w:ins>
      <w:ins w:id="478" w:author="Tiago Oliveira" w:date="2016-07-14T12:44:00Z">
        <w:r w:rsidR="00465782">
          <w:t xml:space="preserve"> assemblador</w:t>
        </w:r>
      </w:ins>
      <w:ins w:id="479" w:author="Tiago Oliveira" w:date="2016-07-14T12:43:00Z">
        <w:r w:rsidR="00465782">
          <w:rPr>
            <w:i/>
          </w:rPr>
          <w:t>.</w:t>
        </w:r>
      </w:ins>
      <w:del w:id="480" w:author="Tiago Oliveira" w:date="2016-07-14T12:43:00Z">
        <w:r w:rsidDel="00465782">
          <w:delText xml:space="preserve">, como ainda possibilitam a interação com outras ferramentas e aplicações, como é o caso dos compiladores, </w:delText>
        </w:r>
        <w:r w:rsidDel="00465782">
          <w:rPr>
            <w:i/>
          </w:rPr>
          <w:delText>linkers</w:delText>
        </w:r>
        <w:r w:rsidDel="00465782">
          <w:delText xml:space="preserve">, </w:delText>
        </w:r>
        <w:r w:rsidDel="00465782">
          <w:rPr>
            <w:i/>
          </w:rPr>
          <w:delText>debuggers</w:delText>
        </w:r>
        <w:r w:rsidDel="00465782">
          <w:delText>, controladores de versão, etc.</w:delText>
        </w:r>
      </w:del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i/>
        </w:rPr>
        <w:t>syntax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highlighting</w:t>
      </w:r>
      <w:proofErr w:type="spellEnd"/>
      <w:r>
        <w:t xml:space="preserve"> também facilita a leitura e análise do código fonte, para além de potenciar a deteção de erros de sintaxe. A utilização de um compilador integrado </w:t>
      </w:r>
      <w:proofErr w:type="gramStart"/>
      <w:r>
        <w:t xml:space="preserve">no </w:t>
      </w:r>
      <w:r w:rsidRPr="00477D56">
        <w:rPr>
          <w:i/>
          <w:rPrChange w:id="481" w:author="Tiago Oliveira" w:date="2016-07-13T10:50:00Z">
            <w:rPr/>
          </w:rPrChange>
        </w:rPr>
        <w:t>IDE</w:t>
      </w:r>
      <w:proofErr w:type="gramEnd"/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2FD90DAB" w:rsidR="00730F1A" w:rsidRDefault="00730F1A" w:rsidP="009D0C2F">
      <w:pPr>
        <w:pStyle w:val="ParagrafodeTexto"/>
      </w:pPr>
      <w:r>
        <w:t>Atualmente</w:t>
      </w:r>
      <w:proofErr w:type="gramStart"/>
      <w:r>
        <w:t>,</w:t>
      </w:r>
      <w:proofErr w:type="gramEnd"/>
      <w:r>
        <w:t xml:space="preserve"> existem </w:t>
      </w:r>
      <w:proofErr w:type="spellStart"/>
      <w:r w:rsidRPr="00477D56">
        <w:rPr>
          <w:i/>
          <w:rPrChange w:id="482" w:author="Tiago Oliveira" w:date="2016-07-13T10:50:00Z">
            <w:rPr/>
          </w:rPrChange>
        </w:rPr>
        <w:t>IDEs</w:t>
      </w:r>
      <w:proofErr w:type="spellEnd"/>
      <w:r>
        <w:t xml:space="preserve"> para quase todas as linguagens de programação em uso. Algumas destas aplicações suportam </w:t>
      </w:r>
      <w:del w:id="483" w:author="Tiago Oliveira" w:date="2016-07-14T12:47:00Z">
        <w:r w:rsidDel="00465782">
          <w:delText xml:space="preserve">apenas </w:delText>
        </w:r>
      </w:del>
      <w:r>
        <w:t xml:space="preserve">uma </w:t>
      </w:r>
      <w:ins w:id="484" w:author="Tiago Oliveira" w:date="2016-07-14T12:47:00Z">
        <w:r w:rsidR="00465782">
          <w:t xml:space="preserve">única </w:t>
        </w:r>
      </w:ins>
      <w:r>
        <w:t xml:space="preserve">linguagem de programação, como por exemplo o </w:t>
      </w:r>
      <w:proofErr w:type="spellStart"/>
      <w:r>
        <w:t>Kantharos</w:t>
      </w:r>
      <w:proofErr w:type="spellEnd"/>
      <w:r>
        <w:t xml:space="preserve"> ou o </w:t>
      </w:r>
      <w:proofErr w:type="spellStart"/>
      <w:r>
        <w:t>DRJava</w:t>
      </w:r>
      <w:proofErr w:type="spellEnd"/>
      <w:r>
        <w:fldChar w:fldCharType="begin"/>
      </w:r>
      <w:r>
        <w:instrText xml:space="preserve"> CITATION DrJ \l 2070 </w:instrText>
      </w:r>
      <w:r>
        <w:fldChar w:fldCharType="separate"/>
      </w:r>
      <w:ins w:id="485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486" w:author="Tiago Oliveira" w:date="2016-07-15T16:32:00Z">
              <w:rPr>
                <w:rFonts w:eastAsia="Times New Roman"/>
              </w:rPr>
            </w:rPrChange>
          </w:rPr>
          <w:t>[2]</w:t>
        </w:r>
      </w:ins>
      <w:del w:id="487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[2]</w:delText>
        </w:r>
      </w:del>
      <w:r>
        <w:fldChar w:fldCharType="end"/>
      </w:r>
      <w:r>
        <w:t xml:space="preserve"> que apenas suportam PHP ou Java, respetivamente. Não obstante, há vários </w:t>
      </w:r>
      <w:proofErr w:type="spellStart"/>
      <w:r>
        <w:t>IDEs</w:t>
      </w:r>
      <w:proofErr w:type="spellEnd"/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ins w:id="488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489" w:author="Tiago Oliveira" w:date="2016-07-15T16:32:00Z">
              <w:rPr>
                <w:rFonts w:eastAsia="Times New Roman"/>
              </w:rPr>
            </w:rPrChange>
          </w:rPr>
          <w:t>[3]</w:t>
        </w:r>
      </w:ins>
      <w:del w:id="490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[3]</w:delText>
        </w:r>
      </w:del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ins w:id="491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492" w:author="Tiago Oliveira" w:date="2016-07-15T16:32:00Z">
              <w:rPr>
                <w:rFonts w:eastAsia="Times New Roman"/>
              </w:rPr>
            </w:rPrChange>
          </w:rPr>
          <w:t>[4]</w:t>
        </w:r>
      </w:ins>
      <w:del w:id="493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[4]</w:delText>
        </w:r>
      </w:del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ins w:id="494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495" w:author="Tiago Oliveira" w:date="2016-07-15T16:32:00Z">
              <w:rPr>
                <w:rFonts w:eastAsia="Times New Roman"/>
              </w:rPr>
            </w:rPrChange>
          </w:rPr>
          <w:t>[5]</w:t>
        </w:r>
      </w:ins>
      <w:del w:id="496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[5]</w:delText>
        </w:r>
      </w:del>
      <w:r>
        <w:fldChar w:fldCharType="end"/>
      </w:r>
      <w:r>
        <w:t xml:space="preserve">. Esta versatilidade é normalmente conseguida à custa da adição </w:t>
      </w:r>
      <w:proofErr w:type="gramStart"/>
      <w:ins w:id="497" w:author="Tiago Oliveira" w:date="2016-07-14T12:48:00Z">
        <w:r w:rsidR="00465782">
          <w:t xml:space="preserve">ao </w:t>
        </w:r>
        <w:r w:rsidR="00465782" w:rsidRPr="00200CC1">
          <w:rPr>
            <w:i/>
          </w:rPr>
          <w:t>IDE</w:t>
        </w:r>
        <w:proofErr w:type="gramEnd"/>
        <w:r w:rsidR="00465782" w:rsidRPr="00200CC1">
          <w:rPr>
            <w:i/>
          </w:rPr>
          <w:t xml:space="preserve"> </w:t>
        </w:r>
      </w:ins>
      <w:del w:id="498" w:author="Tiago Oliveira" w:date="2016-07-14T12:48:00Z">
        <w:r w:rsidRPr="00465782" w:rsidDel="00465782">
          <w:rPr>
            <w:i/>
            <w:rPrChange w:id="499" w:author="Tiago Oliveira" w:date="2016-07-14T12:48:00Z">
              <w:rPr/>
            </w:rPrChange>
          </w:rPr>
          <w:delText>de</w:delText>
        </w:r>
      </w:del>
      <w:ins w:id="500" w:author="Tiago Oliveira" w:date="2016-07-14T12:48:00Z">
        <w:r w:rsidR="00465782">
          <w:t>de</w:t>
        </w:r>
      </w:ins>
      <w:r>
        <w:t xml:space="preserve"> </w:t>
      </w:r>
      <w:r>
        <w:rPr>
          <w:i/>
        </w:rPr>
        <w:t>plug-ins</w:t>
      </w:r>
      <w:r>
        <w:t xml:space="preserve"> ou </w:t>
      </w:r>
      <w:proofErr w:type="spellStart"/>
      <w:r>
        <w:rPr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</w:t>
      </w:r>
      <w:del w:id="501" w:author="Tiago Oliveira" w:date="2016-07-14T12:48:00Z">
        <w:r w:rsidDel="008E1FAA">
          <w:delText xml:space="preserve"> ao </w:delText>
        </w:r>
        <w:r w:rsidRPr="00477D56" w:rsidDel="008E1FAA">
          <w:rPr>
            <w:i/>
            <w:rPrChange w:id="502" w:author="Tiago Oliveira" w:date="2016-07-13T10:51:00Z">
              <w:rPr/>
            </w:rPrChange>
          </w:rPr>
          <w:delText>IDE</w:delText>
        </w:r>
      </w:del>
      <w:r>
        <w:t>.</w:t>
      </w:r>
      <w:del w:id="503" w:author="Tiago Oliveira" w:date="2016-07-14T12:49:00Z">
        <w:r w:rsidDel="008E1FAA">
          <w:delText xml:space="preserve"> Estes </w:delText>
        </w:r>
        <w:r w:rsidR="008C33ED" w:rsidDel="008E1FAA">
          <w:delText xml:space="preserve">editores de texto </w:delText>
        </w:r>
        <w:r w:rsidDel="008E1FAA">
          <w:delText>podem ser criados a partir de bibliotecas que dão o suporte à criação</w:delText>
        </w:r>
        <w:r w:rsidR="008C33ED" w:rsidDel="008E1FAA">
          <w:delText xml:space="preserve"> de </w:delText>
        </w:r>
        <w:r w:rsidR="008C33ED" w:rsidRPr="009207B8" w:rsidDel="008E1FAA">
          <w:rPr>
            <w:i/>
          </w:rPr>
          <w:delText>plug-ins</w:delText>
        </w:r>
        <w:r w:rsidDel="008E1FAA">
          <w:delText>.</w:delText>
        </w:r>
      </w:del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proofErr w:type="spellStart"/>
      <w:r w:rsidRPr="00477D56">
        <w:rPr>
          <w:i/>
          <w:rPrChange w:id="504" w:author="Tiago Oliveira" w:date="2016-07-13T10:51:00Z">
            <w:rPr/>
          </w:rPrChange>
        </w:rPr>
        <w:t>IDEs</w:t>
      </w:r>
      <w:proofErr w:type="spellEnd"/>
      <w:r>
        <w:t xml:space="preserve"> e dos seus </w:t>
      </w:r>
      <w:proofErr w:type="gramStart"/>
      <w:r>
        <w:rPr>
          <w:i/>
        </w:rPr>
        <w:t>plug-ins</w:t>
      </w:r>
      <w:proofErr w:type="gramEnd"/>
      <w:r>
        <w:t xml:space="preserve"> e </w:t>
      </w:r>
      <w:proofErr w:type="spellStart"/>
      <w:r>
        <w:rPr>
          <w:i/>
        </w:rPr>
        <w:t>add-ons</w:t>
      </w:r>
      <w:proofErr w:type="spellEnd"/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505" w:name="_Toc456363674"/>
      <w:r>
        <w:t>Motivação</w:t>
      </w:r>
      <w:bookmarkEnd w:id="505"/>
    </w:p>
    <w:p w14:paraId="61A49456" w14:textId="25A827E3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983F5C">
        <w:rPr>
          <w:i/>
          <w:rPrChange w:id="506" w:author="Tiago Oliveira" w:date="2016-07-13T11:32:00Z">
            <w:rPr/>
          </w:rPrChange>
        </w:rPr>
        <w:t>bits</w:t>
      </w:r>
      <w:r>
        <w:t xml:space="preserve"> (PDS16)</w:t>
      </w:r>
      <w:r>
        <w:fldChar w:fldCharType="begin"/>
      </w:r>
      <w:r>
        <w:instrText xml:space="preserve"> CITATION Jos11 \l 2070 </w:instrText>
      </w:r>
      <w:r>
        <w:fldChar w:fldCharType="separate"/>
      </w:r>
      <w:ins w:id="507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508" w:author="Tiago Oliveira" w:date="2016-07-15T16:32:00Z">
              <w:rPr>
                <w:rFonts w:eastAsia="Times New Roman"/>
              </w:rPr>
            </w:rPrChange>
          </w:rPr>
          <w:t>[6]</w:t>
        </w:r>
      </w:ins>
      <w:del w:id="509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</w:t>
      </w:r>
      <w:r w:rsidRPr="00983F5C">
        <w:rPr>
          <w:i/>
          <w:rPrChange w:id="510" w:author="Tiago Oliveira" w:date="2016-07-13T11:32:00Z">
            <w:rPr/>
          </w:rPrChange>
        </w:rPr>
        <w:t>bits</w:t>
      </w:r>
      <w:r>
        <w:t xml:space="preserve"> adota a mesma filosofia das máquinas do tipo </w:t>
      </w:r>
      <w:proofErr w:type="spellStart"/>
      <w:r>
        <w:rPr>
          <w:i/>
        </w:rPr>
        <w:t>Reduced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Instruction</w:t>
      </w:r>
      <w:proofErr w:type="spellEnd"/>
      <w:r>
        <w:rPr>
          <w:i/>
        </w:rPr>
        <w:t xml:space="preserve"> Set </w:t>
      </w:r>
      <w:proofErr w:type="spellStart"/>
      <w:r>
        <w:rPr>
          <w:i/>
        </w:rPr>
        <w:t>Computer</w:t>
      </w:r>
      <w:proofErr w:type="spellEnd"/>
      <w:r>
        <w:t xml:space="preserve"> (RISC), </w:t>
      </w:r>
      <w:r w:rsidR="00DE4A06">
        <w:t xml:space="preserve">disponibilizando </w:t>
      </w:r>
      <w:r>
        <w:t xml:space="preserve">o seu </w:t>
      </w:r>
      <w:r w:rsidR="00DE4A06" w:rsidRPr="009207B8">
        <w:t>modelo de programação</w:t>
      </w:r>
      <w:r>
        <w:t xml:space="preserve"> ao programador </w:t>
      </w:r>
      <w:r w:rsidR="00DE4A06">
        <w:t xml:space="preserve">8 </w:t>
      </w:r>
      <w:r>
        <w:t xml:space="preserve">registos de </w:t>
      </w:r>
      <w:r w:rsidR="00DE4A06">
        <w:t xml:space="preserve">16 </w:t>
      </w:r>
      <w:r w:rsidR="00DE4A06" w:rsidRPr="00983F5C">
        <w:rPr>
          <w:i/>
          <w:rPrChange w:id="511" w:author="Tiago Oliveira" w:date="2016-07-13T11:32:00Z">
            <w:rPr/>
          </w:rPrChange>
        </w:rPr>
        <w:t>bits</w:t>
      </w:r>
      <w:r>
        <w:t xml:space="preserve"> e cerca de 40 instruções distintas, organizadas em três classes: 6 instruções para controlo do fluxo de execução, 18 instruções de processamento de dados e 12 instruções de transferência de dados. O espaço de memória útil, que </w:t>
      </w:r>
      <w:r>
        <w:lastRenderedPageBreak/>
        <w:t xml:space="preserve">é partilhado </w:t>
      </w:r>
      <w:ins w:id="512" w:author="Tiago Oliveira" w:date="2016-07-14T12:50:00Z">
        <w:r w:rsidR="008E1FAA">
          <w:t xml:space="preserve">não só </w:t>
        </w:r>
      </w:ins>
      <w:r>
        <w:t>para o armazenamento do código e dos dados dos programas</w:t>
      </w:r>
      <w:ins w:id="513" w:author="Tiago Oliveira" w:date="2016-07-14T12:50:00Z">
        <w:r w:rsidR="008E1FAA">
          <w:t xml:space="preserve"> mas também para a integração com perif</w:t>
        </w:r>
      </w:ins>
      <w:ins w:id="514" w:author="Tiago Oliveira" w:date="2016-07-14T12:51:00Z">
        <w:r w:rsidR="008E1FAA">
          <w:t>éricos</w:t>
        </w:r>
      </w:ins>
      <w:r>
        <w:t xml:space="preserve">, é endereçável ao </w:t>
      </w:r>
      <w:r w:rsidRPr="00983F5C">
        <w:rPr>
          <w:i/>
          <w:rPrChange w:id="515" w:author="Tiago Oliveira" w:date="2016-07-13T11:33:00Z">
            <w:rPr/>
          </w:rPrChange>
        </w:rPr>
        <w:t>byte</w:t>
      </w:r>
      <w:r>
        <w:t xml:space="preserve"> e tem uma dimensão total de 64 </w:t>
      </w:r>
      <w:proofErr w:type="spellStart"/>
      <w:r>
        <w:t>kB</w:t>
      </w:r>
      <w:proofErr w:type="spellEnd"/>
      <w:r>
        <w:t>.</w:t>
      </w:r>
    </w:p>
    <w:p w14:paraId="01DB9BD6" w14:textId="0CD07AA5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</w:t>
      </w:r>
      <w:proofErr w:type="spellStart"/>
      <w:r>
        <w:t>dasm</w:t>
      </w:r>
      <w:proofErr w:type="spellEnd"/>
      <w:r>
        <w:fldChar w:fldCharType="begin"/>
      </w:r>
      <w:r>
        <w:instrText xml:space="preserve"> CITATION Jos111 \l 2070 </w:instrText>
      </w:r>
      <w:r>
        <w:fldChar w:fldCharType="separate"/>
      </w:r>
      <w:ins w:id="516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517" w:author="Tiago Oliveira" w:date="2016-07-15T16:32:00Z">
              <w:rPr>
                <w:rFonts w:eastAsia="Times New Roman"/>
              </w:rPr>
            </w:rPrChange>
          </w:rPr>
          <w:t>[7]</w:t>
        </w:r>
      </w:ins>
      <w:del w:id="518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[7]</w:delText>
        </w:r>
      </w:del>
      <w:r>
        <w:fldChar w:fldCharType="end"/>
      </w:r>
      <w:r>
        <w:t xml:space="preserve">, que consiste num </w:t>
      </w:r>
      <w:proofErr w:type="gramStart"/>
      <w:r>
        <w:rPr>
          <w:i/>
        </w:rPr>
        <w:t>assembler</w:t>
      </w:r>
      <w:proofErr w:type="gramEnd"/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</w:t>
      </w:r>
      <w:proofErr w:type="spellStart"/>
      <w:r>
        <w:t>Notepad</w:t>
      </w:r>
      <w:proofErr w:type="spellEnd"/>
      <w:r>
        <w:t xml:space="preserve">, e posteriormente invocar a aplicação </w:t>
      </w:r>
      <w:proofErr w:type="spellStart"/>
      <w:r>
        <w:t>dasm</w:t>
      </w:r>
      <w:proofErr w:type="spellEnd"/>
      <w:r>
        <w:t xml:space="preserve"> 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519" w:name="_Toc455579614"/>
      <w:bookmarkStart w:id="520" w:name="_Toc455579881"/>
      <w:bookmarkStart w:id="521" w:name="_Toc456363675"/>
      <w:bookmarkEnd w:id="519"/>
      <w:bookmarkEnd w:id="520"/>
      <w:r>
        <w:t>Objetivos</w:t>
      </w:r>
      <w:bookmarkEnd w:id="521"/>
      <w:r>
        <w:t xml:space="preserve"> </w:t>
      </w:r>
    </w:p>
    <w:p w14:paraId="5C56F2DF" w14:textId="5382737A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 xml:space="preserve">-se implementar um </w:t>
      </w:r>
      <w:del w:id="522" w:author="Tiago Oliveira" w:date="2016-07-14T13:02:00Z">
        <w:r w:rsidRPr="00477D56" w:rsidDel="003E3A22">
          <w:rPr>
            <w:i/>
            <w:rPrChange w:id="523" w:author="Tiago Oliveira" w:date="2016-07-13T10:52:00Z">
              <w:rPr/>
            </w:rPrChange>
          </w:rPr>
          <w:delText>IDE</w:delText>
        </w:r>
        <w:r w:rsidDel="003E3A22">
          <w:delText xml:space="preserve"> </w:delText>
        </w:r>
      </w:del>
      <w:bookmarkStart w:id="524" w:name="_GoBack"/>
      <w:proofErr w:type="gramStart"/>
      <w:ins w:id="525" w:author="Tiago Oliveira" w:date="2016-07-14T13:02:00Z">
        <w:r w:rsidR="003E3A22">
          <w:rPr>
            <w:i/>
          </w:rPr>
          <w:t>plug-in</w:t>
        </w:r>
        <w:bookmarkEnd w:id="524"/>
        <w:proofErr w:type="gramEnd"/>
        <w:r w:rsidR="003E3A22">
          <w:t xml:space="preserve"> </w:t>
        </w:r>
      </w:ins>
      <w:r>
        <w:t xml:space="preserve">para suportar o desenvolvimento de programas para o processador PDS16 usando a </w:t>
      </w:r>
      <w:ins w:id="526" w:author="Tiago Oliveira" w:date="2016-07-14T12:51:00Z">
        <w:r w:rsidR="008E1FAA">
          <w:t xml:space="preserve">sua </w:t>
        </w:r>
      </w:ins>
      <w:r>
        <w:t xml:space="preserve">linguagem </w:t>
      </w:r>
      <w:r>
        <w:rPr>
          <w:i/>
        </w:rPr>
        <w:t>assembly</w:t>
      </w:r>
      <w:ins w:id="527" w:author="Tiago Oliveira" w:date="2016-07-14T13:02:00Z">
        <w:r w:rsidR="003E3A22">
          <w:t xml:space="preserve">. Este </w:t>
        </w:r>
      </w:ins>
      <w:ins w:id="528" w:author="Tiago Oliveira" w:date="2016-07-14T13:03:00Z">
        <w:r w:rsidR="003E3A22">
          <w:t xml:space="preserve">é essencialmente um editor de texto que integra as </w:t>
        </w:r>
      </w:ins>
      <w:del w:id="529" w:author="Tiago Oliveira" w:date="2016-07-14T13:03:00Z">
        <w:r w:rsidDel="003E3A22">
          <w:delText xml:space="preserve"> e com as </w:delText>
        </w:r>
      </w:del>
      <w:r>
        <w:t>seguintes ferramentas e funcionalidades:</w:t>
      </w:r>
    </w:p>
    <w:p w14:paraId="2CC2E5A9" w14:textId="0496A289" w:rsidR="003E3A22" w:rsidRDefault="00730F1A" w:rsidP="003E3A22">
      <w:pPr>
        <w:pStyle w:val="RBulletList"/>
        <w:rPr>
          <w:ins w:id="530" w:author="Tiago Oliveira" w:date="2016-07-14T13:04:00Z"/>
        </w:rPr>
      </w:pPr>
      <w:del w:id="531" w:author="Tiago Oliveira" w:date="2016-07-14T13:03:00Z">
        <w:r w:rsidDel="003E3A22">
          <w:delText>Um editor de texto que integr</w:delText>
        </w:r>
        <w:r w:rsidR="00DE4A06" w:rsidDel="003E3A22">
          <w:delText>a</w:delText>
        </w:r>
        <w:r w:rsidDel="003E3A22">
          <w:delText xml:space="preserve"> ferramentas para fazer uma v</w:delText>
        </w:r>
      </w:del>
      <w:ins w:id="532" w:author="Tiago Oliveira" w:date="2016-07-14T13:03:00Z">
        <w:r w:rsidR="003E3A22">
          <w:t>V</w:t>
        </w:r>
      </w:ins>
      <w:r>
        <w:t>erificação da s</w:t>
      </w:r>
      <w:ins w:id="533" w:author="Tiago Oliveira" w:date="2016-07-14T13:04:00Z">
        <w:r w:rsidR="003E3A22">
          <w:t xml:space="preserve">emântica e sintaxe </w:t>
        </w:r>
      </w:ins>
      <w:del w:id="534" w:author="Tiago Oliveira" w:date="2016-07-14T13:04:00Z">
        <w:r w:rsidDel="003E3A22">
          <w:delText xml:space="preserve">intaxe </w:delText>
        </w:r>
      </w:del>
      <w:r>
        <w:t>em tempo de escrita de código, de modo a que o programador possa ser alertado para eventuais erros na utilização da linguagem mais cedo e dessa forma otimizar a sua produtividade;</w:t>
      </w:r>
      <w:ins w:id="535" w:author="Tiago Oliveira" w:date="2016-07-14T13:04:00Z">
        <w:r w:rsidR="003E3A22" w:rsidRPr="003E3A22">
          <w:t xml:space="preserve"> </w:t>
        </w:r>
      </w:ins>
    </w:p>
    <w:p w14:paraId="0EB02B7B" w14:textId="1830221E" w:rsidR="00730F1A" w:rsidRDefault="003E3A22" w:rsidP="009D0C2F">
      <w:pPr>
        <w:pStyle w:val="RBulletList"/>
      </w:pPr>
      <w:proofErr w:type="spellStart"/>
      <w:ins w:id="536" w:author="Tiago Oliveira" w:date="2016-07-14T13:05:00Z">
        <w:r>
          <w:rPr>
            <w:i/>
          </w:rPr>
          <w:t>Intellisense</w:t>
        </w:r>
      </w:ins>
      <w:proofErr w:type="spellEnd"/>
      <w:ins w:id="537" w:author="Tiago Oliveira" w:date="2016-07-14T13:04:00Z">
        <w:r>
          <w:t>,</w:t>
        </w:r>
        <w:r>
          <w:rPr>
            <w:i/>
          </w:rPr>
          <w:t xml:space="preserve"> </w:t>
        </w:r>
      </w:ins>
      <w:ins w:id="538" w:author="Tiago Oliveira" w:date="2016-07-14T13:05:00Z">
        <w:r>
          <w:t xml:space="preserve">ou </w:t>
        </w:r>
        <w:proofErr w:type="spellStart"/>
        <w:r>
          <w:rPr>
            <w:i/>
          </w:rPr>
          <w:t>auto-</w:t>
        </w:r>
        <w:r w:rsidRPr="00200CC1">
          <w:rPr>
            <w:i/>
          </w:rPr>
          <w:t>complete</w:t>
        </w:r>
        <w:proofErr w:type="spellEnd"/>
        <w:r>
          <w:t>, de modo a que o programador intuitivamente atrav</w:t>
        </w:r>
      </w:ins>
      <w:ins w:id="539" w:author="Tiago Oliveira" w:date="2016-07-14T13:06:00Z">
        <w:r>
          <w:t>és de sugestões dadas pelo editor consiga rapidamente escrever as instruções pretendidas sem a necessidade de consultar a definiç</w:t>
        </w:r>
      </w:ins>
      <w:ins w:id="540" w:author="Tiago Oliveira" w:date="2016-07-14T13:07:00Z">
        <w:r>
          <w:t>ão das mesmas</w:t>
        </w:r>
      </w:ins>
      <w:ins w:id="541" w:author="Tiago Oliveira" w:date="2016-07-14T13:04:00Z">
        <w:r>
          <w:t>;</w:t>
        </w:r>
      </w:ins>
      <w:ins w:id="542" w:author="Tiago Oliveira" w:date="2016-07-14T13:05:00Z">
        <w:r>
          <w:t xml:space="preserve"> </w:t>
        </w:r>
      </w:ins>
    </w:p>
    <w:p w14:paraId="1780D8B1" w14:textId="77777777" w:rsidR="00730F1A" w:rsidRDefault="00730F1A" w:rsidP="009D0C2F">
      <w:pPr>
        <w:pStyle w:val="RBulletList"/>
        <w:rPr>
          <w:ins w:id="543" w:author="Tiago Oliveira" w:date="2016-07-14T13:07:00Z"/>
        </w:rPr>
      </w:pPr>
      <w:proofErr w:type="spellStart"/>
      <w:r>
        <w:rPr>
          <w:i/>
        </w:rPr>
        <w:t>Syntax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highlighting</w:t>
      </w:r>
      <w:proofErr w:type="spellEnd"/>
      <w:proofErr w:type="gramStart"/>
      <w:r>
        <w:t>,</w:t>
      </w:r>
      <w:proofErr w:type="gramEnd"/>
      <w:r>
        <w:rPr>
          <w:i/>
        </w:rPr>
        <w:t xml:space="preserve"> </w:t>
      </w:r>
      <w:r>
        <w:t>para permitir uma melhor legibilidade do código fonte;</w:t>
      </w:r>
    </w:p>
    <w:p w14:paraId="0999A8A0" w14:textId="2BD54B89" w:rsidR="003E3A22" w:rsidRDefault="003E3A22" w:rsidP="009D0C2F">
      <w:pPr>
        <w:pStyle w:val="RBulletList"/>
      </w:pPr>
      <w:proofErr w:type="spellStart"/>
      <w:ins w:id="544" w:author="Tiago Oliveira" w:date="2016-07-14T13:07:00Z">
        <w:r>
          <w:rPr>
            <w:i/>
          </w:rPr>
          <w:t>Outline</w:t>
        </w:r>
        <w:proofErr w:type="spellEnd"/>
        <w:proofErr w:type="gramStart"/>
        <w:r>
          <w:t>,</w:t>
        </w:r>
        <w:proofErr w:type="gramEnd"/>
        <w:r>
          <w:t xml:space="preserve"> trata-se de uma janela onde são assinalados pontos </w:t>
        </w:r>
      </w:ins>
      <w:ins w:id="545" w:author="Tiago Oliveira" w:date="2016-07-14T13:08:00Z">
        <w:r>
          <w:t>importantes</w:t>
        </w:r>
      </w:ins>
      <w:ins w:id="546" w:author="Tiago Oliveira" w:date="2016-07-14T13:07:00Z">
        <w:r>
          <w:t xml:space="preserve"> </w:t>
        </w:r>
      </w:ins>
      <w:ins w:id="547" w:author="Tiago Oliveira" w:date="2016-07-14T13:08:00Z">
        <w:r>
          <w:t xml:space="preserve">do código, como </w:t>
        </w:r>
        <w:proofErr w:type="spellStart"/>
        <w:r>
          <w:rPr>
            <w:i/>
          </w:rPr>
          <w:t>labels</w:t>
        </w:r>
        <w:proofErr w:type="spellEnd"/>
        <w:r>
          <w:t xml:space="preserve"> e algumas diretivas, para que o programador consiga navegar rapidamente entre zonas de código;</w:t>
        </w:r>
      </w:ins>
    </w:p>
    <w:p w14:paraId="4505AAF5" w14:textId="50A3B526" w:rsidR="00730F1A" w:rsidRDefault="00730F1A" w:rsidP="009D0C2F">
      <w:pPr>
        <w:pStyle w:val="RBulletList"/>
      </w:pPr>
      <w:r>
        <w:t xml:space="preserve">Integração com um </w:t>
      </w:r>
      <w:proofErr w:type="gramStart"/>
      <w:r>
        <w:rPr>
          <w:i/>
        </w:rPr>
        <w:t>assembler</w:t>
      </w:r>
      <w:proofErr w:type="gramEnd"/>
      <w:r>
        <w:t xml:space="preserve">, para permitir a </w:t>
      </w:r>
      <w:del w:id="548" w:author="Tiago Oliveira" w:date="2016-07-14T13:09:00Z">
        <w:r w:rsidDel="00FC6FA9">
          <w:delText xml:space="preserve">compilação </w:delText>
        </w:r>
      </w:del>
      <w:ins w:id="549" w:author="Tiago Oliveira" w:date="2016-07-14T13:09:00Z">
        <w:r w:rsidR="00FC6FA9">
          <w:t xml:space="preserve">assemblagem </w:t>
        </w:r>
      </w:ins>
      <w:r>
        <w:t xml:space="preserve">dos programas sem necessidade de ter que abandonar o </w:t>
      </w:r>
      <w:r w:rsidRPr="00FC6FA9">
        <w:rPr>
          <w:i/>
          <w:rPrChange w:id="550" w:author="Tiago Oliveira" w:date="2016-07-14T13:09:00Z">
            <w:rPr/>
          </w:rPrChange>
        </w:rPr>
        <w:t>IDE</w:t>
      </w:r>
      <w:r>
        <w:t xml:space="preserve"> e visualizar no editor de texto os eventuais erros detetados neste processo.</w:t>
      </w:r>
    </w:p>
    <w:p w14:paraId="057C5CBD" w14:textId="6AC9E4D2" w:rsidR="00730F1A" w:rsidRDefault="00730F1A" w:rsidP="00983F5C">
      <w:pPr>
        <w:pStyle w:val="ParagrafodeTexto"/>
      </w:pPr>
      <w:del w:id="551" w:author="Tiago Oliveira" w:date="2016-07-15T13:20:00Z">
        <w:r w:rsidDel="00C75F82">
          <w:delText>O</w:delText>
        </w:r>
      </w:del>
      <w:del w:id="552" w:author="Tiago Oliveira" w:date="2016-07-14T13:14:00Z">
        <w:r w:rsidRPr="00C75F82" w:rsidDel="00FC6FA9">
          <w:delText xml:space="preserve"> </w:delText>
        </w:r>
      </w:del>
      <w:del w:id="553" w:author="Tiago Oliveira" w:date="2016-07-14T13:10:00Z">
        <w:r w:rsidRPr="00C75F82" w:rsidDel="00FC6FA9">
          <w:delText xml:space="preserve">IDE </w:delText>
        </w:r>
      </w:del>
      <w:ins w:id="554" w:author="Tiago Oliveira" w:date="2016-07-15T13:20:00Z">
        <w:r w:rsidR="00C75F82">
          <w:t xml:space="preserve">A ferramenta </w:t>
        </w:r>
      </w:ins>
      <w:del w:id="555" w:author="Tiago Oliveira" w:date="2016-07-14T13:11:00Z">
        <w:r w:rsidRPr="00C75F82" w:rsidDel="00FC6FA9">
          <w:delText>a</w:delText>
        </w:r>
      </w:del>
      <w:del w:id="556" w:author="Tiago Oliveira" w:date="2016-07-15T13:20:00Z">
        <w:r w:rsidRPr="00C75F82" w:rsidDel="00C75F82">
          <w:delText xml:space="preserve"> </w:delText>
        </w:r>
      </w:del>
      <w:del w:id="557" w:author="Tiago Oliveira" w:date="2016-07-14T13:11:00Z">
        <w:r w:rsidRPr="00C75F82" w:rsidDel="00FC6FA9">
          <w:delText xml:space="preserve">desenvolver </w:delText>
        </w:r>
      </w:del>
      <w:ins w:id="558" w:author="Tiago Oliveira" w:date="2016-07-14T13:11:00Z">
        <w:r w:rsidR="00FC6FA9" w:rsidRPr="00C75F82">
          <w:t>desenvolvid</w:t>
        </w:r>
      </w:ins>
      <w:ins w:id="559" w:author="Tiago Oliveira" w:date="2016-07-15T13:20:00Z">
        <w:r w:rsidR="00C75F82">
          <w:t>a</w:t>
        </w:r>
      </w:ins>
      <w:ins w:id="560" w:author="Tiago Oliveira" w:date="2016-07-14T13:11:00Z">
        <w:r w:rsidR="00FC6FA9">
          <w:t xml:space="preserve"> </w:t>
        </w:r>
      </w:ins>
      <w:del w:id="561" w:author="Tiago Oliveira" w:date="2016-07-14T13:11:00Z">
        <w:r w:rsidDel="00FC6FA9">
          <w:delText xml:space="preserve">será </w:delText>
        </w:r>
      </w:del>
      <w:ins w:id="562" w:author="Tiago Oliveira" w:date="2016-07-14T13:11:00Z">
        <w:r w:rsidR="00FC6FA9">
          <w:t xml:space="preserve">é </w:t>
        </w:r>
      </w:ins>
      <w:del w:id="563" w:author="Tiago Oliveira" w:date="2016-07-15T13:20:00Z">
        <w:r w:rsidDel="00C75F82">
          <w:delText xml:space="preserve">baseado </w:delText>
        </w:r>
      </w:del>
      <w:ins w:id="564" w:author="Tiago Oliveira" w:date="2016-07-15T13:20:00Z">
        <w:r w:rsidR="00C75F82">
          <w:t xml:space="preserve">baseada </w:t>
        </w:r>
      </w:ins>
      <w:r>
        <w:t>na plataforma Eclipse, atendendo à sua maior utilização na produção de programas e aplicações no domínio dos sistemas embebidos</w:t>
      </w:r>
      <w:r>
        <w:fldChar w:fldCharType="begin"/>
      </w:r>
      <w:r>
        <w:instrText xml:space="preserve"> CITATION Che \l 2070 </w:instrText>
      </w:r>
      <w:r>
        <w:fldChar w:fldCharType="separate"/>
      </w:r>
      <w:ins w:id="565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566" w:author="Tiago Oliveira" w:date="2016-07-15T16:32:00Z">
              <w:rPr>
                <w:rFonts w:eastAsia="Times New Roman"/>
              </w:rPr>
            </w:rPrChange>
          </w:rPr>
          <w:t>[8]</w:t>
        </w:r>
      </w:ins>
      <w:del w:id="567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[8]</w:delText>
        </w:r>
      </w:del>
      <w:r>
        <w:fldChar w:fldCharType="end"/>
      </w:r>
      <w:r>
        <w:t xml:space="preserve">, onde se insere a utilização da arquitetura PDS16 no ISEL, </w:t>
      </w:r>
      <w:ins w:id="568" w:author="Tiago Oliveira" w:date="2016-07-14T13:11:00Z">
        <w:r w:rsidR="00FC6FA9">
          <w:t>bem como pelo</w:t>
        </w:r>
      </w:ins>
      <w:del w:id="569" w:author="Tiago Oliveira" w:date="2016-07-14T13:11:00Z">
        <w:r w:rsidDel="00FC6FA9">
          <w:delText>e no</w:delText>
        </w:r>
      </w:del>
      <w:r>
        <w:t xml:space="preserve"> facto </w:t>
      </w:r>
      <w:r w:rsidR="0022100F">
        <w:t>d</w:t>
      </w:r>
      <w:ins w:id="570" w:author="Tiago Oliveira" w:date="2016-07-14T13:11:00Z">
        <w:r w:rsidR="00FC6FA9">
          <w:t xml:space="preserve">e </w:t>
        </w:r>
      </w:ins>
      <w:r w:rsidR="0022100F">
        <w:t xml:space="preserve">esta plataforma </w:t>
      </w:r>
      <w:r w:rsidR="00383A5F">
        <w:t>ter vindo a ser</w:t>
      </w:r>
      <w:r w:rsidR="0022100F">
        <w:t xml:space="preserve"> utilizada pelos</w:t>
      </w:r>
      <w:r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ins w:id="571" w:author="Tiago Oliveira" w:date="2016-07-14T13:12:00Z">
        <w:r w:rsidR="00FC6FA9">
          <w:t>a</w:t>
        </w:r>
      </w:ins>
      <w:r>
        <w:t xml:space="preserve">quando </w:t>
      </w:r>
      <w:ins w:id="572" w:author="Tiago Oliveira" w:date="2016-07-14T13:12:00Z">
        <w:r w:rsidR="00FC6FA9">
          <w:t xml:space="preserve">da </w:t>
        </w:r>
      </w:ins>
      <w:r w:rsidR="0022100F">
        <w:t>frequ</w:t>
      </w:r>
      <w:ins w:id="573" w:author="Tiago Oliveira" w:date="2016-07-14T13:12:00Z">
        <w:r w:rsidR="00FC6FA9">
          <w:t>ê</w:t>
        </w:r>
      </w:ins>
      <w:del w:id="574" w:author="Tiago Oliveira" w:date="2016-07-14T13:12:00Z">
        <w:r w:rsidR="0022100F" w:rsidDel="00FC6FA9">
          <w:delText>e</w:delText>
        </w:r>
      </w:del>
      <w:r w:rsidR="0022100F">
        <w:t>n</w:t>
      </w:r>
      <w:del w:id="575" w:author="Tiago Oliveira" w:date="2016-07-14T13:12:00Z">
        <w:r w:rsidR="0022100F" w:rsidDel="00FC6FA9">
          <w:delText>tam</w:delText>
        </w:r>
      </w:del>
      <w:ins w:id="576" w:author="Tiago Oliveira" w:date="2016-07-14T13:12:00Z">
        <w:r w:rsidR="00FC6FA9">
          <w:t>cia das</w:t>
        </w:r>
      </w:ins>
      <w:r>
        <w:t xml:space="preserve"> unidade</w:t>
      </w:r>
      <w:ins w:id="577" w:author="Tiago Oliveira" w:date="2016-07-14T13:12:00Z">
        <w:r w:rsidR="00FC6FA9">
          <w:t>s</w:t>
        </w:r>
      </w:ins>
      <w:r>
        <w:t xml:space="preserve"> curricular</w:t>
      </w:r>
      <w:ins w:id="578" w:author="Tiago Oliveira" w:date="2016-07-14T13:12:00Z">
        <w:r w:rsidR="00FC6FA9">
          <w:t xml:space="preserve">es de programação dos </w:t>
        </w:r>
      </w:ins>
      <w:ins w:id="579" w:author="Tiago Oliveira" w:date="2016-07-14T13:13:00Z">
        <w:r w:rsidR="00FC6FA9">
          <w:t>primeiros</w:t>
        </w:r>
      </w:ins>
      <w:ins w:id="580" w:author="Tiago Oliveira" w:date="2016-07-14T13:12:00Z">
        <w:r w:rsidR="00FC6FA9">
          <w:t xml:space="preserve"> semestres</w:t>
        </w:r>
      </w:ins>
      <w:del w:id="581" w:author="Tiago Oliveira" w:date="2016-07-14T13:12:00Z">
        <w:r w:rsidDel="00FC6FA9">
          <w:delText xml:space="preserve"> Arquitetura de Computadores</w:delText>
        </w:r>
      </w:del>
      <w:r>
        <w:t>.</w:t>
      </w:r>
    </w:p>
    <w:p w14:paraId="2A93EE17" w14:textId="0AA647F0" w:rsidR="009D0C2F" w:rsidRPr="00200CC1" w:rsidDel="000C2EEA" w:rsidRDefault="00C75F82" w:rsidP="00672F3F">
      <w:pPr>
        <w:pStyle w:val="ParagrafodeTexto"/>
        <w:rPr>
          <w:del w:id="582" w:author="Tiago Oliveira" w:date="2016-07-14T13:30:00Z"/>
        </w:rPr>
      </w:pPr>
      <w:ins w:id="583" w:author="Tiago Oliveira" w:date="2016-07-14T13:15:00Z">
        <w:r>
          <w:lastRenderedPageBreak/>
          <w:t>Esta</w:t>
        </w:r>
      </w:ins>
      <w:ins w:id="584" w:author="Tiago Oliveira" w:date="2016-07-14T13:14:00Z">
        <w:r w:rsidR="00FC6FA9">
          <w:t xml:space="preserve"> </w:t>
        </w:r>
      </w:ins>
      <w:ins w:id="585" w:author="Tiago Oliveira" w:date="2016-07-15T13:21:00Z">
        <w:r>
          <w:t xml:space="preserve">ferramenta </w:t>
        </w:r>
      </w:ins>
      <w:ins w:id="586" w:author="Tiago Oliveira" w:date="2016-07-14T13:15:00Z">
        <w:r w:rsidR="00FC6FA9">
          <w:t>foi</w:t>
        </w:r>
      </w:ins>
      <w:ins w:id="587" w:author="Tiago Oliveira" w:date="2016-07-14T13:14:00Z">
        <w:r w:rsidR="00FC6FA9">
          <w:rPr>
            <w:i/>
          </w:rPr>
          <w:t xml:space="preserve"> </w:t>
        </w:r>
      </w:ins>
      <w:del w:id="588" w:author="Tiago Oliveira" w:date="2016-07-14T13:14:00Z">
        <w:r w:rsidR="00730F1A" w:rsidDel="00FC6FA9">
          <w:delText xml:space="preserve">Para tal, será </w:delText>
        </w:r>
      </w:del>
      <w:r w:rsidR="00730F1A">
        <w:t>desenvolvid</w:t>
      </w:r>
      <w:del w:id="589" w:author="Tiago Oliveira" w:date="2016-07-15T13:22:00Z">
        <w:r w:rsidR="00730F1A" w:rsidDel="00C75F82">
          <w:delText>o</w:delText>
        </w:r>
      </w:del>
      <w:ins w:id="590" w:author="Tiago Oliveira" w:date="2016-07-15T13:22:00Z">
        <w:r>
          <w:t>a</w:t>
        </w:r>
      </w:ins>
      <w:r w:rsidR="00730F1A">
        <w:t xml:space="preserve"> </w:t>
      </w:r>
      <w:ins w:id="591" w:author="Tiago Oliveira" w:date="2016-07-14T13:15:00Z">
        <w:r w:rsidR="00FC6FA9">
          <w:t xml:space="preserve">sob a forma de </w:t>
        </w:r>
      </w:ins>
      <w:r w:rsidR="00730F1A">
        <w:t xml:space="preserve">um </w:t>
      </w:r>
      <w:proofErr w:type="gramStart"/>
      <w:r w:rsidR="00730F1A">
        <w:rPr>
          <w:i/>
        </w:rPr>
        <w:t>plug-in</w:t>
      </w:r>
      <w:proofErr w:type="gramEnd"/>
      <w:r w:rsidR="00730F1A">
        <w:t xml:space="preserve"> para a arquitetura PDS16 utilizado a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r w:rsidR="00730F1A">
        <w:instrText xml:space="preserve"> CITATION Xte13 \l 2070 </w:instrText>
      </w:r>
      <w:r w:rsidR="00730F1A">
        <w:fldChar w:fldCharType="separate"/>
      </w:r>
      <w:ins w:id="592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593" w:author="Tiago Oliveira" w:date="2016-07-15T16:32:00Z">
              <w:rPr>
                <w:rFonts w:eastAsia="Times New Roman"/>
              </w:rPr>
            </w:rPrChange>
          </w:rPr>
          <w:t>[9]</w:t>
        </w:r>
      </w:ins>
      <w:del w:id="594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[9]</w:delText>
        </w:r>
      </w:del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vantagem de, com base numa mesma descrição de uma DSL, permitir gerar </w:t>
      </w:r>
      <w:del w:id="595" w:author="Tiago Oliveira" w:date="2016-07-14T13:21:00Z">
        <w:r w:rsidR="00730F1A" w:rsidDel="00CB3541">
          <w:delText xml:space="preserve">automaticamente </w:delText>
        </w:r>
      </w:del>
      <w:proofErr w:type="gramStart"/>
      <w:r w:rsidR="00730F1A">
        <w:rPr>
          <w:i/>
        </w:rPr>
        <w:t>plug-ins</w:t>
      </w:r>
      <w:proofErr w:type="gramEnd"/>
      <w:del w:id="596" w:author="Tiago Oliveira" w:date="2016-07-14T13:21:00Z">
        <w:r w:rsidR="00730F1A" w:rsidDel="00CB3541">
          <w:delText xml:space="preserve"> também para a plataforma IntelliJ e para vários </w:delText>
        </w:r>
        <w:r w:rsidR="00730F1A" w:rsidDel="00CB3541">
          <w:rPr>
            <w:i/>
          </w:rPr>
          <w:delText>browsers</w:delText>
        </w:r>
      </w:del>
      <w:ins w:id="597" w:author="Tiago Oliveira" w:date="2016-07-14T13:21:00Z">
        <w:r w:rsidR="00CB3541">
          <w:rPr>
            <w:i/>
          </w:rPr>
          <w:t xml:space="preserve"> </w:t>
        </w:r>
        <w:r w:rsidR="00CB3541">
          <w:t>para outras plataformas</w:t>
        </w:r>
      </w:ins>
      <w:r w:rsidR="009D0C2F">
        <w:rPr>
          <w:i/>
        </w:rPr>
        <w:t>.</w:t>
      </w:r>
      <w:ins w:id="598" w:author="Tiago Oliveira" w:date="2016-07-14T13:19:00Z">
        <w:r w:rsidR="00CB3541">
          <w:t xml:space="preserve"> </w:t>
        </w:r>
      </w:ins>
      <w:ins w:id="599" w:author="Tiago Oliveira" w:date="2016-07-14T13:20:00Z">
        <w:r w:rsidR="00CB3541">
          <w:t xml:space="preserve">Assim, partindo como base deste nosso trabalho, é possível criar </w:t>
        </w:r>
        <w:proofErr w:type="gramStart"/>
        <w:r w:rsidR="00CB3541" w:rsidRPr="00CB3541">
          <w:rPr>
            <w:i/>
            <w:rPrChange w:id="600" w:author="Tiago Oliveira" w:date="2016-07-14T13:20:00Z">
              <w:rPr/>
            </w:rPrChange>
          </w:rPr>
          <w:t>plug-in</w:t>
        </w:r>
        <w:r w:rsidR="00CB3541">
          <w:rPr>
            <w:i/>
          </w:rPr>
          <w:t>s</w:t>
        </w:r>
        <w:proofErr w:type="gramEnd"/>
        <w:r w:rsidR="00CB3541">
          <w:rPr>
            <w:i/>
          </w:rPr>
          <w:t xml:space="preserve"> </w:t>
        </w:r>
        <w:r w:rsidR="00CB3541">
          <w:t xml:space="preserve">para </w:t>
        </w:r>
      </w:ins>
      <w:ins w:id="601" w:author="Tiago Oliveira" w:date="2016-07-14T13:21:00Z">
        <w:r w:rsidR="00CB3541">
          <w:t>a plataforma IntelliJ e para os</w:t>
        </w:r>
        <w:r w:rsidR="00E81B96">
          <w:t xml:space="preserve"> </w:t>
        </w:r>
        <w:r w:rsidR="00CB3541">
          <w:t xml:space="preserve">vários </w:t>
        </w:r>
        <w:r w:rsidR="00CB3541">
          <w:rPr>
            <w:i/>
          </w:rPr>
          <w:t>browsers</w:t>
        </w:r>
      </w:ins>
      <w:ins w:id="602" w:author="Tiago Oliveira" w:date="2016-07-14T13:24:00Z">
        <w:r w:rsidR="00CB3541">
          <w:rPr>
            <w:i/>
          </w:rPr>
          <w:t xml:space="preserve"> </w:t>
        </w:r>
        <w:r w:rsidR="00CB3541">
          <w:t xml:space="preserve">como </w:t>
        </w:r>
        <w:commentRangeStart w:id="603"/>
        <w:r w:rsidR="00CB3541">
          <w:t xml:space="preserve">Google </w:t>
        </w:r>
        <w:proofErr w:type="spellStart"/>
        <w:r w:rsidR="00CB3541">
          <w:t>Chrome</w:t>
        </w:r>
        <w:proofErr w:type="spellEnd"/>
        <w:r w:rsidR="00CB3541">
          <w:t xml:space="preserve">, </w:t>
        </w:r>
        <w:proofErr w:type="spellStart"/>
        <w:r w:rsidR="00CB3541">
          <w:t>Firefox</w:t>
        </w:r>
        <w:proofErr w:type="spellEnd"/>
        <w:r w:rsidR="00CB3541">
          <w:t xml:space="preserve"> e Internet Explorer</w:t>
        </w:r>
      </w:ins>
      <w:commentRangeEnd w:id="603"/>
      <w:ins w:id="604" w:author="Tiago Oliveira" w:date="2016-07-14T13:27:00Z">
        <w:r w:rsidR="00CB3541">
          <w:rPr>
            <w:rStyle w:val="Refdecomentrio"/>
          </w:rPr>
          <w:commentReference w:id="603"/>
        </w:r>
        <w:r w:rsidR="00CB3541">
          <w:t>.</w:t>
        </w:r>
      </w:ins>
    </w:p>
    <w:p w14:paraId="7322AFB5" w14:textId="77777777" w:rsidR="00672F3F" w:rsidRDefault="00672F3F">
      <w:pPr>
        <w:pStyle w:val="ParagrafodeTexto"/>
        <w:rPr>
          <w:ins w:id="605" w:author="Tiago Oliveira" w:date="2016-07-06T17:31:00Z"/>
        </w:rPr>
        <w:pPrChange w:id="606" w:author="Tiago Oliveira" w:date="2016-07-14T13:30:00Z">
          <w:pPr>
            <w:pStyle w:val="RTitulo1"/>
          </w:pPr>
        </w:pPrChange>
      </w:pPr>
    </w:p>
    <w:p w14:paraId="370FD37A" w14:textId="77777777" w:rsidR="00CB3541" w:rsidRDefault="00CB3541">
      <w:pPr>
        <w:pStyle w:val="RTitulo2"/>
        <w:rPr>
          <w:ins w:id="607" w:author="Tiago Oliveira" w:date="2016-07-14T13:28:00Z"/>
        </w:rPr>
        <w:pPrChange w:id="608" w:author="Tiago Oliveira" w:date="2016-07-14T13:28:00Z">
          <w:pPr>
            <w:pStyle w:val="RTitulo1"/>
          </w:pPr>
        </w:pPrChange>
      </w:pPr>
      <w:bookmarkStart w:id="609" w:name="_Toc456363676"/>
      <w:ins w:id="610" w:author="Tiago Oliveira" w:date="2016-07-14T13:27:00Z">
        <w:r>
          <w:t>Estrutura do documento</w:t>
        </w:r>
      </w:ins>
      <w:bookmarkEnd w:id="609"/>
    </w:p>
    <w:p w14:paraId="1306F991" w14:textId="03B7156D" w:rsidR="00CB3541" w:rsidRDefault="000C2EEA">
      <w:pPr>
        <w:pStyle w:val="ParagrafodeTexto"/>
        <w:rPr>
          <w:ins w:id="611" w:author="Tiago Oliveira" w:date="2016-07-14T13:29:00Z"/>
        </w:rPr>
        <w:pPrChange w:id="612" w:author="Tiago Oliveira" w:date="2016-07-14T13:28:00Z">
          <w:pPr>
            <w:pStyle w:val="RTitulo1"/>
          </w:pPr>
        </w:pPrChange>
      </w:pPr>
      <w:ins w:id="613" w:author="Tiago Oliveira" w:date="2016-07-14T13:28:00Z">
        <w:r>
          <w:t xml:space="preserve">Este documento encontra-se dividido em </w:t>
        </w:r>
      </w:ins>
      <w:ins w:id="614" w:author="Tiago Oliveira" w:date="2016-07-14T13:29:00Z">
        <w:r>
          <w:t>4 (quatro) capítulos:</w:t>
        </w:r>
      </w:ins>
    </w:p>
    <w:p w14:paraId="16422CA3" w14:textId="67FFB671" w:rsidR="000C2EEA" w:rsidRDefault="000C2EEA">
      <w:pPr>
        <w:pStyle w:val="RBulletList"/>
        <w:rPr>
          <w:ins w:id="615" w:author="Tiago Oliveira" w:date="2016-07-14T13:32:00Z"/>
        </w:rPr>
        <w:pPrChange w:id="616" w:author="Tiago Oliveira" w:date="2016-07-14T13:31:00Z">
          <w:pPr>
            <w:pStyle w:val="RTitulo1"/>
          </w:pPr>
        </w:pPrChange>
      </w:pPr>
      <w:ins w:id="617" w:author="Tiago Oliveira" w:date="2016-07-14T13:31:00Z">
        <w:r>
          <w:t>Capitulo 1 –</w:t>
        </w:r>
      </w:ins>
      <w:ins w:id="618" w:author="Tiago Oliveira" w:date="2016-07-14T13:36:00Z">
        <w:r>
          <w:t xml:space="preserve"> </w:t>
        </w:r>
      </w:ins>
      <w:ins w:id="619" w:author="Tiago Oliveira" w:date="2016-07-14T13:31:00Z">
        <w:r>
          <w:t xml:space="preserve">é feito o enquadramento do trabalho, em que </w:t>
        </w:r>
      </w:ins>
      <w:ins w:id="620" w:author="Tiago Oliveira" w:date="2016-07-14T13:32:00Z">
        <w:r>
          <w:t>âmbito</w:t>
        </w:r>
      </w:ins>
      <w:ins w:id="621" w:author="Tiago Oliveira" w:date="2016-07-14T13:31:00Z">
        <w:r>
          <w:t xml:space="preserve"> </w:t>
        </w:r>
      </w:ins>
      <w:ins w:id="622" w:author="Tiago Oliveira" w:date="2016-07-14T13:32:00Z">
        <w:r>
          <w:t>se insere, e os objetivos definidos;</w:t>
        </w:r>
      </w:ins>
    </w:p>
    <w:p w14:paraId="4AA2F4FD" w14:textId="1D4D1990" w:rsidR="000C2EEA" w:rsidRDefault="000C2EEA">
      <w:pPr>
        <w:pStyle w:val="RBulletList"/>
        <w:rPr>
          <w:ins w:id="623" w:author="Tiago Oliveira" w:date="2016-07-14T13:35:00Z"/>
        </w:rPr>
        <w:pPrChange w:id="624" w:author="Tiago Oliveira" w:date="2016-07-14T13:31:00Z">
          <w:pPr>
            <w:pStyle w:val="RTitulo1"/>
          </w:pPr>
        </w:pPrChange>
      </w:pPr>
      <w:ins w:id="625" w:author="Tiago Oliveira" w:date="2016-07-14T13:32:00Z">
        <w:r>
          <w:t>Capitulo 2 – é dada uma vis</w:t>
        </w:r>
      </w:ins>
      <w:ins w:id="626" w:author="Tiago Oliveira" w:date="2016-07-14T13:33:00Z">
        <w:r>
          <w:t xml:space="preserve">ão pormenorizada sobre a arquitetura do processador Pds16, a sua linguagem </w:t>
        </w:r>
        <w:proofErr w:type="gramStart"/>
        <w:r>
          <w:t>especifica</w:t>
        </w:r>
        <w:proofErr w:type="gramEnd"/>
        <w:r>
          <w:t xml:space="preserve"> de domínio e </w:t>
        </w:r>
      </w:ins>
      <w:ins w:id="627" w:author="Tiago Oliveira" w:date="2016-07-14T13:34:00Z">
        <w:r>
          <w:t>também uma vis</w:t>
        </w:r>
      </w:ins>
      <w:ins w:id="628" w:author="Tiago Oliveira" w:date="2016-07-14T13:35:00Z">
        <w:r>
          <w:t>ão geral acerca do assemblador DASM (assemblador da linguagem Assembly Pds16);</w:t>
        </w:r>
      </w:ins>
    </w:p>
    <w:p w14:paraId="598DE497" w14:textId="5696D39C" w:rsidR="000C2EEA" w:rsidRDefault="000C2EEA">
      <w:pPr>
        <w:pStyle w:val="RBulletList"/>
        <w:rPr>
          <w:ins w:id="629" w:author="Tiago Oliveira" w:date="2016-07-14T13:38:00Z"/>
        </w:rPr>
        <w:pPrChange w:id="630" w:author="Tiago Oliveira" w:date="2016-07-14T13:31:00Z">
          <w:pPr>
            <w:pStyle w:val="RTitulo1"/>
          </w:pPr>
        </w:pPrChange>
      </w:pPr>
      <w:ins w:id="631" w:author="Tiago Oliveira" w:date="2016-07-14T13:35:00Z">
        <w:r>
          <w:t xml:space="preserve">Capitulo 3 </w:t>
        </w:r>
      </w:ins>
      <w:ins w:id="632" w:author="Tiago Oliveira" w:date="2016-07-14T13:36:00Z">
        <w:r>
          <w:t>–</w:t>
        </w:r>
      </w:ins>
      <w:ins w:id="633" w:author="Tiago Oliveira" w:date="2016-07-14T13:35:00Z">
        <w:r>
          <w:t xml:space="preserve"> </w:t>
        </w:r>
      </w:ins>
      <w:ins w:id="634" w:author="Tiago Oliveira" w:date="2016-07-14T13:36:00Z">
        <w:r>
          <w:t xml:space="preserve">é dada uma visão geral sobre a </w:t>
        </w:r>
        <w:r>
          <w:rPr>
            <w:i/>
          </w:rPr>
          <w:t>framework</w:t>
        </w:r>
        <w:r>
          <w:t xml:space="preserve"> Xtext, e explicado com base em exemplos do nosso projeto o processo de criaç</w:t>
        </w:r>
      </w:ins>
      <w:ins w:id="635" w:author="Tiago Oliveira" w:date="2016-07-14T13:38:00Z">
        <w:r>
          <w:t xml:space="preserve">ão de um </w:t>
        </w:r>
        <w:proofErr w:type="gramStart"/>
        <w:r>
          <w:rPr>
            <w:i/>
          </w:rPr>
          <w:t>plug-in</w:t>
        </w:r>
        <w:proofErr w:type="gramEnd"/>
        <w:r>
          <w:t xml:space="preserve"> </w:t>
        </w:r>
        <w:r w:rsidR="00DA0C91">
          <w:t>e eventuais ferramentas;</w:t>
        </w:r>
      </w:ins>
    </w:p>
    <w:p w14:paraId="581C73E4" w14:textId="695ED2B0" w:rsidR="00DA0C91" w:rsidRDefault="00DA0C91">
      <w:pPr>
        <w:pStyle w:val="RBulletList"/>
        <w:rPr>
          <w:ins w:id="636" w:author="Tiago Oliveira" w:date="2016-07-14T13:28:00Z"/>
        </w:rPr>
        <w:pPrChange w:id="637" w:author="Tiago Oliveira" w:date="2016-07-14T13:31:00Z">
          <w:pPr>
            <w:pStyle w:val="RTitulo1"/>
          </w:pPr>
        </w:pPrChange>
      </w:pPr>
      <w:ins w:id="638" w:author="Tiago Oliveira" w:date="2016-07-14T13:39:00Z">
        <w:r>
          <w:t xml:space="preserve">Capitulo 4 </w:t>
        </w:r>
      </w:ins>
      <w:ins w:id="639" w:author="Tiago Oliveira" w:date="2016-07-14T13:40:00Z">
        <w:r>
          <w:t>–</w:t>
        </w:r>
      </w:ins>
      <w:ins w:id="640" w:author="Tiago Oliveira" w:date="2016-07-14T13:39:00Z">
        <w:r>
          <w:t xml:space="preserve"> </w:t>
        </w:r>
      </w:ins>
      <w:ins w:id="641" w:author="Tiago Oliveira" w:date="2016-07-14T13:40:00Z">
        <w:r>
          <w:t>é feito um resumo do que poderá ser melhorado de futuro neste projeto, e também sugestões de continuação de desenvolvimento da ferramenta.</w:t>
        </w:r>
      </w:ins>
    </w:p>
    <w:p w14:paraId="6409092F" w14:textId="7530C064" w:rsidR="00CB3541" w:rsidRDefault="00CB3541">
      <w:pPr>
        <w:pStyle w:val="ParagrafodeTexto"/>
        <w:rPr>
          <w:ins w:id="642" w:author="Tiago Oliveira" w:date="2016-07-06T17:32:00Z"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643" w:author="Tiago Oliveira" w:date="2016-07-14T13:28:00Z">
          <w:pPr>
            <w:pStyle w:val="RTitulo1"/>
          </w:pPr>
        </w:pPrChange>
      </w:pPr>
      <w:ins w:id="644" w:author="Tiago Oliveira" w:date="2016-07-14T13:28:00Z">
        <w:r>
          <w:t xml:space="preserve"> </w:t>
        </w:r>
      </w:ins>
    </w:p>
    <w:p w14:paraId="4649744E" w14:textId="3DA1EF7E" w:rsidR="00672F3F" w:rsidDel="00672F3F" w:rsidRDefault="00672F3F">
      <w:pPr>
        <w:pStyle w:val="RTitulo1"/>
        <w:numPr>
          <w:ilvl w:val="0"/>
          <w:numId w:val="0"/>
        </w:numPr>
        <w:ind w:left="390" w:hanging="390"/>
        <w:rPr>
          <w:del w:id="645" w:author="Tiago Oliveira" w:date="2016-07-06T17:31:00Z"/>
        </w:rPr>
        <w:sectPr w:rsidR="00672F3F" w:rsidDel="00672F3F" w:rsidSect="00672F3F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646" w:author="Tiago Oliveira" w:date="2016-07-06T17:31:00Z">
          <w:pPr>
            <w:pStyle w:val="RTitulo1"/>
          </w:pPr>
        </w:pPrChange>
      </w:pPr>
    </w:p>
    <w:p w14:paraId="5111AA09" w14:textId="654A6C1E" w:rsidR="00730F1A" w:rsidRDefault="00730F1A" w:rsidP="00672F3F">
      <w:pPr>
        <w:pStyle w:val="RTitulo1"/>
      </w:pPr>
      <w:bookmarkStart w:id="647" w:name="_Toc456363677"/>
      <w:r>
        <w:t>Arquitetura PDS16</w:t>
      </w:r>
      <w:bookmarkEnd w:id="647"/>
    </w:p>
    <w:p w14:paraId="1217E5C1" w14:textId="3CB9194F" w:rsidR="00730F1A" w:rsidRDefault="00730F1A" w:rsidP="009D0C2F">
      <w:pPr>
        <w:pStyle w:val="ParagrafodeTexto"/>
      </w:pPr>
      <w:r>
        <w:t xml:space="preserve">O PDS16 trata-se de um processador a 16 </w:t>
      </w:r>
      <w:r w:rsidRPr="00983F5C">
        <w:rPr>
          <w:i/>
          <w:rPrChange w:id="648" w:author="Tiago Oliveira" w:date="2016-07-13T11:32:00Z">
            <w:rPr/>
          </w:rPrChange>
        </w:rPr>
        <w:t>bits</w:t>
      </w:r>
      <w:r>
        <w:t xml:space="preserve"> que adota o modelo de </w:t>
      </w:r>
      <w:proofErr w:type="spellStart"/>
      <w:r>
        <w:rPr>
          <w:i/>
        </w:rPr>
        <w:t>Von-Neumann</w:t>
      </w:r>
      <w:proofErr w:type="spellEnd"/>
      <w:r>
        <w:t>, ou seja, que utiliza o mesmo espaço de memória tanto para código como para dados</w:t>
      </w:r>
      <w:r w:rsidR="009A4CD2">
        <w:t>. S</w:t>
      </w:r>
      <w:r w:rsidR="0020207D">
        <w:t>egu</w:t>
      </w:r>
      <w:r w:rsidR="002F74F6">
        <w:t>e</w:t>
      </w:r>
      <w:r w:rsidR="0020207D">
        <w:t xml:space="preserve"> a filosofia de RISC, onde um conjunto regular de poucas instruções</w:t>
      </w:r>
      <w:r w:rsidR="009A4CD2">
        <w:t xml:space="preserve"> de tamanho fixo oferece</w:t>
      </w:r>
      <w:r w:rsidR="002F74F6">
        <w:t>m</w:t>
      </w:r>
      <w:r w:rsidR="009A4CD2">
        <w:t xml:space="preserve"> uma grande performance no que toca </w:t>
      </w:r>
      <w:r w:rsidR="009B1B63">
        <w:t xml:space="preserve">ao </w:t>
      </w:r>
      <w:r w:rsidR="0020207D">
        <w:t xml:space="preserve">tempo </w:t>
      </w:r>
      <w:r w:rsidR="009A4CD2">
        <w:t xml:space="preserve">de </w:t>
      </w:r>
      <w:r w:rsidR="0020207D">
        <w:t>execu</w:t>
      </w:r>
      <w:r w:rsidR="009B1B63">
        <w:t>ção do</w:t>
      </w:r>
      <w:r w:rsidR="009A4CD2">
        <w:t xml:space="preserve"> código</w:t>
      </w:r>
      <w:r w:rsidR="009B1B63">
        <w:t xml:space="preserve"> (ciclos má</w:t>
      </w:r>
      <w:r w:rsidR="009A4CD2">
        <w:t>quina)</w:t>
      </w:r>
      <w:r w:rsidR="0020207D">
        <w:t>.</w:t>
      </w:r>
      <w:r>
        <w:t xml:space="preserve"> Este processador apresenta as seguintes características</w:t>
      </w:r>
      <w:r>
        <w:fldChar w:fldCharType="begin"/>
      </w:r>
      <w:r>
        <w:instrText xml:space="preserve"> CITATION Jos11 \l 2070 </w:instrText>
      </w:r>
      <w:r>
        <w:fldChar w:fldCharType="separate"/>
      </w:r>
      <w:ins w:id="649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650" w:author="Tiago Oliveira" w:date="2016-07-15T16:32:00Z">
              <w:rPr>
                <w:rFonts w:eastAsia="Times New Roman"/>
              </w:rPr>
            </w:rPrChange>
          </w:rPr>
          <w:t>[6]</w:t>
        </w:r>
      </w:ins>
      <w:del w:id="651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[6]</w:delText>
        </w:r>
      </w:del>
      <w:r>
        <w:fldChar w:fldCharType="end"/>
      </w:r>
      <w:r>
        <w:t>:</w:t>
      </w:r>
    </w:p>
    <w:p w14:paraId="39D5C6A0" w14:textId="77777777" w:rsidR="00730F1A" w:rsidRDefault="00730F1A" w:rsidP="009D0C2F">
      <w:pPr>
        <w:pStyle w:val="RBulletList"/>
      </w:pPr>
      <w:r>
        <w:t xml:space="preserve">Arquitetura LOAD/STORE baseada no modelo de </w:t>
      </w:r>
      <w:proofErr w:type="spellStart"/>
      <w:r>
        <w:rPr>
          <w:i/>
        </w:rPr>
        <w:t>Von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Neumman</w:t>
      </w:r>
      <w:proofErr w:type="spellEnd"/>
      <w:r>
        <w:t>;</w:t>
      </w:r>
    </w:p>
    <w:p w14:paraId="5931B3BA" w14:textId="77777777" w:rsidR="00730F1A" w:rsidRDefault="00730F1A" w:rsidP="009D0C2F">
      <w:pPr>
        <w:pStyle w:val="RBulletList"/>
      </w:pPr>
      <w:r>
        <w:t>ISA, instruções de tamanho fixo que ocupam uma única palavra de memória;</w:t>
      </w:r>
    </w:p>
    <w:p w14:paraId="62C8CAF9" w14:textId="41CB77EA" w:rsidR="00730F1A" w:rsidRDefault="00730F1A" w:rsidP="00983F5C">
      <w:pPr>
        <w:pStyle w:val="RBulletList"/>
      </w:pPr>
      <w:r>
        <w:t>Banco de registos</w:t>
      </w:r>
      <w:ins w:id="652" w:author="Tiago Oliveira" w:date="2016-07-13T10:57:00Z">
        <w:r w:rsidR="00477D56">
          <w:t xml:space="preserve"> </w:t>
        </w:r>
      </w:ins>
      <w:ins w:id="653" w:author="Tiago Oliveira" w:date="2016-07-13T10:58:00Z">
        <w:r w:rsidR="00477D56">
          <w:t>(</w:t>
        </w:r>
        <w:proofErr w:type="spellStart"/>
        <w:r w:rsidR="00477D56">
          <w:rPr>
            <w:i/>
          </w:rPr>
          <w:t>Register</w:t>
        </w:r>
        <w:proofErr w:type="spellEnd"/>
        <w:r w:rsidR="00477D56">
          <w:rPr>
            <w:i/>
          </w:rPr>
          <w:t xml:space="preserve"> File</w:t>
        </w:r>
        <w:r w:rsidR="00477D56">
          <w:t xml:space="preserve">) a </w:t>
        </w:r>
      </w:ins>
      <w:ins w:id="654" w:author="Tiago Oliveira" w:date="2016-07-13T10:57:00Z">
        <w:r w:rsidR="00477D56">
          <w:t xml:space="preserve">16 </w:t>
        </w:r>
        <w:r w:rsidR="00477D56">
          <w:rPr>
            <w:i/>
          </w:rPr>
          <w:t>bits</w:t>
        </w:r>
        <w:r w:rsidR="00477D56">
          <w:t xml:space="preserve"> – onde os registos de R0 a R</w:t>
        </w:r>
      </w:ins>
      <w:ins w:id="655" w:author="Tiago Oliveira" w:date="2016-07-13T11:20:00Z">
        <w:r w:rsidR="00E5339D">
          <w:t>5</w:t>
        </w:r>
      </w:ins>
      <w:ins w:id="656" w:author="Tiago Oliveira" w:date="2016-07-13T10:59:00Z">
        <w:r w:rsidR="00007035">
          <w:t xml:space="preserve"> se encontram em </w:t>
        </w:r>
      </w:ins>
      <w:ins w:id="657" w:author="Tiago Oliveira" w:date="2016-07-13T11:00:00Z">
        <w:r w:rsidR="00007035">
          <w:t>dois</w:t>
        </w:r>
      </w:ins>
      <w:ins w:id="658" w:author="Tiago Oliveira" w:date="2016-07-13T10:59:00Z">
        <w:r w:rsidR="00007035">
          <w:t xml:space="preserve"> bancos de registos</w:t>
        </w:r>
      </w:ins>
      <w:ins w:id="659" w:author="Tiago Oliveira" w:date="2016-07-13T11:01:00Z">
        <w:r w:rsidR="00007035">
          <w:t xml:space="preserve"> diferentes</w:t>
        </w:r>
      </w:ins>
      <w:ins w:id="660" w:author="Tiago Oliveira" w:date="2016-07-13T11:00:00Z">
        <w:r w:rsidR="00007035">
          <w:t>, e R</w:t>
        </w:r>
      </w:ins>
      <w:ins w:id="661" w:author="Tiago Oliveira" w:date="2016-07-13T11:20:00Z">
        <w:r w:rsidR="00E5339D">
          <w:t>6</w:t>
        </w:r>
      </w:ins>
      <w:ins w:id="662" w:author="Tiago Oliveira" w:date="2016-07-13T11:00:00Z">
        <w:r w:rsidR="00007035">
          <w:t xml:space="preserve"> </w:t>
        </w:r>
      </w:ins>
      <w:ins w:id="663" w:author="Tiago Oliveira" w:date="2016-07-13T11:20:00Z">
        <w:r w:rsidR="00E5339D">
          <w:t>e</w:t>
        </w:r>
      </w:ins>
      <w:ins w:id="664" w:author="Tiago Oliveira" w:date="2016-07-13T11:00:00Z">
        <w:r w:rsidR="00007035">
          <w:t xml:space="preserve"> R7 s</w:t>
        </w:r>
      </w:ins>
      <w:ins w:id="665" w:author="Tiago Oliveira" w:date="2016-07-13T11:01:00Z">
        <w:r w:rsidR="00007035">
          <w:t>ão registos de uso específico</w:t>
        </w:r>
      </w:ins>
      <w:del w:id="666" w:author="Tiago Oliveira" w:date="2016-07-13T10:58:00Z">
        <w:r w:rsidDel="00477D56">
          <w:delText xml:space="preserve"> </w:delText>
        </w:r>
      </w:del>
      <w:del w:id="667" w:author="Tiago Oliveira" w:date="2016-07-13T10:57:00Z">
        <w:r w:rsidDel="00477D56">
          <w:delText>(</w:delText>
        </w:r>
        <w:r w:rsidRPr="00983F5C" w:rsidDel="00477D56">
          <w:rPr>
            <w:i/>
          </w:rPr>
          <w:delText>Register File</w:delText>
        </w:r>
        <w:r w:rsidDel="00477D56">
          <w:delText>)</w:delText>
        </w:r>
      </w:del>
      <w:del w:id="668" w:author="Tiago Oliveira" w:date="2016-07-13T11:01:00Z">
        <w:r w:rsidDel="00007035">
          <w:delText xml:space="preserve"> com 8 registos de 16 bits</w:delText>
        </w:r>
      </w:del>
      <w:r>
        <w:t>;</w:t>
      </w:r>
    </w:p>
    <w:p w14:paraId="603465E3" w14:textId="77777777" w:rsidR="0020207D" w:rsidRDefault="00730F1A" w:rsidP="009D0C2F">
      <w:pPr>
        <w:pStyle w:val="RBulletList"/>
      </w:pPr>
      <w:r w:rsidRPr="00167FF5">
        <w:t>Possibilidade de acesso à palavra (</w:t>
      </w:r>
      <w:proofErr w:type="spellStart"/>
      <w:r w:rsidRPr="00167FF5">
        <w:rPr>
          <w:i/>
        </w:rPr>
        <w:t>word</w:t>
      </w:r>
      <w:proofErr w:type="spellEnd"/>
      <w:r w:rsidRPr="00167FF5">
        <w:t xml:space="preserve">) e ao </w:t>
      </w:r>
      <w:r w:rsidRPr="00983F5C">
        <w:rPr>
          <w:i/>
          <w:rPrChange w:id="669" w:author="Tiago Oliveira" w:date="2016-07-13T11:33:00Z">
            <w:rPr/>
          </w:rPrChange>
        </w:rPr>
        <w:t>byte</w:t>
      </w:r>
      <w:r w:rsidR="0020207D">
        <w:t>;</w:t>
      </w:r>
    </w:p>
    <w:p w14:paraId="066ACB1C" w14:textId="77777777" w:rsidR="0020207D" w:rsidRDefault="0020207D" w:rsidP="009D0C2F">
      <w:pPr>
        <w:pStyle w:val="RBulletList"/>
      </w:pPr>
      <w:r>
        <w:t>Suporte a rotinas;</w:t>
      </w:r>
    </w:p>
    <w:p w14:paraId="3D4E887A" w14:textId="488FCDAD" w:rsidR="009A0DC3" w:rsidRDefault="0020207D" w:rsidP="009D0C2F">
      <w:pPr>
        <w:pStyle w:val="RBulletList"/>
      </w:pPr>
      <w:r>
        <w:t>Interrupção externa.</w:t>
      </w:r>
      <w:r w:rsidR="00730F1A" w:rsidRPr="00167FF5">
        <w:t xml:space="preserve"> </w:t>
      </w:r>
    </w:p>
    <w:p w14:paraId="5A42F96C" w14:textId="27A95E9E" w:rsidR="00730F1A" w:rsidRPr="00387380" w:rsidRDefault="00730F1A" w:rsidP="00387380">
      <w:pPr>
        <w:pStyle w:val="RTitulo2"/>
        <w:rPr>
          <w:rPrChange w:id="670" w:author="Tiago Oliveira" w:date="2016-07-15T16:31:00Z">
            <w:rPr/>
          </w:rPrChange>
        </w:rPr>
        <w:pPrChange w:id="671" w:author="Tiago Oliveira" w:date="2016-07-15T16:31:00Z">
          <w:pPr>
            <w:pStyle w:val="RTitulo2"/>
          </w:pPr>
        </w:pPrChange>
      </w:pPr>
      <w:bookmarkStart w:id="672" w:name="_Toc455579628"/>
      <w:bookmarkStart w:id="673" w:name="_Toc455579895"/>
      <w:bookmarkStart w:id="674" w:name="_Toc455579633"/>
      <w:bookmarkStart w:id="675" w:name="_Toc455579900"/>
      <w:bookmarkStart w:id="676" w:name="_Toc455579638"/>
      <w:bookmarkStart w:id="677" w:name="_Toc455579905"/>
      <w:bookmarkStart w:id="678" w:name="_Toc455579643"/>
      <w:bookmarkStart w:id="679" w:name="_Toc455579910"/>
      <w:bookmarkStart w:id="680" w:name="_Toc455579653"/>
      <w:bookmarkStart w:id="681" w:name="_Toc455579920"/>
      <w:bookmarkStart w:id="682" w:name="_Toc455579658"/>
      <w:bookmarkStart w:id="683" w:name="_Toc455579925"/>
      <w:bookmarkStart w:id="684" w:name="_Toc455579668"/>
      <w:bookmarkStart w:id="685" w:name="_Toc455579935"/>
      <w:bookmarkStart w:id="686" w:name="_Toc455579673"/>
      <w:bookmarkStart w:id="687" w:name="_Toc455579940"/>
      <w:bookmarkStart w:id="688" w:name="_Toc455579678"/>
      <w:bookmarkStart w:id="689" w:name="_Toc455579945"/>
      <w:bookmarkStart w:id="690" w:name="_Toc455579683"/>
      <w:bookmarkStart w:id="691" w:name="_Toc455579950"/>
      <w:bookmarkStart w:id="692" w:name="_Toc455579688"/>
      <w:bookmarkStart w:id="693" w:name="_Toc455579955"/>
      <w:bookmarkStart w:id="694" w:name="_Toc455579693"/>
      <w:bookmarkStart w:id="695" w:name="_Toc455579960"/>
      <w:bookmarkStart w:id="696" w:name="_Toc455579698"/>
      <w:bookmarkStart w:id="697" w:name="_Toc455579965"/>
      <w:bookmarkStart w:id="698" w:name="_Toc455579708"/>
      <w:bookmarkStart w:id="699" w:name="_Toc455579975"/>
      <w:bookmarkStart w:id="700" w:name="_Toc455579713"/>
      <w:bookmarkStart w:id="701" w:name="_Toc455579980"/>
      <w:bookmarkStart w:id="702" w:name="_Toc455579718"/>
      <w:bookmarkStart w:id="703" w:name="_Toc455579985"/>
      <w:bookmarkStart w:id="704" w:name="_Toc455579723"/>
      <w:bookmarkStart w:id="705" w:name="_Toc455579990"/>
      <w:bookmarkStart w:id="706" w:name="_Toc455579728"/>
      <w:bookmarkStart w:id="707" w:name="_Toc455579995"/>
      <w:bookmarkStart w:id="708" w:name="_Toc455579733"/>
      <w:bookmarkStart w:id="709" w:name="_Toc455580000"/>
      <w:bookmarkStart w:id="710" w:name="_Toc455579738"/>
      <w:bookmarkStart w:id="711" w:name="_Toc455580005"/>
      <w:bookmarkStart w:id="712" w:name="_Toc455579743"/>
      <w:bookmarkStart w:id="713" w:name="_Toc455580010"/>
      <w:bookmarkStart w:id="714" w:name="_Toc455579748"/>
      <w:bookmarkStart w:id="715" w:name="_Toc455580015"/>
      <w:bookmarkStart w:id="716" w:name="_Toc455579758"/>
      <w:bookmarkStart w:id="717" w:name="_Toc455580025"/>
      <w:bookmarkStart w:id="718" w:name="_Toc455579763"/>
      <w:bookmarkStart w:id="719" w:name="_Toc455580030"/>
      <w:bookmarkStart w:id="720" w:name="_Toc455579768"/>
      <w:bookmarkStart w:id="721" w:name="_Toc455580035"/>
      <w:bookmarkStart w:id="722" w:name="_Toc455579773"/>
      <w:bookmarkStart w:id="723" w:name="_Toc455580040"/>
      <w:bookmarkStart w:id="724" w:name="_Toc455579778"/>
      <w:bookmarkStart w:id="725" w:name="_Toc455580045"/>
      <w:bookmarkStart w:id="726" w:name="_Toc455579835"/>
      <w:bookmarkStart w:id="727" w:name="_Toc455580102"/>
      <w:bookmarkStart w:id="728" w:name="_Toc455579837"/>
      <w:bookmarkStart w:id="729" w:name="_Toc455580104"/>
      <w:bookmarkStart w:id="730" w:name="_Toc455579838"/>
      <w:bookmarkStart w:id="731" w:name="_Toc455580105"/>
      <w:bookmarkStart w:id="732" w:name="_Toc456363678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r w:rsidRPr="00387380">
        <w:rPr>
          <w:rPrChange w:id="733" w:author="Tiago Oliveira" w:date="2016-07-15T16:31:00Z">
            <w:rPr/>
          </w:rPrChange>
        </w:rPr>
        <w:t>Modelo de programação</w:t>
      </w:r>
      <w:bookmarkEnd w:id="732"/>
      <w:r w:rsidRPr="00387380">
        <w:rPr>
          <w:rPrChange w:id="734" w:author="Tiago Oliveira" w:date="2016-07-15T16:31:00Z">
            <w:rPr/>
          </w:rPrChange>
        </w:rPr>
        <w:t xml:space="preserve"> </w:t>
      </w:r>
    </w:p>
    <w:p w14:paraId="0417316D" w14:textId="5681B659" w:rsidR="001F3630" w:rsidRPr="009207B8" w:rsidRDefault="001F3630" w:rsidP="009D0C2F">
      <w:pPr>
        <w:pStyle w:val="ParagrafodeTexto"/>
      </w:pPr>
      <w:r w:rsidRPr="009207B8">
        <w:t xml:space="preserve">Nesta arquitetura, </w:t>
      </w:r>
      <w:r w:rsidR="00D9279C">
        <w:t xml:space="preserve">para interação do programador com a máquina e </w:t>
      </w:r>
      <w:r w:rsidRPr="009207B8">
        <w:t xml:space="preserve">elaboração de programas, </w:t>
      </w:r>
      <w:r w:rsidR="00D9279C">
        <w:t>são disponibilizados</w:t>
      </w:r>
      <w:r w:rsidRPr="009207B8">
        <w:t>:</w:t>
      </w:r>
    </w:p>
    <w:p w14:paraId="08CFDCD2" w14:textId="77777777" w:rsidR="001F3630" w:rsidRPr="001F3630" w:rsidRDefault="001F3630" w:rsidP="009D0C2F">
      <w:pPr>
        <w:pStyle w:val="RBulletList"/>
      </w:pPr>
      <w:r w:rsidRPr="001F3630">
        <w:t>Set de instruções - transferência de dados, processamento de dados e controlo de execução;</w:t>
      </w:r>
    </w:p>
    <w:p w14:paraId="29571CF0" w14:textId="77777777" w:rsidR="001F3630" w:rsidRPr="001F3630" w:rsidRDefault="001F3630" w:rsidP="009D0C2F">
      <w:pPr>
        <w:pStyle w:val="RBulletList"/>
      </w:pPr>
      <w:r w:rsidRPr="001F3630">
        <w:t>Conjunto de registos – que podem ser por exemplo para armazenamento temporário de dados para execução de instruções;</w:t>
      </w:r>
    </w:p>
    <w:p w14:paraId="0DFDE2F4" w14:textId="04473016" w:rsidR="001F3630" w:rsidRPr="001F3630" w:rsidRDefault="001F3630" w:rsidP="009D0C2F">
      <w:pPr>
        <w:pStyle w:val="RBulletList"/>
      </w:pPr>
      <w:r w:rsidRPr="001F3630">
        <w:t xml:space="preserve">Espaço de </w:t>
      </w:r>
      <w:r w:rsidR="00D9279C" w:rsidRPr="001F3630">
        <w:t>memória</w:t>
      </w:r>
      <w:r w:rsidRPr="001F3630">
        <w:t xml:space="preserve"> partilhado – este pode ser utilizado para o armazenamento de dados ou interação com periféricos</w:t>
      </w:r>
    </w:p>
    <w:p w14:paraId="5FF87438" w14:textId="77777777" w:rsidR="001F3630" w:rsidRPr="001F3630" w:rsidDel="00EB728D" w:rsidRDefault="001F3630" w:rsidP="009D0C2F">
      <w:pPr>
        <w:pStyle w:val="RBulletList"/>
        <w:rPr>
          <w:del w:id="735" w:author="Tiago Oliveira" w:date="2016-07-15T16:32:00Z"/>
        </w:rPr>
      </w:pPr>
      <w:r w:rsidRPr="001F3630">
        <w:t>Mecanismo de interrupção – útil para a notificação de eventos externos.</w:t>
      </w:r>
    </w:p>
    <w:p w14:paraId="5FF7C3C6" w14:textId="6BA2DFDC" w:rsidR="00730F1A" w:rsidRPr="00EB728D" w:rsidRDefault="00730F1A" w:rsidP="009207B8">
      <w:pPr>
        <w:pStyle w:val="RBulletList"/>
        <w:rPr>
          <w:rPrChange w:id="736" w:author="Tiago Oliveira" w:date="2016-07-15T16:32:00Z">
            <w:rPr/>
          </w:rPrChange>
        </w:rPr>
        <w:pPrChange w:id="737" w:author="Tiago Oliveira" w:date="2016-07-15T16:32:00Z">
          <w:pPr/>
        </w:pPrChange>
      </w:pPr>
    </w:p>
    <w:p w14:paraId="07CF3889" w14:textId="77777777" w:rsidR="00730F1A" w:rsidRPr="00387380" w:rsidRDefault="00730F1A" w:rsidP="00387380">
      <w:pPr>
        <w:pStyle w:val="RTitulo2"/>
        <w:rPr>
          <w:ins w:id="738" w:author="Tiago Oliveira" w:date="2016-07-14T20:16:00Z"/>
          <w:rPrChange w:id="739" w:author="Tiago Oliveira" w:date="2016-07-15T16:31:00Z">
            <w:rPr>
              <w:ins w:id="740" w:author="Tiago Oliveira" w:date="2016-07-14T20:16:00Z"/>
            </w:rPr>
          </w:rPrChange>
        </w:rPr>
        <w:pPrChange w:id="741" w:author="Tiago Oliveira" w:date="2016-07-15T16:31:00Z">
          <w:pPr>
            <w:pStyle w:val="RTitulo2"/>
          </w:pPr>
        </w:pPrChange>
      </w:pPr>
      <w:bookmarkStart w:id="742" w:name="_Toc455579841"/>
      <w:bookmarkStart w:id="743" w:name="_Toc455580108"/>
      <w:bookmarkStart w:id="744" w:name="_Toc456363679"/>
      <w:bookmarkEnd w:id="742"/>
      <w:bookmarkEnd w:id="743"/>
      <w:r w:rsidRPr="00387380">
        <w:rPr>
          <w:rPrChange w:id="745" w:author="Tiago Oliveira" w:date="2016-07-15T16:31:00Z">
            <w:rPr/>
          </w:rPrChange>
        </w:rPr>
        <w:t>Registos</w:t>
      </w:r>
      <w:bookmarkEnd w:id="744"/>
    </w:p>
    <w:p w14:paraId="28147150" w14:textId="15A960FB" w:rsidR="00C466DC" w:rsidRPr="00CC6324" w:rsidRDefault="00240F97">
      <w:pPr>
        <w:pStyle w:val="ParagrafodeTexto"/>
        <w:pPrChange w:id="746" w:author="Tiago Oliveira" w:date="2016-07-14T20:16:00Z">
          <w:pPr>
            <w:pStyle w:val="RTitulo2"/>
          </w:pPr>
        </w:pPrChange>
      </w:pPr>
      <w:ins w:id="747" w:author="Tiago Oliveira" w:date="2016-07-15T00:35:00Z">
        <w:r>
          <w:t>Esta arquitetura inclui dois bancos de registos que visam suportar, de uma forma eficiente, o funcionamento no modo normal e atendimento de interrupç</w:t>
        </w:r>
      </w:ins>
      <w:ins w:id="748" w:author="Tiago Oliveira" w:date="2016-07-15T00:36:00Z">
        <w:r>
          <w:t xml:space="preserve">ões. Assim, ao ser atendida uma interrupção, é alterado o banco de registos em utilização de modo a salvaguardar </w:t>
        </w:r>
      </w:ins>
      <w:ins w:id="749" w:author="Tiago Oliveira" w:date="2016-07-15T00:37:00Z">
        <w:r>
          <w:t>o estado do programa em modo normal. Ao terminar a rotina de interrupção o banco de registos é novamente trocado, continuando com o normal funcionamento do programa.</w:t>
        </w:r>
      </w:ins>
    </w:p>
    <w:p w14:paraId="7934BFB2" w14:textId="10A549E9" w:rsidR="00FE2B69" w:rsidRDefault="00200CC1" w:rsidP="009D0C2F">
      <w:pPr>
        <w:pStyle w:val="ParagrafodeTexto"/>
      </w:pPr>
      <w:ins w:id="750" w:author="Tiago Oliveira" w:date="2016-07-14T20:11:00Z">
        <w:r>
          <w:t>O banco de registos do modo normal disponibiliza</w:t>
        </w:r>
      </w:ins>
      <w:del w:id="751" w:author="Tiago Oliveira" w:date="2016-07-14T20:11:00Z">
        <w:r w:rsidR="00BF006B" w:rsidDel="00200CC1">
          <w:delText xml:space="preserve">A arquitetura </w:delText>
        </w:r>
        <w:r w:rsidR="00730F1A" w:rsidDel="00200CC1">
          <w:delText xml:space="preserve">PDS16 </w:delText>
        </w:r>
        <w:r w:rsidR="0076160D" w:rsidDel="00200CC1">
          <w:delText>disponibiliza</w:delText>
        </w:r>
      </w:del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del w:id="752" w:author="Tiago Oliveira" w:date="2016-07-15T11:09:00Z">
        <w:r w:rsidR="0076160D" w:rsidDel="00CC6324">
          <w:delText>denominados de R0 a R7</w:delText>
        </w:r>
        <w:r w:rsidR="00730F1A" w:rsidDel="00CC6324">
          <w:delText>. Os registos R0 até ao R4</w:delText>
        </w:r>
        <w:r w:rsidR="0076160D" w:rsidDel="00CC6324">
          <w:delText>,</w:delText>
        </w:r>
        <w:r w:rsidR="00730F1A" w:rsidDel="00CC6324">
          <w:delText xml:space="preserve"> inclusive</w:delText>
        </w:r>
        <w:r w:rsidR="0076160D" w:rsidDel="00CC6324">
          <w:delText>,</w:delText>
        </w:r>
        <w:r w:rsidR="00730F1A" w:rsidDel="00CC6324">
          <w:delText xml:space="preserve"> são registo </w:delText>
        </w:r>
        <w:r w:rsidR="00D61538" w:rsidDel="00CC6324">
          <w:delText xml:space="preserve">de uso geral que podem </w:delText>
        </w:r>
      </w:del>
      <w:r w:rsidR="00D61538">
        <w:t>ser utilizados</w:t>
      </w:r>
      <w:ins w:id="753" w:author="Tiago Oliveira" w:date="2016-07-14T20:11:00Z">
        <w:r>
          <w:t xml:space="preserve"> não só</w:t>
        </w:r>
      </w:ins>
      <w:r w:rsidR="00D61538">
        <w:t xml:space="preserve"> para </w:t>
      </w:r>
      <w:del w:id="754" w:author="Tiago Oliveira" w:date="2016-07-14T20:12:00Z">
        <w:r w:rsidR="00190BD2" w:rsidDel="00200CC1">
          <w:delText>salva</w:delText>
        </w:r>
      </w:del>
      <w:r w:rsidR="00190BD2">
        <w:t>guardar</w:t>
      </w:r>
      <w:ins w:id="755" w:author="Tiago Oliveira" w:date="2016-07-14T20:12:00Z">
        <w:r>
          <w:t xml:space="preserve"> os operandos das instruções </w:t>
        </w:r>
        <w:r>
          <w:rPr>
            <w:i/>
          </w:rPr>
          <w:t>assembly</w:t>
        </w:r>
        <w:r>
          <w:t xml:space="preserve"> que compõem os programas, mas também os resultados produzidos pela sua execução</w:t>
        </w:r>
      </w:ins>
      <w:del w:id="756" w:author="Tiago Oliveira" w:date="2016-07-14T20:13:00Z">
        <w:r w:rsidR="00190BD2" w:rsidDel="00200CC1">
          <w:delText xml:space="preserve"> valores das operações realizadas num conjunto de instruções assembly</w:delText>
        </w:r>
      </w:del>
      <w:r w:rsidR="00190BD2">
        <w:t>.</w:t>
      </w:r>
      <w:ins w:id="757" w:author="Tiago Oliveira" w:date="2016-07-13T11:02:00Z">
        <w:r w:rsidR="00007035">
          <w:t xml:space="preserve"> </w:t>
        </w:r>
      </w:ins>
      <w:del w:id="758" w:author="Tiago Oliveira" w:date="2016-07-13T11:20:00Z">
        <w:r w:rsidR="00730F1A" w:rsidDel="00E5339D">
          <w:delText xml:space="preserve"> </w:delText>
        </w:r>
      </w:del>
      <w:r w:rsidR="00730F1A">
        <w:t xml:space="preserve">O registo R5, </w:t>
      </w:r>
      <w:del w:id="759" w:author="Tiago Oliveira" w:date="2016-07-14T20:13:00Z">
        <w:r w:rsidR="00D61538" w:rsidDel="00200CC1">
          <w:delText xml:space="preserve">também </w:delText>
        </w:r>
        <w:r w:rsidR="00730F1A" w:rsidDel="00200CC1">
          <w:delText xml:space="preserve">denominado </w:delText>
        </w:r>
        <w:r w:rsidR="00D61538" w:rsidDel="00200CC1">
          <w:delText xml:space="preserve">de </w:delText>
        </w:r>
        <w:r w:rsidR="00730F1A" w:rsidDel="00200CC1">
          <w:rPr>
            <w:i/>
          </w:rPr>
          <w:delText>Link</w:delText>
        </w:r>
        <w:r w:rsidR="00D61538" w:rsidDel="00200CC1">
          <w:rPr>
            <w:i/>
          </w:rPr>
          <w:delText xml:space="preserve"> Register</w:delText>
        </w:r>
        <w:r w:rsidR="00730F1A" w:rsidDel="00200CC1">
          <w:delText xml:space="preserve">, </w:delText>
        </w:r>
      </w:del>
      <w:ins w:id="760" w:author="Tiago Oliveira" w:date="2016-07-14T20:13:00Z">
        <w:r>
          <w:t xml:space="preserve">também </w:t>
        </w:r>
      </w:ins>
      <w:r w:rsidR="00D61538">
        <w:t xml:space="preserve">pode </w:t>
      </w:r>
      <w:r w:rsidR="00D61538">
        <w:lastRenderedPageBreak/>
        <w:t xml:space="preserve">ser utilizado como registo de uso geral mas está </w:t>
      </w:r>
      <w:ins w:id="761" w:author="Tiago Oliveira" w:date="2016-07-14T20:13:00Z">
        <w:r>
          <w:t>intrinsecamente comprometido</w:t>
        </w:r>
      </w:ins>
      <w:del w:id="762" w:author="Tiago Oliveira" w:date="2016-07-14T20:14:00Z">
        <w:r w:rsidR="00D61538" w:rsidDel="00200CC1">
          <w:delText>comprometido</w:delText>
        </w:r>
      </w:del>
      <w:r w:rsidR="00D61538">
        <w:t xml:space="preserve"> com a utilização de rotinas. Na verdade, </w:t>
      </w:r>
      <w:r w:rsidR="00FE2B69">
        <w:t>este registo é</w:t>
      </w:r>
      <w:ins w:id="763" w:author="Tiago Oliveira" w:date="2016-07-14T20:14:00Z">
        <w:r>
          <w:t xml:space="preserve"> usado</w:t>
        </w:r>
      </w:ins>
      <w:del w:id="764" w:author="Tiago Oliveira" w:date="2016-07-14T20:14:00Z">
        <w:r w:rsidR="00FE2B69" w:rsidDel="00200CC1">
          <w:delText xml:space="preserve"> i</w:delText>
        </w:r>
      </w:del>
      <w:ins w:id="765" w:author="Tiago Oliveira" w:date="2016-07-14T20:14:00Z">
        <w:r>
          <w:t xml:space="preserve"> i</w:t>
        </w:r>
      </w:ins>
      <w:r w:rsidR="00FE2B69">
        <w:t>mplicitamente</w:t>
      </w:r>
      <w:del w:id="766" w:author="Tiago Oliveira" w:date="2016-07-14T20:14:00Z">
        <w:r w:rsidR="00FE2B69" w:rsidDel="00200CC1">
          <w:delText xml:space="preserve"> utilizado</w:delText>
        </w:r>
      </w:del>
      <w:r w:rsidR="00FE2B69">
        <w:t xml:space="preserve"> pela instrução </w:t>
      </w:r>
      <w:proofErr w:type="spellStart"/>
      <w:r w:rsidR="00FE2B69">
        <w:t>jmpl</w:t>
      </w:r>
      <w:proofErr w:type="spellEnd"/>
      <w:r w:rsidR="00FE2B69">
        <w:t xml:space="preserve"> para </w:t>
      </w:r>
      <w:r w:rsidR="00730F1A">
        <w:t xml:space="preserve">salvaguardar o valor corrente do </w:t>
      </w:r>
      <w:r w:rsidR="00FE2B69">
        <w:t>PC</w:t>
      </w:r>
      <w:ins w:id="767" w:author="Tiago Oliveira" w:date="2016-07-14T20:14:00Z">
        <w:r>
          <w:t xml:space="preserve"> aquando da invocaç</w:t>
        </w:r>
      </w:ins>
      <w:ins w:id="768" w:author="Tiago Oliveira" w:date="2016-07-14T20:15:00Z">
        <w:r>
          <w:t>ão de uma rotina, de modo a ser possível recuperar o fio de execução do programa após a sua conclusão</w:t>
        </w:r>
      </w:ins>
      <w:r w:rsidR="00730F1A">
        <w:t>.</w:t>
      </w:r>
      <w:ins w:id="769" w:author="Tiago Oliveira" w:date="2016-07-14T20:15:00Z">
        <w:r>
          <w:t xml:space="preserve"> Por este motivo, este registo também é denominado de </w:t>
        </w:r>
        <w:r>
          <w:rPr>
            <w:i/>
          </w:rPr>
          <w:t xml:space="preserve">Linker </w:t>
        </w:r>
        <w:proofErr w:type="spellStart"/>
        <w:r>
          <w:rPr>
            <w:i/>
          </w:rPr>
          <w:t>Register</w:t>
        </w:r>
      </w:ins>
      <w:proofErr w:type="spellEnd"/>
      <w:ins w:id="770" w:author="Tiago Oliveira" w:date="2016-07-14T20:16:00Z">
        <w:r>
          <w:t>.</w:t>
        </w:r>
      </w:ins>
      <w:ins w:id="771" w:author="Tiago Oliveira" w:date="2016-07-13T11:20:00Z">
        <w:r w:rsidR="00E5339D">
          <w:t xml:space="preserve"> </w:t>
        </w:r>
      </w:ins>
    </w:p>
    <w:p w14:paraId="721D001A" w14:textId="2F561B05" w:rsidR="00FE2B69" w:rsidRDefault="00FE2B69" w:rsidP="009D0C2F">
      <w:pPr>
        <w:pStyle w:val="ParagrafodeTexto"/>
      </w:pPr>
      <w:r>
        <w:t xml:space="preserve">Os registos R6 e R7 são </w:t>
      </w:r>
      <w:ins w:id="772" w:author="Tiago Oliveira" w:date="2016-07-14T20:16:00Z">
        <w:r w:rsidR="00200CC1">
          <w:t xml:space="preserve">outros dois </w:t>
        </w:r>
      </w:ins>
      <w:r>
        <w:t xml:space="preserve">registos especiais do processador. O registo R7 corresponde ao 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 xml:space="preserve"> (PC), guardando o endereço de memória da próxima instrução a ser executada. O</w:t>
      </w:r>
      <w:r w:rsidR="00730F1A">
        <w:t xml:space="preserve"> registo R6</w:t>
      </w:r>
      <w:r>
        <w:t xml:space="preserve"> guarda</w:t>
      </w:r>
      <w:ins w:id="773" w:author="Tiago Oliveira" w:date="2016-07-14T20:17:00Z">
        <w:r w:rsidR="00200CC1">
          <w:t xml:space="preserve"> o estado</w:t>
        </w:r>
      </w:ins>
      <w:r>
        <w:t xml:space="preserve"> </w:t>
      </w:r>
      <w:ins w:id="774" w:author="Tiago Oliveira" w:date="2016-07-14T20:17:00Z">
        <w:r w:rsidR="00200CC1">
          <w:t>d</w:t>
        </w:r>
      </w:ins>
      <w:r>
        <w:t xml:space="preserve">as 6 </w:t>
      </w:r>
      <w:proofErr w:type="spellStart"/>
      <w:r w:rsidRPr="009207B8">
        <w:rPr>
          <w:i/>
        </w:rPr>
        <w:t>flags</w:t>
      </w:r>
      <w:proofErr w:type="spellEnd"/>
      <w:r>
        <w:t xml:space="preserve"> do processador,</w:t>
      </w:r>
      <w:ins w:id="775" w:author="Tiago Oliveira" w:date="2016-07-14T20:17:00Z">
        <w:r w:rsidR="00200CC1">
          <w:t xml:space="preserve"> motivo pelo qual também é</w:t>
        </w:r>
      </w:ins>
      <w:del w:id="776" w:author="Tiago Oliveira" w:date="2016-07-14T20:17:00Z">
        <w:r w:rsidDel="00200CC1">
          <w:delText xml:space="preserve"> pelo que t</w:delText>
        </w:r>
        <w:r w:rsidR="00424CD2" w:rsidDel="00200CC1">
          <w:delText>a</w:delText>
        </w:r>
        <w:r w:rsidDel="00200CC1">
          <w:delText>mbém é d</w:delText>
        </w:r>
      </w:del>
      <w:ins w:id="777" w:author="Tiago Oliveira" w:date="2016-07-14T20:17:00Z">
        <w:r w:rsidR="00200CC1">
          <w:t xml:space="preserve"> d</w:t>
        </w:r>
      </w:ins>
      <w:r>
        <w:t xml:space="preserve">enominado de </w:t>
      </w:r>
      <w:proofErr w:type="spellStart"/>
      <w:r w:rsidRPr="00200CC1">
        <w:rPr>
          <w:i/>
          <w:rPrChange w:id="778" w:author="Tiago Oliveira" w:date="2016-07-14T20:17:00Z">
            <w:rPr/>
          </w:rPrChange>
        </w:rPr>
        <w:t>Processor</w:t>
      </w:r>
      <w:proofErr w:type="spellEnd"/>
      <w:r w:rsidRPr="00200CC1">
        <w:rPr>
          <w:i/>
          <w:rPrChange w:id="779" w:author="Tiago Oliveira" w:date="2016-07-14T20:17:00Z">
            <w:rPr/>
          </w:rPrChange>
        </w:rPr>
        <w:t xml:space="preserve"> </w:t>
      </w:r>
      <w:proofErr w:type="spellStart"/>
      <w:r w:rsidRPr="00200CC1">
        <w:rPr>
          <w:i/>
          <w:rPrChange w:id="780" w:author="Tiago Oliveira" w:date="2016-07-14T20:17:00Z">
            <w:rPr/>
          </w:rPrChange>
        </w:rPr>
        <w:t>Staus</w:t>
      </w:r>
      <w:proofErr w:type="spellEnd"/>
      <w:r w:rsidRPr="00200CC1">
        <w:rPr>
          <w:i/>
          <w:rPrChange w:id="781" w:author="Tiago Oliveira" w:date="2016-07-14T20:17:00Z">
            <w:rPr/>
          </w:rPrChange>
        </w:rPr>
        <w:t xml:space="preserve"> Word</w:t>
      </w:r>
      <w:r>
        <w:t xml:space="preserve"> (</w:t>
      </w:r>
      <w:r w:rsidR="00730F1A">
        <w:t>PSW</w:t>
      </w:r>
      <w:r>
        <w:t>):</w:t>
      </w:r>
    </w:p>
    <w:p w14:paraId="713D9276" w14:textId="0B9C101E" w:rsidR="00FE2B69" w:rsidRDefault="00FE2B69" w:rsidP="00C466DC">
      <w:pPr>
        <w:pStyle w:val="RBulletList"/>
      </w:pPr>
      <w:r>
        <w:t xml:space="preserve"> </w:t>
      </w:r>
      <w:del w:id="782" w:author="Tiago Oliveira" w:date="2016-07-14T20:17:00Z">
        <w:r w:rsidDel="00200CC1">
          <w:delText>Z</w:delText>
        </w:r>
        <w:r w:rsidR="006E786E" w:rsidDel="00200CC1">
          <w:delText xml:space="preserve"> - </w:delText>
        </w:r>
      </w:del>
      <w:r w:rsidR="006E786E">
        <w:t>Zero</w:t>
      </w:r>
      <w:ins w:id="783" w:author="Tiago Oliveira" w:date="2016-07-14T20:17:00Z">
        <w:r w:rsidR="00200CC1">
          <w:t xml:space="preserve"> (Z)</w:t>
        </w:r>
      </w:ins>
      <w:r w:rsidR="00B50935">
        <w:t xml:space="preserve">: </w:t>
      </w:r>
      <w:ins w:id="784" w:author="Tiago Oliveira" w:date="2016-07-15T00:26:00Z">
        <w:r w:rsidR="00C466DC">
          <w:t>C</w:t>
        </w:r>
        <w:r w:rsidR="00C466DC" w:rsidRPr="00C466DC">
          <w:t>aso se encontre ativa (</w:t>
        </w:r>
        <w:proofErr w:type="spellStart"/>
        <w:r w:rsidR="00C466DC" w:rsidRPr="00C466DC">
          <w:t>i.g</w:t>
        </w:r>
        <w:proofErr w:type="spellEnd"/>
        <w:r w:rsidR="00C466DC" w:rsidRPr="00C466DC">
          <w:t>. valor lógico 1) significa que o código da operação realizada pel</w:t>
        </w:r>
        <w:r w:rsidR="00C466DC">
          <w:t>a ALU corresponde ao valor zero;</w:t>
        </w:r>
      </w:ins>
      <w:del w:id="785" w:author="Tiago Oliveira" w:date="2016-07-15T00:26:00Z">
        <w:r w:rsidR="00B50935" w:rsidDel="00C466DC">
          <w:delText xml:space="preserve">Esta </w:delText>
        </w:r>
        <w:r w:rsidR="00B50935" w:rsidRPr="009207B8" w:rsidDel="00C466DC">
          <w:rPr>
            <w:i/>
          </w:rPr>
          <w:delText>flag</w:delText>
        </w:r>
        <w:r w:rsidR="00B50935" w:rsidDel="00C466DC">
          <w:delText xml:space="preserve"> é usada por </w:delText>
        </w:r>
        <w:r w:rsidR="006E786E" w:rsidDel="00C466DC">
          <w:delText>instruções</w:delText>
        </w:r>
        <w:r w:rsidR="00B50935" w:rsidDel="00C466DC">
          <w:delText xml:space="preserve"> de </w:delText>
        </w:r>
        <w:r w:rsidR="006E786E" w:rsidDel="00C466DC">
          <w:delText xml:space="preserve">controlo de fluxo condicional </w:delText>
        </w:r>
        <w:r w:rsidR="0042127C" w:rsidDel="00C466DC">
          <w:delText xml:space="preserve">para </w:delText>
        </w:r>
        <w:r w:rsidR="009B1B63" w:rsidDel="00C466DC">
          <w:delText>verificações sob uma o resultado de uma operação anterior. Ex.:</w:delText>
        </w:r>
        <w:r w:rsidR="0042127C" w:rsidDel="00C466DC">
          <w:delText xml:space="preserve"> se </w:delText>
        </w:r>
        <w:r w:rsidR="009B1B63" w:rsidDel="00C466DC">
          <w:delText xml:space="preserve">o estado da </w:delText>
        </w:r>
        <w:r w:rsidR="0042127C" w:rsidRPr="009207B8" w:rsidDel="00C466DC">
          <w:rPr>
            <w:i/>
          </w:rPr>
          <w:delText>flag</w:delText>
        </w:r>
        <w:r w:rsidR="0042127C" w:rsidDel="00C466DC">
          <w:delText xml:space="preserve"> </w:delText>
        </w:r>
        <w:r w:rsidR="009B1B63" w:rsidDel="00C466DC">
          <w:delText xml:space="preserve">for </w:delText>
        </w:r>
        <w:r w:rsidR="0042127C" w:rsidDel="00C466DC">
          <w:delText xml:space="preserve">o valor logico </w:delText>
        </w:r>
        <w:r w:rsidR="009B1B63" w:rsidDel="00C466DC">
          <w:delText>1</w:delText>
        </w:r>
        <w:r w:rsidR="0042127C" w:rsidDel="00C466DC">
          <w:delText>, significa que o resultado da instruç</w:delText>
        </w:r>
        <w:r w:rsidR="003008DF" w:rsidDel="00C466DC">
          <w:delText>ão anterior</w:delText>
        </w:r>
        <w:r w:rsidR="006E786E" w:rsidDel="00C466DC">
          <w:delText xml:space="preserve"> </w:delText>
        </w:r>
        <w:r w:rsidR="0042127C" w:rsidDel="00C466DC">
          <w:delText>foi 0.</w:delText>
        </w:r>
      </w:del>
    </w:p>
    <w:p w14:paraId="45E9D5D2" w14:textId="2B303F2D" w:rsidR="0042127C" w:rsidRDefault="0042127C">
      <w:pPr>
        <w:pStyle w:val="RBulletList"/>
      </w:pPr>
      <w:del w:id="786" w:author="Tiago Oliveira" w:date="2016-07-14T20:18:00Z">
        <w:r w:rsidDel="00200CC1">
          <w:delText xml:space="preserve">CY – </w:delText>
        </w:r>
      </w:del>
      <w:proofErr w:type="spellStart"/>
      <w:r w:rsidRPr="009207B8">
        <w:rPr>
          <w:i/>
        </w:rPr>
        <w:t>Carry</w:t>
      </w:r>
      <w:proofErr w:type="spellEnd"/>
      <w:r w:rsidRPr="009207B8">
        <w:rPr>
          <w:i/>
        </w:rPr>
        <w:t>/</w:t>
      </w:r>
      <w:proofErr w:type="spellStart"/>
      <w:r w:rsidRPr="009207B8">
        <w:rPr>
          <w:i/>
        </w:rPr>
        <w:t>Borrow</w:t>
      </w:r>
      <w:proofErr w:type="spellEnd"/>
      <w:ins w:id="787" w:author="Tiago Oliveira" w:date="2016-07-14T20:18:00Z">
        <w:r w:rsidR="00200CC1">
          <w:rPr>
            <w:i/>
          </w:rPr>
          <w:t xml:space="preserve"> </w:t>
        </w:r>
        <w:r w:rsidR="00200CC1">
          <w:t>(CY)</w:t>
        </w:r>
      </w:ins>
      <w:r>
        <w:t xml:space="preserve">: Esta </w:t>
      </w:r>
      <w:proofErr w:type="spellStart"/>
      <w:r w:rsidRPr="009207B8">
        <w:rPr>
          <w:i/>
        </w:rPr>
        <w:t>f</w:t>
      </w:r>
      <w:r w:rsidR="003672D1" w:rsidRPr="009207B8">
        <w:rPr>
          <w:i/>
        </w:rPr>
        <w:t>l</w:t>
      </w:r>
      <w:r w:rsidRPr="009207B8">
        <w:rPr>
          <w:i/>
        </w:rPr>
        <w:t>ag</w:t>
      </w:r>
      <w:proofErr w:type="spellEnd"/>
      <w:r>
        <w:t xml:space="preserve"> </w:t>
      </w:r>
      <w:del w:id="788" w:author="Tiago Oliveira" w:date="2016-07-15T00:27:00Z">
        <w:r w:rsidDel="00C466DC">
          <w:delText xml:space="preserve">é também </w:delText>
        </w:r>
        <w:r w:rsidR="009B1B63" w:rsidDel="00C466DC">
          <w:delText>utilizada</w:delText>
        </w:r>
        <w:r w:rsidDel="00C466DC">
          <w:delText xml:space="preserve"> pelas instruções de fluxo condicional</w:delText>
        </w:r>
        <w:r w:rsidR="009B1B63" w:rsidDel="00C466DC">
          <w:delText xml:space="preserve">, </w:delText>
        </w:r>
      </w:del>
      <w:proofErr w:type="spellStart"/>
      <w:r w:rsidR="009B1B63">
        <w:t>apresentand</w:t>
      </w:r>
      <w:del w:id="789" w:author="Tiago Oliveira" w:date="2016-07-15T00:27:00Z">
        <w:r w:rsidR="009B1B63" w:rsidDel="00C466DC">
          <w:delText>o</w:delText>
        </w:r>
      </w:del>
      <w:ins w:id="790" w:author="Tiago Oliveira" w:date="2016-07-15T00:27:00Z">
        <w:r w:rsidR="00C466DC">
          <w:t>a</w:t>
        </w:r>
      </w:ins>
      <w:proofErr w:type="spellEnd"/>
      <w:r w:rsidR="009B1B63">
        <w:t xml:space="preserve"> o valor lógico 1 quando a </w:t>
      </w:r>
      <w:r w:rsidR="00851E4A">
        <w:t>instrução</w:t>
      </w:r>
      <w:r w:rsidR="009B1B63">
        <w:t xml:space="preserve"> anterior gerou </w:t>
      </w:r>
      <w:proofErr w:type="spellStart"/>
      <w:r w:rsidR="009B1B63">
        <w:rPr>
          <w:i/>
        </w:rPr>
        <w:t>carry</w:t>
      </w:r>
      <w:proofErr w:type="spellEnd"/>
      <w:r w:rsidR="009B1B63">
        <w:rPr>
          <w:i/>
        </w:rPr>
        <w:t>/</w:t>
      </w:r>
      <w:proofErr w:type="spellStart"/>
      <w:r w:rsidR="009B1B63">
        <w:rPr>
          <w:i/>
        </w:rPr>
        <w:t>borrow</w:t>
      </w:r>
      <w:proofErr w:type="spellEnd"/>
      <w:ins w:id="791" w:author="Tiago Oliveira" w:date="2016-07-15T00:27:00Z">
        <w:r w:rsidR="00C466DC">
          <w:t xml:space="preserve">, baseado no teste de menor/maior ou igual, considerando que os operandos da ALU pertencem ao conjunto de </w:t>
        </w:r>
      </w:ins>
      <w:ins w:id="792" w:author="Tiago Oliveira" w:date="2016-07-15T00:29:00Z">
        <w:r w:rsidR="00C466DC">
          <w:t>números</w:t>
        </w:r>
      </w:ins>
      <w:ins w:id="793" w:author="Tiago Oliveira" w:date="2016-07-15T00:27:00Z">
        <w:r w:rsidR="00C466DC">
          <w:t xml:space="preserve"> </w:t>
        </w:r>
      </w:ins>
      <w:ins w:id="794" w:author="Tiago Oliveira" w:date="2016-07-15T00:29:00Z">
        <w:r w:rsidR="00C466DC">
          <w:t>naturais</w:t>
        </w:r>
      </w:ins>
      <w:r w:rsidR="00851E4A">
        <w:t>;</w:t>
      </w:r>
    </w:p>
    <w:p w14:paraId="485E7467" w14:textId="6B1D2230" w:rsidR="003008DF" w:rsidRDefault="003008DF" w:rsidP="009D0C2F">
      <w:pPr>
        <w:pStyle w:val="RBulletList"/>
      </w:pPr>
      <w:del w:id="795" w:author="Tiago Oliveira" w:date="2016-07-14T20:18:00Z">
        <w:r w:rsidDel="00200CC1">
          <w:delText xml:space="preserve">G – </w:delText>
        </w:r>
      </w:del>
      <w:proofErr w:type="spellStart"/>
      <w:r w:rsidRPr="009207B8">
        <w:rPr>
          <w:i/>
        </w:rPr>
        <w:t>Greater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or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Equal</w:t>
      </w:r>
      <w:proofErr w:type="spellEnd"/>
      <w:ins w:id="796" w:author="Tiago Oliveira" w:date="2016-07-14T20:18:00Z">
        <w:r w:rsidR="00200CC1">
          <w:rPr>
            <w:i/>
          </w:rPr>
          <w:t xml:space="preserve"> </w:t>
        </w:r>
        <w:r w:rsidR="00200CC1">
          <w:t>(GE)</w:t>
        </w:r>
      </w:ins>
      <w:r>
        <w:t xml:space="preserve">: </w:t>
      </w:r>
      <w:ins w:id="797" w:author="Tiago Oliveira" w:date="2016-07-15T00:30:00Z">
        <w:r w:rsidR="00C466DC">
          <w:t xml:space="preserve">Esta </w:t>
        </w:r>
        <w:proofErr w:type="spellStart"/>
        <w:r w:rsidR="00C466DC" w:rsidRPr="009207B8">
          <w:rPr>
            <w:i/>
          </w:rPr>
          <w:t>flag</w:t>
        </w:r>
        <w:proofErr w:type="spellEnd"/>
        <w:r w:rsidR="00C466DC">
          <w:t xml:space="preserve"> </w:t>
        </w:r>
        <w:proofErr w:type="spellStart"/>
        <w:r w:rsidR="00C466DC">
          <w:t>apresentanda</w:t>
        </w:r>
        <w:proofErr w:type="spellEnd"/>
        <w:r w:rsidR="00C466DC">
          <w:t xml:space="preserve"> o valor lógico 1 </w:t>
        </w:r>
      </w:ins>
      <w:ins w:id="798" w:author="Tiago Oliveira" w:date="2016-07-15T00:31:00Z">
        <w:r w:rsidR="00C466DC">
          <w:t>quando ao realizar uma subtração o diminuendo é maior ou igual ao diminuidor</w:t>
        </w:r>
      </w:ins>
      <w:ins w:id="799" w:author="Tiago Oliveira" w:date="2016-07-15T00:30:00Z">
        <w:r w:rsidR="00C466DC">
          <w:t xml:space="preserve">, considerando que os operandos da ALU pertencem ao conjunto de números </w:t>
        </w:r>
      </w:ins>
      <w:ins w:id="800" w:author="Tiago Oliveira" w:date="2016-07-15T00:31:00Z">
        <w:r w:rsidR="00C466DC">
          <w:t>relativos</w:t>
        </w:r>
      </w:ins>
      <w:ins w:id="801" w:author="Tiago Oliveira" w:date="2016-07-15T00:30:00Z">
        <w:r w:rsidR="00C466DC">
          <w:t>;</w:t>
        </w:r>
      </w:ins>
      <w:del w:id="802" w:author="Tiago Oliveira" w:date="2016-07-15T00:31:00Z">
        <w:r w:rsidDel="00C466DC">
          <w:delText xml:space="preserve">Esta </w:delText>
        </w:r>
        <w:r w:rsidRPr="009207B8" w:rsidDel="00C466DC">
          <w:rPr>
            <w:i/>
          </w:rPr>
          <w:delText>flag</w:delText>
        </w:r>
        <w:r w:rsidDel="00C466DC">
          <w:delText xml:space="preserve"> fica ativa quando ao realizar uma subtração o diminuendo é maior ou igual ao diminuidor.</w:delText>
        </w:r>
      </w:del>
    </w:p>
    <w:p w14:paraId="5E3B8BD6" w14:textId="552E3E28" w:rsidR="003008DF" w:rsidRDefault="003008DF" w:rsidP="009D0C2F">
      <w:pPr>
        <w:pStyle w:val="RBulletList"/>
      </w:pPr>
      <w:del w:id="803" w:author="Tiago Oliveira" w:date="2016-07-14T20:19:00Z">
        <w:r w:rsidDel="00200CC1">
          <w:delText xml:space="preserve">P – </w:delText>
        </w:r>
      </w:del>
      <w:proofErr w:type="spellStart"/>
      <w:r w:rsidRPr="009207B8">
        <w:rPr>
          <w:i/>
        </w:rPr>
        <w:t>Parity</w:t>
      </w:r>
      <w:proofErr w:type="spellEnd"/>
      <w:ins w:id="804" w:author="Tiago Oliveira" w:date="2016-07-14T20:19:00Z">
        <w:r w:rsidR="00200CC1">
          <w:t xml:space="preserve"> (P)</w:t>
        </w:r>
      </w:ins>
      <w:del w:id="805" w:author="Tiago Oliveira" w:date="2016-07-14T20:18:00Z">
        <w:r w:rsidRPr="009207B8" w:rsidDel="00200CC1">
          <w:rPr>
            <w:i/>
          </w:rPr>
          <w:delText xml:space="preserve"> odd</w:delText>
        </w:r>
      </w:del>
      <w:r>
        <w:t xml:space="preserve">: Esta </w:t>
      </w:r>
      <w:proofErr w:type="spellStart"/>
      <w:r w:rsidRPr="009207B8">
        <w:rPr>
          <w:i/>
        </w:rPr>
        <w:t>flag</w:t>
      </w:r>
      <w:proofErr w:type="spellEnd"/>
      <w:r>
        <w:t xml:space="preserve"> fica ativa quando </w:t>
      </w:r>
      <w:r w:rsidR="00851E4A">
        <w:t>o valor resultante de</w:t>
      </w:r>
      <w:r>
        <w:t xml:space="preserve"> uma operação lógica ou </w:t>
      </w:r>
      <w:r w:rsidR="00851E4A">
        <w:t>aritmética</w:t>
      </w:r>
      <w:r>
        <w:t xml:space="preserve"> contenha um número de </w:t>
      </w:r>
      <w:r w:rsidRPr="00983F5C">
        <w:rPr>
          <w:i/>
          <w:rPrChange w:id="806" w:author="Tiago Oliveira" w:date="2016-07-13T11:32:00Z">
            <w:rPr/>
          </w:rPrChange>
        </w:rPr>
        <w:t>bits</w:t>
      </w:r>
      <w:r>
        <w:t xml:space="preserve"> com valor lógico 1 em quantidade ímp</w:t>
      </w:r>
      <w:r w:rsidR="00851E4A">
        <w:t>a</w:t>
      </w:r>
      <w:r>
        <w:t>r.</w:t>
      </w:r>
    </w:p>
    <w:p w14:paraId="32421379" w14:textId="6C455D2A" w:rsidR="003008DF" w:rsidRDefault="003008DF" w:rsidP="009D0C2F">
      <w:pPr>
        <w:pStyle w:val="RBulletList"/>
      </w:pPr>
      <w:del w:id="807" w:author="Tiago Oliveira" w:date="2016-07-14T20:19:00Z">
        <w:r w:rsidDel="00200CC1">
          <w:delText xml:space="preserve">IE – </w:delText>
        </w:r>
      </w:del>
      <w:proofErr w:type="spellStart"/>
      <w:r w:rsidRPr="009207B8">
        <w:rPr>
          <w:i/>
        </w:rPr>
        <w:t>Interrupt</w:t>
      </w:r>
      <w:proofErr w:type="spellEnd"/>
      <w:r w:rsidRPr="009207B8">
        <w:rPr>
          <w:i/>
        </w:rPr>
        <w:t xml:space="preserve"> </w:t>
      </w:r>
      <w:proofErr w:type="spellStart"/>
      <w:r w:rsidRPr="009207B8">
        <w:rPr>
          <w:i/>
        </w:rPr>
        <w:t>Enable</w:t>
      </w:r>
      <w:proofErr w:type="spellEnd"/>
      <w:ins w:id="808" w:author="Tiago Oliveira" w:date="2016-07-14T20:19:00Z">
        <w:r w:rsidR="00200CC1">
          <w:rPr>
            <w:i/>
          </w:rPr>
          <w:t xml:space="preserve"> </w:t>
        </w:r>
        <w:r w:rsidR="00200CC1">
          <w:t>(IE)</w:t>
        </w:r>
      </w:ins>
      <w:r>
        <w:t xml:space="preserve">: </w:t>
      </w:r>
      <w:r w:rsidR="00851E4A">
        <w:t>Quando esta</w:t>
      </w:r>
      <w:r>
        <w:t xml:space="preserve"> </w:t>
      </w:r>
      <w:proofErr w:type="spellStart"/>
      <w:r w:rsidRPr="009207B8">
        <w:rPr>
          <w:i/>
        </w:rPr>
        <w:t>flag</w:t>
      </w:r>
      <w:proofErr w:type="spellEnd"/>
      <w:r>
        <w:t xml:space="preserve"> </w:t>
      </w:r>
      <w:r w:rsidR="00851E4A">
        <w:t>possui valor lógico 1</w:t>
      </w:r>
      <w:ins w:id="809" w:author="Tiago Oliveira" w:date="2016-07-14T20:20:00Z">
        <w:r w:rsidR="00200CC1">
          <w:t xml:space="preserve"> o mecanismo de interrupç</w:t>
        </w:r>
      </w:ins>
      <w:ins w:id="810" w:author="Tiago Oliveira" w:date="2016-07-14T20:21:00Z">
        <w:r w:rsidR="00200CC1">
          <w:t>ão</w:t>
        </w:r>
        <w:r w:rsidR="00F94C4C">
          <w:t xml:space="preserve"> está ativa, podendo</w:t>
        </w:r>
      </w:ins>
      <w:del w:id="811" w:author="Tiago Oliveira" w:date="2016-07-14T20:23:00Z">
        <w:r w:rsidR="00851E4A" w:rsidDel="00F94C4C">
          <w:delText>,</w:delText>
        </w:r>
        <w:r w:rsidDel="00F94C4C">
          <w:delText xml:space="preserve"> </w:delText>
        </w:r>
        <w:r w:rsidR="00851E4A" w:rsidDel="00F94C4C">
          <w:delText>dá a possibilidade do</w:delText>
        </w:r>
      </w:del>
      <w:ins w:id="812" w:author="Tiago Oliveira" w:date="2016-07-14T20:23:00Z">
        <w:r w:rsidR="00F94C4C">
          <w:t xml:space="preserve"> a normal </w:t>
        </w:r>
      </w:ins>
      <w:ins w:id="813" w:author="Tiago Oliveira" w:date="2016-07-14T20:24:00Z">
        <w:r w:rsidR="00F94C4C">
          <w:t>execução de um</w:t>
        </w:r>
      </w:ins>
      <w:r w:rsidR="00851E4A">
        <w:t xml:space="preserve"> programa ser </w:t>
      </w:r>
      <w:del w:id="814" w:author="Tiago Oliveira" w:date="2016-07-14T20:24:00Z">
        <w:r w:rsidR="00851E4A" w:rsidDel="00F94C4C">
          <w:delText xml:space="preserve">interrompido </w:delText>
        </w:r>
      </w:del>
      <w:ins w:id="815" w:author="Tiago Oliveira" w:date="2016-07-14T20:24:00Z">
        <w:r w:rsidR="00F94C4C">
          <w:t xml:space="preserve">interrompida </w:t>
        </w:r>
      </w:ins>
      <w:r w:rsidR="00851E4A">
        <w:t>por uma ação externa,</w:t>
      </w:r>
      <w:ins w:id="816" w:author="Tiago Oliveira" w:date="2016-07-14T20:24:00Z">
        <w:r w:rsidR="00F94C4C">
          <w:t xml:space="preserve"> o que consiste num</w:t>
        </w:r>
      </w:ins>
      <w:del w:id="817" w:author="Tiago Oliveira" w:date="2016-07-14T20:25:00Z">
        <w:r w:rsidR="00851E4A" w:rsidDel="00F94C4C">
          <w:delText xml:space="preserve"> levando a um comportamento</w:delText>
        </w:r>
      </w:del>
      <w:r w:rsidR="00851E4A">
        <w:t xml:space="preserve"> de exceção</w:t>
      </w:r>
      <w:r w:rsidR="00E75AE2">
        <w:t>.</w:t>
      </w:r>
    </w:p>
    <w:p w14:paraId="577D9CDF" w14:textId="77777777" w:rsidR="003A2A2B" w:rsidRDefault="00E75AE2" w:rsidP="009D0C2F">
      <w:pPr>
        <w:pStyle w:val="RBulletList"/>
        <w:rPr>
          <w:ins w:id="818" w:author="Tiago Oliveira" w:date="2016-07-15T00:15:00Z"/>
        </w:rPr>
      </w:pPr>
      <w:del w:id="819" w:author="Tiago Oliveira" w:date="2016-07-14T20:19:00Z">
        <w:r w:rsidRPr="00200CC1" w:rsidDel="00200CC1">
          <w:rPr>
            <w:i/>
            <w:rPrChange w:id="820" w:author="Tiago Oliveira" w:date="2016-07-14T20:19:00Z">
              <w:rPr/>
            </w:rPrChange>
          </w:rPr>
          <w:delText xml:space="preserve">BS – </w:delText>
        </w:r>
      </w:del>
      <w:proofErr w:type="spellStart"/>
      <w:r w:rsidRPr="00200CC1">
        <w:rPr>
          <w:i/>
          <w:rPrChange w:id="821" w:author="Tiago Oliveira" w:date="2016-07-14T20:19:00Z">
            <w:rPr/>
          </w:rPrChange>
        </w:rPr>
        <w:t>Bank</w:t>
      </w:r>
      <w:proofErr w:type="spellEnd"/>
      <w:r w:rsidRPr="00200CC1">
        <w:rPr>
          <w:i/>
          <w:rPrChange w:id="822" w:author="Tiago Oliveira" w:date="2016-07-14T20:19:00Z">
            <w:rPr/>
          </w:rPrChange>
        </w:rPr>
        <w:t xml:space="preserve"> </w:t>
      </w:r>
      <w:proofErr w:type="spellStart"/>
      <w:r w:rsidRPr="00200CC1">
        <w:rPr>
          <w:i/>
          <w:rPrChange w:id="823" w:author="Tiago Oliveira" w:date="2016-07-14T20:19:00Z">
            <w:rPr/>
          </w:rPrChange>
        </w:rPr>
        <w:t>Selct</w:t>
      </w:r>
      <w:proofErr w:type="spellEnd"/>
      <w:ins w:id="824" w:author="Tiago Oliveira" w:date="2016-07-14T20:19:00Z">
        <w:r w:rsidR="00200CC1">
          <w:t xml:space="preserve"> (BS)</w:t>
        </w:r>
      </w:ins>
      <w:r>
        <w:t xml:space="preserve">: </w:t>
      </w:r>
      <w:r w:rsidR="00851E4A">
        <w:t xml:space="preserve">Esta </w:t>
      </w:r>
      <w:proofErr w:type="spellStart"/>
      <w:r w:rsidR="00851E4A">
        <w:rPr>
          <w:i/>
        </w:rPr>
        <w:t>flag</w:t>
      </w:r>
      <w:proofErr w:type="spellEnd"/>
      <w:r w:rsidR="00851E4A">
        <w:t xml:space="preserve"> serve de seletor de banco de registos, </w:t>
      </w:r>
      <w:r w:rsidR="006115FF">
        <w:t xml:space="preserve">ou seja, </w:t>
      </w:r>
      <w:ins w:id="825" w:author="Tiago Oliveira" w:date="2016-07-14T20:25:00Z">
        <w:r w:rsidR="00F94C4C">
          <w:t>o banco de registos do modo normal está em utilização quando o seu valor lógico</w:t>
        </w:r>
      </w:ins>
      <w:ins w:id="826" w:author="Tiago Oliveira" w:date="2016-07-14T20:26:00Z">
        <w:r w:rsidR="00F94C4C">
          <w:t xml:space="preserve"> é 0 enquanto se o seu valor lógico for 1 é o banco de registos do modo interrupção que está em utilizaç</w:t>
        </w:r>
      </w:ins>
      <w:ins w:id="827" w:author="Tiago Oliveira" w:date="2016-07-14T20:27:00Z">
        <w:r w:rsidR="00F94C4C">
          <w:t>ão.</w:t>
        </w:r>
      </w:ins>
    </w:p>
    <w:p w14:paraId="3506A17F" w14:textId="7172B664" w:rsidR="00E75AE2" w:rsidRDefault="003A2A2B">
      <w:pPr>
        <w:pStyle w:val="ParagrafodeTexto"/>
        <w:pPrChange w:id="828" w:author="Tiago Oliveira" w:date="2016-07-15T00:15:00Z">
          <w:pPr>
            <w:pStyle w:val="RBulletList"/>
          </w:pPr>
        </w:pPrChange>
      </w:pPr>
      <w:ins w:id="829" w:author="Tiago Oliveira" w:date="2016-07-15T00:15:00Z">
        <w:r>
          <w:t xml:space="preserve">É ainda de mencionar que algumas destas </w:t>
        </w:r>
        <w:proofErr w:type="spellStart"/>
        <w:r>
          <w:rPr>
            <w:i/>
          </w:rPr>
          <w:t>flags</w:t>
        </w:r>
        <w:proofErr w:type="spellEnd"/>
        <w:r>
          <w:t xml:space="preserve"> são utilizados para controlo de fluxo de c</w:t>
        </w:r>
      </w:ins>
      <w:ins w:id="830" w:author="Tiago Oliveira" w:date="2016-07-15T00:16:00Z">
        <w:r>
          <w:t>ódigo</w:t>
        </w:r>
      </w:ins>
      <w:ins w:id="831" w:author="Tiago Oliveira" w:date="2016-07-15T00:20:00Z">
        <w:r>
          <w:t>, ou seja, é analisado o</w:t>
        </w:r>
      </w:ins>
      <w:ins w:id="832" w:author="Tiago Oliveira" w:date="2016-07-15T00:21:00Z">
        <w:r>
          <w:t>s operandos e/ou</w:t>
        </w:r>
      </w:ins>
      <w:ins w:id="833" w:author="Tiago Oliveira" w:date="2016-07-15T00:20:00Z">
        <w:r>
          <w:t xml:space="preserve"> resultado das operações da ALU</w:t>
        </w:r>
      </w:ins>
      <w:ins w:id="834" w:author="Tiago Oliveira" w:date="2016-07-15T00:21:00Z">
        <w:r>
          <w:t xml:space="preserve"> e dependendo tomando com base nesta analise a decis</w:t>
        </w:r>
      </w:ins>
      <w:ins w:id="835" w:author="Tiago Oliveira" w:date="2016-07-15T00:22:00Z">
        <w:r>
          <w:t xml:space="preserve">ão da próxima instrução a ser executada. </w:t>
        </w:r>
      </w:ins>
      <w:ins w:id="836" w:author="Tiago Oliveira" w:date="2016-07-15T00:31:00Z">
        <w:r w:rsidR="00C466DC">
          <w:t xml:space="preserve">São estas as </w:t>
        </w:r>
      </w:ins>
      <w:proofErr w:type="spellStart"/>
      <w:ins w:id="837" w:author="Tiago Oliveira" w:date="2016-07-15T00:32:00Z">
        <w:r w:rsidR="00C466DC">
          <w:rPr>
            <w:i/>
          </w:rPr>
          <w:t>flags</w:t>
        </w:r>
        <w:proofErr w:type="spellEnd"/>
        <w:r w:rsidR="00C466DC">
          <w:t xml:space="preserve"> Z, CY, GE e P.</w:t>
        </w:r>
      </w:ins>
      <w:del w:id="838" w:author="Tiago Oliveira" w:date="2016-07-14T20:27:00Z">
        <w:r w:rsidR="006115FF" w:rsidDel="00F94C4C">
          <w:delText>quando o seu valor lógico estiver a 0, um banco de registos estará em utilização, se o valor lógico transitar para 1, será alternado para um 2º banco de registos.</w:delText>
        </w:r>
      </w:del>
    </w:p>
    <w:p w14:paraId="33B89DA9" w14:textId="1316C5AC" w:rsidR="00730F1A" w:rsidRDefault="00FE2B69" w:rsidP="009D0C2F">
      <w:pPr>
        <w:pStyle w:val="ParagrafodeTexto"/>
      </w:pPr>
      <w:r>
        <w:t xml:space="preserve">O posicionamento das diferentes </w:t>
      </w:r>
      <w:proofErr w:type="spellStart"/>
      <w:r w:rsidRPr="009207B8">
        <w:rPr>
          <w:i/>
        </w:rPr>
        <w:t>flags</w:t>
      </w:r>
      <w:proofErr w:type="spellEnd"/>
      <w:r>
        <w:t xml:space="preserve"> nos 16 </w:t>
      </w:r>
      <w:r w:rsidRPr="00983F5C">
        <w:rPr>
          <w:i/>
          <w:rPrChange w:id="839" w:author="Tiago Oliveira" w:date="2016-07-13T11:32:00Z">
            <w:rPr/>
          </w:rPrChange>
        </w:rPr>
        <w:t>bits</w:t>
      </w:r>
      <w:r>
        <w:t xml:space="preserve"> que compõe este registo é ilustrado na </w:t>
      </w:r>
      <w:r>
        <w:fldChar w:fldCharType="begin"/>
      </w:r>
      <w:r>
        <w:instrText xml:space="preserve"> REF _Ref454018444 \h </w:instrText>
      </w:r>
      <w:r w:rsidR="00A91B13">
        <w:instrText xml:space="preserve"> \* MERGEFORMAT </w:instrText>
      </w:r>
      <w:r>
        <w:fldChar w:fldCharType="separate"/>
      </w:r>
      <w:ins w:id="840" w:author="Tiago Oliveira" w:date="2016-07-15T16:32:00Z">
        <w:r w:rsidR="00EB728D" w:rsidRPr="00EB728D">
          <w:rPr>
            <w:sz w:val="20"/>
            <w:rPrChange w:id="841" w:author="Tiago Oliveira" w:date="2016-07-15T16:32:00Z">
              <w:rPr>
                <w:b/>
                <w:sz w:val="20"/>
              </w:rPr>
            </w:rPrChange>
          </w:rPr>
          <w:t xml:space="preserve">Figura </w:t>
        </w:r>
        <w:r w:rsidR="00EB728D" w:rsidRPr="00EB728D">
          <w:rPr>
            <w:noProof/>
            <w:sz w:val="20"/>
            <w:rPrChange w:id="842" w:author="Tiago Oliveira" w:date="2016-07-15T16:32:00Z">
              <w:rPr>
                <w:b/>
                <w:noProof/>
                <w:sz w:val="20"/>
              </w:rPr>
            </w:rPrChange>
          </w:rPr>
          <w:t>2</w:t>
        </w:r>
      </w:ins>
      <w:del w:id="843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2</w:delText>
        </w:r>
      </w:del>
      <w:r>
        <w:fldChar w:fldCharType="end"/>
      </w:r>
      <w:r>
        <w:t>.</w:t>
      </w:r>
    </w:p>
    <w:p w14:paraId="40D3D5F2" w14:textId="77777777" w:rsidR="00FE2B69" w:rsidRDefault="00730F1A" w:rsidP="00FE2B69">
      <w:pPr>
        <w:keepNext/>
        <w:ind w:firstLine="708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0528" behindDoc="0" locked="0" layoutInCell="1" allowOverlap="1" wp14:anchorId="32766B3B" wp14:editId="6B6F85D0">
            <wp:simplePos x="0" y="0"/>
            <wp:positionH relativeFrom="column">
              <wp:posOffset>561340</wp:posOffset>
            </wp:positionH>
            <wp:positionV relativeFrom="paragraph">
              <wp:posOffset>2540</wp:posOffset>
            </wp:positionV>
            <wp:extent cx="4276725" cy="1045747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53795" w14:textId="60DADCD3" w:rsidR="00730F1A" w:rsidRDefault="00FE2B69" w:rsidP="009207B8">
      <w:pPr>
        <w:pStyle w:val="Legenda"/>
        <w:jc w:val="center"/>
        <w:rPr>
          <w:ins w:id="844" w:author="Tiago Oliveira" w:date="2016-07-15T10:55:00Z"/>
          <w:b w:val="0"/>
          <w:noProof/>
          <w:color w:val="auto"/>
          <w:sz w:val="20"/>
        </w:rPr>
      </w:pPr>
      <w:bookmarkStart w:id="845" w:name="_Ref454018444"/>
      <w:bookmarkStart w:id="846" w:name="_Toc456363705"/>
      <w:r w:rsidRPr="009207B8">
        <w:rPr>
          <w:b w:val="0"/>
          <w:color w:val="auto"/>
          <w:sz w:val="20"/>
        </w:rPr>
        <w:t xml:space="preserve">Figura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Figura \* ARABIC </w:instrText>
      </w:r>
      <w:r w:rsidRPr="009207B8">
        <w:rPr>
          <w:b w:val="0"/>
          <w:color w:val="auto"/>
          <w:sz w:val="20"/>
        </w:rPr>
        <w:fldChar w:fldCharType="separate"/>
      </w:r>
      <w:r w:rsidR="00EB728D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bookmarkEnd w:id="845"/>
      <w:r w:rsidRPr="009207B8">
        <w:rPr>
          <w:b w:val="0"/>
          <w:color w:val="auto"/>
          <w:sz w:val="20"/>
        </w:rPr>
        <w:t xml:space="preserve"> –</w:t>
      </w:r>
      <w:del w:id="847" w:author="Tiago Oliveira" w:date="2016-07-14T21:31:00Z">
        <w:r w:rsidRPr="009207B8" w:rsidDel="00845396">
          <w:rPr>
            <w:b w:val="0"/>
            <w:color w:val="auto"/>
            <w:sz w:val="20"/>
          </w:rPr>
          <w:delText xml:space="preserve"> </w:delText>
        </w:r>
      </w:del>
      <w:ins w:id="848" w:author="Tiago Oliveira" w:date="2016-07-14T21:31:00Z">
        <w:r w:rsidR="00845396">
          <w:rPr>
            <w:b w:val="0"/>
            <w:color w:val="auto"/>
            <w:sz w:val="20"/>
          </w:rPr>
          <w:t xml:space="preserve">Estrutura interna </w:t>
        </w:r>
      </w:ins>
      <w:del w:id="849" w:author="Tiago Oliveira" w:date="2016-07-14T21:31:00Z">
        <w:r w:rsidRPr="009207B8" w:rsidDel="00845396">
          <w:rPr>
            <w:b w:val="0"/>
            <w:i/>
            <w:color w:val="auto"/>
            <w:sz w:val="20"/>
          </w:rPr>
          <w:delText>Flags</w:delText>
        </w:r>
        <w:r w:rsidRPr="009207B8" w:rsidDel="00845396">
          <w:rPr>
            <w:b w:val="0"/>
            <w:color w:val="auto"/>
            <w:sz w:val="20"/>
          </w:rPr>
          <w:delText xml:space="preserve"> </w:delText>
        </w:r>
      </w:del>
      <w:r w:rsidRPr="009207B8">
        <w:rPr>
          <w:b w:val="0"/>
          <w:color w:val="auto"/>
          <w:sz w:val="20"/>
        </w:rPr>
        <w:t>do registo PSW</w:t>
      </w:r>
      <w:r w:rsidRPr="009207B8">
        <w:rPr>
          <w:b w:val="0"/>
          <w:noProof/>
          <w:color w:val="auto"/>
          <w:sz w:val="20"/>
        </w:rPr>
        <w:t>.</w:t>
      </w:r>
      <w:bookmarkEnd w:id="846"/>
    </w:p>
    <w:p w14:paraId="025E111F" w14:textId="17023F29" w:rsidR="00987BF0" w:rsidRPr="00987BF0" w:rsidRDefault="00987BF0">
      <w:pPr>
        <w:pStyle w:val="ParagrafodeTexto"/>
        <w:rPr>
          <w:ins w:id="850" w:author="Tiago Oliveira" w:date="2016-07-15T00:47:00Z"/>
          <w:b/>
          <w:rPrChange w:id="851" w:author="Tiago Oliveira" w:date="2016-07-15T10:55:00Z">
            <w:rPr>
              <w:ins w:id="852" w:author="Tiago Oliveira" w:date="2016-07-15T00:47:00Z"/>
              <w:b w:val="0"/>
              <w:noProof/>
              <w:color w:val="auto"/>
              <w:sz w:val="20"/>
            </w:rPr>
          </w:rPrChange>
        </w:rPr>
        <w:pPrChange w:id="853" w:author="Tiago Oliveira" w:date="2016-07-15T10:55:00Z">
          <w:pPr>
            <w:pStyle w:val="Legenda"/>
            <w:jc w:val="center"/>
          </w:pPr>
        </w:pPrChange>
      </w:pPr>
      <w:ins w:id="854" w:author="Tiago Oliveira" w:date="2016-07-15T10:55:00Z">
        <w:r>
          <w:t xml:space="preserve">Apesar de existirem </w:t>
        </w:r>
      </w:ins>
      <w:ins w:id="855" w:author="Tiago Oliveira" w:date="2016-07-15T11:12:00Z">
        <w:r w:rsidR="00CC6324">
          <w:t>dois bancos</w:t>
        </w:r>
      </w:ins>
      <w:ins w:id="856" w:author="Tiago Oliveira" w:date="2016-07-15T10:55:00Z">
        <w:r>
          <w:t xml:space="preserve"> de registos, não existe uma duplicação de todos </w:t>
        </w:r>
      </w:ins>
      <w:ins w:id="857" w:author="Tiago Oliveira" w:date="2016-07-15T11:21:00Z">
        <w:r w:rsidR="00437154">
          <w:t>os re</w:t>
        </w:r>
      </w:ins>
      <w:ins w:id="858" w:author="Tiago Oliveira" w:date="2016-07-15T11:23:00Z">
        <w:r w:rsidR="00437154">
          <w:t xml:space="preserve">gistos, </w:t>
        </w:r>
        <w:r w:rsidR="00437154">
          <w:fldChar w:fldCharType="begin"/>
        </w:r>
        <w:r w:rsidR="00437154">
          <w:instrText xml:space="preserve"> REF _Ref456345157 \h </w:instrText>
        </w:r>
      </w:ins>
      <w:r w:rsidR="00437154">
        <w:fldChar w:fldCharType="separate"/>
      </w:r>
      <w:ins w:id="859" w:author="Tiago Oliveira" w:date="2016-07-15T16:32:00Z">
        <w:r w:rsidR="00EB728D">
          <w:t xml:space="preserve">Figura </w:t>
        </w:r>
        <w:r w:rsidR="00EB728D">
          <w:rPr>
            <w:noProof/>
          </w:rPr>
          <w:t>3</w:t>
        </w:r>
      </w:ins>
      <w:ins w:id="860" w:author="Tiago Oliveira" w:date="2016-07-15T11:23:00Z">
        <w:r w:rsidR="00437154">
          <w:fldChar w:fldCharType="end"/>
        </w:r>
      </w:ins>
      <w:ins w:id="861" w:author="Tiago Oliveira" w:date="2016-07-15T10:55:00Z">
        <w:r>
          <w:t>.</w:t>
        </w:r>
      </w:ins>
    </w:p>
    <w:p w14:paraId="19354BAB" w14:textId="77777777" w:rsidR="00CC6324" w:rsidRDefault="00CC6324">
      <w:pPr>
        <w:pStyle w:val="ParagrafodeTexto"/>
        <w:keepNext/>
        <w:rPr>
          <w:ins w:id="862" w:author="Tiago Oliveira" w:date="2016-07-15T11:11:00Z"/>
        </w:rPr>
        <w:pPrChange w:id="863" w:author="Tiago Oliveira" w:date="2016-07-15T11:11:00Z">
          <w:pPr>
            <w:pStyle w:val="ParagrafodeTexto"/>
          </w:pPr>
        </w:pPrChange>
      </w:pPr>
      <w:ins w:id="864" w:author="Tiago Oliveira" w:date="2016-07-15T11:10:00Z">
        <w:r>
          <w:rPr>
            <w:noProof/>
            <w:lang w:eastAsia="pt-PT"/>
          </w:rPr>
          <w:drawing>
            <wp:anchor distT="0" distB="0" distL="114300" distR="114300" simplePos="0" relativeHeight="251669504" behindDoc="0" locked="0" layoutInCell="1" allowOverlap="1" wp14:anchorId="20D85102" wp14:editId="6D2D09D6">
              <wp:simplePos x="0" y="0"/>
              <wp:positionH relativeFrom="column">
                <wp:posOffset>1096645</wp:posOffset>
              </wp:positionH>
              <wp:positionV relativeFrom="paragraph">
                <wp:posOffset>-1270</wp:posOffset>
              </wp:positionV>
              <wp:extent cx="3206261" cy="1866993"/>
              <wp:effectExtent l="0" t="0" r="0" b="0"/>
              <wp:wrapTopAndBottom/>
              <wp:docPr id="6" name="Imagem 6" descr="C:\Users\tiago\AppData\Local\Microsoft\Windows\INetCache\Content.Word\Imagem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iago\AppData\Local\Microsoft\Windows\INetCache\Content.Word\Imagem2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06261" cy="18669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74294545" w14:textId="3C547A06" w:rsidR="00D614B7" w:rsidRDefault="00CC6324">
      <w:pPr>
        <w:pStyle w:val="PLegenda"/>
        <w:rPr>
          <w:ins w:id="865" w:author="Tiago Oliveira" w:date="2016-07-15T11:24:00Z"/>
        </w:rPr>
        <w:pPrChange w:id="866" w:author="Tiago Oliveira" w:date="2016-07-15T11:12:00Z">
          <w:pPr>
            <w:pStyle w:val="Legenda"/>
            <w:jc w:val="center"/>
          </w:pPr>
        </w:pPrChange>
      </w:pPr>
      <w:bookmarkStart w:id="867" w:name="_Ref456345157"/>
      <w:bookmarkStart w:id="868" w:name="_Toc456363706"/>
      <w:ins w:id="869" w:author="Tiago Oliveira" w:date="2016-07-15T11:11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870" w:author="Tiago Oliveira" w:date="2016-07-15T16:32:00Z">
        <w:r w:rsidR="00EB728D">
          <w:rPr>
            <w:noProof/>
          </w:rPr>
          <w:t>3</w:t>
        </w:r>
      </w:ins>
      <w:ins w:id="871" w:author="Tiago Oliveira" w:date="2016-07-15T11:11:00Z">
        <w:r>
          <w:fldChar w:fldCharType="end"/>
        </w:r>
        <w:bookmarkEnd w:id="867"/>
        <w:r>
          <w:t xml:space="preserve"> - Bancos de Registos PDS16</w:t>
        </w:r>
      </w:ins>
      <w:bookmarkEnd w:id="868"/>
    </w:p>
    <w:p w14:paraId="4C3DBD78" w14:textId="37A3F2EF" w:rsidR="00437154" w:rsidRPr="00D614B7" w:rsidDel="005F0552" w:rsidRDefault="00437154">
      <w:pPr>
        <w:pStyle w:val="ParagrafodeTexto"/>
        <w:rPr>
          <w:del w:id="872" w:author="Tiago Oliveira" w:date="2016-07-15T16:23:00Z"/>
          <w:rPrChange w:id="873" w:author="Tiago Oliveira" w:date="2016-07-15T00:47:00Z">
            <w:rPr>
              <w:del w:id="874" w:author="Tiago Oliveira" w:date="2016-07-15T16:23:00Z"/>
              <w:sz w:val="20"/>
            </w:rPr>
          </w:rPrChange>
        </w:rPr>
        <w:pPrChange w:id="875" w:author="Tiago Oliveira" w:date="2016-07-15T11:24:00Z">
          <w:pPr>
            <w:pStyle w:val="Legenda"/>
            <w:jc w:val="center"/>
          </w:pPr>
        </w:pPrChange>
      </w:pPr>
      <w:ins w:id="876" w:author="Tiago Oliveira" w:date="2016-07-15T11:24:00Z">
        <w:r>
          <w:t>O banco de interrupç</w:t>
        </w:r>
      </w:ins>
      <w:ins w:id="877" w:author="Tiago Oliveira" w:date="2016-07-15T11:25:00Z">
        <w:r>
          <w:t xml:space="preserve">ão não é acessível em modo normal, </w:t>
        </w:r>
      </w:ins>
      <w:ins w:id="878" w:author="Tiago Oliveira" w:date="2016-07-15T11:27:00Z">
        <w:r>
          <w:t xml:space="preserve">sendo reservado para o tratamento da exceção de interrupção. </w:t>
        </w:r>
      </w:ins>
      <w:ins w:id="879" w:author="Tiago Oliveira" w:date="2016-07-15T11:29:00Z">
        <w:r>
          <w:t>Neste cenário, com o BS ativo, o banco de registos em utilização será o banco de interrupção, sendo que este n</w:t>
        </w:r>
      </w:ins>
      <w:ins w:id="880" w:author="Tiago Oliveira" w:date="2016-07-15T11:30:00Z">
        <w:r>
          <w:t xml:space="preserve">ão contém uma duplicação de todos os registos disponíveis no banco de registos normal. </w:t>
        </w:r>
        <w:r w:rsidR="00F12915">
          <w:t xml:space="preserve">Neste banco, existem apenas 6 registos, sendo que o registo </w:t>
        </w:r>
      </w:ins>
      <w:proofErr w:type="gramStart"/>
      <w:ins w:id="881" w:author="Tiago Oliveira" w:date="2016-07-15T11:32:00Z">
        <w:r w:rsidR="00F12915">
          <w:t>LINK</w:t>
        </w:r>
      </w:ins>
      <w:proofErr w:type="gramEnd"/>
      <w:ins w:id="882" w:author="Tiago Oliveira" w:date="2016-07-15T11:30:00Z">
        <w:r w:rsidR="00F12915">
          <w:t xml:space="preserve"> </w:t>
        </w:r>
      </w:ins>
      <w:ins w:id="883" w:author="Tiago Oliveira" w:date="2016-07-15T11:31:00Z">
        <w:r w:rsidR="00F12915">
          <w:t>é reservado para a cópia do registo PC do banco normal, sendo que poderá ser utilizado, mas tendo em conta que o seu valor ser</w:t>
        </w:r>
      </w:ins>
      <w:ins w:id="884" w:author="Tiago Oliveira" w:date="2016-07-15T11:32:00Z">
        <w:r w:rsidR="00F12915">
          <w:t>á colocado no registo PC do banco normal, no final da rotina.</w:t>
        </w:r>
      </w:ins>
      <w:ins w:id="885" w:author="Tiago Oliveira" w:date="2016-07-15T11:33:00Z">
        <w:r w:rsidR="00F12915">
          <w:t xml:space="preserve"> O registo R0 também tem um comportamento semelhante ao anterior, mas neste caso salvaguarda o valor do registo PSW do banco de registos normal</w:t>
        </w:r>
      </w:ins>
      <w:ins w:id="886" w:author="Tiago Oliveira" w:date="2016-07-15T11:35:00Z">
        <w:r w:rsidR="00F12915">
          <w:t xml:space="preserve">, sendo que deverá ser preservado no final da rotina. </w:t>
        </w:r>
      </w:ins>
      <w:ins w:id="887" w:author="Tiago Oliveira" w:date="2016-07-15T11:36:00Z">
        <w:r w:rsidR="00F12915">
          <w:t>N</w:t>
        </w:r>
      </w:ins>
      <w:ins w:id="888" w:author="Tiago Oliveira" w:date="2016-07-15T11:37:00Z">
        <w:r w:rsidR="00F12915">
          <w:t>ão existe a necessidade de o</w:t>
        </w:r>
      </w:ins>
      <w:ins w:id="889" w:author="Tiago Oliveira" w:date="2016-07-15T11:36:00Z">
        <w:r w:rsidR="00F12915">
          <w:t xml:space="preserve">s </w:t>
        </w:r>
      </w:ins>
      <w:ins w:id="890" w:author="Tiago Oliveira" w:date="2016-07-15T11:37:00Z">
        <w:r w:rsidR="00F12915">
          <w:t>registos PSW e PC serem duplicados uma vez que o seu valor já se encontra salvaguardado pelo mecanismo acima mencionado, e n</w:t>
        </w:r>
      </w:ins>
      <w:ins w:id="891" w:author="Tiago Oliveira" w:date="2016-07-15T11:38:00Z">
        <w:r w:rsidR="00F12915">
          <w:t>ão faria sentido estes dois registo serem duplicados, pois tratam-se de registos de uso específico</w:t>
        </w:r>
      </w:ins>
      <w:ins w:id="892" w:author="Tiago Oliveira" w:date="2016-07-15T11:36:00Z">
        <w:r w:rsidR="00F12915">
          <w:t>.</w:t>
        </w:r>
      </w:ins>
      <w:ins w:id="893" w:author="Tiago Oliveira" w:date="2016-07-15T11:38:00Z">
        <w:r w:rsidR="00F12915">
          <w:t xml:space="preserve"> </w:t>
        </w:r>
      </w:ins>
      <w:ins w:id="894" w:author="Tiago Oliveira" w:date="2016-07-15T11:36:00Z">
        <w:r w:rsidR="00F12915">
          <w:t xml:space="preserve">Os restantes registos </w:t>
        </w:r>
      </w:ins>
      <w:ins w:id="895" w:author="Tiago Oliveira" w:date="2016-07-15T11:39:00Z">
        <w:r w:rsidR="00F12915">
          <w:t xml:space="preserve">de </w:t>
        </w:r>
      </w:ins>
      <w:ins w:id="896" w:author="Tiago Oliveira" w:date="2016-07-15T11:36:00Z">
        <w:r w:rsidR="00F12915">
          <w:t>R1 a R4</w:t>
        </w:r>
        <w:proofErr w:type="gramStart"/>
        <w:r w:rsidR="00F12915">
          <w:t>,</w:t>
        </w:r>
        <w:proofErr w:type="gramEnd"/>
        <w:r w:rsidR="00F12915">
          <w:t xml:space="preserve"> são registos de uso normal, não tendo qualquer comportamento excecional. </w:t>
        </w:r>
      </w:ins>
    </w:p>
    <w:p w14:paraId="3883FB4E" w14:textId="77777777" w:rsidR="005F0552" w:rsidRDefault="005F0552" w:rsidP="005F0552">
      <w:pPr>
        <w:pStyle w:val="ParagrafodeTexto"/>
        <w:rPr>
          <w:ins w:id="897" w:author="Tiago Oliveira" w:date="2016-07-15T16:23:00Z"/>
        </w:rPr>
        <w:pPrChange w:id="898" w:author="Tiago Oliveira" w:date="2016-07-15T16:23:00Z">
          <w:pPr/>
        </w:pPrChange>
      </w:pPr>
      <w:bookmarkStart w:id="899" w:name="_Toc455579843"/>
      <w:bookmarkStart w:id="900" w:name="_Toc455580110"/>
      <w:bookmarkEnd w:id="899"/>
      <w:bookmarkEnd w:id="900"/>
    </w:p>
    <w:p w14:paraId="272DE004" w14:textId="7BFF42D7" w:rsidR="00730F1A" w:rsidRPr="00EB728D" w:rsidDel="00387380" w:rsidRDefault="00116F9E" w:rsidP="00EB728D">
      <w:pPr>
        <w:rPr>
          <w:del w:id="901" w:author="Tiago Oliveira" w:date="2016-07-15T13:23:00Z"/>
          <w:rFonts w:eastAsiaTheme="majorEastAsia" w:cstheme="majorBidi"/>
          <w:b/>
          <w:bCs/>
          <w:sz w:val="26"/>
          <w:szCs w:val="26"/>
          <w:rPrChange w:id="902" w:author="Tiago Oliveira" w:date="2016-07-15T16:31:00Z">
            <w:rPr>
              <w:del w:id="903" w:author="Tiago Oliveira" w:date="2016-07-15T13:23:00Z"/>
            </w:rPr>
          </w:rPrChange>
        </w:rPr>
        <w:pPrChange w:id="904" w:author="Tiago Oliveira" w:date="2016-07-15T16:31:00Z">
          <w:pPr/>
        </w:pPrChange>
      </w:pPr>
      <w:del w:id="905" w:author="Tiago Oliveira" w:date="2016-07-15T16:31:00Z">
        <w:r w:rsidDel="00EB728D">
          <w:delText>Conjunto de i</w:delText>
        </w:r>
        <w:r w:rsidR="00730F1A" w:rsidDel="00EB728D">
          <w:delText>nstruções</w:delText>
        </w:r>
      </w:del>
    </w:p>
    <w:p w14:paraId="1E6050FB" w14:textId="77777777" w:rsidR="00387380" w:rsidRDefault="00387380" w:rsidP="00EB728D">
      <w:pPr>
        <w:rPr>
          <w:ins w:id="906" w:author="Tiago Oliveira" w:date="2016-07-15T16:31:00Z"/>
        </w:rPr>
        <w:pPrChange w:id="907" w:author="Tiago Oliveira" w:date="2016-07-15T16:31:00Z">
          <w:pPr>
            <w:pStyle w:val="RTitulo2"/>
          </w:pPr>
        </w:pPrChange>
      </w:pPr>
    </w:p>
    <w:p w14:paraId="3D489A77" w14:textId="77777777" w:rsidR="00EB728D" w:rsidRDefault="00EB728D">
      <w:pPr>
        <w:rPr>
          <w:ins w:id="908" w:author="Tiago Oliveira" w:date="2016-07-15T16:31:00Z"/>
          <w:rFonts w:eastAsiaTheme="majorEastAsia" w:cstheme="majorBidi"/>
          <w:b/>
          <w:bCs/>
          <w:sz w:val="26"/>
          <w:szCs w:val="26"/>
        </w:rPr>
      </w:pPr>
      <w:ins w:id="909" w:author="Tiago Oliveira" w:date="2016-07-15T16:31:00Z">
        <w:r>
          <w:br w:type="page"/>
        </w:r>
      </w:ins>
    </w:p>
    <w:p w14:paraId="5EF1E040" w14:textId="0AB42DAA" w:rsidR="00116F9E" w:rsidRDefault="00387380" w:rsidP="00387380">
      <w:pPr>
        <w:pStyle w:val="RTitulo2"/>
        <w:pPrChange w:id="910" w:author="Tiago Oliveira" w:date="2016-07-15T16:24:00Z">
          <w:pPr/>
        </w:pPrChange>
      </w:pPr>
      <w:bookmarkStart w:id="911" w:name="_Toc456363680"/>
      <w:ins w:id="912" w:author="Tiago Oliveira" w:date="2016-07-15T16:31:00Z">
        <w:r>
          <w:lastRenderedPageBreak/>
          <w:t>Conjunto de instruções</w:t>
        </w:r>
      </w:ins>
      <w:bookmarkEnd w:id="911"/>
    </w:p>
    <w:p w14:paraId="17CEE28A" w14:textId="77777777" w:rsidR="00116F9E" w:rsidDel="00387380" w:rsidRDefault="00116F9E" w:rsidP="009D0C2F">
      <w:pPr>
        <w:pStyle w:val="ParagrafodeTexto"/>
        <w:rPr>
          <w:del w:id="913" w:author="Tiago Oliveira" w:date="2016-07-15T16:26:00Z"/>
        </w:rPr>
      </w:pPr>
      <w:r>
        <w:t xml:space="preserve">As seguintes tabelas, mostram a sintaxe das instruções que o processador PDS16 suporta, estando elas divididas em secções como cinco secções: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Aritmétrica</w:t>
      </w:r>
      <w:proofErr w:type="spellEnd"/>
      <w:r>
        <w:t xml:space="preserve">, Lógica e </w:t>
      </w:r>
      <w:proofErr w:type="spellStart"/>
      <w:r>
        <w:t>Jump</w:t>
      </w:r>
      <w:proofErr w:type="spellEnd"/>
      <w:r>
        <w:t>.</w:t>
      </w:r>
    </w:p>
    <w:p w14:paraId="144A7605" w14:textId="77777777" w:rsidR="00C75F82" w:rsidRDefault="00C75F82" w:rsidP="00387380">
      <w:pPr>
        <w:pStyle w:val="ParagrafodeTexto"/>
        <w:pPrChange w:id="914" w:author="Tiago Oliveira" w:date="2016-07-15T16:26:00Z">
          <w:pPr/>
        </w:pPrChange>
      </w:pP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Acção</w:t>
            </w:r>
            <w:proofErr w:type="spellEnd"/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Load</w:t>
            </w:r>
            <w:proofErr w:type="spellEnd"/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ldih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0ximmediate8, LSB(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[direct7]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[rbx+idx3]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  <w:proofErr w:type="spellEnd"/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add{f}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</w:t>
            </w:r>
            <w:proofErr w:type="spellEnd"/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rm+rn+cy</w:t>
            </w:r>
            <w:proofErr w:type="spellEnd"/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sub{f}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rm-rn</w:t>
            </w:r>
            <w:proofErr w:type="spellEnd"/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{f]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  <w:proofErr w:type="spellEnd"/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anl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orl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xrl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^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not{f}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=~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116F9E" w:rsidRPr="00785B55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785B55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785B55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:rsidRPr="00785B55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return</w:t>
            </w:r>
            <w:proofErr w:type="spellEnd"/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  <w:proofErr w:type="spellEnd"/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5F0552">
      <w:pPr>
        <w:pStyle w:val="PLegenda"/>
      </w:pPr>
      <w:bookmarkStart w:id="915" w:name="_Ref455173800"/>
      <w:bookmarkStart w:id="916" w:name="_Toc456363720"/>
      <w:r w:rsidRPr="009207B8">
        <w:t xml:space="preserve">Tabela </w:t>
      </w:r>
      <w:r w:rsidRPr="009207B8">
        <w:fldChar w:fldCharType="begin"/>
      </w:r>
      <w:r w:rsidRPr="009207B8">
        <w:instrText xml:space="preserve"> SEQ Tabela \* ARABIC </w:instrText>
      </w:r>
      <w:r w:rsidRPr="009207B8">
        <w:fldChar w:fldCharType="separate"/>
      </w:r>
      <w:r w:rsidR="00EB728D">
        <w:rPr>
          <w:noProof/>
        </w:rPr>
        <w:t>1</w:t>
      </w:r>
      <w:r w:rsidRPr="009207B8">
        <w:fldChar w:fldCharType="end"/>
      </w:r>
      <w:bookmarkEnd w:id="915"/>
      <w:r w:rsidR="009A0DC3" w:rsidRPr="009A0DC3">
        <w:t xml:space="preserve"> - Sintaxe das </w:t>
      </w:r>
      <w:r w:rsidR="009A0DC3">
        <w:t>i</w:t>
      </w:r>
      <w:r w:rsidRPr="009207B8">
        <w:t>nstruções PDS16</w:t>
      </w:r>
      <w:r w:rsidR="009A0DC3">
        <w:t>.</w:t>
      </w:r>
      <w:bookmarkEnd w:id="916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rd</w:t>
            </w:r>
            <w:proofErr w:type="spellEnd"/>
            <w:proofErr w:type="gramEnd"/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rs</w:t>
            </w:r>
            <w:proofErr w:type="spellEnd"/>
            <w:proofErr w:type="gramEnd"/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sz w:val="16"/>
                <w:szCs w:val="16"/>
              </w:rPr>
              <w:t>rix</w:t>
            </w:r>
            <w:proofErr w:type="spellEnd"/>
            <w:proofErr w:type="gramEnd"/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Registo de indexação que é multiplicado por dois se o acesso é a uma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sz w:val="16"/>
                <w:szCs w:val="16"/>
              </w:rPr>
              <w:t>rn</w:t>
            </w:r>
            <w:proofErr w:type="spellEnd"/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words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  <w:proofErr w:type="spellEnd"/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  <w:proofErr w:type="spellEnd"/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proofErr w:type="spellEnd"/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  <w:proofErr w:type="spellEnd"/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917" w:name="_Toc456363721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EB728D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917"/>
    </w:p>
    <w:p w14:paraId="49DDE701" w14:textId="49FF619F" w:rsidR="00730F1A" w:rsidRDefault="00730F1A" w:rsidP="00387380">
      <w:pPr>
        <w:pStyle w:val="RTitulo3"/>
        <w:pPrChange w:id="918" w:author="Tiago Oliveira" w:date="2016-07-15T16:26:00Z">
          <w:pPr>
            <w:pStyle w:val="RTitulo4"/>
          </w:pPr>
        </w:pPrChange>
      </w:pPr>
      <w:bookmarkStart w:id="919" w:name="_Toc450425044"/>
      <w:bookmarkStart w:id="920" w:name="_Toc450425122"/>
      <w:bookmarkStart w:id="921" w:name="_Toc456363681"/>
      <w:bookmarkEnd w:id="919"/>
      <w:bookmarkEnd w:id="920"/>
      <w:r>
        <w:t xml:space="preserve">Processamento de </w:t>
      </w:r>
      <w:r w:rsidR="00D5597B">
        <w:t>d</w:t>
      </w:r>
      <w:r>
        <w:t>ados</w:t>
      </w:r>
      <w:bookmarkEnd w:id="921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983F5C">
        <w:rPr>
          <w:rStyle w:val="cdigoassemblypalavra"/>
          <w:rPrChange w:id="922" w:author="Tiago Oliveira" w:date="2016-07-13T11:28:00Z">
            <w:rPr>
              <w:rFonts w:ascii="Courier New" w:hAnsi="Courier New" w:cs="Courier New"/>
            </w:rPr>
          </w:rPrChange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983F5C">
        <w:rPr>
          <w:rStyle w:val="cdigoassemblypalavra"/>
          <w:rPrChange w:id="923" w:author="Tiago Oliveira" w:date="2016-07-13T11:28:00Z">
            <w:rPr>
              <w:rFonts w:ascii="Courier New" w:hAnsi="Courier New" w:cs="Courier New"/>
            </w:rPr>
          </w:rPrChange>
        </w:rPr>
        <w:t>ADD</w:t>
      </w:r>
      <w:r>
        <w:t xml:space="preserve">, </w:t>
      </w:r>
      <w:r w:rsidRPr="00983F5C">
        <w:rPr>
          <w:rStyle w:val="cdigoassemblypalavra"/>
          <w:rPrChange w:id="924" w:author="Tiago Oliveira" w:date="2016-07-13T11:28:00Z">
            <w:rPr>
              <w:rFonts w:ascii="Courier New" w:hAnsi="Courier New" w:cs="Courier New"/>
            </w:rPr>
          </w:rPrChange>
        </w:rPr>
        <w:lastRenderedPageBreak/>
        <w:t>SUB</w:t>
      </w:r>
      <w:r>
        <w:t xml:space="preserve">, </w:t>
      </w:r>
      <w:r w:rsidRPr="00983F5C">
        <w:rPr>
          <w:rStyle w:val="cdigoassemblypalavra"/>
          <w:rPrChange w:id="925" w:author="Tiago Oliveira" w:date="2016-07-13T11:28:00Z">
            <w:rPr>
              <w:rFonts w:ascii="Courier New" w:hAnsi="Courier New" w:cs="Courier New"/>
            </w:rPr>
          </w:rPrChange>
        </w:rPr>
        <w:t>ADC</w:t>
      </w:r>
      <w:r>
        <w:t xml:space="preserve"> e </w:t>
      </w:r>
      <w:r w:rsidRPr="00983F5C">
        <w:rPr>
          <w:rStyle w:val="cdigoassemblypalavra"/>
          <w:rPrChange w:id="926" w:author="Tiago Oliveira" w:date="2016-07-13T11:28:00Z">
            <w:rPr>
              <w:rFonts w:ascii="Courier New" w:hAnsi="Courier New" w:cs="Courier New"/>
            </w:rPr>
          </w:rPrChange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983F5C">
        <w:rPr>
          <w:i/>
          <w:rPrChange w:id="927" w:author="Tiago Oliveira" w:date="2016-07-13T11:33:00Z">
            <w:rPr/>
          </w:rPrChange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6BAA0CAE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983F5C">
        <w:rPr>
          <w:rStyle w:val="cdigoassemblypalavra"/>
          <w:rPrChange w:id="928" w:author="Tiago Oliveira" w:date="2016-07-13T11:28:00Z">
            <w:rPr>
              <w:rFonts w:ascii="Courier New" w:hAnsi="Courier New" w:cs="Courier New"/>
            </w:rPr>
          </w:rPrChange>
        </w:rPr>
        <w:t>PSW</w:t>
      </w:r>
      <w:r>
        <w:t xml:space="preserve">), atualizando o valor </w:t>
      </w:r>
      <w:r w:rsidR="003023EA">
        <w:t xml:space="preserve">dos </w:t>
      </w:r>
      <w:r w:rsidR="003023EA" w:rsidRPr="00983F5C">
        <w:rPr>
          <w:i/>
          <w:rPrChange w:id="929" w:author="Tiago Oliveira" w:date="2016-07-13T11:33:00Z">
            <w:rPr/>
          </w:rPrChange>
        </w:rPr>
        <w:t>bits</w:t>
      </w:r>
      <w:r w:rsidR="003023EA">
        <w:t xml:space="preserve"> relativos </w:t>
      </w:r>
      <w:r>
        <w:t>aos indicadores relacionais e de excesso de domínio produzidos pela Unidade Lógica e Aritmética (ALU)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930" w:author="Tiago Oliveira" w:date="2016-07-15T16:32:00Z">
        <w:r w:rsidR="00EB728D" w:rsidRPr="00EB728D">
          <w:rPr>
            <w:bCs/>
            <w:sz w:val="20"/>
            <w:szCs w:val="20"/>
            <w:rPrChange w:id="931" w:author="Tiago Oliveira" w:date="2016-07-15T16:32:00Z">
              <w:rPr/>
            </w:rPrChange>
          </w:rPr>
          <w:t xml:space="preserve">Tabela </w:t>
        </w:r>
        <w:r w:rsidR="00EB728D" w:rsidRPr="00EB728D">
          <w:rPr>
            <w:bCs/>
            <w:sz w:val="20"/>
            <w:szCs w:val="20"/>
            <w:rPrChange w:id="932" w:author="Tiago Oliveira" w:date="2016-07-15T16:32:00Z">
              <w:rPr>
                <w:noProof/>
              </w:rPr>
            </w:rPrChange>
          </w:rPr>
          <w:t>1</w:t>
        </w:r>
      </w:ins>
      <w:del w:id="933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983F5C">
        <w:rPr>
          <w:rStyle w:val="cdigoassemblypalavra"/>
          <w:rPrChange w:id="934" w:author="Tiago Oliveira" w:date="2016-07-13T11:28:00Z">
            <w:rPr>
              <w:rFonts w:ascii="Courier New" w:hAnsi="Courier New" w:cs="Courier New"/>
            </w:rPr>
          </w:rPrChange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983F5C">
        <w:rPr>
          <w:rStyle w:val="cdigoassemblypalavra"/>
          <w:rPrChange w:id="935" w:author="Tiago Oliveira" w:date="2016-07-13T11:28:00Z">
            <w:rPr>
              <w:rFonts w:ascii="Courier New" w:hAnsi="Courier New" w:cs="Courier New"/>
            </w:rPr>
          </w:rPrChange>
        </w:rPr>
        <w:t>R6</w:t>
      </w:r>
      <w:r>
        <w:t xml:space="preserve"> (i.e. o próprio </w:t>
      </w:r>
      <w:r w:rsidRPr="00983F5C">
        <w:rPr>
          <w:rStyle w:val="cdigoassemblypalavra"/>
          <w:rPrChange w:id="936" w:author="Tiago Oliveira" w:date="2016-07-13T11:29:00Z">
            <w:rPr>
              <w:rFonts w:ascii="Courier New" w:hAnsi="Courier New" w:cs="Courier New"/>
            </w:rPr>
          </w:rPrChange>
        </w:rPr>
        <w:t>PSW</w:t>
      </w:r>
      <w:r>
        <w:t>), este registo é afetado com o resultado da operação realizada.</w:t>
      </w:r>
    </w:p>
    <w:p w14:paraId="60605D4C" w14:textId="7F75F2B4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proofErr w:type="spellStart"/>
      <w:r w:rsidR="003023EA" w:rsidRPr="00983F5C">
        <w:rPr>
          <w:rStyle w:val="cdigoassemblypalavra"/>
          <w:rPrChange w:id="937" w:author="Tiago Oliveira" w:date="2016-07-13T11:29:00Z">
            <w:rPr>
              <w:rFonts w:ascii="Courier New" w:hAnsi="Courier New" w:cs="Courier New"/>
            </w:rPr>
          </w:rPrChange>
        </w:rPr>
        <w:t>ldi</w:t>
      </w:r>
      <w:proofErr w:type="spellEnd"/>
      <w:r w:rsidR="003023EA">
        <w:t xml:space="preserve"> </w:t>
      </w:r>
      <w:r>
        <w:t xml:space="preserve">e </w:t>
      </w:r>
      <w:proofErr w:type="spellStart"/>
      <w:r w:rsidR="003023EA" w:rsidRPr="00983F5C">
        <w:rPr>
          <w:rStyle w:val="cdigoassemblypalavra"/>
          <w:rPrChange w:id="938" w:author="Tiago Oliveira" w:date="2016-07-13T11:29:00Z">
            <w:rPr>
              <w:rFonts w:ascii="Courier New" w:hAnsi="Courier New" w:cs="Courier New"/>
            </w:rPr>
          </w:rPrChange>
        </w:rPr>
        <w:t>ldih</w:t>
      </w:r>
      <w:proofErr w:type="spellEnd"/>
      <w:r w:rsidR="003023EA">
        <w:t>.</w:t>
      </w:r>
      <w:r w:rsidR="007A2A54">
        <w:t xml:space="preserve"> </w:t>
      </w:r>
      <w:r w:rsidR="003023EA">
        <w:t xml:space="preserve">A instrução </w:t>
      </w:r>
      <w:proofErr w:type="spellStart"/>
      <w:r w:rsidR="007A2A54" w:rsidRPr="00983F5C">
        <w:rPr>
          <w:rStyle w:val="cdigoassemblypalavra"/>
          <w:rPrChange w:id="939" w:author="Tiago Oliveira" w:date="2016-07-13T11:29:00Z">
            <w:rPr>
              <w:rFonts w:ascii="Courier New" w:hAnsi="Courier New" w:cs="Courier New"/>
            </w:rPr>
          </w:rPrChange>
        </w:rPr>
        <w:t>ldi</w:t>
      </w:r>
      <w:proofErr w:type="spellEnd"/>
      <w:r w:rsidR="003023EA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983F5C">
        <w:rPr>
          <w:i/>
          <w:rPrChange w:id="940" w:author="Tiago Oliveira" w:date="2016-07-13T11:33:00Z">
            <w:rPr/>
          </w:rPrChange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proofErr w:type="spellStart"/>
      <w:r w:rsidR="007A2A54" w:rsidRPr="00983F5C">
        <w:rPr>
          <w:rStyle w:val="cdigoassemblypalavra"/>
          <w:rPrChange w:id="941" w:author="Tiago Oliveira" w:date="2016-07-13T11:29:00Z">
            <w:rPr>
              <w:rFonts w:ascii="Courier New" w:hAnsi="Courier New" w:cs="Courier New"/>
            </w:rPr>
          </w:rPrChange>
        </w:rPr>
        <w:t>ldih</w:t>
      </w:r>
      <w:proofErr w:type="spellEnd"/>
      <w:r w:rsidR="003023EA">
        <w:t xml:space="preserve"> suporta o carregamento </w:t>
      </w:r>
      <w:r w:rsidR="007A2A54">
        <w:t xml:space="preserve">de constantes codificadas em código binário (natural e dos complementos) com 16 </w:t>
      </w:r>
      <w:r w:rsidR="007A2A54" w:rsidRPr="00983F5C">
        <w:rPr>
          <w:i/>
          <w:rPrChange w:id="942" w:author="Tiago Oliveira" w:date="2016-07-13T11:33:00Z">
            <w:rPr/>
          </w:rPrChange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6F197CB7" w:rsidR="00730F1A" w:rsidRPr="00A91B13" w:rsidRDefault="003A1B49">
      <w:pPr>
        <w:pStyle w:val="cdigoassembly"/>
      </w:pPr>
      <w:proofErr w:type="spellStart"/>
      <w:proofErr w:type="gramStart"/>
      <w:r w:rsidRPr="00A91B13">
        <w:t>ldi</w:t>
      </w:r>
      <w:proofErr w:type="spellEnd"/>
      <w:r w:rsidRPr="00A91B13">
        <w:t>  R0</w:t>
      </w:r>
      <w:proofErr w:type="gramEnd"/>
      <w:r w:rsidRPr="00A91B13">
        <w:t>, </w:t>
      </w:r>
      <w:r w:rsidR="00730F1A" w:rsidRPr="00A91B13">
        <w:t>#</w:t>
      </w:r>
      <w:r w:rsidRPr="00A91B13">
        <w:t>0xFF</w:t>
      </w:r>
    </w:p>
    <w:p w14:paraId="3B3F94B4" w14:textId="1F7CF6AB" w:rsidR="00730F1A" w:rsidRPr="00A91B13" w:rsidRDefault="003A1B49">
      <w:pPr>
        <w:pStyle w:val="cdigoassembly"/>
      </w:pPr>
      <w:proofErr w:type="spellStart"/>
      <w:proofErr w:type="gramStart"/>
      <w:r w:rsidRPr="00A91B13">
        <w:t>ldih</w:t>
      </w:r>
      <w:proofErr w:type="spellEnd"/>
      <w:r w:rsidRPr="00A91B13">
        <w:t> R0</w:t>
      </w:r>
      <w:proofErr w:type="gramEnd"/>
      <w:r w:rsidRPr="00A91B13">
        <w:t>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387380">
      <w:pPr>
        <w:pStyle w:val="RTitulo3"/>
        <w:pPrChange w:id="943" w:author="Tiago Oliveira" w:date="2016-07-15T16:26:00Z">
          <w:pPr>
            <w:pStyle w:val="RTitulo4"/>
          </w:pPr>
        </w:pPrChange>
      </w:pPr>
      <w:bookmarkStart w:id="944" w:name="_Toc456363682"/>
      <w:r>
        <w:t>Transferência de dados</w:t>
      </w:r>
      <w:bookmarkEnd w:id="944"/>
    </w:p>
    <w:p w14:paraId="5B4899DF" w14:textId="6AECD654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 do PDS16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983F5C">
        <w:rPr>
          <w:i/>
          <w:rPrChange w:id="945" w:author="Tiago Oliveira" w:date="2016-07-13T11:33:00Z">
            <w:rPr/>
          </w:rPrChange>
        </w:rPr>
        <w:t>bits</w:t>
      </w:r>
      <w:r w:rsidR="00AA70F0">
        <w:t xml:space="preserve"> (</w:t>
      </w:r>
      <w:proofErr w:type="spellStart"/>
      <w:r w:rsidRPr="009207B8">
        <w:rPr>
          <w:i/>
        </w:rPr>
        <w:t>word</w:t>
      </w:r>
      <w:proofErr w:type="spellEnd"/>
      <w:r w:rsidR="00AA70F0">
        <w:t>)</w:t>
      </w:r>
      <w:r w:rsidRPr="009207B8">
        <w:t>, ou a 8</w:t>
      </w:r>
      <w:r w:rsidR="00AA70F0">
        <w:t xml:space="preserve"> 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proofErr w:type="spellStart"/>
      <w:r w:rsidRPr="009207B8">
        <w:rPr>
          <w:i/>
        </w:rPr>
        <w:t>ldb</w:t>
      </w:r>
      <w:proofErr w:type="spellEnd"/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983F5C">
        <w:rPr>
          <w:i/>
          <w:rPrChange w:id="946" w:author="Tiago Oliveira" w:date="2016-07-13T11:29:00Z">
            <w:rPr/>
          </w:rPrChange>
        </w:rPr>
        <w:t>bits</w:t>
      </w:r>
      <w:r w:rsidR="00AA70F0">
        <w:t>, sem sinal, do</w:t>
      </w:r>
      <w:r w:rsidR="00AA70F0" w:rsidRPr="00983F5C">
        <w:rPr>
          <w:i/>
          <w:rPrChange w:id="947" w:author="Tiago Oliveira" w:date="2016-07-13T11:34:00Z">
            <w:rPr/>
          </w:rPrChange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</w:t>
      </w:r>
      <w:proofErr w:type="spellStart"/>
      <w:r w:rsidRPr="009207B8">
        <w:t>load</w:t>
      </w:r>
      <w:proofErr w:type="spellEnd"/>
      <w:r w:rsidRPr="009207B8">
        <w:t xml:space="preserve"> e </w:t>
      </w:r>
      <w:proofErr w:type="spellStart"/>
      <w:r w:rsidRPr="009207B8">
        <w:t>store</w:t>
      </w:r>
      <w:proofErr w:type="spellEnd"/>
      <w:r w:rsidRPr="009207B8">
        <w:t xml:space="preserve"> respetivamente, sendo que no assembly de PDS16 se traduzem nas instruções “</w:t>
      </w:r>
      <w:proofErr w:type="spellStart"/>
      <w:r w:rsidRPr="009207B8">
        <w:t>ld</w:t>
      </w:r>
      <w:proofErr w:type="spellEnd"/>
      <w:r w:rsidRPr="009207B8">
        <w:t>” e “st” e todas as suas derivadas.</w:t>
      </w:r>
      <w:r w:rsidDel="006E6E94">
        <w:t xml:space="preserve"> </w:t>
      </w:r>
    </w:p>
    <w:p w14:paraId="0B43E0E6" w14:textId="75B56E10" w:rsidR="00D5597B" w:rsidRDefault="00D5597B" w:rsidP="009D0C2F">
      <w:pPr>
        <w:pStyle w:val="ParagrafodeTexto"/>
      </w:pPr>
      <w:r>
        <w:t>Nestas instruções, caso se pretenda o acesso ao</w:t>
      </w:r>
      <w:r w:rsidRPr="00983F5C">
        <w:rPr>
          <w:i/>
          <w:rPrChange w:id="948" w:author="Tiago Oliveira" w:date="2016-07-13T11:34:00Z">
            <w:rPr/>
          </w:rPrChange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“b”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949" w:author="Tiago Oliveira" w:date="2016-07-15T16:32:00Z">
        <w:r w:rsidR="00EB728D" w:rsidRPr="00EB728D">
          <w:rPr>
            <w:bCs/>
            <w:sz w:val="20"/>
            <w:szCs w:val="20"/>
            <w:rPrChange w:id="950" w:author="Tiago Oliveira" w:date="2016-07-15T16:32:00Z">
              <w:rPr/>
            </w:rPrChange>
          </w:rPr>
          <w:t xml:space="preserve">Tabela </w:t>
        </w:r>
        <w:r w:rsidR="00EB728D" w:rsidRPr="00EB728D">
          <w:rPr>
            <w:bCs/>
            <w:sz w:val="20"/>
            <w:szCs w:val="20"/>
            <w:rPrChange w:id="951" w:author="Tiago Oliveira" w:date="2016-07-15T16:32:00Z">
              <w:rPr>
                <w:noProof/>
              </w:rPr>
            </w:rPrChange>
          </w:rPr>
          <w:t>1</w:t>
        </w:r>
      </w:ins>
      <w:del w:id="952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359900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ou o baseado indexado.</w:t>
      </w:r>
    </w:p>
    <w:p w14:paraId="26AEF45D" w14:textId="49B0AD5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lastRenderedPageBreak/>
        <w:t xml:space="preserve">na própria instrução </w:t>
      </w:r>
      <w:r>
        <w:t xml:space="preserve">em código binário natural com 7 </w:t>
      </w:r>
      <w:r w:rsidRPr="00983F5C">
        <w:rPr>
          <w:i/>
          <w:rPrChange w:id="953" w:author="Tiago Oliveira" w:date="2016-07-13T11:33:00Z">
            <w:rPr/>
          </w:rPrChange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983F5C">
        <w:rPr>
          <w:i/>
          <w:rPrChange w:id="954" w:author="Tiago Oliveira" w:date="2016-07-13T11:34:00Z">
            <w:rPr/>
          </w:rPrChange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proofErr w:type="spellStart"/>
      <w:r w:rsidR="00A77295" w:rsidRPr="00983F5C">
        <w:rPr>
          <w:rStyle w:val="cdigoassemblypalavra"/>
          <w:rPrChange w:id="955" w:author="Tiago Oliveira" w:date="2016-07-13T11:29:00Z">
            <w:rPr>
              <w:rFonts w:ascii="Courier New" w:hAnsi="Courier New" w:cs="Courier New"/>
            </w:rPr>
          </w:rPrChange>
        </w:rPr>
        <w:t>ld</w:t>
      </w:r>
      <w:proofErr w:type="spellEnd"/>
      <w:r w:rsidR="00A77295">
        <w:t xml:space="preserve"> e </w:t>
      </w:r>
      <w:r w:rsidR="00A77295" w:rsidRPr="00983F5C">
        <w:rPr>
          <w:rStyle w:val="cdigoassemblypalavra"/>
          <w:rPrChange w:id="956" w:author="Tiago Oliveira" w:date="2016-07-13T11:29:00Z">
            <w:rPr>
              <w:rFonts w:ascii="Courier New" w:hAnsi="Courier New" w:cs="Courier New"/>
            </w:rPr>
          </w:rPrChange>
        </w:rPr>
        <w:t>st</w:t>
      </w:r>
      <w:r w:rsidR="00A77295">
        <w:t xml:space="preserve"> a consta</w:t>
      </w:r>
      <w:r w:rsidR="00227B4A">
        <w:t>n</w:t>
      </w:r>
      <w:r w:rsidR="00A77295">
        <w:t xml:space="preserve">te permite acesso direto às primeiras 128 palavras do espaço de memória do PDS16 (endereços </w:t>
      </w:r>
      <w:r w:rsidR="00A77295" w:rsidRPr="00983F5C">
        <w:rPr>
          <w:rStyle w:val="cdigoassemblypalavra"/>
          <w:rPrChange w:id="957" w:author="Tiago Oliveira" w:date="2016-07-13T11:29:00Z">
            <w:rPr>
              <w:rFonts w:ascii="Courier New" w:hAnsi="Courier New" w:cs="Courier New"/>
            </w:rPr>
          </w:rPrChange>
        </w:rPr>
        <w:t>0x0</w:t>
      </w:r>
      <w:r w:rsidR="00A77295">
        <w:t xml:space="preserve"> a </w:t>
      </w:r>
      <w:r w:rsidR="00A77295" w:rsidRPr="00983F5C">
        <w:rPr>
          <w:rStyle w:val="cdigoassemblypalavra"/>
          <w:rPrChange w:id="958" w:author="Tiago Oliveira" w:date="2016-07-13T11:29:00Z">
            <w:rPr>
              <w:rFonts w:ascii="Courier New" w:hAnsi="Courier New" w:cs="Courier New"/>
            </w:rPr>
          </w:rPrChange>
        </w:rPr>
        <w:t>0xFE</w:t>
      </w:r>
      <w:r w:rsidR="00A77295">
        <w:t xml:space="preserve">), enquanto nas instruções </w:t>
      </w:r>
      <w:proofErr w:type="spellStart"/>
      <w:r w:rsidR="00A77295" w:rsidRPr="00983F5C">
        <w:rPr>
          <w:rStyle w:val="cdigoassemblypalavra"/>
          <w:rPrChange w:id="959" w:author="Tiago Oliveira" w:date="2016-07-13T11:29:00Z">
            <w:rPr>
              <w:rFonts w:ascii="Courier New" w:hAnsi="Courier New" w:cs="Courier New"/>
            </w:rPr>
          </w:rPrChange>
        </w:rPr>
        <w:t>ldb</w:t>
      </w:r>
      <w:proofErr w:type="spellEnd"/>
      <w:r w:rsidR="00A77295">
        <w:t xml:space="preserve"> e </w:t>
      </w:r>
      <w:proofErr w:type="spellStart"/>
      <w:r w:rsidR="00A77295" w:rsidRPr="00983F5C">
        <w:rPr>
          <w:rStyle w:val="cdigoassemblypalavra"/>
          <w:rPrChange w:id="960" w:author="Tiago Oliveira" w:date="2016-07-13T11:29:00Z">
            <w:rPr>
              <w:rFonts w:ascii="Courier New" w:hAnsi="Courier New" w:cs="Courier New"/>
            </w:rPr>
          </w:rPrChange>
        </w:rPr>
        <w:t>stb</w:t>
      </w:r>
      <w:proofErr w:type="spellEnd"/>
      <w:r w:rsidR="00A77295">
        <w:t xml:space="preserve"> assegura acesso direto apenas aos primeiros 128</w:t>
      </w:r>
      <w:r w:rsidR="00A77295" w:rsidRPr="00983F5C">
        <w:rPr>
          <w:i/>
          <w:rPrChange w:id="961" w:author="Tiago Oliveira" w:date="2016-07-13T11:34:00Z">
            <w:rPr/>
          </w:rPrChange>
        </w:rPr>
        <w:t xml:space="preserve"> byte</w:t>
      </w:r>
      <w:r w:rsidR="00A77295" w:rsidRPr="00983F5C">
        <w:rPr>
          <w:i/>
          <w:rPrChange w:id="962" w:author="Tiago Oliveira" w:date="2016-07-13T11:29:00Z">
            <w:rPr/>
          </w:rPrChange>
        </w:rPr>
        <w:t>s</w:t>
      </w:r>
      <w:r w:rsidR="00A77295">
        <w:t xml:space="preserve"> (endereços </w:t>
      </w:r>
      <w:r w:rsidR="00A77295" w:rsidRPr="00983F5C">
        <w:rPr>
          <w:rStyle w:val="cdigoassemblypalavra"/>
          <w:rPrChange w:id="963" w:author="Tiago Oliveira" w:date="2016-07-13T11:29:00Z">
            <w:rPr>
              <w:rFonts w:ascii="Courier New" w:hAnsi="Courier New" w:cs="Courier New"/>
            </w:rPr>
          </w:rPrChange>
        </w:rPr>
        <w:t>0x0</w:t>
      </w:r>
      <w:r w:rsidR="00A77295">
        <w:t xml:space="preserve"> a </w:t>
      </w:r>
      <w:r w:rsidR="00A77295" w:rsidRPr="00983F5C">
        <w:rPr>
          <w:rStyle w:val="cdigoassemblypalavra"/>
          <w:rPrChange w:id="964" w:author="Tiago Oliveira" w:date="2016-07-13T11:29:00Z">
            <w:rPr>
              <w:rFonts w:ascii="Courier New" w:hAnsi="Courier New" w:cs="Courier New"/>
            </w:rPr>
          </w:rPrChange>
        </w:rPr>
        <w:t>0x7F</w:t>
      </w:r>
      <w:r w:rsidR="00A77295">
        <w:t>)</w:t>
      </w:r>
      <w:r w:rsidR="00227B4A">
        <w:t xml:space="preserve">. Isto é conseguido ao nível </w:t>
      </w:r>
      <w:proofErr w:type="gramStart"/>
      <w:r w:rsidR="00227B4A">
        <w:t>da micro</w:t>
      </w:r>
      <w:proofErr w:type="gramEnd"/>
      <w:r w:rsidR="00227B4A">
        <w:t xml:space="preserve">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proofErr w:type="spellStart"/>
      <w:r w:rsidR="00113324" w:rsidRPr="00983F5C">
        <w:rPr>
          <w:rStyle w:val="cdigoassemblypalavra"/>
          <w:rPrChange w:id="965" w:author="Tiago Oliveira" w:date="2016-07-13T11:29:00Z">
            <w:rPr>
              <w:rFonts w:ascii="Courier New" w:hAnsi="Courier New" w:cs="Courier New"/>
            </w:rPr>
          </w:rPrChange>
        </w:rPr>
        <w:t>ld</w:t>
      </w:r>
      <w:proofErr w:type="spellEnd"/>
      <w:r w:rsidR="00113324">
        <w:t xml:space="preserve"> e </w:t>
      </w:r>
      <w:r w:rsidR="00113324" w:rsidRPr="00983F5C">
        <w:rPr>
          <w:rStyle w:val="cdigoassemblypalavra"/>
          <w:rPrChange w:id="966" w:author="Tiago Oliveira" w:date="2016-07-13T11:29:00Z">
            <w:rPr>
              <w:rFonts w:ascii="Courier New" w:hAnsi="Courier New" w:cs="Courier New"/>
            </w:rPr>
          </w:rPrChange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4C4C4995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 do PDS16,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983F5C">
        <w:rPr>
          <w:i/>
          <w:rPrChange w:id="967" w:author="Tiago Oliveira" w:date="2016-07-13T11:33:00Z">
            <w:rPr/>
          </w:rPrChange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968" w:author="Tiago Oliveira" w:date="2016-07-15T16:32:00Z">
        <w:r w:rsidR="00EB728D" w:rsidRPr="00EB728D">
          <w:rPr>
            <w:bCs/>
            <w:sz w:val="20"/>
            <w:szCs w:val="20"/>
            <w:rPrChange w:id="969" w:author="Tiago Oliveira" w:date="2016-07-15T16:32:00Z">
              <w:rPr/>
            </w:rPrChange>
          </w:rPr>
          <w:t xml:space="preserve">Tabela </w:t>
        </w:r>
        <w:r w:rsidR="00EB728D" w:rsidRPr="00EB728D">
          <w:rPr>
            <w:bCs/>
            <w:sz w:val="20"/>
            <w:szCs w:val="20"/>
            <w:rPrChange w:id="970" w:author="Tiago Oliveira" w:date="2016-07-15T16:32:00Z">
              <w:rPr>
                <w:noProof/>
              </w:rPr>
            </w:rPrChange>
          </w:rPr>
          <w:t>1</w:t>
        </w:r>
      </w:ins>
      <w:del w:id="971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7CA8DF9D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proofErr w:type="spellStart"/>
      <w:r w:rsidRPr="00983F5C">
        <w:rPr>
          <w:rStyle w:val="cdigoassemblypalavra"/>
          <w:rPrChange w:id="972" w:author="Tiago Oliveira" w:date="2016-07-13T11:29:00Z">
            <w:rPr>
              <w:rFonts w:ascii="Courier New" w:hAnsi="Courier New" w:cs="Courier New"/>
            </w:rPr>
          </w:rPrChange>
        </w:rPr>
        <w:t>ld</w:t>
      </w:r>
      <w:proofErr w:type="spellEnd"/>
      <w:r>
        <w:t xml:space="preserve"> e </w:t>
      </w:r>
      <w:r w:rsidRPr="00983F5C">
        <w:rPr>
          <w:rStyle w:val="cdigoassemblypalavra"/>
          <w:rPrChange w:id="973" w:author="Tiago Oliveira" w:date="2016-07-13T11:29:00Z">
            <w:rPr>
              <w:rFonts w:ascii="Courier New" w:hAnsi="Courier New" w:cs="Courier New"/>
            </w:rPr>
          </w:rPrChange>
        </w:rPr>
        <w:t>st</w:t>
      </w:r>
      <w:r>
        <w:t xml:space="preserve"> o valor do índice é </w:t>
      </w:r>
      <w:r w:rsidR="00BD5574">
        <w:t xml:space="preserve">automaticamente </w:t>
      </w:r>
      <w:r>
        <w:t xml:space="preserve">multiplicado por 2 </w:t>
      </w:r>
      <w:proofErr w:type="gramStart"/>
      <w:r>
        <w:t>na micro</w:t>
      </w:r>
      <w:proofErr w:type="gramEnd"/>
      <w:r>
        <w:t xml:space="preserve"> arquitetura antes de ser colocado no barramento de endereço do processador.</w:t>
      </w:r>
    </w:p>
    <w:p w14:paraId="439E3DA4" w14:textId="18852B78" w:rsidR="00730F1A" w:rsidRDefault="00730F1A" w:rsidP="00387380">
      <w:pPr>
        <w:pStyle w:val="RTitulo3"/>
        <w:pPrChange w:id="974" w:author="Tiago Oliveira" w:date="2016-07-15T16:26:00Z">
          <w:pPr>
            <w:pStyle w:val="RTitulo4"/>
          </w:pPr>
        </w:pPrChange>
      </w:pPr>
      <w:bookmarkStart w:id="975" w:name="_Toc456363683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975"/>
    </w:p>
    <w:p w14:paraId="5BBFFEDB" w14:textId="25AFB704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1 instrução de salto incondicional e 4 instruções de salto condicional, as quais avaliam o valor das </w:t>
      </w:r>
      <w:proofErr w:type="spellStart"/>
      <w:r w:rsidRPr="009207B8">
        <w:rPr>
          <w:i/>
        </w:rPr>
        <w:t>flags</w:t>
      </w:r>
      <w:proofErr w:type="spellEnd"/>
      <w:r>
        <w:t xml:space="preserve"> </w:t>
      </w:r>
      <w:r w:rsidRPr="009207B8">
        <w:rPr>
          <w:i/>
        </w:rPr>
        <w:t>Zero</w:t>
      </w:r>
      <w:r>
        <w:t xml:space="preserve"> e </w:t>
      </w:r>
      <w:proofErr w:type="spellStart"/>
      <w:r w:rsidRPr="009207B8">
        <w:rPr>
          <w:i/>
        </w:rPr>
        <w:t>Carry</w:t>
      </w:r>
      <w:proofErr w:type="spellEnd"/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976" w:author="Tiago Oliveira" w:date="2016-07-15T16:32:00Z">
        <w:r w:rsidR="00EB728D" w:rsidRPr="00EB728D">
          <w:rPr>
            <w:bCs/>
            <w:sz w:val="20"/>
            <w:szCs w:val="20"/>
            <w:rPrChange w:id="977" w:author="Tiago Oliveira" w:date="2016-07-15T16:32:00Z">
              <w:rPr/>
            </w:rPrChange>
          </w:rPr>
          <w:t xml:space="preserve">Tabela </w:t>
        </w:r>
        <w:r w:rsidR="00EB728D" w:rsidRPr="00EB728D">
          <w:rPr>
            <w:bCs/>
            <w:sz w:val="20"/>
            <w:szCs w:val="20"/>
            <w:rPrChange w:id="978" w:author="Tiago Oliveira" w:date="2016-07-15T16:32:00Z">
              <w:rPr>
                <w:noProof/>
              </w:rPr>
            </w:rPrChange>
          </w:rPr>
          <w:t>1</w:t>
        </w:r>
      </w:ins>
      <w:del w:id="979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5F1B407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PC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983F5C">
        <w:rPr>
          <w:i/>
          <w:rPrChange w:id="980" w:author="Tiago Oliveira" w:date="2016-07-13T11:30:00Z">
            <w:rPr/>
          </w:rPrChange>
        </w:rPr>
        <w:t>bits</w:t>
      </w:r>
      <w:del w:id="981" w:author="Tiago Oliveira" w:date="2016-07-13T11:30:00Z">
        <w:r w:rsidR="00CF32C4" w:rsidDel="00983F5C">
          <w:rPr>
            <w:rStyle w:val="Refdenotaderodap"/>
            <w:rFonts w:cs="Times New Roman"/>
          </w:rPr>
          <w:footnoteReference w:id="2"/>
        </w:r>
      </w:del>
      <w:r>
        <w:t>.</w:t>
      </w:r>
      <w:r w:rsidR="006848F2">
        <w:t xml:space="preserve"> Para melhorar a eficiência da codificação, o índice é multiplicado por 2 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983F5C">
        <w:rPr>
          <w:i/>
          <w:rPrChange w:id="984" w:author="Tiago Oliveira" w:date="2016-07-13T11:30:00Z">
            <w:rPr/>
          </w:rPrChange>
        </w:rPr>
        <w:t>bits</w:t>
      </w:r>
      <w:r w:rsidR="006848F2">
        <w:t>, ocupando 2 posições de memória consecutivas).</w:t>
      </w:r>
    </w:p>
    <w:p w14:paraId="7B226223" w14:textId="610CDEC8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983F5C">
        <w:rPr>
          <w:rStyle w:val="cdigoassemblypalavra"/>
          <w:rPrChange w:id="985" w:author="Tiago Oliveira" w:date="2016-07-13T11:30:00Z">
            <w:rPr>
              <w:rFonts w:ascii="Courier New" w:hAnsi="Courier New" w:cs="Courier New"/>
            </w:rPr>
          </w:rPrChange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986" w:author="Tiago Oliveira" w:date="2016-07-15T16:32:00Z">
        <w:r w:rsidR="00EB728D" w:rsidRPr="00EB728D">
          <w:rPr>
            <w:bCs/>
            <w:sz w:val="20"/>
            <w:szCs w:val="20"/>
            <w:rPrChange w:id="987" w:author="Tiago Oliveira" w:date="2016-07-15T16:32:00Z">
              <w:rPr/>
            </w:rPrChange>
          </w:rPr>
          <w:t xml:space="preserve">Tabela </w:t>
        </w:r>
        <w:r w:rsidR="00EB728D" w:rsidRPr="00EB728D">
          <w:rPr>
            <w:bCs/>
            <w:sz w:val="20"/>
            <w:szCs w:val="20"/>
            <w:rPrChange w:id="988" w:author="Tiago Oliveira" w:date="2016-07-15T16:32:00Z">
              <w:rPr>
                <w:noProof/>
              </w:rPr>
            </w:rPrChange>
          </w:rPr>
          <w:t>1</w:t>
        </w:r>
      </w:ins>
      <w:del w:id="989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983F5C">
        <w:rPr>
          <w:rStyle w:val="cdigoassemblypalavra"/>
          <w:rPrChange w:id="990" w:author="Tiago Oliveira" w:date="2016-07-13T11:30:00Z">
            <w:rPr>
              <w:rFonts w:ascii="Courier New" w:hAnsi="Courier New" w:cs="Courier New"/>
            </w:rPr>
          </w:rPrChange>
        </w:rPr>
        <w:t>JMP</w:t>
      </w:r>
      <w:r w:rsidR="00E30606">
        <w:t xml:space="preserve"> pelo facto de, para além de atualizar o PC com o valor do endereço de memória correspondente ao salto, também atualizar o registo R5 (LR) com o valor atual do PC,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991" w:name="_Toc456363684"/>
      <w:r>
        <w:lastRenderedPageBreak/>
        <w:t>Subsistema de memória</w:t>
      </w:r>
      <w:bookmarkEnd w:id="991"/>
    </w:p>
    <w:p w14:paraId="1B2F0A98" w14:textId="75F2AB6A" w:rsidR="0002787A" w:rsidRDefault="00982E21" w:rsidP="009D0C2F">
      <w:pPr>
        <w:pStyle w:val="ParagrafodeTexto"/>
      </w:pPr>
      <w:r>
        <w:t xml:space="preserve">Como este processador segue a arquitetura de </w:t>
      </w:r>
      <w:proofErr w:type="spellStart"/>
      <w:r>
        <w:rPr>
          <w:i/>
        </w:rPr>
        <w:t>Von-Neumann</w:t>
      </w:r>
      <w:proofErr w:type="spellEnd"/>
      <w:r>
        <w:t>, é usado apenas uma memória para código e dados de 32K*16</w:t>
      </w:r>
      <w:r w:rsidR="000A2D02">
        <w:t xml:space="preserve"> em que os </w:t>
      </w:r>
      <w:r w:rsidR="000A2D02" w:rsidRPr="00983F5C">
        <w:rPr>
          <w:i/>
          <w:rPrChange w:id="992" w:author="Tiago Oliveira" w:date="2016-07-13T11:34:00Z">
            <w:rPr/>
          </w:rPrChange>
        </w:rPr>
        <w:t>bytes</w:t>
      </w:r>
      <w:r w:rsidR="000A2D02">
        <w:t xml:space="preserve"> são organizados </w:t>
      </w:r>
      <w:r w:rsidR="0002787A">
        <w:t xml:space="preserve">seguindo o esquema </w:t>
      </w:r>
      <w:proofErr w:type="spellStart"/>
      <w:r w:rsidR="0002787A">
        <w:rPr>
          <w:i/>
        </w:rPr>
        <w:t>big-endian</w:t>
      </w:r>
      <w:proofErr w:type="spellEnd"/>
      <w:r w:rsidR="0002787A">
        <w:t xml:space="preserve"> (bytes por </w:t>
      </w:r>
      <w:r w:rsidR="0002787A" w:rsidRPr="009207B8">
        <w:t>ordem crescente do seu "peso numérico" em endereços sucessivos da memória</w:t>
      </w:r>
      <w:r w:rsidR="0002787A">
        <w:t>)</w:t>
      </w:r>
      <w:r>
        <w:t xml:space="preserve">. </w:t>
      </w:r>
      <w:r w:rsidR="0002787A">
        <w:t>Este espaço de memória é partilhado não só entre código e dados, mas também com o acesso a periféricos, ou seja, definindo uma zona de memória em que os acessos à mesma</w:t>
      </w:r>
      <w:proofErr w:type="gramStart"/>
      <w:r w:rsidR="0002787A">
        <w:t>,</w:t>
      </w:r>
      <w:proofErr w:type="gramEnd"/>
      <w:r w:rsidR="0002787A">
        <w:t xml:space="preserve"> irão ser refletidos numa ação no periférico, e não com o intuito de manipular o estado da memória.</w:t>
      </w:r>
    </w:p>
    <w:p w14:paraId="2C8D1271" w14:textId="79A6EDDA" w:rsidR="00982E21" w:rsidRDefault="00982E21" w:rsidP="009D0C2F">
      <w:pPr>
        <w:pStyle w:val="ParagrafodeTexto"/>
      </w:pPr>
      <w:r>
        <w:t xml:space="preserve">O </w:t>
      </w:r>
      <w:r>
        <w:rPr>
          <w:i/>
        </w:rPr>
        <w:t>bus</w:t>
      </w:r>
      <w:r>
        <w:t xml:space="preserve"> de dados é de 16 </w:t>
      </w:r>
      <w:r w:rsidRPr="00983F5C">
        <w:rPr>
          <w:i/>
          <w:rPrChange w:id="993" w:author="Tiago Oliveira" w:date="2016-07-13T11:33:00Z">
            <w:rPr/>
          </w:rPrChange>
        </w:rPr>
        <w:t>bits</w:t>
      </w:r>
      <w:r>
        <w:t xml:space="preserve"> (</w:t>
      </w:r>
      <w:proofErr w:type="spellStart"/>
      <w:r>
        <w:rPr>
          <w:i/>
        </w:rPr>
        <w:t>word</w:t>
      </w:r>
      <w:proofErr w:type="spellEnd"/>
      <w:r>
        <w:t xml:space="preserve">), mas o processador permite realizar leituras e escritas de 8 </w:t>
      </w:r>
      <w:r w:rsidRPr="00983F5C">
        <w:rPr>
          <w:i/>
          <w:rPrChange w:id="994" w:author="Tiago Oliveira" w:date="2016-07-13T11:33:00Z">
            <w:rPr/>
          </w:rPrChange>
        </w:rPr>
        <w:t>bits</w:t>
      </w:r>
      <w:r>
        <w:t xml:space="preserve"> (</w:t>
      </w:r>
      <w:r>
        <w:rPr>
          <w:i/>
        </w:rPr>
        <w:t>byte</w:t>
      </w:r>
      <w:r>
        <w:t xml:space="preserve">). No caso da leitura de oito </w:t>
      </w:r>
      <w:r>
        <w:rPr>
          <w:i/>
        </w:rPr>
        <w:t>bits</w:t>
      </w:r>
      <w:r>
        <w:t xml:space="preserve">, são lidos sempre 16 </w:t>
      </w:r>
      <w:r>
        <w:rPr>
          <w:i/>
        </w:rPr>
        <w:t>bits</w:t>
      </w:r>
      <w:r>
        <w:t xml:space="preserve"> da memória, mas é o processador que gere os </w:t>
      </w:r>
      <w:r>
        <w:rPr>
          <w:i/>
        </w:rPr>
        <w:t>bytes</w:t>
      </w:r>
      <w:r>
        <w:t xml:space="preserve"> a ler. Por exemplo para um endereço par é selecionado o </w:t>
      </w:r>
      <w:r>
        <w:rPr>
          <w:i/>
        </w:rPr>
        <w:t>byte</w:t>
      </w:r>
      <w:r>
        <w:t xml:space="preserve"> de maior peso e para um endereço ímpar é selecionado o </w:t>
      </w:r>
      <w:r>
        <w:rPr>
          <w:i/>
        </w:rPr>
        <w:t>byte</w:t>
      </w:r>
      <w:r>
        <w:t xml:space="preserve"> de menor peso. Em relação ao programa em si, é necessário que as instruções estejam sempre alinhadas a 16 </w:t>
      </w:r>
      <w:r>
        <w:rPr>
          <w:i/>
        </w:rPr>
        <w:t>bits</w:t>
      </w:r>
      <w:r>
        <w:t xml:space="preserve"> ou seja em endereços pares.</w:t>
      </w:r>
    </w:p>
    <w:p w14:paraId="4F4F4310" w14:textId="7A9CC5B4" w:rsidR="00116F9E" w:rsidRDefault="00116F9E" w:rsidP="009207B8">
      <w:pPr>
        <w:pStyle w:val="RTitulo2"/>
      </w:pPr>
      <w:bookmarkStart w:id="995" w:name="_Toc456363685"/>
      <w:r>
        <w:t>Exceções</w:t>
      </w:r>
      <w:bookmarkEnd w:id="995"/>
    </w:p>
    <w:p w14:paraId="177D71FF" w14:textId="60FE9EBD" w:rsidR="00380637" w:rsidRDefault="00412B6A" w:rsidP="009D0C2F">
      <w:pPr>
        <w:pStyle w:val="ParagrafodeTexto"/>
      </w:pPr>
      <w:r>
        <w:t>Um mecanismo de exceção trata-se de manipular eventos inesperados que ocorrem durante a execução de um programa que têm impacto, direta ou indiretamente nessa mesma execução. Neste caso, o processador</w:t>
      </w:r>
      <w:r w:rsidR="00380637">
        <w:t xml:space="preserve"> suporta 2 mecanismos de exceção: Interrupção Externa e </w:t>
      </w:r>
      <w:r w:rsidR="00380637" w:rsidRPr="009207B8">
        <w:rPr>
          <w:i/>
        </w:rPr>
        <w:t xml:space="preserve">Hard </w:t>
      </w:r>
      <w:proofErr w:type="spellStart"/>
      <w:r w:rsidR="00380637" w:rsidRPr="009207B8">
        <w:rPr>
          <w:i/>
        </w:rPr>
        <w:t>Reset</w:t>
      </w:r>
      <w:proofErr w:type="spellEnd"/>
      <w:r w:rsidR="00380637">
        <w:t>.</w:t>
      </w:r>
      <w:r w:rsidR="00167FF5">
        <w:t xml:space="preserve"> </w:t>
      </w:r>
    </w:p>
    <w:p w14:paraId="7AB3C53C" w14:textId="24BFFD60" w:rsidR="00EC70B7" w:rsidRDefault="00380637" w:rsidP="00CC6324">
      <w:pPr>
        <w:pStyle w:val="ParagrafodeTexto"/>
        <w:rPr>
          <w:ins w:id="996" w:author="Tiago Oliveira" w:date="2016-07-15T10:47:00Z"/>
          <w:rFonts w:cs="Times New Roman"/>
        </w:rPr>
      </w:pPr>
      <w:r>
        <w:t xml:space="preserve">O </w:t>
      </w:r>
      <w:r w:rsidR="00167FF5">
        <w:t>mecanismo de interrupção</w:t>
      </w:r>
      <w:r>
        <w:t xml:space="preserve"> externa</w:t>
      </w:r>
      <w:r w:rsidR="00167FF5">
        <w:t xml:space="preserve"> </w:t>
      </w:r>
      <w:ins w:id="997" w:author="Tiago Oliveira" w:date="2016-07-15T10:58:00Z">
        <w:r w:rsidR="004F4818">
          <w:t>é disponibilizado através de uma entrada IRQ (</w:t>
        </w:r>
        <w:proofErr w:type="spellStart"/>
        <w:r w:rsidR="004F4818" w:rsidRPr="00C90B00">
          <w:rPr>
            <w:i/>
          </w:rPr>
          <w:t>Interrupt</w:t>
        </w:r>
        <w:proofErr w:type="spellEnd"/>
        <w:r w:rsidR="004F4818" w:rsidRPr="00C90B00">
          <w:rPr>
            <w:i/>
          </w:rPr>
          <w:t xml:space="preserve"> </w:t>
        </w:r>
        <w:proofErr w:type="spellStart"/>
        <w:r w:rsidR="004F4818" w:rsidRPr="00C90B00">
          <w:rPr>
            <w:i/>
          </w:rPr>
          <w:t>Request</w:t>
        </w:r>
        <w:proofErr w:type="spellEnd"/>
        <w:r w:rsidR="004F4818">
          <w:t>)</w:t>
        </w:r>
      </w:ins>
      <w:ins w:id="998" w:author="Tiago Oliveira" w:date="2016-07-15T10:59:00Z">
        <w:r w:rsidR="004F4818">
          <w:t>, e</w:t>
        </w:r>
      </w:ins>
      <w:ins w:id="999" w:author="Tiago Oliveira" w:date="2016-07-15T10:58:00Z">
        <w:r w:rsidR="004F4818">
          <w:t xml:space="preserve"> </w:t>
        </w:r>
      </w:ins>
      <w:r w:rsidR="00167FF5">
        <w:t xml:space="preserve">consiste na verificação </w:t>
      </w:r>
      <w:ins w:id="1000" w:author="Tiago Oliveira" w:date="2016-07-15T10:59:00Z">
        <w:r w:rsidR="004F4818">
          <w:t xml:space="preserve">do </w:t>
        </w:r>
      </w:ins>
      <w:del w:id="1001" w:author="Tiago Oliveira" w:date="2016-07-15T10:59:00Z">
        <w:r w:rsidR="00167FF5" w:rsidDel="004F4818">
          <w:delText>de</w:delText>
        </w:r>
      </w:del>
      <w:del w:id="1002" w:author="Tiago Oliveira" w:date="2016-07-15T10:58:00Z">
        <w:r w:rsidR="00167FF5" w:rsidDel="004F4818">
          <w:delText xml:space="preserve"> um</w:delText>
        </w:r>
      </w:del>
      <w:ins w:id="1003" w:author="Tiago Oliveira" w:date="2016-07-15T10:57:00Z">
        <w:r w:rsidR="004F4818">
          <w:t>pino</w:t>
        </w:r>
      </w:ins>
      <w:ins w:id="1004" w:author="Tiago Oliveira" w:date="2016-07-15T10:59:00Z">
        <w:r w:rsidR="004F4818">
          <w:t xml:space="preserve"> IRQ</w:t>
        </w:r>
      </w:ins>
      <w:ins w:id="1005" w:author="Tiago Oliveira" w:date="2016-07-15T10:58:00Z">
        <w:r w:rsidR="004F4818">
          <w:t xml:space="preserve"> </w:t>
        </w:r>
      </w:ins>
      <w:del w:id="1006" w:author="Tiago Oliveira" w:date="2016-07-15T10:58:00Z">
        <w:r w:rsidR="00167FF5" w:rsidDel="004F4818">
          <w:delText xml:space="preserve"> pino </w:delText>
        </w:r>
      </w:del>
      <w:r w:rsidR="00167FF5">
        <w:t>ao fim de cada execução de uma instrução, e caso este esteja ativo (</w:t>
      </w:r>
      <w:proofErr w:type="spellStart"/>
      <w:r w:rsidR="00167FF5">
        <w:rPr>
          <w:i/>
        </w:rPr>
        <w:t>active-low</w:t>
      </w:r>
      <w:proofErr w:type="spellEnd"/>
      <w:r w:rsidR="00167FF5">
        <w:t>) é gerada uma chamada a uma rotina ISR (</w:t>
      </w:r>
      <w:proofErr w:type="spellStart"/>
      <w:r w:rsidR="00167FF5">
        <w:rPr>
          <w:i/>
        </w:rPr>
        <w:t>Interrupt</w:t>
      </w:r>
      <w:proofErr w:type="spellEnd"/>
      <w:r w:rsidR="00167FF5">
        <w:rPr>
          <w:i/>
        </w:rPr>
        <w:t xml:space="preserve"> </w:t>
      </w:r>
      <w:proofErr w:type="spellStart"/>
      <w:r w:rsidR="00167FF5">
        <w:rPr>
          <w:i/>
        </w:rPr>
        <w:t>Service</w:t>
      </w:r>
      <w:proofErr w:type="spellEnd"/>
      <w:r w:rsidR="00167FF5">
        <w:rPr>
          <w:i/>
        </w:rPr>
        <w:t xml:space="preserve"> </w:t>
      </w:r>
      <w:proofErr w:type="spellStart"/>
      <w:r w:rsidR="00167FF5">
        <w:rPr>
          <w:i/>
        </w:rPr>
        <w:t>Routine</w:t>
      </w:r>
      <w:proofErr w:type="spellEnd"/>
      <w:r w:rsidR="00167FF5">
        <w:t xml:space="preserve">) que executará a ação pretendida por quem interrompeu. </w:t>
      </w:r>
      <w:r w:rsidR="00412B6A">
        <w:t xml:space="preserve">Esta verificação só é efetuada caso a </w:t>
      </w:r>
      <w:proofErr w:type="spellStart"/>
      <w:r w:rsidR="00412B6A">
        <w:rPr>
          <w:i/>
        </w:rPr>
        <w:t>flag</w:t>
      </w:r>
      <w:proofErr w:type="spellEnd"/>
      <w:r w:rsidR="00412B6A">
        <w:rPr>
          <w:i/>
        </w:rPr>
        <w:t xml:space="preserve"> </w:t>
      </w:r>
      <w:r w:rsidR="00412B6A">
        <w:t>“IE” se encontre ativa, a qual deve ser ativa pelo utilizador caso pretenda atender interrupções externas. U</w:t>
      </w:r>
      <w:r w:rsidR="00167FF5">
        <w:t>m</w:t>
      </w:r>
      <w:r>
        <w:t>a</w:t>
      </w:r>
      <w:r w:rsidR="00167FF5">
        <w:t xml:space="preserve"> das dificuldades que essa interrupção trás</w:t>
      </w:r>
      <w:r w:rsidR="00772DE1">
        <w:t>,</w:t>
      </w:r>
      <w:r w:rsidR="00167FF5">
        <w:t xml:space="preserve"> depois de executar código ISR</w:t>
      </w:r>
      <w:r w:rsidR="00772DE1">
        <w:t>,</w:t>
      </w:r>
      <w:r w:rsidR="00167FF5">
        <w:t xml:space="preserve"> é voltar a colocar os registos nos estados originais e retornar o programa no estado inicial antes da interrupção (registo PC).</w:t>
      </w:r>
      <w:r w:rsidR="00772DE1">
        <w:t xml:space="preserve"> Visto que a arquitetura do PDS16 não suporta o uso de um </w:t>
      </w:r>
      <w:proofErr w:type="spellStart"/>
      <w:r w:rsidR="00772DE1">
        <w:rPr>
          <w:i/>
        </w:rPr>
        <w:t>Stack</w:t>
      </w:r>
      <w:proofErr w:type="spellEnd"/>
      <w:r w:rsidR="00772DE1">
        <w:t xml:space="preserve">, o modo de resolução implementado pelo sistema, trata-se de utilizar um segundo banco de registos (através da </w:t>
      </w:r>
      <w:proofErr w:type="spellStart"/>
      <w:r w:rsidR="00772DE1">
        <w:rPr>
          <w:i/>
        </w:rPr>
        <w:t>flag</w:t>
      </w:r>
      <w:proofErr w:type="spellEnd"/>
      <w:r w:rsidR="00772DE1">
        <w:rPr>
          <w:i/>
        </w:rPr>
        <w:t xml:space="preserve"> </w:t>
      </w:r>
      <w:r w:rsidR="00772DE1">
        <w:t>“BS”)</w:t>
      </w:r>
      <w:ins w:id="1007" w:author="Tiago Oliveira" w:date="2016-07-15T10:42:00Z">
        <w:r w:rsidR="00EC70B7">
          <w:t xml:space="preserve">. </w:t>
        </w:r>
      </w:ins>
      <w:del w:id="1008" w:author="Tiago Oliveira" w:date="2016-07-15T10:42:00Z">
        <w:r w:rsidR="00772DE1" w:rsidDel="00EC70B7">
          <w:delText>,</w:delText>
        </w:r>
      </w:del>
      <w:r w:rsidR="00772DE1">
        <w:t xml:space="preserve"> </w:t>
      </w:r>
      <w:ins w:id="1009" w:author="Tiago Oliveira" w:date="2016-07-15T10:43:00Z">
        <w:r w:rsidR="00EC70B7">
          <w:t xml:space="preserve">Aquando de uma interrupção, </w:t>
        </w:r>
        <w:proofErr w:type="gramStart"/>
        <w:r w:rsidR="00EC70B7">
          <w:t>o CPU</w:t>
        </w:r>
        <w:proofErr w:type="gramEnd"/>
        <w:r w:rsidR="00EC70B7">
          <w:t xml:space="preserve"> realiza as seguintes ações em simultâneo</w:t>
        </w:r>
      </w:ins>
      <w:customXmlInsRangeStart w:id="1010" w:author="Tiago Oliveira" w:date="2016-07-15T10:50:00Z"/>
      <w:sdt>
        <w:sdtPr>
          <w:id w:val="-269082138"/>
          <w:citation/>
        </w:sdtPr>
        <w:sdtContent>
          <w:customXmlInsRangeEnd w:id="1010"/>
          <w:ins w:id="1011" w:author="Tiago Oliveira" w:date="2016-07-15T10:50:00Z">
            <w:r w:rsidR="00987BF0">
              <w:fldChar w:fldCharType="begin"/>
            </w:r>
          </w:ins>
          <w:ins w:id="1012" w:author="Tiago Oliveira" w:date="2016-07-15T10:54:00Z">
            <w:r w:rsidR="00987BF0">
              <w:instrText xml:space="preserve">CITATION Cap16 \l 1033 </w:instrText>
            </w:r>
          </w:ins>
          <w:r w:rsidR="00987BF0">
            <w:fldChar w:fldCharType="separate"/>
          </w:r>
          <w:ins w:id="1013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014" w:author="Tiago Oliveira" w:date="2016-07-15T16:32:00Z">
                  <w:rPr>
                    <w:rFonts w:eastAsia="Times New Roman"/>
                  </w:rPr>
                </w:rPrChange>
              </w:rPr>
              <w:t>[10]</w:t>
            </w:r>
          </w:ins>
          <w:del w:id="1015" w:author="Tiago Oliveira" w:date="2016-07-15T16:23:00Z">
            <w:r w:rsidR="00846EAD" w:rsidDel="005F0552">
              <w:rPr>
                <w:noProof/>
              </w:rPr>
              <w:delText xml:space="preserve"> </w:delText>
            </w:r>
            <w:r w:rsidR="00846EAD" w:rsidRPr="00846EAD" w:rsidDel="005F0552">
              <w:rPr>
                <w:noProof/>
              </w:rPr>
              <w:delText>[10]</w:delText>
            </w:r>
          </w:del>
          <w:ins w:id="1016" w:author="Tiago Oliveira" w:date="2016-07-15T10:50:00Z">
            <w:r w:rsidR="00987BF0">
              <w:fldChar w:fldCharType="end"/>
            </w:r>
          </w:ins>
          <w:customXmlInsRangeStart w:id="1017" w:author="Tiago Oliveira" w:date="2016-07-15T10:50:00Z"/>
        </w:sdtContent>
      </w:sdt>
      <w:customXmlInsRangeEnd w:id="1017"/>
      <w:ins w:id="1018" w:author="Tiago Oliveira" w:date="2016-07-15T10:43:00Z">
        <w:r w:rsidR="00EC70B7">
          <w:t>:</w:t>
        </w:r>
      </w:ins>
    </w:p>
    <w:p w14:paraId="4CE2A83C" w14:textId="405A847D" w:rsidR="00EC70B7" w:rsidRDefault="00EC70B7">
      <w:pPr>
        <w:pStyle w:val="RBulletList"/>
        <w:rPr>
          <w:ins w:id="1019" w:author="Tiago Oliveira" w:date="2016-07-15T10:46:00Z"/>
        </w:rPr>
        <w:pPrChange w:id="1020" w:author="Tiago Oliveira" w:date="2016-07-15T10:47:00Z">
          <w:pPr>
            <w:pStyle w:val="ParagrafodeTexto"/>
          </w:pPr>
        </w:pPrChange>
      </w:pPr>
      <w:ins w:id="1021" w:author="Tiago Oliveira" w:date="2016-07-15T10:46:00Z">
        <w:r>
          <w:t>Copio o valor do registo PSW para o registo R0 do banco de interrupç</w:t>
        </w:r>
      </w:ins>
      <w:ins w:id="1022" w:author="Tiago Oliveira" w:date="2016-07-15T10:47:00Z">
        <w:r>
          <w:t>ão;</w:t>
        </w:r>
      </w:ins>
    </w:p>
    <w:p w14:paraId="280AA087" w14:textId="6D46B6E0" w:rsidR="00EC70B7" w:rsidRDefault="00EC70B7">
      <w:pPr>
        <w:pStyle w:val="RBulletList"/>
        <w:rPr>
          <w:ins w:id="1023" w:author="Tiago Oliveira" w:date="2016-07-15T10:47:00Z"/>
        </w:rPr>
        <w:pPrChange w:id="1024" w:author="Tiago Oliveira" w:date="2016-07-15T10:44:00Z">
          <w:pPr>
            <w:pStyle w:val="ParagrafodeTexto"/>
          </w:pPr>
        </w:pPrChange>
      </w:pPr>
      <w:ins w:id="1025" w:author="Tiago Oliveira" w:date="2016-07-15T10:46:00Z">
        <w:r>
          <w:t xml:space="preserve">Coloca o valor lógico 1 no </w:t>
        </w:r>
        <w:r>
          <w:rPr>
            <w:i/>
          </w:rPr>
          <w:t>bit</w:t>
        </w:r>
        <w:r>
          <w:t xml:space="preserve"> BS do registo PSW, tornando desta torna ativo o banco de interrupção;</w:t>
        </w:r>
      </w:ins>
    </w:p>
    <w:p w14:paraId="6A220CB6" w14:textId="2FCA7363" w:rsidR="00987BF0" w:rsidRDefault="00987BF0">
      <w:pPr>
        <w:pStyle w:val="RBulletList"/>
        <w:rPr>
          <w:ins w:id="1026" w:author="Tiago Oliveira" w:date="2016-07-15T10:48:00Z"/>
        </w:rPr>
        <w:pPrChange w:id="1027" w:author="Tiago Oliveira" w:date="2016-07-15T10:44:00Z">
          <w:pPr>
            <w:pStyle w:val="ParagrafodeTexto"/>
          </w:pPr>
        </w:pPrChange>
      </w:pPr>
      <w:ins w:id="1028" w:author="Tiago Oliveira" w:date="2016-07-15T10:47:00Z">
        <w:r>
          <w:t xml:space="preserve">Coloca o valor lógico 0 no </w:t>
        </w:r>
        <w:r>
          <w:rPr>
            <w:i/>
          </w:rPr>
          <w:t>bit</w:t>
        </w:r>
        <w:r>
          <w:t xml:space="preserve"> IE do registo PSW, inibindo assim as interrupç</w:t>
        </w:r>
      </w:ins>
      <w:ins w:id="1029" w:author="Tiago Oliveira" w:date="2016-07-15T10:48:00Z">
        <w:r>
          <w:t>ões;</w:t>
        </w:r>
      </w:ins>
    </w:p>
    <w:p w14:paraId="7F81C0B2" w14:textId="08A4E15D" w:rsidR="00987BF0" w:rsidRDefault="00987BF0">
      <w:pPr>
        <w:pStyle w:val="RBulletList"/>
        <w:rPr>
          <w:ins w:id="1030" w:author="Tiago Oliveira" w:date="2016-07-15T10:48:00Z"/>
        </w:rPr>
        <w:pPrChange w:id="1031" w:author="Tiago Oliveira" w:date="2016-07-15T10:44:00Z">
          <w:pPr>
            <w:pStyle w:val="ParagrafodeTexto"/>
          </w:pPr>
        </w:pPrChange>
      </w:pPr>
      <w:ins w:id="1032" w:author="Tiago Oliveira" w:date="2016-07-15T10:48:00Z">
        <w:r>
          <w:t xml:space="preserve">Copia o valor do registo PC para o registo </w:t>
        </w:r>
        <w:proofErr w:type="gramStart"/>
        <w:r>
          <w:t>LINK</w:t>
        </w:r>
        <w:proofErr w:type="gramEnd"/>
        <w:r>
          <w:t xml:space="preserve"> do banco de interrupção;</w:t>
        </w:r>
      </w:ins>
    </w:p>
    <w:p w14:paraId="71FD74C7" w14:textId="06CC97AE" w:rsidR="00987BF0" w:rsidRDefault="00987BF0">
      <w:pPr>
        <w:pStyle w:val="RBulletList"/>
        <w:rPr>
          <w:ins w:id="1033" w:author="Tiago Oliveira" w:date="2016-07-15T10:49:00Z"/>
        </w:rPr>
        <w:pPrChange w:id="1034" w:author="Tiago Oliveira" w:date="2016-07-15T10:49:00Z">
          <w:pPr>
            <w:pStyle w:val="ParagrafodeTexto"/>
          </w:pPr>
        </w:pPrChange>
      </w:pPr>
      <w:ins w:id="1035" w:author="Tiago Oliveira" w:date="2016-07-15T10:48:00Z">
        <w:r>
          <w:lastRenderedPageBreak/>
          <w:t xml:space="preserve">Coloca o valor 2 no registo PC, </w:t>
        </w:r>
      </w:ins>
      <w:ins w:id="1036" w:author="Tiago Oliveira" w:date="2016-07-15T10:49:00Z">
        <w:r>
          <w:t>vetorizando</w:t>
        </w:r>
      </w:ins>
      <w:ins w:id="1037" w:author="Tiago Oliveira" w:date="2016-07-15T10:48:00Z">
        <w:r>
          <w:t xml:space="preserve"> desta forma o processamento para o ponto de entrada da interrupção</w:t>
        </w:r>
      </w:ins>
      <w:ins w:id="1038" w:author="Tiago Oliveira" w:date="2016-07-15T10:49:00Z">
        <w:r>
          <w:t>.</w:t>
        </w:r>
      </w:ins>
    </w:p>
    <w:p w14:paraId="424792A3" w14:textId="7FAF159B" w:rsidR="00772DE1" w:rsidRPr="00846EAD" w:rsidDel="00987BF0" w:rsidRDefault="00772DE1">
      <w:pPr>
        <w:pStyle w:val="ParagrafodeTexto"/>
        <w:rPr>
          <w:del w:id="1039" w:author="Tiago Oliveira" w:date="2016-07-15T10:49:00Z"/>
        </w:rPr>
      </w:pPr>
      <w:del w:id="1040" w:author="Tiago Oliveira" w:date="2016-07-15T10:43:00Z">
        <w:r w:rsidRPr="00CC6324" w:rsidDel="00EC70B7">
          <w:delText xml:space="preserve">sendo que ao entrar na rotina, o banco de registos é alterado para que não sejam modificados os registos do programa normal, repondo os mesmos no final da rotina. </w:delText>
        </w:r>
      </w:del>
    </w:p>
    <w:p w14:paraId="7995A144" w14:textId="1F09B22D" w:rsidR="00116F9E" w:rsidRPr="00D5597B" w:rsidRDefault="00772DE1">
      <w:pPr>
        <w:pStyle w:val="ParagrafodeTexto"/>
      </w:pPr>
      <w:r>
        <w:t xml:space="preserve">Por outro lado o mecanismo de </w:t>
      </w:r>
      <w:r>
        <w:rPr>
          <w:i/>
        </w:rPr>
        <w:t xml:space="preserve">Hard </w:t>
      </w:r>
      <w:proofErr w:type="spellStart"/>
      <w:r>
        <w:rPr>
          <w:i/>
        </w:rPr>
        <w:t>Reset</w:t>
      </w:r>
      <w:proofErr w:type="spellEnd"/>
      <w:r>
        <w:rPr>
          <w:i/>
        </w:rPr>
        <w:t xml:space="preserve"> </w:t>
      </w:r>
      <w:r>
        <w:t xml:space="preserve">é assinalado manualmente pelo utilizador através de um botão durante a execução de um programa. Como o próprio nome indica, este mecanismo leva a que o processador volte ao estado inicial, interrompendo qualquer execução existente. </w:t>
      </w:r>
      <w:r w:rsidR="00E15617">
        <w:t xml:space="preserve">Isto é garantido pois a implementação do mecanismo passa por carregar o valor 0 para o registo PSW, (levando a que seja selecionado o banco de registos 0 e ao não atendimento de interrupções externas, </w:t>
      </w:r>
      <w:proofErr w:type="spellStart"/>
      <w:r w:rsidR="00E15617">
        <w:rPr>
          <w:i/>
        </w:rPr>
        <w:t>falg</w:t>
      </w:r>
      <w:proofErr w:type="spellEnd"/>
      <w:r w:rsidR="00E15617">
        <w:t xml:space="preserve"> “IE” a 0) e também para o PC (levando a que seja passada a execução novamente para a primeira posição de memória, </w:t>
      </w:r>
      <w:proofErr w:type="spellStart"/>
      <w:r w:rsidR="00E15617" w:rsidRPr="009207B8">
        <w:rPr>
          <w:i/>
        </w:rPr>
        <w:t>boot</w:t>
      </w:r>
      <w:proofErr w:type="spellEnd"/>
      <w:r w:rsidR="00E15617">
        <w:t>).</w:t>
      </w:r>
    </w:p>
    <w:p w14:paraId="711BE07B" w14:textId="5B7578B5" w:rsidR="00730F1A" w:rsidRPr="009207B8" w:rsidRDefault="00730F1A" w:rsidP="009D0C2F">
      <w:pPr>
        <w:pStyle w:val="RTitulo2"/>
      </w:pPr>
      <w:bookmarkStart w:id="1041" w:name="_Toc456363686"/>
      <w:r w:rsidRPr="00335908">
        <w:t>Assemblador</w:t>
      </w:r>
      <w:r w:rsidRPr="009207B8">
        <w:t xml:space="preserve"> </w:t>
      </w:r>
      <w:r w:rsidR="00B3205B" w:rsidRPr="009207B8">
        <w:t>DASM</w:t>
      </w:r>
      <w:bookmarkEnd w:id="1041"/>
    </w:p>
    <w:p w14:paraId="557FD3FB" w14:textId="4FD86D4A" w:rsidR="00730F1A" w:rsidRDefault="00730F1A" w:rsidP="009D0C2F">
      <w:pPr>
        <w:pStyle w:val="ParagrafodeTexto"/>
      </w:pPr>
      <w:r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ins w:id="1042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1043" w:author="Tiago Oliveira" w:date="2016-07-15T16:32:00Z">
              <w:rPr>
                <w:rFonts w:eastAsia="Times New Roman"/>
              </w:rPr>
            </w:rPrChange>
          </w:rPr>
          <w:t>[7]</w:t>
        </w:r>
      </w:ins>
      <w:del w:id="1044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[7]</w:delText>
        </w:r>
      </w:del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3CE5854D" w:rsidR="00730F1A" w:rsidRDefault="00730F1A" w:rsidP="009D0C2F">
      <w:pPr>
        <w:pStyle w:val="ParagrafodeTexto"/>
      </w:pPr>
      <w:r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4C37B782" w:rsidR="00730F1A" w:rsidRDefault="00730F1A" w:rsidP="009D0C2F">
      <w:pPr>
        <w:pStyle w:val="ParagrafodeTexto"/>
      </w:pPr>
      <w:r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AB6A1B2" w14:textId="77777777" w:rsidR="00CA3BBD" w:rsidRDefault="00CA3BBD" w:rsidP="009D0C2F">
      <w:pPr>
        <w:pStyle w:val="RTitulo3"/>
      </w:pPr>
      <w:bookmarkStart w:id="1045" w:name="_Toc456363687"/>
      <w:r w:rsidRPr="00CA3BBD">
        <w:t>Escrita de programas</w:t>
      </w:r>
      <w:bookmarkEnd w:id="1045"/>
    </w:p>
    <w:p w14:paraId="73E3610E" w14:textId="2AA88FCC" w:rsidR="00B3205B" w:rsidRDefault="00380637" w:rsidP="009D0C2F">
      <w:pPr>
        <w:pStyle w:val="ParagrafodeTexto"/>
      </w:pPr>
      <w:r w:rsidRPr="009207B8">
        <w:t xml:space="preserve">Quando </w:t>
      </w:r>
      <w:r>
        <w:t xml:space="preserve">o </w:t>
      </w:r>
      <w:r w:rsidRPr="009207B8">
        <w:t xml:space="preserve">utilizador escreve um ficheiro deve ter em conta que o assemblador DASM lê o ficheiro </w:t>
      </w:r>
      <w:r>
        <w:t>por ordem</w:t>
      </w:r>
      <w:r w:rsidRPr="009207B8">
        <w:t xml:space="preserve"> </w:t>
      </w:r>
      <w:r w:rsidRPr="009207B8">
        <w:rPr>
          <w:i/>
        </w:rPr>
        <w:t xml:space="preserve">top </w:t>
      </w:r>
      <w:proofErr w:type="spellStart"/>
      <w:r w:rsidRPr="009207B8">
        <w:rPr>
          <w:i/>
        </w:rPr>
        <w:t>down</w:t>
      </w:r>
      <w:proofErr w:type="spellEnd"/>
      <w:r w:rsidRPr="009207B8">
        <w:t xml:space="preserve">, e que </w:t>
      </w:r>
      <w:r>
        <w:t>cada símbolo</w:t>
      </w:r>
      <w:r w:rsidRPr="009207B8">
        <w:t xml:space="preserve"> contém</w:t>
      </w:r>
      <w:r>
        <w:t xml:space="preserve"> o endereço da instrução depois do mesmo</w:t>
      </w:r>
      <w:r w:rsidRPr="009207B8">
        <w:t>.</w:t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r w:rsidR="00B3205B">
        <w:t>Cada 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da memória, sendo que se trata de uma palavra, única no documento, seguida </w:t>
      </w:r>
      <w:proofErr w:type="gramStart"/>
      <w:r>
        <w:t>de</w:t>
      </w:r>
      <w:proofErr w:type="gramEnd"/>
      <w:r>
        <w:t xml:space="preserve">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lastRenderedPageBreak/>
        <w:t>Instrução:</w:t>
      </w:r>
      <w:r>
        <w:t xml:space="preserve"> Pode tratar-se de uma instrução PDS16 ou uma diretiva para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4D47F98D" w14:textId="77777777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Tratam-se dos parâmetros da instrução em causa (caso a mesma possua algum), em que o seu tipo e número dependem da própria instrução.</w:t>
      </w:r>
    </w:p>
    <w:p w14:paraId="42390898" w14:textId="5D3D7E26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046" w:name="_Toc456363688"/>
      <w:r w:rsidRPr="008E1725">
        <w:t>Diretivas</w:t>
      </w:r>
      <w:bookmarkEnd w:id="1046"/>
    </w:p>
    <w:p w14:paraId="35CF1051" w14:textId="6275791E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ins w:id="1047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1048" w:author="Tiago Oliveira" w:date="2016-07-15T16:32:00Z">
              <w:rPr>
                <w:rFonts w:eastAsia="Times New Roman"/>
              </w:rPr>
            </w:rPrChange>
          </w:rPr>
          <w:t>[11]</w:t>
        </w:r>
      </w:ins>
      <w:del w:id="1049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[11]</w:delText>
        </w:r>
      </w:del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4FB46590" w:rsidR="00730F1A" w:rsidRDefault="00730F1A" w:rsidP="009D0C2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983F5C">
        <w:rPr>
          <w:rStyle w:val="cdigoassemblypalavra"/>
          <w:rPrChange w:id="1050" w:author="Tiago Oliveira" w:date="2016-07-13T11:31:00Z">
            <w:rPr>
              <w:rFonts w:ascii="Courier New" w:hAnsi="Courier New" w:cs="Courier New"/>
            </w:rPr>
          </w:rPrChange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9D0C2F">
      <w:pPr>
        <w:pStyle w:val="RNumericList1"/>
      </w:pPr>
      <w:r>
        <w:t>“</w:t>
      </w:r>
      <w:r w:rsidRPr="00983F5C">
        <w:rPr>
          <w:rStyle w:val="cdigoassemblypalavra"/>
          <w:rPrChange w:id="1051" w:author="Tiago Oliveira" w:date="2016-07-13T11:31:00Z">
            <w:rPr>
              <w:rFonts w:ascii="Courier New" w:hAnsi="Courier New" w:cs="Courier New"/>
            </w:rPr>
          </w:rPrChange>
        </w:rPr>
        <w:t>.BSS</w:t>
      </w:r>
      <w:r>
        <w:t>” – que aloja as variáveis globais sem valor inicial;</w:t>
      </w:r>
    </w:p>
    <w:p w14:paraId="37A3205D" w14:textId="77777777" w:rsidR="00730F1A" w:rsidRDefault="00730F1A" w:rsidP="009D0C2F">
      <w:pPr>
        <w:pStyle w:val="RNumericList1"/>
      </w:pPr>
      <w:r>
        <w:t>“</w:t>
      </w:r>
      <w:r w:rsidRPr="00983F5C">
        <w:rPr>
          <w:rStyle w:val="cdigoassemblypalavra"/>
          <w:rPrChange w:id="1052" w:author="Tiago Oliveira" w:date="2016-07-13T11:31:00Z">
            <w:rPr>
              <w:rFonts w:ascii="Courier New" w:hAnsi="Courier New" w:cs="Courier New"/>
            </w:rPr>
          </w:rPrChange>
        </w:rPr>
        <w:t>.TEXT</w:t>
      </w:r>
      <w:r>
        <w:t>” – que aloja as instruções do programa;</w:t>
      </w:r>
    </w:p>
    <w:p w14:paraId="081D57A5" w14:textId="56A93435" w:rsidR="00730F1A" w:rsidRDefault="00730F1A" w:rsidP="009D0C2F">
      <w:pPr>
        <w:pStyle w:val="ParagrafodeTexto"/>
      </w:pPr>
      <w:r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</w:t>
      </w:r>
      <w:r w:rsidRPr="00983F5C">
        <w:rPr>
          <w:rStyle w:val="cdigoassemblypalavra"/>
          <w:rPrChange w:id="1053" w:author="Tiago Oliveira" w:date="2016-07-13T11:31:00Z">
            <w:rPr/>
          </w:rPrChange>
        </w:rPr>
        <w:t xml:space="preserve">“.SECTION </w:t>
      </w:r>
      <w:proofErr w:type="spellStart"/>
      <w:r w:rsidRPr="00983F5C">
        <w:rPr>
          <w:rStyle w:val="cdigoassemblypalavra"/>
          <w:rPrChange w:id="1054" w:author="Tiago Oliveira" w:date="2016-07-13T11:31:00Z">
            <w:rPr>
              <w:rFonts w:ascii="Courier New" w:hAnsi="Courier New" w:cs="Courier New"/>
            </w:rPr>
          </w:rPrChange>
        </w:rPr>
        <w:t>section_name</w:t>
      </w:r>
      <w:proofErr w:type="spellEnd"/>
      <w:r>
        <w:t xml:space="preserve">”, em que </w:t>
      </w:r>
      <w:proofErr w:type="spellStart"/>
      <w:r w:rsidRPr="00983F5C">
        <w:rPr>
          <w:rStyle w:val="cdigoassemblypalavra"/>
          <w:rPrChange w:id="1055" w:author="Tiago Oliveira" w:date="2016-07-13T11:31:00Z">
            <w:rPr>
              <w:rFonts w:ascii="Courier New" w:hAnsi="Courier New" w:cs="Courier New"/>
            </w:rPr>
          </w:rPrChange>
        </w:rPr>
        <w:t>section_name</w:t>
      </w:r>
      <w:proofErr w:type="spellEnd"/>
      <w:r>
        <w:t xml:space="preserve"> corresponde ao nome da secção desejada.</w:t>
      </w:r>
    </w:p>
    <w:p w14:paraId="68B80FD5" w14:textId="3444A880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define uma expressão do tipo: “</w:t>
      </w:r>
      <w:r w:rsidRPr="00983F5C">
        <w:rPr>
          <w:rStyle w:val="cdigoassemblypalavra"/>
          <w:rPrChange w:id="1056" w:author="Tiago Oliveira" w:date="2016-07-13T11:31:00Z">
            <w:rPr>
              <w:rFonts w:ascii="Courier New" w:hAnsi="Courier New" w:cs="Courier New"/>
            </w:rPr>
          </w:rPrChange>
        </w:rPr>
        <w:t xml:space="preserve">.ORG </w:t>
      </w:r>
      <w:proofErr w:type="spellStart"/>
      <w:r w:rsidRPr="00983F5C">
        <w:rPr>
          <w:rStyle w:val="cdigoassemblypalavra"/>
          <w:rPrChange w:id="1057" w:author="Tiago Oliveira" w:date="2016-07-13T11:31:00Z">
            <w:rPr>
              <w:rFonts w:ascii="Courier New" w:hAnsi="Courier New" w:cs="Courier New"/>
            </w:rPr>
          </w:rPrChange>
        </w:rPr>
        <w:t>expression</w:t>
      </w:r>
      <w:proofErr w:type="spellEnd"/>
      <w:r>
        <w:t>”, em que “</w:t>
      </w:r>
      <w:proofErr w:type="spellStart"/>
      <w:r w:rsidRPr="00983F5C">
        <w:rPr>
          <w:rStyle w:val="cdigoassemblypalavra"/>
          <w:rPrChange w:id="1058" w:author="Tiago Oliveira" w:date="2016-07-13T11:31:00Z">
            <w:rPr>
              <w:rFonts w:ascii="Courier New" w:hAnsi="Courier New" w:cs="Courier New"/>
            </w:rPr>
          </w:rPrChange>
        </w:rPr>
        <w:t>expression</w:t>
      </w:r>
      <w:proofErr w:type="spellEnd"/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assemblador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9D0C2F">
      <w:pPr>
        <w:pStyle w:val="RNumericList1"/>
      </w:pPr>
      <w:r>
        <w:t>“.BYTE” – define um/</w:t>
      </w:r>
      <w:proofErr w:type="gramStart"/>
      <w:r>
        <w:t xml:space="preserve">vários </w:t>
      </w:r>
      <w:r w:rsidRPr="00983F5C">
        <w:rPr>
          <w:i/>
          <w:rPrChange w:id="1059" w:author="Tiago Oliveira" w:date="2016-07-13T11:34:00Z">
            <w:rPr/>
          </w:rPrChange>
        </w:rPr>
        <w:t>byte</w:t>
      </w:r>
      <w:proofErr w:type="gramEnd"/>
      <w:r w:rsidRPr="00983F5C">
        <w:rPr>
          <w:i/>
          <w:rPrChange w:id="1060" w:author="Tiago Oliveira" w:date="2016-07-13T11:34:00Z">
            <w:rPr/>
          </w:rPrChange>
        </w:rPr>
        <w:t>/s</w:t>
      </w:r>
      <w:r>
        <w:t xml:space="preserve"> em memória;</w:t>
      </w:r>
    </w:p>
    <w:p w14:paraId="050984AA" w14:textId="77777777" w:rsidR="00730F1A" w:rsidRDefault="00730F1A" w:rsidP="009D0C2F">
      <w:pPr>
        <w:pStyle w:val="RNumericList1"/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9D0C2F">
      <w:pPr>
        <w:pStyle w:val="RNumericList1"/>
      </w:pPr>
      <w:r>
        <w:t xml:space="preserve">“.SPACE” – reserva espaço para um ou vários </w:t>
      </w:r>
      <w:r w:rsidRPr="00983F5C">
        <w:rPr>
          <w:i/>
          <w:rPrChange w:id="1061" w:author="Tiago Oliveira" w:date="2016-07-13T11:34:00Z">
            <w:rPr/>
          </w:rPrChange>
        </w:rPr>
        <w:t>bytes</w:t>
      </w:r>
      <w:r>
        <w:t>, com possibilidade de serem inicialização com um valor definido pelo programador.</w:t>
      </w:r>
    </w:p>
    <w:p w14:paraId="593B7452" w14:textId="45CB7FB0" w:rsidR="00672F3F" w:rsidRDefault="00730F1A" w:rsidP="00672F3F">
      <w:pPr>
        <w:pStyle w:val="ParagrafodeTexto"/>
      </w:pPr>
      <w:r>
        <w:lastRenderedPageBreak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062" w:name="_Toc456363689"/>
      <w:r>
        <w:lastRenderedPageBreak/>
        <w:t>Framework Xtext</w:t>
      </w:r>
      <w:bookmarkEnd w:id="1062"/>
    </w:p>
    <w:p w14:paraId="65A30D12" w14:textId="48AED7AC" w:rsidR="00730F1A" w:rsidDel="004951DA" w:rsidRDefault="00730F1A" w:rsidP="009D0C2F">
      <w:pPr>
        <w:pStyle w:val="RTitulo2"/>
        <w:rPr>
          <w:del w:id="1063" w:author="Andre" w:date="2016-07-07T12:03:00Z"/>
        </w:rPr>
      </w:pPr>
      <w:del w:id="1064" w:author="Andre" w:date="2016-07-07T12:03:00Z">
        <w:r w:rsidDel="004951DA">
          <w:delText>Introdução</w:delText>
        </w:r>
      </w:del>
    </w:p>
    <w:p w14:paraId="17E82299" w14:textId="6678A7D2" w:rsidR="007B572B" w:rsidRDefault="00730F1A" w:rsidP="009D0C2F">
      <w:pPr>
        <w:pStyle w:val="ParagrafodeTexto"/>
        <w:rPr>
          <w:ins w:id="1065" w:author="Tiago Oliveira" w:date="2016-07-13T12:14:00Z"/>
        </w:rPr>
      </w:pPr>
      <w:r>
        <w:t xml:space="preserve">Xtext é uma </w:t>
      </w:r>
      <w:r>
        <w:rPr>
          <w:i/>
        </w:rPr>
        <w:t>framework</w:t>
      </w:r>
      <w:r>
        <w:t xml:space="preserve"> </w:t>
      </w:r>
      <w:ins w:id="1066" w:author="Tiago Oliveira" w:date="2016-07-13T11:36:00Z">
        <w:r w:rsidR="00C852F9">
          <w:t xml:space="preserve">utilizada principalmente </w:t>
        </w:r>
      </w:ins>
      <w:r>
        <w:t>para o desenvolvimento de linguagens de programação</w:t>
      </w:r>
      <w:ins w:id="1067" w:author="Andre" w:date="2016-07-07T12:07:00Z">
        <w:r w:rsidR="004951DA">
          <w:t xml:space="preserve"> e de linguagens </w:t>
        </w:r>
      </w:ins>
      <w:ins w:id="1068" w:author="Andre" w:date="2016-07-07T12:08:00Z">
        <w:r w:rsidR="004951DA">
          <w:t>de domínio específico,</w:t>
        </w:r>
      </w:ins>
      <w:del w:id="1069" w:author="Andre" w:date="2016-07-07T12:07:00Z">
        <w:r w:rsidDel="004951DA">
          <w:delText>,</w:delText>
        </w:r>
      </w:del>
      <w:r>
        <w:t xml:space="preserve"> as denominadas </w:t>
      </w:r>
      <w:r w:rsidRPr="007500DD">
        <w:t>DSL</w:t>
      </w:r>
      <w:ins w:id="1070" w:author="Andre" w:date="2016-07-07T12:08:00Z">
        <w:r w:rsidR="004951DA">
          <w:t xml:space="preserve">. </w:t>
        </w:r>
      </w:ins>
      <w:ins w:id="1071" w:author="Tiago Oliveira" w:date="2016-07-13T11:50:00Z">
        <w:r w:rsidR="00EF4693">
          <w:t xml:space="preserve">Uma grande vantagem desta </w:t>
        </w:r>
      </w:ins>
      <w:ins w:id="1072" w:author="Tiago Oliveira" w:date="2016-07-13T11:51:00Z">
        <w:r w:rsidR="00EF4693">
          <w:rPr>
            <w:i/>
          </w:rPr>
          <w:t xml:space="preserve">framework </w:t>
        </w:r>
      </w:ins>
      <w:ins w:id="1073" w:author="Tiago Oliveira" w:date="2016-07-13T11:53:00Z">
        <w:r w:rsidR="00EF4693">
          <w:t xml:space="preserve">trata-se da continuidade com a Eclipse </w:t>
        </w:r>
        <w:proofErr w:type="spellStart"/>
        <w:r w:rsidR="00EF4693">
          <w:t>Modeling</w:t>
        </w:r>
        <w:proofErr w:type="spellEnd"/>
        <w:r w:rsidR="00EF4693">
          <w:t xml:space="preserve"> Framework</w:t>
        </w:r>
      </w:ins>
      <w:customXmlInsRangeStart w:id="1074" w:author="Tiago Oliveira" w:date="2016-07-13T11:56:00Z"/>
      <w:sdt>
        <w:sdtPr>
          <w:id w:val="826398072"/>
          <w:citation/>
        </w:sdtPr>
        <w:sdtContent>
          <w:customXmlInsRangeEnd w:id="1074"/>
          <w:ins w:id="1075" w:author="Tiago Oliveira" w:date="2016-07-13T11:56:00Z">
            <w:r w:rsidR="00EF4693">
              <w:fldChar w:fldCharType="begin"/>
            </w:r>
            <w:r w:rsidR="00EF4693" w:rsidRPr="00EF4693">
              <w:rPr>
                <w:rPrChange w:id="1076" w:author="Tiago Oliveira" w:date="2016-07-13T11:56:00Z">
                  <w:rPr>
                    <w:lang w:val="en-US"/>
                  </w:rPr>
                </w:rPrChange>
              </w:rPr>
              <w:instrText xml:space="preserve"> CITATION The16 \l 1033 </w:instrText>
            </w:r>
          </w:ins>
          <w:r w:rsidR="00EF4693">
            <w:fldChar w:fldCharType="separate"/>
          </w:r>
          <w:ins w:id="1077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078" w:author="Tiago Oliveira" w:date="2016-07-15T16:32:00Z">
                  <w:rPr>
                    <w:rFonts w:eastAsia="Times New Roman"/>
                  </w:rPr>
                </w:rPrChange>
              </w:rPr>
              <w:t>[12]</w:t>
            </w:r>
          </w:ins>
          <w:del w:id="1079" w:author="Tiago Oliveira" w:date="2016-07-15T16:23:00Z">
            <w:r w:rsidR="00846EAD" w:rsidDel="005F0552">
              <w:rPr>
                <w:noProof/>
              </w:rPr>
              <w:delText xml:space="preserve"> </w:delText>
            </w:r>
            <w:r w:rsidR="00846EAD" w:rsidRPr="00846EAD" w:rsidDel="005F0552">
              <w:rPr>
                <w:noProof/>
              </w:rPr>
              <w:delText>[12]</w:delText>
            </w:r>
          </w:del>
          <w:ins w:id="1080" w:author="Tiago Oliveira" w:date="2016-07-13T11:56:00Z">
            <w:r w:rsidR="00EF4693">
              <w:fldChar w:fldCharType="end"/>
            </w:r>
          </w:ins>
          <w:customXmlInsRangeStart w:id="1081" w:author="Tiago Oliveira" w:date="2016-07-13T11:56:00Z"/>
        </w:sdtContent>
      </w:sdt>
      <w:customXmlInsRangeEnd w:id="1081"/>
      <w:ins w:id="1082" w:author="Tiago Oliveira" w:date="2016-07-13T11:54:00Z">
        <w:r w:rsidR="00EF4693">
          <w:t xml:space="preserve"> </w:t>
        </w:r>
      </w:ins>
      <w:ins w:id="1083" w:author="Tiago Oliveira" w:date="2016-07-13T11:53:00Z">
        <w:r w:rsidR="00EF4693">
          <w:t>(EMF</w:t>
        </w:r>
      </w:ins>
      <w:ins w:id="1084" w:author="Tiago Oliveira" w:date="2016-07-13T11:54:00Z">
        <w:r w:rsidR="00EF4693">
          <w:t>)</w:t>
        </w:r>
      </w:ins>
      <w:ins w:id="1085" w:author="Tiago Oliveira" w:date="2016-07-13T11:58:00Z">
        <w:r w:rsidR="00A92509">
          <w:t>, que permite a conversão de código numa dada linguagem</w:t>
        </w:r>
      </w:ins>
      <w:ins w:id="1086" w:author="Tiago Oliveira" w:date="2016-07-13T12:21:00Z">
        <w:r w:rsidR="008D7BDC">
          <w:t xml:space="preserve"> (neste caso a gramática)</w:t>
        </w:r>
      </w:ins>
      <w:ins w:id="1087" w:author="Tiago Oliveira" w:date="2016-07-13T11:58:00Z">
        <w:r w:rsidR="00A92509">
          <w:t xml:space="preserve"> para um modelo que poder</w:t>
        </w:r>
      </w:ins>
      <w:ins w:id="1088" w:author="Tiago Oliveira" w:date="2016-07-13T11:59:00Z">
        <w:r w:rsidR="00A92509">
          <w:t xml:space="preserve">á ser </w:t>
        </w:r>
      </w:ins>
      <w:ins w:id="1089" w:author="Tiago Oliveira" w:date="2016-07-13T12:00:00Z">
        <w:r w:rsidR="00A92509">
          <w:t xml:space="preserve">posteriormente </w:t>
        </w:r>
      </w:ins>
      <w:ins w:id="1090" w:author="Tiago Oliveira" w:date="2016-07-13T12:01:00Z">
        <w:r w:rsidR="00A92509">
          <w:t>transformado noutro modelo, ou serializado para outra linguagem.</w:t>
        </w:r>
      </w:ins>
      <w:ins w:id="1091" w:author="Tiago Oliveira" w:date="2016-07-13T11:53:00Z">
        <w:r w:rsidR="00EF4693">
          <w:t xml:space="preserve"> </w:t>
        </w:r>
      </w:ins>
      <w:ins w:id="1092" w:author="Tiago Oliveira" w:date="2016-07-13T12:10:00Z">
        <w:r w:rsidR="007B572B">
          <w:t>O motivo pelo qual é necessário associar este modelo ao código,</w:t>
        </w:r>
      </w:ins>
      <w:ins w:id="1093" w:author="Tiago Oliveira" w:date="2016-07-13T12:11:00Z">
        <w:r w:rsidR="007B572B">
          <w:t xml:space="preserve"> é a necessidade de ter uma </w:t>
        </w:r>
        <w:r w:rsidR="007B572B">
          <w:rPr>
            <w:i/>
          </w:rPr>
          <w:t>meta-data</w:t>
        </w:r>
        <w:r w:rsidR="007B572B">
          <w:t xml:space="preserve"> </w:t>
        </w:r>
      </w:ins>
      <w:ins w:id="1094" w:author="Tiago Oliveira" w:date="2016-07-13T12:13:00Z">
        <w:r w:rsidR="007B572B">
          <w:t>à qual referir na implementação das regras de dada linguagem.</w:t>
        </w:r>
      </w:ins>
    </w:p>
    <w:p w14:paraId="3B394EE5" w14:textId="03D79686" w:rsidR="00730F1A" w:rsidRDefault="00730F1A" w:rsidP="009D0C2F">
      <w:pPr>
        <w:pStyle w:val="ParagrafodeTexto"/>
      </w:pPr>
      <w:del w:id="1095" w:author="Andre" w:date="2016-07-07T12:08:00Z">
        <w:r w:rsidDel="004951DA">
          <w:delText xml:space="preserve"> (</w:delText>
        </w:r>
        <w:r w:rsidDel="004951DA">
          <w:rPr>
            <w:i/>
          </w:rPr>
          <w:delText>Domain-Specific Languages</w:delText>
        </w:r>
        <w:r w:rsidDel="004951DA">
          <w:delText xml:space="preserve">). </w:delText>
        </w:r>
      </w:del>
      <w:r>
        <w:t xml:space="preserve">Com o Xtext é possível definir </w:t>
      </w:r>
      <w:ins w:id="1096" w:author="Andre" w:date="2016-07-07T12:09:00Z">
        <w:r w:rsidR="00E77184">
          <w:t xml:space="preserve">toda a </w:t>
        </w:r>
      </w:ins>
      <w:ins w:id="1097" w:author="Andre" w:date="2016-07-07T12:10:00Z">
        <w:r w:rsidR="00E77184">
          <w:t>sintaxe gramatical</w:t>
        </w:r>
      </w:ins>
      <w:ins w:id="1098" w:author="Andre" w:date="2016-07-07T12:09:00Z">
        <w:r w:rsidR="00E77184">
          <w:t xml:space="preserve"> de um</w:t>
        </w:r>
      </w:ins>
      <w:del w:id="1099" w:author="Andre" w:date="2016-07-07T12:09:00Z">
        <w:r w:rsidDel="00E77184">
          <w:delText>um</w:delText>
        </w:r>
      </w:del>
      <w:r>
        <w:t>a linguagem</w:t>
      </w:r>
      <w:ins w:id="1100" w:author="Tiago Oliveira" w:date="2016-07-15T12:46:00Z">
        <w:r w:rsidR="001D578A">
          <w:t>,</w:t>
        </w:r>
      </w:ins>
      <w:r>
        <w:t xml:space="preserve"> </w:t>
      </w:r>
      <w:del w:id="1101" w:author="Andre" w:date="2016-07-07T12:09:00Z">
        <w:r w:rsidDel="00E77184">
          <w:delText xml:space="preserve">com toda a sua gramática </w:delText>
        </w:r>
      </w:del>
      <w:r>
        <w:t xml:space="preserve">resultando </w:t>
      </w:r>
      <w:ins w:id="1102" w:author="Andre" w:date="2016-07-07T12:12:00Z">
        <w:r w:rsidR="00296AC0">
          <w:t xml:space="preserve">assim </w:t>
        </w:r>
      </w:ins>
      <w:r>
        <w:t>uma infraestrutura que</w:t>
      </w:r>
      <w:ins w:id="1103" w:author="Andre" w:date="2016-07-07T12:12:00Z">
        <w:r w:rsidR="00296AC0">
          <w:t xml:space="preserve"> p</w:t>
        </w:r>
      </w:ins>
      <w:ins w:id="1104" w:author="Tiago Oliveira" w:date="2016-07-15T12:46:00Z">
        <w:r w:rsidR="001D578A">
          <w:t>o</w:t>
        </w:r>
      </w:ins>
      <w:ins w:id="1105" w:author="Andre" w:date="2016-07-07T12:12:00Z">
        <w:del w:id="1106" w:author="Tiago Oliveira" w:date="2016-07-15T12:46:00Z">
          <w:r w:rsidR="00296AC0" w:rsidDel="001D578A">
            <w:delText>u</w:delText>
          </w:r>
        </w:del>
        <w:r w:rsidR="00296AC0">
          <w:t>der</w:t>
        </w:r>
      </w:ins>
      <w:ins w:id="1107" w:author="Tiago Oliveira" w:date="2016-07-15T12:46:00Z">
        <w:r w:rsidR="001D578A">
          <w:t>á</w:t>
        </w:r>
      </w:ins>
      <w:ins w:id="1108" w:author="Andre" w:date="2016-07-07T12:12:00Z">
        <w:del w:id="1109" w:author="Tiago Oliveira" w:date="2016-07-15T12:46:00Z">
          <w:r w:rsidR="00296AC0" w:rsidDel="001D578A">
            <w:delText>a</w:delText>
          </w:r>
        </w:del>
      </w:ins>
      <w:r>
        <w:t xml:space="preserve"> inclui</w:t>
      </w:r>
      <w:ins w:id="1110" w:author="Andre" w:date="2016-07-07T12:12:00Z">
        <w:r w:rsidR="00296AC0">
          <w:t>r</w:t>
        </w:r>
      </w:ins>
      <w:r>
        <w:t xml:space="preserve"> </w:t>
      </w:r>
      <w:proofErr w:type="spellStart"/>
      <w:r>
        <w:rPr>
          <w:i/>
        </w:rPr>
        <w:t>parser</w:t>
      </w:r>
      <w:proofErr w:type="spellEnd"/>
      <w:r>
        <w:t xml:space="preserve">, </w:t>
      </w:r>
      <w:r>
        <w:rPr>
          <w:i/>
        </w:rPr>
        <w:t>linker</w:t>
      </w:r>
      <w:r>
        <w:t xml:space="preserve">, </w:t>
      </w:r>
      <w:proofErr w:type="spellStart"/>
      <w:r>
        <w:rPr>
          <w:i/>
        </w:rPr>
        <w:t>typechecker</w:t>
      </w:r>
      <w:proofErr w:type="spellEnd"/>
      <w:ins w:id="1111" w:author="Andre" w:date="2016-07-07T12:13:00Z">
        <w:r w:rsidR="00346627">
          <w:t>,</w:t>
        </w:r>
      </w:ins>
      <w:del w:id="1112" w:author="Andre" w:date="2016-07-07T12:13:00Z">
        <w:r w:rsidDel="00296AC0">
          <w:delText>,</w:delText>
        </w:r>
      </w:del>
      <w:r>
        <w:t xml:space="preserve"> compilador</w:t>
      </w:r>
      <w:ins w:id="1113" w:author="Andre" w:date="2016-07-07T12:13:00Z">
        <w:r w:rsidR="00346627">
          <w:t xml:space="preserve"> </w:t>
        </w:r>
        <w:del w:id="1114" w:author="Tiago Oliveira" w:date="2016-07-15T12:46:00Z">
          <w:r w:rsidR="00346627" w:rsidDel="001D578A">
            <w:delText>e</w:delText>
          </w:r>
        </w:del>
        <w:r w:rsidR="00346627">
          <w:t xml:space="preserve"> bem como</w:t>
        </w:r>
        <w:del w:id="1115" w:author="Tiago Oliveira" w:date="2016-07-15T12:46:00Z">
          <w:r w:rsidR="00346627" w:rsidDel="001D578A">
            <w:delText xml:space="preserve"> o</w:delText>
          </w:r>
        </w:del>
        <w:r w:rsidR="00346627">
          <w:t xml:space="preserve"> suporte </w:t>
        </w:r>
        <w:del w:id="1116" w:author="Tiago Oliveira" w:date="2016-07-15T12:45:00Z">
          <w:r w:rsidR="00346627" w:rsidDel="001D578A">
            <w:delText>a</w:delText>
          </w:r>
        </w:del>
      </w:ins>
      <w:ins w:id="1117" w:author="Tiago Oliveira" w:date="2016-07-15T12:45:00Z">
        <w:r w:rsidR="001D578A">
          <w:t>à</w:t>
        </w:r>
      </w:ins>
      <w:ins w:id="1118" w:author="Andre" w:date="2016-07-07T12:13:00Z">
        <w:r w:rsidR="00346627">
          <w:t xml:space="preserve"> </w:t>
        </w:r>
      </w:ins>
      <w:del w:id="1119" w:author="Andre" w:date="2016-07-07T12:17:00Z">
        <w:r w:rsidDel="00346627">
          <w:delText xml:space="preserve"> </w:delText>
        </w:r>
      </w:del>
      <w:ins w:id="1120" w:author="Andre" w:date="2016-07-07T12:17:00Z">
        <w:r w:rsidR="00346627">
          <w:t>edição.</w:t>
        </w:r>
      </w:ins>
      <w:ins w:id="1121" w:author="Andre" w:date="2016-07-07T12:20:00Z">
        <w:r w:rsidR="00346627">
          <w:t xml:space="preserve"> É possível </w:t>
        </w:r>
      </w:ins>
      <w:ins w:id="1122" w:author="Tiago Oliveira" w:date="2016-07-15T12:47:00Z">
        <w:r w:rsidR="001D578A">
          <w:t>ob</w:t>
        </w:r>
      </w:ins>
      <w:del w:id="1123" w:author="Andre" w:date="2016-07-07T12:21:00Z">
        <w:r w:rsidDel="00346627">
          <w:delText xml:space="preserve">e também a possibilidade de </w:delText>
        </w:r>
      </w:del>
      <w:r>
        <w:t>ter um editor utilizando uma plataforma</w:t>
      </w:r>
      <w:ins w:id="1124" w:author="Tiago Oliveira" w:date="2016-07-15T12:52:00Z">
        <w:r w:rsidR="00090BA5">
          <w:t>,</w:t>
        </w:r>
      </w:ins>
      <w:r>
        <w:t xml:space="preserve"> </w:t>
      </w:r>
      <w:ins w:id="1125" w:author="Andre" w:date="2016-07-07T12:21:00Z">
        <w:del w:id="1126" w:author="Tiago Oliveira" w:date="2016-07-15T12:49:00Z">
          <w:r w:rsidR="00346627" w:rsidDel="00090BA5">
            <w:delText xml:space="preserve">já existente </w:delText>
          </w:r>
        </w:del>
        <w:r w:rsidR="00346627">
          <w:t xml:space="preserve">como é o caso </w:t>
        </w:r>
      </w:ins>
      <w:r>
        <w:t xml:space="preserve">do </w:t>
      </w:r>
      <w:ins w:id="1127" w:author="Andre" w:date="2016-07-07T12:23:00Z">
        <w:r w:rsidR="003C580E">
          <w:t xml:space="preserve">ambiente de desenvolvimento </w:t>
        </w:r>
      </w:ins>
      <w:r>
        <w:t xml:space="preserve">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ins w:id="1128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1129" w:author="Tiago Oliveira" w:date="2016-07-15T16:32:00Z">
              <w:rPr>
                <w:rFonts w:eastAsia="Times New Roman"/>
              </w:rPr>
            </w:rPrChange>
          </w:rPr>
          <w:t>[3]</w:t>
        </w:r>
      </w:ins>
      <w:del w:id="1130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[3]</w:delText>
        </w:r>
      </w:del>
      <w:r>
        <w:fldChar w:fldCharType="end"/>
      </w:r>
      <w:ins w:id="1131" w:author="Andre" w:date="2016-07-07T12:23:00Z">
        <w:r w:rsidR="003C580E">
          <w:t xml:space="preserve"> ou </w:t>
        </w:r>
      </w:ins>
      <w:del w:id="1132" w:author="Andre" w:date="2016-07-07T12:23:00Z">
        <w:r w:rsidDel="003C580E">
          <w:delText xml:space="preserve">, </w:delText>
        </w:r>
      </w:del>
      <w:ins w:id="1133" w:author="Andre" w:date="2016-07-07T12:21:00Z">
        <w:r w:rsidR="00346627">
          <w:t xml:space="preserve">do </w:t>
        </w:r>
      </w:ins>
      <w:r>
        <w:t xml:space="preserve">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ins w:id="1134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1135" w:author="Tiago Oliveira" w:date="2016-07-15T16:32:00Z">
              <w:rPr>
                <w:rFonts w:eastAsia="Times New Roman"/>
              </w:rPr>
            </w:rPrChange>
          </w:rPr>
          <w:t>[4]</w:t>
        </w:r>
      </w:ins>
      <w:del w:id="1136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[4]</w:delText>
        </w:r>
      </w:del>
      <w:r>
        <w:fldChar w:fldCharType="end"/>
      </w:r>
      <w:ins w:id="1137" w:author="Tiago Oliveira" w:date="2016-07-15T12:53:00Z">
        <w:r w:rsidR="00090BA5">
          <w:t>,</w:t>
        </w:r>
      </w:ins>
      <w:r>
        <w:t xml:space="preserve"> </w:t>
      </w:r>
      <w:ins w:id="1138" w:author="Andre" w:date="2016-07-07T12:23:00Z">
        <w:r w:rsidR="003C580E">
          <w:t>e também através</w:t>
        </w:r>
      </w:ins>
      <w:del w:id="1139" w:author="Andre" w:date="2016-07-07T12:23:00Z">
        <w:r w:rsidDel="003C580E">
          <w:delText>ou</w:delText>
        </w:r>
      </w:del>
      <w:r>
        <w:t xml:space="preserve"> </w:t>
      </w:r>
      <w:ins w:id="1140" w:author="Andre" w:date="2016-07-07T12:21:00Z">
        <w:r w:rsidR="00346627">
          <w:t xml:space="preserve">de um </w:t>
        </w:r>
      </w:ins>
      <w:proofErr w:type="gramStart"/>
      <w:r w:rsidRPr="00346627">
        <w:rPr>
          <w:i/>
          <w:rPrChange w:id="1141" w:author="Andre" w:date="2016-07-07T12:21:00Z">
            <w:rPr/>
          </w:rPrChange>
        </w:rPr>
        <w:t>browser</w:t>
      </w:r>
      <w:proofErr w:type="gramEnd"/>
      <w:del w:id="1142" w:author="Andre" w:date="2016-07-07T12:22:00Z">
        <w:r w:rsidRPr="00346627" w:rsidDel="00741807">
          <w:rPr>
            <w:i/>
            <w:rPrChange w:id="1143" w:author="Andre" w:date="2016-07-07T12:21:00Z">
              <w:rPr/>
            </w:rPrChange>
          </w:rPr>
          <w:delText>s</w:delText>
        </w:r>
      </w:del>
      <w:ins w:id="1144" w:author="Tiago Oliveira" w:date="2016-07-15T12:53:00Z">
        <w:r w:rsidR="00090BA5">
          <w:t xml:space="preserve">, </w:t>
        </w:r>
      </w:ins>
      <w:ins w:id="1145" w:author="Andre" w:date="2016-07-07T12:21:00Z">
        <w:del w:id="1146" w:author="Tiago Oliveira" w:date="2016-07-15T12:53:00Z">
          <w:r w:rsidR="00346627" w:rsidDel="00090BA5">
            <w:delText xml:space="preserve"> como </w:delText>
          </w:r>
        </w:del>
        <w:r w:rsidR="00346627">
          <w:t xml:space="preserve">por exemplo o </w:t>
        </w:r>
        <w:proofErr w:type="spellStart"/>
        <w:r w:rsidR="00346627" w:rsidRPr="00346627">
          <w:rPr>
            <w:i/>
            <w:rPrChange w:id="1147" w:author="Andre" w:date="2016-07-07T12:21:00Z">
              <w:rPr/>
            </w:rPrChange>
          </w:rPr>
          <w:t>Chrome</w:t>
        </w:r>
      </w:ins>
      <w:proofErr w:type="spellEnd"/>
      <w:r>
        <w:t xml:space="preserve">. </w:t>
      </w:r>
    </w:p>
    <w:p w14:paraId="20947B7D" w14:textId="24004194" w:rsidR="00730F1A" w:rsidRPr="001D578A" w:rsidDel="006F4577" w:rsidRDefault="00730F1A" w:rsidP="009D0C2F">
      <w:pPr>
        <w:pStyle w:val="ParagrafodeTexto"/>
        <w:rPr>
          <w:del w:id="1148" w:author="Andre" w:date="2016-07-07T12:25:00Z"/>
          <w:i/>
          <w:rPrChange w:id="1149" w:author="Tiago Oliveira" w:date="2016-07-15T12:39:00Z">
            <w:rPr>
              <w:del w:id="1150" w:author="Andre" w:date="2016-07-07T12:25:00Z"/>
            </w:rPr>
          </w:rPrChange>
        </w:rPr>
      </w:pPr>
      <w:r>
        <w:t>Decidimos utiliz</w:t>
      </w:r>
      <w:ins w:id="1151" w:author="Andre" w:date="2016-07-07T12:25:00Z">
        <w:r w:rsidR="006F4577">
          <w:t xml:space="preserve">ar a </w:t>
        </w:r>
        <w:r w:rsidR="006F4577" w:rsidRPr="006F4577">
          <w:rPr>
            <w:i/>
            <w:rPrChange w:id="1152" w:author="Andre" w:date="2016-07-07T12:25:00Z">
              <w:rPr/>
            </w:rPrChange>
          </w:rPr>
          <w:t>framework</w:t>
        </w:r>
      </w:ins>
      <w:del w:id="1153" w:author="Andre" w:date="2016-07-07T12:25:00Z">
        <w:r w:rsidRPr="006F4577" w:rsidDel="006F4577">
          <w:rPr>
            <w:i/>
            <w:rPrChange w:id="1154" w:author="Andre" w:date="2016-07-07T12:25:00Z">
              <w:rPr/>
            </w:rPrChange>
          </w:rPr>
          <w:delText>a-la</w:delText>
        </w:r>
      </w:del>
      <w:r>
        <w:t xml:space="preserve">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</w:t>
      </w:r>
      <w:proofErr w:type="spellStart"/>
      <w:r w:rsidRPr="001D578A">
        <w:rPr>
          <w:i/>
          <w:rPrChange w:id="1155" w:author="Tiago Oliveira" w:date="2016-07-15T12:39:00Z">
            <w:rPr/>
          </w:rPrChange>
        </w:rPr>
        <w:t>Implementing</w:t>
      </w:r>
      <w:proofErr w:type="spellEnd"/>
      <w:r w:rsidRPr="001D578A">
        <w:rPr>
          <w:i/>
          <w:rPrChange w:id="1156" w:author="Tiago Oliveira" w:date="2016-07-15T12:39:00Z">
            <w:rPr/>
          </w:rPrChange>
        </w:rPr>
        <w:t xml:space="preserve"> </w:t>
      </w:r>
      <w:proofErr w:type="spellStart"/>
      <w:r w:rsidRPr="001D578A">
        <w:rPr>
          <w:i/>
          <w:rPrChange w:id="1157" w:author="Tiago Oliveira" w:date="2016-07-15T12:39:00Z">
            <w:rPr/>
          </w:rPrChange>
        </w:rPr>
        <w:t>Domain-Specific</w:t>
      </w:r>
      <w:proofErr w:type="spellEnd"/>
      <w:r w:rsidRPr="001D578A">
        <w:rPr>
          <w:i/>
          <w:rPrChange w:id="1158" w:author="Tiago Oliveira" w:date="2016-07-15T12:39:00Z">
            <w:rPr/>
          </w:rPrChange>
        </w:rPr>
        <w:t xml:space="preserve"> </w:t>
      </w:r>
      <w:proofErr w:type="spellStart"/>
      <w:r w:rsidRPr="001D578A">
        <w:rPr>
          <w:i/>
          <w:rPrChange w:id="1159" w:author="Tiago Oliveira" w:date="2016-07-15T12:39:00Z">
            <w:rPr/>
          </w:rPrChange>
        </w:rPr>
        <w:t>Languages</w:t>
      </w:r>
      <w:proofErr w:type="spellEnd"/>
      <w:r w:rsidRPr="001D578A">
        <w:rPr>
          <w:i/>
          <w:rPrChange w:id="1160" w:author="Tiago Oliveira" w:date="2016-07-15T12:39:00Z">
            <w:rPr/>
          </w:rPrChange>
        </w:rPr>
        <w:t xml:space="preserve"> </w:t>
      </w:r>
      <w:proofErr w:type="spellStart"/>
      <w:r w:rsidRPr="001D578A">
        <w:rPr>
          <w:i/>
          <w:rPrChange w:id="1161" w:author="Tiago Oliveira" w:date="2016-07-15T12:39:00Z">
            <w:rPr/>
          </w:rPrChange>
        </w:rPr>
        <w:t>with</w:t>
      </w:r>
      <w:proofErr w:type="spellEnd"/>
      <w:r w:rsidRPr="001D578A">
        <w:rPr>
          <w:i/>
          <w:rPrChange w:id="1162" w:author="Tiago Oliveira" w:date="2016-07-15T12:39:00Z">
            <w:rPr/>
          </w:rPrChange>
        </w:rPr>
        <w:t xml:space="preserve"> Xtext</w:t>
      </w:r>
      <w:ins w:id="1163" w:author="Andre" w:date="2016-07-07T12:25:00Z">
        <w:r w:rsidR="006F4577" w:rsidRPr="001D578A">
          <w:rPr>
            <w:i/>
            <w:rPrChange w:id="1164" w:author="Tiago Oliveira" w:date="2016-07-15T12:39:00Z">
              <w:rPr/>
            </w:rPrChange>
          </w:rPr>
          <w:t xml:space="preserve"> </w:t>
        </w:r>
      </w:ins>
    </w:p>
    <w:p w14:paraId="7B522B25" w14:textId="77777777" w:rsidR="00730F1A" w:rsidRDefault="00730F1A" w:rsidP="007500DD">
      <w:pPr>
        <w:pStyle w:val="ParagrafodeTexto"/>
      </w:pPr>
      <w:proofErr w:type="spellStart"/>
      <w:proofErr w:type="gramStart"/>
      <w:r w:rsidRPr="001D578A">
        <w:rPr>
          <w:i/>
          <w:rPrChange w:id="1165" w:author="Tiago Oliveira" w:date="2016-07-15T12:39:00Z">
            <w:rPr/>
          </w:rPrChange>
        </w:rPr>
        <w:t>and</w:t>
      </w:r>
      <w:proofErr w:type="spellEnd"/>
      <w:proofErr w:type="gramEnd"/>
      <w:r w:rsidRPr="001D578A">
        <w:rPr>
          <w:i/>
          <w:rPrChange w:id="1166" w:author="Tiago Oliveira" w:date="2016-07-15T12:39:00Z">
            <w:rPr/>
          </w:rPrChange>
        </w:rPr>
        <w:t xml:space="preserve"> Xtend</w:t>
      </w:r>
      <w:r>
        <w:t>”</w:t>
      </w:r>
      <w:r>
        <w:fldChar w:fldCharType="begin"/>
      </w:r>
      <w:r>
        <w:instrText xml:space="preserve"> CITATION Lor13 \l 1033 </w:instrText>
      </w:r>
      <w:r>
        <w:fldChar w:fldCharType="separate"/>
      </w:r>
      <w:ins w:id="1167" w:author="Tiago Oliveira" w:date="2016-07-15T16:32:00Z">
        <w:r w:rsidR="00EB728D">
          <w:rPr>
            <w:noProof/>
          </w:rPr>
          <w:t xml:space="preserve"> </w:t>
        </w:r>
        <w:r w:rsidR="00EB728D" w:rsidRPr="00EB728D">
          <w:rPr>
            <w:noProof/>
            <w:rPrChange w:id="1168" w:author="Tiago Oliveira" w:date="2016-07-15T16:32:00Z">
              <w:rPr>
                <w:rFonts w:eastAsia="Times New Roman"/>
              </w:rPr>
            </w:rPrChange>
          </w:rPr>
          <w:t>[13]</w:t>
        </w:r>
      </w:ins>
      <w:del w:id="1169" w:author="Tiago Oliveira" w:date="2016-07-15T16:23:00Z">
        <w:r w:rsidR="00846EAD" w:rsidDel="005F0552">
          <w:rPr>
            <w:noProof/>
          </w:rPr>
          <w:delText xml:space="preserve"> </w:delText>
        </w:r>
        <w:r w:rsidR="00846EAD" w:rsidRPr="00846EAD" w:rsidDel="005F0552">
          <w:rPr>
            <w:noProof/>
          </w:rPr>
          <w:delText>[13]</w:delText>
        </w:r>
      </w:del>
      <w:r>
        <w:fldChar w:fldCharType="end"/>
      </w:r>
      <w:r>
        <w:t>.</w:t>
      </w:r>
    </w:p>
    <w:p w14:paraId="1584D31E" w14:textId="0C91DD12" w:rsidR="00672F3F" w:rsidRDefault="00730F1A" w:rsidP="00672F3F">
      <w:pPr>
        <w:pStyle w:val="ParagrafodeTexto"/>
      </w:pPr>
      <w:del w:id="1170" w:author="Tiago Oliveira" w:date="2016-07-15T12:54:00Z">
        <w:r w:rsidDel="00090BA5">
          <w:delText xml:space="preserve">Para </w:delText>
        </w:r>
      </w:del>
      <w:ins w:id="1171" w:author="Andre" w:date="2016-07-07T12:26:00Z">
        <w:del w:id="1172" w:author="Tiago Oliveira" w:date="2016-07-15T12:54:00Z">
          <w:r w:rsidR="00FA503E" w:rsidDel="00090BA5">
            <w:delText>começar</w:delText>
          </w:r>
        </w:del>
      </w:ins>
      <w:ins w:id="1173" w:author="Tiago Oliveira" w:date="2016-07-15T12:54:00Z">
        <w:r w:rsidR="00090BA5">
          <w:t>O primeiro passo para</w:t>
        </w:r>
      </w:ins>
      <w:ins w:id="1174" w:author="Andre" w:date="2016-07-07T12:26:00Z">
        <w:r w:rsidR="00FA503E">
          <w:t xml:space="preserve"> </w:t>
        </w:r>
      </w:ins>
      <w:r>
        <w:t xml:space="preserve">o desenvolvimento de um </w:t>
      </w:r>
      <w:proofErr w:type="gramStart"/>
      <w:r>
        <w:rPr>
          <w:i/>
        </w:rPr>
        <w:t>plug-in</w:t>
      </w:r>
      <w:proofErr w:type="gramEnd"/>
      <w:r>
        <w:rPr>
          <w:i/>
        </w:rPr>
        <w:t xml:space="preserve"> </w:t>
      </w:r>
      <w:r>
        <w:t xml:space="preserve">utilizando esta </w:t>
      </w:r>
      <w:r w:rsidRPr="00EB728D">
        <w:rPr>
          <w:i/>
          <w:rPrChange w:id="1175" w:author="Tiago Oliveira" w:date="2016-07-15T16:34:00Z">
            <w:rPr/>
          </w:rPrChange>
        </w:rPr>
        <w:t>framework</w:t>
      </w:r>
      <w:r>
        <w:t xml:space="preserve">, é </w:t>
      </w:r>
      <w:ins w:id="1176" w:author="Tiago Oliveira" w:date="2016-07-15T12:54:00Z">
        <w:r w:rsidR="00090BA5">
          <w:t xml:space="preserve">a </w:t>
        </w:r>
      </w:ins>
      <w:del w:id="1177" w:author="Tiago Oliveira" w:date="2016-07-15T12:54:00Z">
        <w:r w:rsidDel="00090BA5">
          <w:delText xml:space="preserve">necessário </w:delText>
        </w:r>
      </w:del>
      <w:r>
        <w:t>instala</w:t>
      </w:r>
      <w:ins w:id="1178" w:author="Tiago Oliveira" w:date="2016-07-15T12:54:00Z">
        <w:r w:rsidR="00090BA5">
          <w:t>ção</w:t>
        </w:r>
      </w:ins>
      <w:del w:id="1179" w:author="Tiago Oliveira" w:date="2016-07-15T12:54:00Z">
        <w:r w:rsidDel="00090BA5">
          <w:delText>r</w:delText>
        </w:r>
      </w:del>
      <w:r>
        <w:t xml:space="preserve"> </w:t>
      </w:r>
      <w:ins w:id="1180" w:author="Tiago Oliveira" w:date="2016-07-15T12:54:00Z">
        <w:r w:rsidR="00090BA5">
          <w:t>d</w:t>
        </w:r>
      </w:ins>
      <w:r>
        <w:t xml:space="preserve">o </w:t>
      </w:r>
      <w:r>
        <w:rPr>
          <w:i/>
        </w:rPr>
        <w:t>plug</w:t>
      </w:r>
      <w:r>
        <w:t xml:space="preserve">-in </w:t>
      </w:r>
      <w:del w:id="1181" w:author="Andre" w:date="2016-07-07T12:27:00Z">
        <w:r w:rsidDel="00FA503E">
          <w:delText xml:space="preserve">da </w:delText>
        </w:r>
        <w:r w:rsidDel="00FA503E">
          <w:rPr>
            <w:i/>
          </w:rPr>
          <w:delText>framework</w:delText>
        </w:r>
      </w:del>
      <w:ins w:id="1182" w:author="Andre" w:date="2016-07-07T12:27:00Z">
        <w:r w:rsidR="00CE56FE">
          <w:t xml:space="preserve">da </w:t>
        </w:r>
        <w:r w:rsidR="00CE56FE" w:rsidRPr="00CE56FE">
          <w:rPr>
            <w:i/>
            <w:rPrChange w:id="1183" w:author="Andre" w:date="2016-07-07T12:27:00Z">
              <w:rPr/>
            </w:rPrChange>
          </w:rPr>
          <w:t>framework</w:t>
        </w:r>
      </w:ins>
      <w:r>
        <w:t xml:space="preserve"> </w:t>
      </w:r>
      <w:ins w:id="1184" w:author="Tiago Oliveira" w:date="2016-07-15T12:53:00Z">
        <w:r w:rsidR="00090BA5">
          <w:t xml:space="preserve">Xtext </w:t>
        </w:r>
      </w:ins>
      <w:r>
        <w:t>no IDE de desenvolvimento, neste caso o Eclipse, e</w:t>
      </w:r>
      <w:ins w:id="1185" w:author="Andre" w:date="2016-07-07T12:28:00Z">
        <w:r w:rsidR="00A8625E">
          <w:t xml:space="preserve"> </w:t>
        </w:r>
      </w:ins>
      <w:ins w:id="1186" w:author="Tiago Oliveira" w:date="2016-07-15T12:54:00Z">
        <w:r w:rsidR="00090BA5">
          <w:t xml:space="preserve">a </w:t>
        </w:r>
      </w:ins>
      <w:del w:id="1187" w:author="Andre" w:date="2016-07-07T12:28:00Z">
        <w:r w:rsidDel="00A8625E">
          <w:delText xml:space="preserve"> </w:delText>
        </w:r>
      </w:del>
      <w:ins w:id="1188" w:author="Andre" w:date="2016-07-07T12:27:00Z">
        <w:r w:rsidR="00FA503E">
          <w:t>cria</w:t>
        </w:r>
      </w:ins>
      <w:ins w:id="1189" w:author="Tiago Oliveira" w:date="2016-07-15T12:54:00Z">
        <w:r w:rsidR="00090BA5">
          <w:t>ção</w:t>
        </w:r>
      </w:ins>
      <w:ins w:id="1190" w:author="Andre" w:date="2016-07-07T12:27:00Z">
        <w:del w:id="1191" w:author="Tiago Oliveira" w:date="2016-07-15T12:54:00Z">
          <w:r w:rsidR="00FA503E" w:rsidDel="00090BA5">
            <w:delText>r</w:delText>
          </w:r>
        </w:del>
        <w:r w:rsidR="00FA503E">
          <w:t xml:space="preserve"> um </w:t>
        </w:r>
      </w:ins>
      <w:ins w:id="1192" w:author="Andre" w:date="2016-07-07T12:31:00Z">
        <w:r w:rsidR="00563AD5">
          <w:t xml:space="preserve">novo </w:t>
        </w:r>
      </w:ins>
      <w:ins w:id="1193" w:author="Andre" w:date="2016-07-07T12:27:00Z">
        <w:r w:rsidR="00FA503E">
          <w:t>projeto do tipo</w:t>
        </w:r>
      </w:ins>
      <w:del w:id="1194" w:author="Andre" w:date="2016-07-07T12:27:00Z">
        <w:r w:rsidDel="00FA503E">
          <w:delText>a criação de um</w:delText>
        </w:r>
      </w:del>
      <w:r>
        <w:t xml:space="preserve"> “</w:t>
      </w:r>
      <w:r>
        <w:rPr>
          <w:i/>
        </w:rPr>
        <w:t>Xtext Project</w:t>
      </w:r>
      <w:r>
        <w:t>”</w:t>
      </w:r>
      <w:r w:rsidR="00672F3F">
        <w:t>.</w:t>
      </w:r>
    </w:p>
    <w:p w14:paraId="3F6CA0C8" w14:textId="77777777" w:rsidR="00672F3F" w:rsidRDefault="00672F3F" w:rsidP="00672F3F">
      <w:pPr>
        <w:pStyle w:val="ParagrafodeTexto"/>
        <w:sectPr w:rsidR="00672F3F" w:rsidSect="008D2CA0"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bookmarkStart w:id="1195" w:name="_Toc456363690"/>
      <w:r w:rsidRPr="008B2EBD">
        <w:lastRenderedPageBreak/>
        <w:t>Arquitetura</w:t>
      </w:r>
      <w:bookmarkEnd w:id="1195"/>
    </w:p>
    <w:p w14:paraId="2FB265E3" w14:textId="1E88FC6B" w:rsidR="008D7BDC" w:rsidRDefault="008D7BDC" w:rsidP="008D7BDC">
      <w:pPr>
        <w:pStyle w:val="ParagrafodeTexto"/>
        <w:rPr>
          <w:ins w:id="1196" w:author="Tiago Oliveira" w:date="2016-07-13T12:25:00Z"/>
        </w:rPr>
      </w:pPr>
      <w:ins w:id="1197" w:author="Tiago Oliveira" w:date="2016-07-13T12:25:00Z">
        <w:r>
          <w:t>X</w:t>
        </w:r>
        <w:r w:rsidRPr="00815F57">
          <w:t xml:space="preserve">text </w:t>
        </w:r>
        <w:r>
          <w:t xml:space="preserve">é uma </w:t>
        </w:r>
        <w:r w:rsidRPr="00EB728D">
          <w:rPr>
            <w:i/>
            <w:rPrChange w:id="1198" w:author="Tiago Oliveira" w:date="2016-07-15T16:34:00Z">
              <w:rPr/>
            </w:rPrChange>
          </w:rPr>
          <w:t>framework</w:t>
        </w:r>
        <w:r>
          <w:t xml:space="preserve"> Eclipse</w:t>
        </w:r>
        <w:r w:rsidRPr="00815F57">
          <w:t xml:space="preserve"> desenvolvida com base a linguagem de programação Java.</w:t>
        </w:r>
      </w:ins>
    </w:p>
    <w:p w14:paraId="69FB8B55" w14:textId="459EE888" w:rsidR="008D7BDC" w:rsidRDefault="008D7BDC" w:rsidP="008D7BDC">
      <w:pPr>
        <w:pStyle w:val="ParagrafodeTexto"/>
        <w:rPr>
          <w:ins w:id="1199" w:author="Tiago Oliveira" w:date="2016-07-13T12:25:00Z"/>
        </w:rPr>
      </w:pPr>
      <w:ins w:id="1200" w:author="Tiago Oliveira" w:date="2016-07-13T12:25:00Z">
        <w:r>
          <w:t xml:space="preserve">A </w:t>
        </w:r>
        <w:r w:rsidRPr="007C5A53">
          <w:rPr>
            <w:i/>
          </w:rPr>
          <w:t>framework</w:t>
        </w:r>
        <w:r>
          <w:t xml:space="preserve"> Xtext oferece ao utilizador a oportunidade de descrever diferentes aspetos relacionados com a sua linguagem de programação como o </w:t>
        </w:r>
        <w:proofErr w:type="spellStart"/>
        <w:r w:rsidRPr="007C5A53">
          <w:rPr>
            <w:i/>
          </w:rPr>
          <w:t>highlighting</w:t>
        </w:r>
        <w:proofErr w:type="spellEnd"/>
        <w:r>
          <w:t xml:space="preserve">, validação e </w:t>
        </w:r>
        <w:proofErr w:type="spellStart"/>
        <w:r w:rsidRPr="007C5A53">
          <w:rPr>
            <w:i/>
          </w:rPr>
          <w:t>parser</w:t>
        </w:r>
        <w:proofErr w:type="spellEnd"/>
        <w:r>
          <w:t>. Est</w:t>
        </w:r>
      </w:ins>
      <w:ins w:id="1201" w:author="Tiago Oliveira" w:date="2016-07-13T12:26:00Z">
        <w:r>
          <w:t>e</w:t>
        </w:r>
      </w:ins>
      <w:ins w:id="1202" w:author="Tiago Oliveira" w:date="2016-07-13T12:25:00Z">
        <w:r>
          <w:t>s podem ser implementad</w:t>
        </w:r>
      </w:ins>
      <w:ins w:id="1203" w:author="Tiago Oliveira" w:date="2016-07-13T12:36:00Z">
        <w:r w:rsidR="00786884">
          <w:t>o</w:t>
        </w:r>
      </w:ins>
      <w:ins w:id="1204" w:author="Tiago Oliveira" w:date="2016-07-13T12:25:00Z">
        <w:r>
          <w:t xml:space="preserve">s em Java, ou numa linguagem específica criada à base de Java, o </w:t>
        </w:r>
        <w:r w:rsidRPr="0026032C">
          <w:t>Xtend</w:t>
        </w:r>
      </w:ins>
      <w:ins w:id="1205" w:author="Tiago Oliveira" w:date="2016-07-13T12:36:00Z">
        <w:r w:rsidR="00786884" w:rsidRPr="00786884">
          <w:t xml:space="preserve"> </w:t>
        </w:r>
      </w:ins>
      <w:customXmlInsRangeStart w:id="1206" w:author="Tiago Oliveira" w:date="2016-07-13T12:36:00Z"/>
      <w:sdt>
        <w:sdtPr>
          <w:id w:val="-1744330773"/>
          <w:citation/>
        </w:sdtPr>
        <w:sdtContent>
          <w:customXmlInsRangeEnd w:id="1206"/>
          <w:ins w:id="1207" w:author="Tiago Oliveira" w:date="2016-07-13T12:36:00Z">
            <w:r w:rsidR="00786884">
              <w:fldChar w:fldCharType="begin"/>
            </w:r>
            <w:r w:rsidR="00786884" w:rsidRPr="00C43CCB">
              <w:instrText xml:space="preserve"> CITATION Xte161 \l 1033 </w:instrText>
            </w:r>
            <w:r w:rsidR="00786884">
              <w:fldChar w:fldCharType="separate"/>
            </w:r>
          </w:ins>
          <w:ins w:id="1208" w:author="Tiago Oliveira" w:date="2016-07-15T16:32:00Z">
            <w:r w:rsidR="00EB728D" w:rsidRPr="00EB728D">
              <w:rPr>
                <w:noProof/>
                <w:rPrChange w:id="1209" w:author="Tiago Oliveira" w:date="2016-07-15T16:32:00Z">
                  <w:rPr>
                    <w:rFonts w:eastAsia="Times New Roman"/>
                  </w:rPr>
                </w:rPrChange>
              </w:rPr>
              <w:t>[14]</w:t>
            </w:r>
          </w:ins>
          <w:del w:id="1210" w:author="Tiago Oliveira" w:date="2016-07-15T16:23:00Z">
            <w:r w:rsidR="00846EAD" w:rsidRPr="00846EAD" w:rsidDel="005F0552">
              <w:rPr>
                <w:noProof/>
              </w:rPr>
              <w:delText>[14]</w:delText>
            </w:r>
          </w:del>
          <w:ins w:id="1211" w:author="Tiago Oliveira" w:date="2016-07-13T12:36:00Z">
            <w:r w:rsidR="00786884">
              <w:fldChar w:fldCharType="end"/>
            </w:r>
          </w:ins>
          <w:customXmlInsRangeStart w:id="1212" w:author="Tiago Oliveira" w:date="2016-07-13T12:36:00Z"/>
        </w:sdtContent>
      </w:sdt>
      <w:customXmlInsRangeEnd w:id="1212"/>
      <w:ins w:id="1213" w:author="Tiago Oliveira" w:date="2016-07-13T12:25:00Z">
        <w:r>
          <w:t xml:space="preserve">. A linguagem de programação </w:t>
        </w:r>
        <w:r w:rsidRPr="0026032C">
          <w:t>Xtend</w:t>
        </w:r>
      </w:ins>
      <w:ins w:id="1214" w:author="Tiago Oliveira" w:date="2016-07-13T12:36:00Z">
        <w:r w:rsidR="00786884">
          <w:t xml:space="preserve"> </w:t>
        </w:r>
      </w:ins>
      <w:ins w:id="1215" w:author="Tiago Oliveira" w:date="2016-07-13T12:25:00Z">
        <w:r>
          <w:t xml:space="preserve">está totalmente integrada com a linguagem Java obtendo assim todos os recursos e suporte que o Java </w:t>
        </w:r>
      </w:ins>
      <w:ins w:id="1216" w:author="Tiago Oliveira" w:date="2016-07-15T12:56:00Z">
        <w:r w:rsidR="00090BA5">
          <w:t>disponibiliza,</w:t>
        </w:r>
      </w:ins>
      <w:ins w:id="1217" w:author="Tiago Oliveira" w:date="2016-07-13T12:25:00Z">
        <w:r>
          <w:t xml:space="preserve"> como as bibliotecas, e </w:t>
        </w:r>
      </w:ins>
      <w:ins w:id="1218" w:author="Tiago Oliveira" w:date="2016-07-15T12:57:00Z">
        <w:r w:rsidR="00090BA5">
          <w:t>também</w:t>
        </w:r>
      </w:ins>
      <w:ins w:id="1219" w:author="Tiago Oliveira" w:date="2016-07-13T12:25:00Z">
        <w:r>
          <w:t xml:space="preserve"> outras funcionalidades como o </w:t>
        </w:r>
        <w:proofErr w:type="spellStart"/>
        <w:r w:rsidRPr="007C5A53">
          <w:rPr>
            <w:i/>
          </w:rPr>
          <w:t>type</w:t>
        </w:r>
        <w:proofErr w:type="spellEnd"/>
        <w:r w:rsidRPr="007C5A53">
          <w:rPr>
            <w:i/>
          </w:rPr>
          <w:t xml:space="preserve"> </w:t>
        </w:r>
        <w:proofErr w:type="spellStart"/>
        <w:r w:rsidRPr="007C5A53">
          <w:rPr>
            <w:i/>
          </w:rPr>
          <w:t>inference</w:t>
        </w:r>
        <w:proofErr w:type="spellEnd"/>
        <w:r w:rsidRPr="007C5A53">
          <w:rPr>
            <w:i/>
          </w:rPr>
          <w:t xml:space="preserve">, </w:t>
        </w:r>
        <w:r w:rsidRPr="0002763A">
          <w:t>métodos de extensão</w:t>
        </w:r>
        <w:r w:rsidRPr="007C5A53">
          <w:rPr>
            <w:i/>
          </w:rPr>
          <w:t xml:space="preserve">, </w:t>
        </w:r>
        <w:r w:rsidR="00786884">
          <w:t>expressões lambda</w:t>
        </w:r>
        <w:r w:rsidRPr="007C5A53">
          <w:rPr>
            <w:i/>
          </w:rPr>
          <w:t xml:space="preserve"> </w:t>
        </w:r>
        <w:r>
          <w:t xml:space="preserve">e </w:t>
        </w:r>
        <w:proofErr w:type="spellStart"/>
        <w:r w:rsidRPr="007C5A53">
          <w:rPr>
            <w:i/>
          </w:rPr>
          <w:t>multi-line</w:t>
        </w:r>
        <w:proofErr w:type="spellEnd"/>
        <w:r w:rsidRPr="007C5A53">
          <w:rPr>
            <w:i/>
          </w:rPr>
          <w:t xml:space="preserve"> template </w:t>
        </w:r>
        <w:proofErr w:type="spellStart"/>
        <w:r w:rsidRPr="007C5A53">
          <w:rPr>
            <w:i/>
          </w:rPr>
          <w:t>expressions</w:t>
        </w:r>
        <w:proofErr w:type="spellEnd"/>
        <w:r>
          <w:t xml:space="preserve">. </w:t>
        </w:r>
      </w:ins>
      <w:ins w:id="1220" w:author="Tiago Oliveira" w:date="2016-07-13T12:28:00Z">
        <w:r w:rsidR="00786884">
          <w:t>A escrita de código em Xtend é</w:t>
        </w:r>
      </w:ins>
      <w:ins w:id="1221" w:author="Tiago Oliveira" w:date="2016-07-13T12:25:00Z">
        <w:r>
          <w:t xml:space="preserve"> mais </w:t>
        </w:r>
      </w:ins>
      <w:ins w:id="1222" w:author="Tiago Oliveira" w:date="2016-07-13T12:29:00Z">
        <w:r w:rsidR="00786884">
          <w:t xml:space="preserve">simples, pois omite muitas </w:t>
        </w:r>
      </w:ins>
      <w:ins w:id="1223" w:author="Tiago Oliveira" w:date="2016-07-13T12:31:00Z">
        <w:r w:rsidR="00786884">
          <w:t>palavras-chave</w:t>
        </w:r>
      </w:ins>
      <w:ins w:id="1224" w:author="Tiago Oliveira" w:date="2016-07-13T12:30:00Z">
        <w:r w:rsidR="00786884">
          <w:t xml:space="preserve"> utilizadas pelo Java</w:t>
        </w:r>
      </w:ins>
      <w:ins w:id="1225" w:author="Tiago Oliveira" w:date="2016-07-13T12:31:00Z">
        <w:r w:rsidR="00786884">
          <w:t>, eliminando assim o “ruido” no código.</w:t>
        </w:r>
      </w:ins>
    </w:p>
    <w:p w14:paraId="49132174" w14:textId="7DF72C17" w:rsidR="00785B55" w:rsidRDefault="00786884" w:rsidP="008D7BDC">
      <w:pPr>
        <w:pStyle w:val="ParagrafodeTexto"/>
        <w:rPr>
          <w:ins w:id="1226" w:author="Tiago Oliveira" w:date="2016-07-13T13:26:00Z"/>
        </w:rPr>
      </w:pPr>
      <w:ins w:id="1227" w:author="Tiago Oliveira" w:date="2016-07-13T12:36:00Z">
        <w:r>
          <w:t>Apesar de todos os aspetos</w:t>
        </w:r>
      </w:ins>
      <w:ins w:id="1228" w:author="Tiago Oliveira" w:date="2016-07-13T12:37:00Z">
        <w:r>
          <w:t xml:space="preserve"> de uma linguagem</w:t>
        </w:r>
      </w:ins>
      <w:ins w:id="1229" w:author="Tiago Oliveira" w:date="2016-07-13T12:36:00Z">
        <w:r>
          <w:t xml:space="preserve"> </w:t>
        </w:r>
      </w:ins>
      <w:ins w:id="1230" w:author="Tiago Oliveira" w:date="2016-07-13T12:37:00Z">
        <w:r>
          <w:t>possíveis</w:t>
        </w:r>
      </w:ins>
      <w:ins w:id="1231" w:author="Tiago Oliveira" w:date="2016-07-13T12:36:00Z">
        <w:r>
          <w:t xml:space="preserve"> </w:t>
        </w:r>
      </w:ins>
      <w:ins w:id="1232" w:author="Tiago Oliveira" w:date="2016-07-13T12:37:00Z">
        <w:r>
          <w:t>de definir,</w:t>
        </w:r>
      </w:ins>
      <w:ins w:id="1233" w:author="Tiago Oliveira" w:date="2016-07-13T12:42:00Z">
        <w:r w:rsidR="0078169A">
          <w:t xml:space="preserve"> o mais importante</w:t>
        </w:r>
      </w:ins>
      <w:ins w:id="1234" w:author="Tiago Oliveira" w:date="2016-07-15T15:21:00Z">
        <w:r w:rsidR="00785B55">
          <w:t>,</w:t>
        </w:r>
      </w:ins>
      <w:ins w:id="1235" w:author="Tiago Oliveira" w:date="2016-07-13T12:42:00Z">
        <w:r w:rsidR="0078169A">
          <w:t xml:space="preserve"> e a base te todos os outros trata-se</w:t>
        </w:r>
      </w:ins>
      <w:ins w:id="1236" w:author="Tiago Oliveira" w:date="2016-07-13T12:43:00Z">
        <w:r w:rsidR="0078169A">
          <w:t xml:space="preserve"> do ficheiro de gramática.</w:t>
        </w:r>
      </w:ins>
      <w:ins w:id="1237" w:author="Tiago Oliveira" w:date="2016-07-13T12:44:00Z">
        <w:r w:rsidR="0078169A">
          <w:t xml:space="preserve"> Neste ficheiro, </w:t>
        </w:r>
      </w:ins>
      <w:ins w:id="1238" w:author="Tiago Oliveira" w:date="2016-07-13T12:25:00Z">
        <w:r w:rsidR="0078169A">
          <w:t xml:space="preserve">com </w:t>
        </w:r>
        <w:r w:rsidR="008D7BDC">
          <w:t xml:space="preserve">extensão </w:t>
        </w:r>
        <w:r w:rsidR="008D7BDC" w:rsidRPr="007C5A53">
          <w:rPr>
            <w:i/>
          </w:rPr>
          <w:t>“.</w:t>
        </w:r>
        <w:proofErr w:type="spellStart"/>
        <w:proofErr w:type="gramStart"/>
        <w:r w:rsidR="008D7BDC" w:rsidRPr="007C5A53">
          <w:rPr>
            <w:i/>
          </w:rPr>
          <w:t>xtext</w:t>
        </w:r>
        <w:proofErr w:type="spellEnd"/>
        <w:proofErr w:type="gramEnd"/>
        <w:r w:rsidR="008D7BDC" w:rsidRPr="007C5A53">
          <w:rPr>
            <w:i/>
          </w:rPr>
          <w:t>”</w:t>
        </w:r>
        <w:r w:rsidR="008D7BDC">
          <w:t xml:space="preserve">, </w:t>
        </w:r>
      </w:ins>
      <w:ins w:id="1239" w:author="Tiago Oliveira" w:date="2016-07-13T12:51:00Z">
        <w:r w:rsidR="0078169A">
          <w:t>é definida toda</w:t>
        </w:r>
      </w:ins>
      <w:ins w:id="1240" w:author="Tiago Oliveira" w:date="2016-07-13T12:46:00Z">
        <w:r w:rsidR="0078169A">
          <w:t xml:space="preserve"> a </w:t>
        </w:r>
      </w:ins>
      <w:ins w:id="1241" w:author="Tiago Oliveira" w:date="2016-07-13T12:48:00Z">
        <w:r w:rsidR="0078169A">
          <w:t>sintaxe</w:t>
        </w:r>
      </w:ins>
      <w:ins w:id="1242" w:author="Tiago Oliveira" w:date="2016-07-13T12:46:00Z">
        <w:r w:rsidR="0078169A">
          <w:t xml:space="preserve"> da </w:t>
        </w:r>
      </w:ins>
      <w:ins w:id="1243" w:author="Tiago Oliveira" w:date="2016-07-13T12:48:00Z">
        <w:r w:rsidR="0078169A">
          <w:t>linguagem</w:t>
        </w:r>
      </w:ins>
      <w:ins w:id="1244" w:author="Tiago Oliveira" w:date="2016-07-13T12:51:00Z">
        <w:r w:rsidR="0078169A">
          <w:t xml:space="preserve"> (</w:t>
        </w:r>
        <w:proofErr w:type="spellStart"/>
        <w:r w:rsidR="0078169A">
          <w:rPr>
            <w:i/>
          </w:rPr>
          <w:t>tokens</w:t>
        </w:r>
        <w:proofErr w:type="spellEnd"/>
        <w:r w:rsidR="0078169A">
          <w:t>, express</w:t>
        </w:r>
      </w:ins>
      <w:ins w:id="1245" w:author="Tiago Oliveira" w:date="2016-07-13T12:52:00Z">
        <w:r w:rsidR="0078169A">
          <w:t xml:space="preserve">ões regulares, </w:t>
        </w:r>
      </w:ins>
      <w:ins w:id="1246" w:author="Tiago Oliveira" w:date="2016-07-13T12:53:00Z">
        <w:r w:rsidR="00785B55">
          <w:t>etc.</w:t>
        </w:r>
      </w:ins>
      <w:ins w:id="1247" w:author="Tiago Oliveira" w:date="2016-07-13T12:52:00Z">
        <w:r w:rsidR="0078169A">
          <w:t>)</w:t>
        </w:r>
      </w:ins>
      <w:ins w:id="1248" w:author="Tiago Oliveira" w:date="2016-07-13T12:53:00Z">
        <w:r w:rsidR="001A03FE">
          <w:t>.</w:t>
        </w:r>
      </w:ins>
    </w:p>
    <w:p w14:paraId="3A736C05" w14:textId="6E9FD5F3" w:rsidR="00552D34" w:rsidRDefault="00785B55" w:rsidP="008D7BDC">
      <w:pPr>
        <w:pStyle w:val="ParagrafodeTexto"/>
        <w:rPr>
          <w:ins w:id="1249" w:author="Tiago Oliveira" w:date="2016-07-13T16:46:00Z"/>
        </w:rPr>
      </w:pPr>
      <w:ins w:id="1250" w:author="Tiago Oliveira" w:date="2016-07-15T15:25:00Z">
        <w:r>
          <w:t>Após a definição da gramática s</w:t>
        </w:r>
      </w:ins>
      <w:ins w:id="1251" w:author="Tiago Oliveira" w:date="2016-07-13T12:25:00Z">
        <w:r w:rsidR="008D7BDC">
          <w:t>erão geradas todas as classes necessárias para poderem ser implementadas as funcionalidades disponíveis de uma forma mais prática, com o manuseamento de objetos e referências q</w:t>
        </w:r>
        <w:r>
          <w:t>ue refletem a linguagem criada.</w:t>
        </w:r>
      </w:ins>
      <w:ins w:id="1252" w:author="Tiago Oliveira" w:date="2016-07-15T15:26:00Z">
        <w:r>
          <w:t xml:space="preserve"> Esta geração é </w:t>
        </w:r>
        <w:proofErr w:type="spellStart"/>
        <w:r>
          <w:t>efectuada</w:t>
        </w:r>
        <w:proofErr w:type="spellEnd"/>
        <w:r>
          <w:t xml:space="preserve"> a partir do </w:t>
        </w:r>
        <w:proofErr w:type="spellStart"/>
        <w:r w:rsidRPr="00785B55">
          <w:rPr>
            <w:i/>
            <w:rPrChange w:id="1253" w:author="Tiago Oliveira" w:date="2016-07-15T15:2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Modeling</w:t>
        </w:r>
        <w:proofErr w:type="spellEnd"/>
        <w:r w:rsidRPr="00785B55">
          <w:rPr>
            <w:i/>
            <w:rPrChange w:id="1254" w:author="Tiago Oliveira" w:date="2016-07-15T15:2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  <w:proofErr w:type="spellStart"/>
        <w:r w:rsidRPr="00785B55">
          <w:rPr>
            <w:i/>
            <w:rPrChange w:id="1255" w:author="Tiago Oliveira" w:date="2016-07-15T15:2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Workflow</w:t>
        </w:r>
        <w:proofErr w:type="spellEnd"/>
        <w:r w:rsidRPr="00785B55">
          <w:rPr>
            <w:i/>
            <w:rPrChange w:id="1256" w:author="Tiago Oliveira" w:date="2016-07-15T15:2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Engine</w:t>
        </w:r>
        <w:r w:rsidRPr="00785B55">
          <w:rPr>
            <w:rPrChange w:id="1257" w:author="Tiago Oliveira" w:date="2016-07-15T15:2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(MWE2)</w:t>
        </w:r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.</w:t>
        </w:r>
      </w:ins>
    </w:p>
    <w:p w14:paraId="6C206AAF" w14:textId="77777777" w:rsidR="00552D34" w:rsidRDefault="00552D34" w:rsidP="00785B55">
      <w:pPr>
        <w:pStyle w:val="RTitulo3"/>
        <w:rPr>
          <w:ins w:id="1258" w:author="Tiago Oliveira" w:date="2016-07-13T16:47:00Z"/>
          <w:shd w:val="clear" w:color="auto" w:fill="FEFEFE"/>
        </w:rPr>
        <w:pPrChange w:id="1259" w:author="Tiago Oliveira" w:date="2016-07-15T15:27:00Z">
          <w:pPr>
            <w:pStyle w:val="ParagrafodeTexto"/>
          </w:pPr>
        </w:pPrChange>
      </w:pPr>
      <w:bookmarkStart w:id="1260" w:name="_Toc456363691"/>
      <w:proofErr w:type="spellStart"/>
      <w:ins w:id="1261" w:author="Tiago Oliveira" w:date="2016-07-13T16:46:00Z">
        <w:r>
          <w:rPr>
            <w:shd w:val="clear" w:color="auto" w:fill="FEFEFE"/>
          </w:rPr>
          <w:t>Modeling</w:t>
        </w:r>
        <w:proofErr w:type="spellEnd"/>
        <w:r>
          <w:rPr>
            <w:shd w:val="clear" w:color="auto" w:fill="FEFEFE"/>
          </w:rPr>
          <w:t xml:space="preserve"> </w:t>
        </w:r>
        <w:proofErr w:type="spellStart"/>
        <w:r>
          <w:rPr>
            <w:shd w:val="clear" w:color="auto" w:fill="FEFEFE"/>
          </w:rPr>
          <w:t>Workflow</w:t>
        </w:r>
        <w:proofErr w:type="spellEnd"/>
        <w:r>
          <w:rPr>
            <w:shd w:val="clear" w:color="auto" w:fill="FEFEFE"/>
          </w:rPr>
          <w:t xml:space="preserve"> Engine (MWE2)</w:t>
        </w:r>
        <w:bookmarkEnd w:id="1260"/>
        <w:r>
          <w:rPr>
            <w:shd w:val="clear" w:color="auto" w:fill="FEFEFE"/>
          </w:rPr>
          <w:t xml:space="preserve"> </w:t>
        </w:r>
      </w:ins>
    </w:p>
    <w:p w14:paraId="2895E62E" w14:textId="4D15CAC6" w:rsidR="007772FD" w:rsidRPr="00DF1748" w:rsidRDefault="00552D34" w:rsidP="00DF1748">
      <w:pPr>
        <w:pStyle w:val="ParagrafodeTexto"/>
        <w:rPr>
          <w:ins w:id="1262" w:author="Tiago Oliveira" w:date="2016-07-13T18:51:00Z"/>
          <w:rPrChange w:id="1263" w:author="Tiago Oliveira" w:date="2016-07-15T15:33:00Z">
            <w:rPr>
              <w:ins w:id="1264" w:author="Tiago Oliveira" w:date="2016-07-13T18:51:00Z"/>
              <w:rFonts w:ascii="Helvetica" w:hAnsi="Helvetica" w:cs="Helvetica"/>
              <w:color w:val="4B4F56"/>
              <w:sz w:val="18"/>
              <w:szCs w:val="18"/>
              <w:shd w:val="clear" w:color="auto" w:fill="FEFEFE"/>
            </w:rPr>
          </w:rPrChange>
        </w:rPr>
        <w:pPrChange w:id="1265" w:author="Tiago Oliveira" w:date="2016-07-15T15:33:00Z">
          <w:pPr>
            <w:pStyle w:val="ParagrafodeTexto"/>
          </w:pPr>
        </w:pPrChange>
      </w:pPr>
      <w:ins w:id="1266" w:author="Tiago Oliveira" w:date="2016-07-13T16:46:00Z">
        <w:r w:rsidRPr="00DF1748">
          <w:rPr>
            <w:rPrChange w:id="126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A </w:t>
        </w:r>
        <w:r w:rsidRPr="00EB728D">
          <w:rPr>
            <w:i/>
            <w:rPrChange w:id="1268" w:author="Tiago Oliveira" w:date="2016-07-15T16:34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framework</w:t>
        </w:r>
        <w:r w:rsidRPr="00DF1748">
          <w:rPr>
            <w:rPrChange w:id="1269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Xtext oferece enumeras maneiras de alterar o comportamento padrão do </w:t>
        </w:r>
        <w:proofErr w:type="gramStart"/>
        <w:r w:rsidRPr="00DF1748">
          <w:rPr>
            <w:i/>
            <w:rPrChange w:id="1270" w:author="Tiago Oliveira" w:date="2016-07-15T15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plug-in</w:t>
        </w:r>
        <w:proofErr w:type="gramEnd"/>
        <w:r w:rsidRPr="00DF1748">
          <w:rPr>
            <w:rPrChange w:id="1271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a ser desenvolvido. Uma das maneiras é ter a possibilidade de configurar o </w:t>
        </w:r>
        <w:proofErr w:type="spellStart"/>
        <w:r w:rsidRPr="00DF1748">
          <w:rPr>
            <w:i/>
            <w:rPrChange w:id="1272" w:author="Tiago Oliveira" w:date="2016-07-15T15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Modeling</w:t>
        </w:r>
        <w:proofErr w:type="spellEnd"/>
        <w:r w:rsidRPr="00DF1748">
          <w:rPr>
            <w:i/>
            <w:rPrChange w:id="1273" w:author="Tiago Oliveira" w:date="2016-07-15T15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  <w:proofErr w:type="spellStart"/>
        <w:r w:rsidRPr="00DF1748">
          <w:rPr>
            <w:i/>
            <w:rPrChange w:id="1274" w:author="Tiago Oliveira" w:date="2016-07-15T15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Workflow</w:t>
        </w:r>
        <w:proofErr w:type="spellEnd"/>
        <w:r w:rsidRPr="00DF1748">
          <w:rPr>
            <w:i/>
            <w:rPrChange w:id="1275" w:author="Tiago Oliveira" w:date="2016-07-15T15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Engine</w:t>
        </w:r>
        <w:r w:rsidRPr="00DF1748">
          <w:rPr>
            <w:rPrChange w:id="127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. O </w:t>
        </w:r>
        <w:r w:rsidR="00DF1748" w:rsidRPr="005F0552">
          <w:t>MWE2</w:t>
        </w:r>
        <w:r w:rsidRPr="00DF1748">
          <w:rPr>
            <w:rPrChange w:id="127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</w:ins>
      <w:ins w:id="1278" w:author="Tiago Oliveira" w:date="2016-07-15T15:50:00Z">
        <w:r w:rsidR="008B1329" w:rsidRPr="00C00302">
          <w:t>é baseado no</w:t>
        </w:r>
        <w:r w:rsidR="008B1329">
          <w:t xml:space="preserve"> modelo </w:t>
        </w:r>
        <w:proofErr w:type="spellStart"/>
        <w:r w:rsidR="008B1329" w:rsidRPr="00C00302">
          <w:rPr>
            <w:i/>
          </w:rPr>
          <w:t>plain</w:t>
        </w:r>
        <w:proofErr w:type="spellEnd"/>
        <w:r w:rsidR="008B1329" w:rsidRPr="00C00302">
          <w:rPr>
            <w:i/>
          </w:rPr>
          <w:t xml:space="preserve"> </w:t>
        </w:r>
        <w:proofErr w:type="spellStart"/>
        <w:r w:rsidR="008B1329" w:rsidRPr="00C00302">
          <w:rPr>
            <w:i/>
          </w:rPr>
          <w:t>old</w:t>
        </w:r>
        <w:proofErr w:type="spellEnd"/>
        <w:r w:rsidR="008B1329" w:rsidRPr="00C00302">
          <w:rPr>
            <w:i/>
          </w:rPr>
          <w:t xml:space="preserve"> java </w:t>
        </w:r>
        <w:proofErr w:type="spellStart"/>
        <w:r w:rsidR="008B1329" w:rsidRPr="00C00302">
          <w:rPr>
            <w:i/>
          </w:rPr>
          <w:t>object</w:t>
        </w:r>
        <w:proofErr w:type="spellEnd"/>
        <w:r w:rsidR="008B1329" w:rsidRPr="00C00302">
          <w:t xml:space="preserve"> (POJO</w:t>
        </w:r>
      </w:ins>
      <w:customXmlInsRangeStart w:id="1279" w:author="Tiago Oliveira" w:date="2016-07-15T15:51:00Z"/>
      <w:sdt>
        <w:sdtPr>
          <w:id w:val="742831674"/>
          <w:citation/>
        </w:sdtPr>
        <w:sdtContent>
          <w:customXmlInsRangeEnd w:id="1279"/>
          <w:ins w:id="1280" w:author="Tiago Oliveira" w:date="2016-07-15T15:51:00Z">
            <w:r w:rsidR="008B1329">
              <w:fldChar w:fldCharType="begin"/>
            </w:r>
            <w:r w:rsidR="008B1329" w:rsidRPr="008B1329">
              <w:rPr>
                <w:rPrChange w:id="1281" w:author="Tiago Oliveira" w:date="2016-07-15T15:51:00Z">
                  <w:rPr>
                    <w:lang w:val="en-US"/>
                  </w:rPr>
                </w:rPrChange>
              </w:rPr>
              <w:instrText xml:space="preserve"> CITATION Wik16 \l 1033 </w:instrText>
            </w:r>
          </w:ins>
          <w:r w:rsidR="008B1329">
            <w:fldChar w:fldCharType="separate"/>
          </w:r>
          <w:ins w:id="1282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283" w:author="Tiago Oliveira" w:date="2016-07-15T16:32:00Z">
                  <w:rPr>
                    <w:rFonts w:eastAsia="Times New Roman"/>
                  </w:rPr>
                </w:rPrChange>
              </w:rPr>
              <w:t>[15]</w:t>
            </w:r>
          </w:ins>
          <w:ins w:id="1284" w:author="Tiago Oliveira" w:date="2016-07-15T15:51:00Z">
            <w:r w:rsidR="008B1329">
              <w:fldChar w:fldCharType="end"/>
            </w:r>
          </w:ins>
          <w:customXmlInsRangeStart w:id="1285" w:author="Tiago Oliveira" w:date="2016-07-15T15:51:00Z"/>
        </w:sdtContent>
      </w:sdt>
      <w:customXmlInsRangeEnd w:id="1285"/>
      <w:ins w:id="1286" w:author="Tiago Oliveira" w:date="2016-07-15T15:50:00Z">
        <w:r w:rsidR="008B1329" w:rsidRPr="00C00302">
          <w:t>),</w:t>
        </w:r>
        <w:r w:rsidR="008B1329">
          <w:t xml:space="preserve"> sendo</w:t>
        </w:r>
      </w:ins>
      <w:ins w:id="1287" w:author="Tiago Oliveira" w:date="2016-07-13T16:46:00Z">
        <w:r w:rsidRPr="00DF1748">
          <w:rPr>
            <w:rPrChange w:id="128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responsável pela inicialização de todas ações para a geração de um </w:t>
        </w:r>
        <w:proofErr w:type="gramStart"/>
        <w:r w:rsidRPr="008B1329">
          <w:rPr>
            <w:i/>
            <w:rPrChange w:id="1289" w:author="Tiago Oliveira" w:date="2016-07-15T15:4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plug-in</w:t>
        </w:r>
        <w:proofErr w:type="gramEnd"/>
        <w:r w:rsidR="008B1329" w:rsidRPr="005F0552">
          <w:t xml:space="preserve">, </w:t>
        </w:r>
        <w:r w:rsidRPr="00DF1748">
          <w:rPr>
            <w:rPrChange w:id="1290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onde é possível declarar </w:t>
        </w:r>
      </w:ins>
      <w:ins w:id="1291" w:author="Tiago Oliveira" w:date="2016-07-13T18:09:00Z">
        <w:r w:rsidR="00FB29F8" w:rsidRPr="00DF1748">
          <w:rPr>
            <w:rPrChange w:id="129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instâncias</w:t>
        </w:r>
      </w:ins>
      <w:ins w:id="1293" w:author="Tiago Oliveira" w:date="2016-07-13T16:46:00Z">
        <w:r w:rsidRPr="00DF1748">
          <w:rPr>
            <w:rPrChange w:id="1294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de objetos e atributos de valor e de </w:t>
        </w:r>
      </w:ins>
      <w:ins w:id="1295" w:author="Tiago Oliveira" w:date="2016-07-13T18:10:00Z">
        <w:r w:rsidR="00FB29F8" w:rsidRPr="00DF1748">
          <w:rPr>
            <w:rPrChange w:id="129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referência</w:t>
        </w:r>
      </w:ins>
      <w:ins w:id="1297" w:author="Tiago Oliveira" w:date="2016-07-13T16:46:00Z">
        <w:r w:rsidR="00DF1748" w:rsidRPr="005F0552">
          <w:t>.</w:t>
        </w:r>
      </w:ins>
    </w:p>
    <w:p w14:paraId="4A4E4485" w14:textId="77777777" w:rsidR="00E5288D" w:rsidRDefault="007772FD" w:rsidP="00DF1748">
      <w:pPr>
        <w:pStyle w:val="ParagrafodeTexto"/>
        <w:rPr>
          <w:ins w:id="1298" w:author="Tiago Oliveira" w:date="2016-07-15T16:06:00Z"/>
        </w:rPr>
        <w:pPrChange w:id="1299" w:author="Tiago Oliveira" w:date="2016-07-15T15:33:00Z">
          <w:pPr>
            <w:pStyle w:val="ParagrafodeTexto"/>
          </w:pPr>
        </w:pPrChange>
      </w:pPr>
      <w:commentRangeStart w:id="1300"/>
      <w:ins w:id="1301" w:author="Tiago Oliveira" w:date="2016-07-13T18:52:00Z">
        <w:r w:rsidRPr="00DF1748">
          <w:rPr>
            <w:rPrChange w:id="130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O ficheiro de </w:t>
        </w:r>
      </w:ins>
      <w:ins w:id="1303" w:author="Tiago Oliveira" w:date="2016-07-15T15:52:00Z">
        <w:r w:rsidR="008B1329">
          <w:t>c</w:t>
        </w:r>
      </w:ins>
      <w:ins w:id="1304" w:author="Tiago Oliveira" w:date="2016-07-13T18:52:00Z">
        <w:r w:rsidRPr="00DF1748">
          <w:rPr>
            <w:rPrChange w:id="1305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onfiguração cont</w:t>
        </w:r>
      </w:ins>
      <w:ins w:id="1306" w:author="Tiago Oliveira" w:date="2016-07-13T19:13:00Z">
        <w:r w:rsidR="00537EC3" w:rsidRPr="00DF1748">
          <w:rPr>
            <w:rPrChange w:id="130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é</w:t>
        </w:r>
      </w:ins>
      <w:ins w:id="1308" w:author="Tiago Oliveira" w:date="2016-07-13T18:52:00Z">
        <w:r w:rsidRPr="00DF1748">
          <w:rPr>
            <w:rPrChange w:id="1309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m uma componente denominada de </w:t>
        </w:r>
      </w:ins>
      <w:proofErr w:type="spellStart"/>
      <w:ins w:id="1310" w:author="Tiago Oliveira" w:date="2016-07-13T16:46:00Z">
        <w:r w:rsidR="00552D34" w:rsidRPr="008B1329">
          <w:rPr>
            <w:i/>
            <w:rPrChange w:id="1311" w:author="Tiago Oliveira" w:date="2016-07-15T15:52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Generator</w:t>
        </w:r>
        <w:proofErr w:type="spellEnd"/>
        <w:r w:rsidR="00552D34" w:rsidRPr="00DF1748">
          <w:rPr>
            <w:rPrChange w:id="131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, neste caso a </w:t>
        </w:r>
      </w:ins>
      <w:proofErr w:type="spellStart"/>
      <w:ins w:id="1313" w:author="Tiago Oliveira" w:date="2016-07-13T19:14:00Z">
        <w:r w:rsidR="00537EC3" w:rsidRPr="008B1329">
          <w:rPr>
            <w:i/>
            <w:rPrChange w:id="1314" w:author="Tiago Oliveira" w:date="2016-07-15T15:52:00Z">
              <w:rPr>
                <w:rFonts w:ascii="Helvetica" w:hAnsi="Helvetica" w:cs="Helvetica"/>
                <w:i/>
                <w:color w:val="4B4F56"/>
                <w:sz w:val="18"/>
                <w:szCs w:val="18"/>
                <w:shd w:val="clear" w:color="auto" w:fill="FEFEFE"/>
              </w:rPr>
            </w:rPrChange>
          </w:rPr>
          <w:t>class</w:t>
        </w:r>
        <w:proofErr w:type="spellEnd"/>
        <w:r w:rsidR="00537EC3" w:rsidRPr="008B1329">
          <w:rPr>
            <w:i/>
            <w:rPrChange w:id="1315" w:author="Tiago Oliveira" w:date="2016-07-15T15:52:00Z">
              <w:rPr>
                <w:rFonts w:ascii="Helvetica" w:hAnsi="Helvetica" w:cs="Helvetica"/>
                <w:i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</w:ins>
      <w:proofErr w:type="spellStart"/>
      <w:ins w:id="1316" w:author="Tiago Oliveira" w:date="2016-07-13T16:46:00Z">
        <w:r w:rsidR="00552D34" w:rsidRPr="008B1329">
          <w:rPr>
            <w:i/>
            <w:rPrChange w:id="1317" w:author="Tiago Oliveira" w:date="2016-07-15T15:52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XtextGenerator</w:t>
        </w:r>
        <w:proofErr w:type="spellEnd"/>
        <w:r w:rsidR="00552D34" w:rsidRPr="00DF1748">
          <w:rPr>
            <w:rPrChange w:id="131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que é o </w:t>
        </w:r>
        <w:proofErr w:type="spellStart"/>
        <w:r w:rsidR="00552D34" w:rsidRPr="00DF1748">
          <w:rPr>
            <w:rPrChange w:id="1319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entry</w:t>
        </w:r>
        <w:proofErr w:type="spellEnd"/>
        <w:r w:rsidR="00552D34" w:rsidRPr="00DF1748">
          <w:rPr>
            <w:rPrChange w:id="1320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  <w:proofErr w:type="spellStart"/>
        <w:r w:rsidR="00552D34" w:rsidRPr="00DF1748">
          <w:rPr>
            <w:rPrChange w:id="1321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point</w:t>
        </w:r>
        <w:proofErr w:type="spellEnd"/>
        <w:r w:rsidR="00552D34" w:rsidRPr="00DF1748">
          <w:rPr>
            <w:rPrChange w:id="132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para a geração do </w:t>
        </w:r>
        <w:proofErr w:type="gramStart"/>
        <w:r w:rsidR="00552D34" w:rsidRPr="00E81B96">
          <w:rPr>
            <w:i/>
            <w:rPrChange w:id="1323" w:author="Tiago Oliveira" w:date="2016-07-15T16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plug-in</w:t>
        </w:r>
        <w:proofErr w:type="gramEnd"/>
        <w:r w:rsidR="00552D34" w:rsidRPr="00DF1748">
          <w:rPr>
            <w:rPrChange w:id="1324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da linguagem. Este tipo de componente </w:t>
        </w:r>
      </w:ins>
      <w:ins w:id="1325" w:author="Tiago Oliveira" w:date="2016-07-13T18:34:00Z">
        <w:r w:rsidR="0030259B" w:rsidRPr="00DF1748">
          <w:rPr>
            <w:rPrChange w:id="132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é </w:t>
        </w:r>
      </w:ins>
      <w:ins w:id="1327" w:author="Tiago Oliveira" w:date="2016-07-13T18:35:00Z">
        <w:r w:rsidR="0030259B" w:rsidRPr="00DF1748">
          <w:rPr>
            <w:rPrChange w:id="132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constituído por</w:t>
        </w:r>
      </w:ins>
      <w:ins w:id="1329" w:author="Tiago Oliveira" w:date="2016-07-13T16:46:00Z">
        <w:r w:rsidRPr="00DF1748">
          <w:rPr>
            <w:rPrChange w:id="1330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fragmentos que por sua vez </w:t>
        </w:r>
      </w:ins>
      <w:ins w:id="1331" w:author="Tiago Oliveira" w:date="2016-07-13T18:52:00Z">
        <w:r w:rsidR="00DA5981" w:rsidRPr="005F0552">
          <w:t>s</w:t>
        </w:r>
      </w:ins>
      <w:ins w:id="1332" w:author="Tiago Oliveira" w:date="2016-07-15T15:58:00Z">
        <w:r w:rsidR="00DA5981">
          <w:t>ão</w:t>
        </w:r>
      </w:ins>
      <w:ins w:id="1333" w:author="Tiago Oliveira" w:date="2016-07-13T16:46:00Z">
        <w:r w:rsidR="00552D34" w:rsidRPr="00DF1748">
          <w:rPr>
            <w:rPrChange w:id="1334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representado</w:t>
        </w:r>
      </w:ins>
      <w:ins w:id="1335" w:author="Tiago Oliveira" w:date="2016-07-15T15:58:00Z">
        <w:r w:rsidR="00DA5981">
          <w:t>s</w:t>
        </w:r>
      </w:ins>
      <w:ins w:id="1336" w:author="Tiago Oliveira" w:date="2016-07-13T16:46:00Z">
        <w:r w:rsidR="00DA5981" w:rsidRPr="005F0552">
          <w:t xml:space="preserve"> por</w:t>
        </w:r>
        <w:r w:rsidR="00552D34" w:rsidRPr="00DF1748">
          <w:rPr>
            <w:rPrChange w:id="133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class</w:t>
        </w:r>
      </w:ins>
      <w:ins w:id="1338" w:author="Tiago Oliveira" w:date="2016-07-15T15:58:00Z">
        <w:r w:rsidR="00DA5981">
          <w:t>es</w:t>
        </w:r>
      </w:ins>
      <w:ins w:id="1339" w:author="Tiago Oliveira" w:date="2016-07-13T16:46:00Z">
        <w:r w:rsidR="00552D34" w:rsidRPr="00DF1748">
          <w:rPr>
            <w:rPrChange w:id="1340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que t</w:t>
        </w:r>
      </w:ins>
      <w:ins w:id="1341" w:author="Tiago Oliveira" w:date="2016-07-15T15:58:00Z">
        <w:r w:rsidR="00DA5981">
          <w:t>ê</w:t>
        </w:r>
      </w:ins>
      <w:ins w:id="1342" w:author="Tiago Oliveira" w:date="2016-07-13T16:46:00Z">
        <w:r w:rsidR="00552D34" w:rsidRPr="00DF1748">
          <w:rPr>
            <w:rPrChange w:id="1343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m acesso</w:t>
        </w:r>
      </w:ins>
      <w:ins w:id="1344" w:author="Tiago Oliveira" w:date="2016-07-15T15:58:00Z">
        <w:r w:rsidR="00DA5981">
          <w:t xml:space="preserve"> a</w:t>
        </w:r>
      </w:ins>
      <w:ins w:id="1345" w:author="Tiago Oliveira" w:date="2016-07-13T16:46:00Z">
        <w:r w:rsidR="00552D34" w:rsidRPr="00DF1748">
          <w:rPr>
            <w:rPrChange w:id="134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algumas fontes disponibilizadas pelo co</w:t>
        </w:r>
        <w:r w:rsidR="0030259B" w:rsidRPr="00DF1748">
          <w:rPr>
            <w:rPrChange w:id="134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mponente </w:t>
        </w:r>
        <w:proofErr w:type="spellStart"/>
        <w:r w:rsidR="0030259B" w:rsidRPr="00DF1748">
          <w:rPr>
            <w:rPrChange w:id="134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Generator</w:t>
        </w:r>
        <w:proofErr w:type="spellEnd"/>
        <w:r w:rsidR="0030259B" w:rsidRPr="00DF1748">
          <w:rPr>
            <w:rPrChange w:id="1349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, como a gram</w:t>
        </w:r>
      </w:ins>
      <w:ins w:id="1350" w:author="Tiago Oliveira" w:date="2016-07-13T18:35:00Z">
        <w:r w:rsidR="0030259B" w:rsidRPr="00DF1748">
          <w:rPr>
            <w:rPrChange w:id="1351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á</w:t>
        </w:r>
      </w:ins>
      <w:ins w:id="1352" w:author="Tiago Oliveira" w:date="2016-07-13T16:46:00Z">
        <w:r w:rsidR="00552D34" w:rsidRPr="00DF1748">
          <w:rPr>
            <w:rPrChange w:id="1353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tica da </w:t>
        </w:r>
      </w:ins>
      <w:ins w:id="1354" w:author="Tiago Oliveira" w:date="2016-07-13T18:35:00Z">
        <w:r w:rsidR="0030259B" w:rsidRPr="00DF1748">
          <w:rPr>
            <w:rPrChange w:id="1355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linguagem</w:t>
        </w:r>
      </w:ins>
      <w:ins w:id="1356" w:author="Tiago Oliveira" w:date="2016-07-13T16:46:00Z">
        <w:r w:rsidR="00552D34" w:rsidRPr="00DF1748">
          <w:rPr>
            <w:rPrChange w:id="135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e o mecan</w:t>
        </w:r>
        <w:r w:rsidR="0030259B" w:rsidRPr="00DF1748">
          <w:rPr>
            <w:rPrChange w:id="135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ismo para a geração do código.</w:t>
        </w:r>
      </w:ins>
      <w:ins w:id="1359" w:author="Tiago Oliveira" w:date="2016-07-15T15:59:00Z">
        <w:r w:rsidR="00DA5981">
          <w:t xml:space="preserve"> Para a geração do código, são utilizadas </w:t>
        </w:r>
      </w:ins>
      <w:ins w:id="1360" w:author="Tiago Oliveira" w:date="2016-07-15T16:01:00Z">
        <w:r w:rsidR="00DA5981">
          <w:t xml:space="preserve">duas </w:t>
        </w:r>
      </w:ins>
      <w:ins w:id="1361" w:author="Tiago Oliveira" w:date="2016-07-15T15:59:00Z">
        <w:r w:rsidR="00DA5981">
          <w:t>gramáticas</w:t>
        </w:r>
      </w:ins>
      <w:ins w:id="1362" w:author="Tiago Oliveira" w:date="2016-07-15T16:00:00Z">
        <w:r w:rsidR="00DA5981">
          <w:t xml:space="preserve"> ANTLR</w:t>
        </w:r>
      </w:ins>
      <w:customXmlInsRangeStart w:id="1363" w:author="Tiago Oliveira" w:date="2016-07-15T16:01:00Z"/>
      <w:sdt>
        <w:sdtPr>
          <w:id w:val="-1402288565"/>
          <w:citation/>
        </w:sdtPr>
        <w:sdtContent>
          <w:customXmlInsRangeEnd w:id="1363"/>
          <w:ins w:id="1364" w:author="Tiago Oliveira" w:date="2016-07-15T16:01:00Z">
            <w:r w:rsidR="00DA5981">
              <w:fldChar w:fldCharType="begin"/>
            </w:r>
            <w:r w:rsidR="00DA5981" w:rsidRPr="00DA5981">
              <w:rPr>
                <w:rPrChange w:id="1365" w:author="Tiago Oliveira" w:date="2016-07-15T16:01:00Z">
                  <w:rPr>
                    <w:lang w:val="en-US"/>
                  </w:rPr>
                </w:rPrChange>
              </w:rPr>
              <w:instrText xml:space="preserve"> CITATION ANT14 \l 1033 </w:instrText>
            </w:r>
          </w:ins>
          <w:r w:rsidR="00DA5981">
            <w:fldChar w:fldCharType="separate"/>
          </w:r>
          <w:ins w:id="1366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367" w:author="Tiago Oliveira" w:date="2016-07-15T16:32:00Z">
                  <w:rPr>
                    <w:rFonts w:eastAsia="Times New Roman"/>
                  </w:rPr>
                </w:rPrChange>
              </w:rPr>
              <w:t>[16]</w:t>
            </w:r>
          </w:ins>
          <w:ins w:id="1368" w:author="Tiago Oliveira" w:date="2016-07-15T16:01:00Z">
            <w:r w:rsidR="00DA5981">
              <w:fldChar w:fldCharType="end"/>
            </w:r>
          </w:ins>
          <w:customXmlInsRangeStart w:id="1369" w:author="Tiago Oliveira" w:date="2016-07-15T16:01:00Z"/>
        </w:sdtContent>
      </w:sdt>
      <w:customXmlInsRangeEnd w:id="1369"/>
      <w:ins w:id="1370" w:author="Tiago Oliveira" w:date="2016-07-15T16:01:00Z">
        <w:r w:rsidR="00DA5981">
          <w:t>,</w:t>
        </w:r>
      </w:ins>
      <w:ins w:id="1371" w:author="Tiago Oliveira" w:date="2016-07-15T15:59:00Z">
        <w:r w:rsidR="00DA5981">
          <w:t xml:space="preserve"> geradas pelo Xtext</w:t>
        </w:r>
      </w:ins>
      <w:ins w:id="1372" w:author="Tiago Oliveira" w:date="2016-07-15T16:01:00Z">
        <w:r w:rsidR="00DA5981">
          <w:t xml:space="preserve">: </w:t>
        </w:r>
      </w:ins>
      <w:ins w:id="1373" w:author="Tiago Oliveira" w:date="2016-07-15T16:02:00Z">
        <w:r w:rsidR="00DA5981">
          <w:t>u</w:t>
        </w:r>
        <w:r w:rsidR="00DA5981" w:rsidRPr="00DA5981">
          <w:t>ma para produção do "</w:t>
        </w:r>
        <w:proofErr w:type="spellStart"/>
        <w:r w:rsidR="00DA5981" w:rsidRPr="00DA5981">
          <w:rPr>
            <w:i/>
            <w:rPrChange w:id="1374" w:author="Tiago Oliveira" w:date="2016-07-15T16:02:00Z">
              <w:rPr/>
            </w:rPrChange>
          </w:rPr>
          <w:t>parser</w:t>
        </w:r>
        <w:proofErr w:type="spellEnd"/>
        <w:r w:rsidR="00E5288D">
          <w:t>" onde</w:t>
        </w:r>
        <w:r w:rsidR="00DA5981">
          <w:t xml:space="preserve"> uma </w:t>
        </w:r>
        <w:proofErr w:type="spellStart"/>
        <w:r w:rsidR="00DA5981" w:rsidRPr="00DA5981">
          <w:rPr>
            <w:i/>
            <w:rPrChange w:id="1375" w:author="Tiago Oliveira" w:date="2016-07-15T16:03:00Z">
              <w:rPr/>
            </w:rPrChange>
          </w:rPr>
          <w:t>Abstract</w:t>
        </w:r>
        <w:proofErr w:type="spellEnd"/>
        <w:r w:rsidR="00DA5981" w:rsidRPr="00DA5981">
          <w:rPr>
            <w:i/>
            <w:rPrChange w:id="1376" w:author="Tiago Oliveira" w:date="2016-07-15T16:03:00Z">
              <w:rPr/>
            </w:rPrChange>
          </w:rPr>
          <w:t xml:space="preserve"> </w:t>
        </w:r>
      </w:ins>
      <w:proofErr w:type="spellStart"/>
      <w:ins w:id="1377" w:author="Tiago Oliveira" w:date="2016-07-15T16:03:00Z">
        <w:r w:rsidR="00DA5981" w:rsidRPr="005F0552">
          <w:rPr>
            <w:i/>
          </w:rPr>
          <w:t>S</w:t>
        </w:r>
        <w:r w:rsidR="00DA5981" w:rsidRPr="00DA5981">
          <w:rPr>
            <w:i/>
            <w:rPrChange w:id="1378" w:author="Tiago Oliveira" w:date="2016-07-15T16:03:00Z">
              <w:rPr/>
            </w:rPrChange>
          </w:rPr>
          <w:t>yntax</w:t>
        </w:r>
        <w:proofErr w:type="spellEnd"/>
        <w:r w:rsidR="00DA5981" w:rsidRPr="00DA5981">
          <w:rPr>
            <w:i/>
            <w:rPrChange w:id="1379" w:author="Tiago Oliveira" w:date="2016-07-15T16:03:00Z">
              <w:rPr/>
            </w:rPrChange>
          </w:rPr>
          <w:t xml:space="preserve"> </w:t>
        </w:r>
        <w:proofErr w:type="spellStart"/>
        <w:r w:rsidR="00DA5981" w:rsidRPr="005F0552">
          <w:rPr>
            <w:i/>
          </w:rPr>
          <w:t>T</w:t>
        </w:r>
        <w:r w:rsidR="00DA5981" w:rsidRPr="00DA5981">
          <w:rPr>
            <w:i/>
            <w:rPrChange w:id="1380" w:author="Tiago Oliveira" w:date="2016-07-15T16:03:00Z">
              <w:rPr/>
            </w:rPrChange>
          </w:rPr>
          <w:t>ree</w:t>
        </w:r>
        <w:proofErr w:type="spellEnd"/>
        <w:r w:rsidR="00DA5981">
          <w:rPr>
            <w:i/>
          </w:rPr>
          <w:t xml:space="preserve"> </w:t>
        </w:r>
        <w:r w:rsidR="00DA5981">
          <w:t>(</w:t>
        </w:r>
      </w:ins>
      <w:ins w:id="1381" w:author="Tiago Oliveira" w:date="2016-07-15T16:04:00Z">
        <w:r w:rsidR="00DA5981">
          <w:t>AST)</w:t>
        </w:r>
      </w:ins>
      <w:ins w:id="1382" w:author="Tiago Oliveira" w:date="2016-07-15T16:03:00Z">
        <w:r w:rsidR="00DA5981" w:rsidRPr="00DA5981">
          <w:rPr>
            <w:i/>
            <w:rPrChange w:id="1383" w:author="Tiago Oliveira" w:date="2016-07-15T16:03:00Z">
              <w:rPr/>
            </w:rPrChange>
          </w:rPr>
          <w:t xml:space="preserve"> </w:t>
        </w:r>
      </w:ins>
      <w:ins w:id="1384" w:author="Tiago Oliveira" w:date="2016-07-15T16:02:00Z">
        <w:r w:rsidR="00DA5981" w:rsidRPr="00DA5981">
          <w:t>é produzida</w:t>
        </w:r>
      </w:ins>
      <w:ins w:id="1385" w:author="Tiago Oliveira" w:date="2016-07-15T16:05:00Z">
        <w:r w:rsidR="00E5288D">
          <w:t>, outra</w:t>
        </w:r>
      </w:ins>
      <w:ins w:id="1386" w:author="Tiago Oliveira" w:date="2016-07-15T16:02:00Z">
        <w:r w:rsidR="00DA5981" w:rsidRPr="00DA5981">
          <w:t xml:space="preserve"> </w:t>
        </w:r>
        <w:r w:rsidR="00E5288D">
          <w:t>que é utilizada para o consumo/</w:t>
        </w:r>
        <w:r w:rsidR="00DA5981" w:rsidRPr="00DA5981">
          <w:t xml:space="preserve">processamento dos eventos do editor do </w:t>
        </w:r>
      </w:ins>
      <w:ins w:id="1387" w:author="Tiago Oliveira" w:date="2016-07-15T16:06:00Z">
        <w:r w:rsidR="00E5288D" w:rsidRPr="00E5288D">
          <w:rPr>
            <w:i/>
            <w:rPrChange w:id="1388" w:author="Tiago Oliveira" w:date="2016-07-15T16:06:00Z">
              <w:rPr/>
            </w:rPrChange>
          </w:rPr>
          <w:t>E</w:t>
        </w:r>
      </w:ins>
      <w:ins w:id="1389" w:author="Tiago Oliveira" w:date="2016-07-15T16:02:00Z">
        <w:r w:rsidR="00DA5981" w:rsidRPr="00E5288D">
          <w:rPr>
            <w:i/>
            <w:rPrChange w:id="1390" w:author="Tiago Oliveira" w:date="2016-07-15T16:06:00Z">
              <w:rPr/>
            </w:rPrChange>
          </w:rPr>
          <w:t>clipse</w:t>
        </w:r>
      </w:ins>
      <w:ins w:id="1391" w:author="Tiago Oliveira" w:date="2016-07-15T15:59:00Z">
        <w:r w:rsidR="00E5288D">
          <w:t xml:space="preserve">. </w:t>
        </w:r>
      </w:ins>
      <w:commentRangeEnd w:id="1300"/>
      <w:ins w:id="1392" w:author="Tiago Oliveira" w:date="2016-07-15T16:10:00Z">
        <w:r w:rsidR="00E5288D">
          <w:rPr>
            <w:rStyle w:val="Refdecomentrio"/>
          </w:rPr>
          <w:commentReference w:id="1300"/>
        </w:r>
      </w:ins>
    </w:p>
    <w:p w14:paraId="74007CCB" w14:textId="7063BDD8" w:rsidR="007C5A53" w:rsidDel="008D7BDC" w:rsidRDefault="0030259B" w:rsidP="00E5288D">
      <w:pPr>
        <w:pStyle w:val="ParagrafodeTexto"/>
        <w:rPr>
          <w:del w:id="1393" w:author="Tiago Oliveira" w:date="2016-07-13T12:25:00Z"/>
        </w:rPr>
        <w:pPrChange w:id="1394" w:author="Tiago Oliveira" w:date="2016-07-15T16:09:00Z">
          <w:pPr>
            <w:pStyle w:val="ParagrafodeTexto"/>
          </w:pPr>
        </w:pPrChange>
      </w:pPr>
      <w:ins w:id="1395" w:author="Tiago Oliveira" w:date="2016-07-13T18:36:00Z">
        <w:r w:rsidRPr="00DF1748">
          <w:rPr>
            <w:rPrChange w:id="139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À</w:t>
        </w:r>
      </w:ins>
      <w:ins w:id="1397" w:author="Tiago Oliveira" w:date="2016-07-13T16:46:00Z">
        <w:r w:rsidR="00552D34" w:rsidRPr="00DF1748">
          <w:rPr>
            <w:rPrChange w:id="139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medida que os fragmentos </w:t>
        </w:r>
      </w:ins>
      <w:ins w:id="1399" w:author="Tiago Oliveira" w:date="2016-07-13T18:40:00Z">
        <w:r w:rsidR="006A236F" w:rsidRPr="00DF1748">
          <w:rPr>
            <w:rPrChange w:id="1400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geram</w:t>
        </w:r>
      </w:ins>
      <w:ins w:id="1401" w:author="Tiago Oliveira" w:date="2016-07-13T16:46:00Z">
        <w:r w:rsidR="00552D34" w:rsidRPr="00DF1748">
          <w:rPr>
            <w:rPrChange w:id="140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código, é necessário </w:t>
        </w:r>
      </w:ins>
      <w:ins w:id="1403" w:author="Tiago Oliveira" w:date="2016-07-13T18:40:00Z">
        <w:r w:rsidR="006A236F" w:rsidRPr="00DF1748">
          <w:rPr>
            <w:rPrChange w:id="1404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guardá-lo</w:t>
        </w:r>
      </w:ins>
      <w:ins w:id="1405" w:author="Tiago Oliveira" w:date="2016-07-13T18:41:00Z">
        <w:r w:rsidR="006A236F" w:rsidRPr="00DF1748">
          <w:rPr>
            <w:rPrChange w:id="140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</w:ins>
      <w:ins w:id="1407" w:author="Tiago Oliveira" w:date="2016-07-13T16:46:00Z">
        <w:r w:rsidR="006A236F" w:rsidRPr="00DF1748">
          <w:rPr>
            <w:rPrChange w:id="1408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código </w:t>
        </w:r>
      </w:ins>
      <w:ins w:id="1409" w:author="Tiago Oliveira" w:date="2016-07-13T18:43:00Z">
        <w:r w:rsidR="006A236F" w:rsidRPr="00DF1748">
          <w:rPr>
            <w:rPrChange w:id="1410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num</w:t>
        </w:r>
      </w:ins>
      <w:ins w:id="1411" w:author="Tiago Oliveira" w:date="2016-07-13T16:46:00Z">
        <w:r w:rsidR="006A236F" w:rsidRPr="00DF1748">
          <w:rPr>
            <w:rPrChange w:id="141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</w:ins>
      <w:ins w:id="1413" w:author="Tiago Oliveira" w:date="2016-07-13T18:41:00Z">
        <w:r w:rsidR="006A236F" w:rsidRPr="00DF1748">
          <w:rPr>
            <w:rPrChange w:id="1414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local </w:t>
        </w:r>
      </w:ins>
      <w:ins w:id="1415" w:author="Tiago Oliveira" w:date="2016-07-13T16:46:00Z">
        <w:r w:rsidR="00552D34" w:rsidRPr="00DF1748">
          <w:rPr>
            <w:rPrChange w:id="141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de modo a ser utilizado pelo </w:t>
        </w:r>
        <w:proofErr w:type="gramStart"/>
        <w:r w:rsidR="00552D34" w:rsidRPr="00E81B96">
          <w:rPr>
            <w:i/>
            <w:rPrChange w:id="1417" w:author="Tiago Oliveira" w:date="2016-07-15T16:35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plug-in</w:t>
        </w:r>
      </w:ins>
      <w:proofErr w:type="gramEnd"/>
      <w:ins w:id="1418" w:author="Tiago Oliveira" w:date="2016-07-13T18:41:00Z">
        <w:r w:rsidR="006A236F" w:rsidRPr="00DF1748">
          <w:rPr>
            <w:rPrChange w:id="1419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, p</w:t>
        </w:r>
      </w:ins>
      <w:ins w:id="1420" w:author="Tiago Oliveira" w:date="2016-07-13T16:46:00Z">
        <w:r w:rsidR="00552D34" w:rsidRPr="00DF1748">
          <w:rPr>
            <w:rPrChange w:id="1421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ara isso a </w:t>
        </w:r>
        <w:r w:rsidR="00552D34" w:rsidRPr="00E5288D">
          <w:rPr>
            <w:i/>
            <w:rPrChange w:id="1422" w:author="Tiago Oliveira" w:date="2016-07-15T16:0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framework</w:t>
        </w:r>
        <w:r w:rsidR="00552D34" w:rsidRPr="00DF1748">
          <w:rPr>
            <w:rPrChange w:id="1423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Xtext resolve o problema de dependência usando a </w:t>
        </w:r>
        <w:r w:rsidR="00552D34" w:rsidRPr="00E5288D">
          <w:rPr>
            <w:i/>
            <w:rPrChange w:id="1424" w:author="Tiago Oliveira" w:date="2016-07-15T16:0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framework</w:t>
        </w:r>
        <w:r w:rsidR="00552D34" w:rsidRPr="00DF1748">
          <w:rPr>
            <w:rPrChange w:id="1425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Google </w:t>
        </w:r>
        <w:proofErr w:type="spellStart"/>
        <w:r w:rsidR="00552D34" w:rsidRPr="00DF1748">
          <w:rPr>
            <w:rPrChange w:id="1426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Guice</w:t>
        </w:r>
      </w:ins>
      <w:proofErr w:type="spellEnd"/>
      <w:customXmlInsRangeStart w:id="1427" w:author="Tiago Oliveira" w:date="2016-07-15T16:08:00Z"/>
      <w:sdt>
        <w:sdtPr>
          <w:id w:val="-2118507675"/>
          <w:citation/>
        </w:sdtPr>
        <w:sdtContent>
          <w:customXmlInsRangeEnd w:id="1427"/>
          <w:ins w:id="1428" w:author="Tiago Oliveira" w:date="2016-07-15T16:08:00Z">
            <w:r w:rsidR="00E5288D">
              <w:fldChar w:fldCharType="begin"/>
            </w:r>
            <w:r w:rsidR="00E5288D" w:rsidRPr="00E5288D">
              <w:rPr>
                <w:rPrChange w:id="1429" w:author="Tiago Oliveira" w:date="2016-07-15T16:08:00Z">
                  <w:rPr>
                    <w:lang w:val="en-US"/>
                  </w:rPr>
                </w:rPrChange>
              </w:rPr>
              <w:instrText xml:space="preserve"> CITATION Goo16 \l 1033 </w:instrText>
            </w:r>
          </w:ins>
          <w:r w:rsidR="00E5288D">
            <w:fldChar w:fldCharType="separate"/>
          </w:r>
          <w:ins w:id="1430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431" w:author="Tiago Oliveira" w:date="2016-07-15T16:32:00Z">
                  <w:rPr>
                    <w:rFonts w:eastAsia="Times New Roman"/>
                  </w:rPr>
                </w:rPrChange>
              </w:rPr>
              <w:t>[17]</w:t>
            </w:r>
          </w:ins>
          <w:ins w:id="1432" w:author="Tiago Oliveira" w:date="2016-07-15T16:08:00Z">
            <w:r w:rsidR="00E5288D">
              <w:fldChar w:fldCharType="end"/>
            </w:r>
          </w:ins>
          <w:customXmlInsRangeStart w:id="1433" w:author="Tiago Oliveira" w:date="2016-07-15T16:08:00Z"/>
        </w:sdtContent>
      </w:sdt>
      <w:customXmlInsRangeEnd w:id="1433"/>
      <w:ins w:id="1434" w:author="Tiago Oliveira" w:date="2016-07-13T16:46:00Z">
        <w:r w:rsidR="00552D34" w:rsidRPr="00DF1748">
          <w:rPr>
            <w:rPrChange w:id="1435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. Esta </w:t>
        </w:r>
        <w:r w:rsidR="00552D34" w:rsidRPr="00E5288D">
          <w:rPr>
            <w:i/>
            <w:rPrChange w:id="1436" w:author="Tiago Oliveira" w:date="2016-07-15T16:06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framework</w:t>
        </w:r>
        <w:r w:rsidR="00E5288D" w:rsidRPr="005F0552">
          <w:t xml:space="preserve"> dá suporte </w:t>
        </w:r>
      </w:ins>
      <w:ins w:id="1437" w:author="Tiago Oliveira" w:date="2016-07-15T16:09:00Z">
        <w:r w:rsidR="00E5288D">
          <w:t>à</w:t>
        </w:r>
      </w:ins>
      <w:ins w:id="1438" w:author="Tiago Oliveira" w:date="2016-07-15T16:08:00Z">
        <w:r w:rsidR="00E5288D">
          <w:t xml:space="preserve"> injeção de</w:t>
        </w:r>
      </w:ins>
      <w:ins w:id="1439" w:author="Tiago Oliveira" w:date="2016-07-15T16:09:00Z">
        <w:r w:rsidR="00E5288D">
          <w:t xml:space="preserve"> dependências</w:t>
        </w:r>
      </w:ins>
      <w:ins w:id="1440" w:author="Tiago Oliveira" w:date="2016-07-13T16:46:00Z">
        <w:r w:rsidR="00552D34" w:rsidRPr="00DF1748">
          <w:rPr>
            <w:rPrChange w:id="1441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</w:t>
        </w:r>
        <w:r w:rsidR="00552D34" w:rsidRPr="00DF1748">
          <w:rPr>
            <w:rPrChange w:id="1442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lastRenderedPageBreak/>
          <w:t xml:space="preserve">usando anotações para configurar objetos em java. Este tipo de dependências é um padrão de desenho usado para remover dependências </w:t>
        </w:r>
        <w:r w:rsidR="00552D34" w:rsidRPr="00E5288D">
          <w:rPr>
            <w:i/>
            <w:rPrChange w:id="1443" w:author="Tiago Oliveira" w:date="2016-07-15T16:08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hard-</w:t>
        </w:r>
        <w:proofErr w:type="spellStart"/>
        <w:r w:rsidR="00552D34" w:rsidRPr="00E5288D">
          <w:rPr>
            <w:i/>
            <w:rPrChange w:id="1444" w:author="Tiago Oliveira" w:date="2016-07-15T16:08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coded</w:t>
        </w:r>
        <w:proofErr w:type="spellEnd"/>
        <w:r w:rsidR="00552D34" w:rsidRPr="00DF1748">
          <w:rPr>
            <w:rPrChange w:id="1445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 xml:space="preserve"> r</w:t>
        </w:r>
        <w:r w:rsidR="00E5288D">
          <w:rPr>
            <w:rPrChange w:id="1446" w:author="Tiago Oliveira" w:date="2016-07-15T15:33:00Z">
              <w:rPr/>
            </w:rPrChange>
          </w:rPr>
          <w:t>esultando assim classes com fra</w:t>
        </w:r>
        <w:r w:rsidR="00552D34" w:rsidRPr="00DF1748">
          <w:rPr>
            <w:rPrChange w:id="1447" w:author="Tiago Oliveira" w:date="2016-07-15T15:3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ca dependência entre elas.</w:t>
        </w:r>
      </w:ins>
      <w:ins w:id="1448" w:author="Tiago Oliveira" w:date="2016-07-13T12:26:00Z">
        <w:r w:rsidR="008D7BDC">
          <w:tab/>
        </w:r>
      </w:ins>
      <w:del w:id="1449" w:author="Tiago Oliveira" w:date="2016-07-13T12:25:00Z">
        <w:r w:rsidR="007C5A53" w:rsidDel="008D7BDC">
          <w:delText>X</w:delText>
        </w:r>
        <w:r w:rsidR="007C5A53" w:rsidRPr="00815F57" w:rsidDel="008D7BDC">
          <w:delText xml:space="preserve">text </w:delText>
        </w:r>
        <w:r w:rsidR="007C5A53" w:rsidDel="008D7BDC">
          <w:delText xml:space="preserve">é uma </w:delText>
        </w:r>
        <w:r w:rsidR="007C5A53" w:rsidRPr="00815F57" w:rsidDel="008D7BDC">
          <w:delText>framework</w:delText>
        </w:r>
        <w:r w:rsidR="007C5A53" w:rsidDel="008D7BDC">
          <w:delText xml:space="preserve"> Eclipse</w:delText>
        </w:r>
        <w:r w:rsidR="007C5A53" w:rsidRPr="00815F57" w:rsidDel="008D7BDC">
          <w:delText xml:space="preserve"> desenvolvida </w:delText>
        </w:r>
        <w:r w:rsidR="007C5A53" w:rsidDel="008D7BDC">
          <w:delText>qu</w:delText>
        </w:r>
        <w:r w:rsidR="007C5A53" w:rsidRPr="00815F57" w:rsidDel="008D7BDC">
          <w:delText>e tem como base a linguagem de programação Java.</w:delText>
        </w:r>
        <w:r w:rsidR="007C5A53" w:rsidDel="008D7BDC">
          <w:delText xml:space="preserve"> Para desenvolver uma linguagem primeiro tem que ser definida a sintaxe da mesma, neste caso a definição de uma gramática será o primeiro passo. </w:delText>
        </w:r>
      </w:del>
    </w:p>
    <w:p w14:paraId="51C05C39" w14:textId="33069268" w:rsidR="007C5A53" w:rsidDel="008D7BDC" w:rsidRDefault="007C5A53" w:rsidP="00E5288D">
      <w:pPr>
        <w:pStyle w:val="ParagrafodeTexto"/>
        <w:rPr>
          <w:del w:id="1450" w:author="Tiago Oliveira" w:date="2016-07-13T12:25:00Z"/>
        </w:rPr>
        <w:pPrChange w:id="1451" w:author="Tiago Oliveira" w:date="2016-07-15T16:09:00Z">
          <w:pPr>
            <w:pStyle w:val="ParagrafodeTexto"/>
          </w:pPr>
        </w:pPrChange>
      </w:pPr>
      <w:del w:id="1452" w:author="Tiago Oliveira" w:date="2016-07-13T12:25:00Z">
        <w:r w:rsidDel="008D7BDC">
          <w:delText xml:space="preserve">A </w:delText>
        </w:r>
        <w:r w:rsidRPr="007C5A53" w:rsidDel="008D7BDC">
          <w:rPr>
            <w:i/>
          </w:rPr>
          <w:delText>framework</w:delText>
        </w:r>
        <w:r w:rsidDel="008D7BDC">
          <w:delText xml:space="preserve"> Xtext oferece ao utilizador a oportunidade de implementar diversas funcionalidades como o </w:delText>
        </w:r>
        <w:r w:rsidRPr="007C5A53" w:rsidDel="008D7BDC">
          <w:rPr>
            <w:i/>
          </w:rPr>
          <w:delText>highlighting</w:delText>
        </w:r>
        <w:r w:rsidDel="008D7BDC">
          <w:delText xml:space="preserve">, validação e </w:delText>
        </w:r>
        <w:r w:rsidRPr="007C5A53" w:rsidDel="008D7BDC">
          <w:rPr>
            <w:i/>
          </w:rPr>
          <w:delText>parser</w:delText>
        </w:r>
        <w:r w:rsidDel="008D7BDC">
          <w:delText xml:space="preserve">. Estas podem ser implementadas em Java, ou numa linguagem específica criada à base de Java, o </w:delText>
        </w:r>
        <w:r w:rsidRPr="0026032C" w:rsidDel="008D7BDC">
          <w:delText>Xtend</w:delText>
        </w:r>
        <w:r w:rsidDel="008D7BDC">
          <w:delText xml:space="preserve">. A linguagem de programação </w:delText>
        </w:r>
        <w:r w:rsidRPr="0026032C" w:rsidDel="008D7BDC">
          <w:delText>Xtend</w:delText>
        </w:r>
        <w:r w:rsidDel="008D7BDC">
          <w:delText xml:space="preserve"> está totalmente integrada com a linguagem Java obtendo assim todos os recursos e suporto que o Java têm como as bibliotecas, e oferendo outras funcionalidades como o </w:delText>
        </w:r>
        <w:r w:rsidRPr="007C5A53" w:rsidDel="008D7BDC">
          <w:rPr>
            <w:i/>
          </w:rPr>
          <w:delText xml:space="preserve">type inference, </w:delText>
        </w:r>
        <w:r w:rsidRPr="0002763A" w:rsidDel="008D7BDC">
          <w:delText>métodos de extensão</w:delText>
        </w:r>
        <w:r w:rsidRPr="007C5A53" w:rsidDel="008D7BDC">
          <w:rPr>
            <w:i/>
          </w:rPr>
          <w:delText xml:space="preserve">, </w:delText>
        </w:r>
        <w:r w:rsidRPr="0002763A" w:rsidDel="008D7BDC">
          <w:delText>expressões lambdas</w:delText>
        </w:r>
        <w:r w:rsidRPr="007C5A53" w:rsidDel="008D7BDC">
          <w:rPr>
            <w:i/>
          </w:rPr>
          <w:delText xml:space="preserve"> </w:delText>
        </w:r>
        <w:r w:rsidDel="008D7BDC">
          <w:delText xml:space="preserve">e </w:delText>
        </w:r>
        <w:r w:rsidRPr="007C5A53" w:rsidDel="008D7BDC">
          <w:rPr>
            <w:i/>
          </w:rPr>
          <w:delText>multi-line template expressions</w:delText>
        </w:r>
        <w:r w:rsidDel="008D7BDC">
          <w:delText xml:space="preserve">. Todos os aspetos da DSL implementados em Xtext podem ser implementados em Xtend em vez do Java pois é mais fácil de utilizar e permite escrever código mais legível. </w:delText>
        </w:r>
        <w:r w:rsidDel="008D7BDC">
          <w:tab/>
        </w:r>
      </w:del>
    </w:p>
    <w:p w14:paraId="5B9EE6E0" w14:textId="580E17C3" w:rsidR="007C5A53" w:rsidDel="008D7BDC" w:rsidRDefault="007C5A53" w:rsidP="00E5288D">
      <w:pPr>
        <w:pStyle w:val="ParagrafodeTexto"/>
        <w:rPr>
          <w:del w:id="1453" w:author="Tiago Oliveira" w:date="2016-07-13T12:25:00Z"/>
        </w:rPr>
        <w:pPrChange w:id="1454" w:author="Tiago Oliveira" w:date="2016-07-15T16:09:00Z">
          <w:pPr>
            <w:pStyle w:val="ParagrafodeTexto"/>
          </w:pPr>
        </w:pPrChange>
      </w:pPr>
      <w:del w:id="1455" w:author="Tiago Oliveira" w:date="2016-07-13T12:25:00Z">
        <w:r w:rsidDel="008D7BDC">
          <w:delText xml:space="preserve">Após definir a gramática no ficheiro com a extensão </w:delText>
        </w:r>
        <w:r w:rsidRPr="007C5A53" w:rsidDel="008D7BDC">
          <w:rPr>
            <w:i/>
          </w:rPr>
          <w:delText>“.xtext”</w:delText>
        </w:r>
        <w:r w:rsidDel="008D7BDC">
          <w:delText xml:space="preserve">, serão geradas todas as classes necessárias para poderem ser implementadas as funcionalidades disponíveis de uma forma mais prática, com o manuseamento de objetos e referências que refletem a linguagem criada. </w:delText>
        </w:r>
      </w:del>
    </w:p>
    <w:p w14:paraId="7A0BF5FD" w14:textId="77777777" w:rsidR="007C5A53" w:rsidRDefault="007C5A53" w:rsidP="00E5288D">
      <w:pPr>
        <w:pStyle w:val="ParagrafodeTexto"/>
        <w:pPrChange w:id="1456" w:author="Tiago Oliveira" w:date="2016-07-15T16:09:00Z">
          <w:pPr>
            <w:pStyle w:val="PargrafodaLista"/>
            <w:ind w:left="390"/>
          </w:pPr>
        </w:pPrChange>
      </w:pPr>
    </w:p>
    <w:p w14:paraId="00C14615" w14:textId="07AEFB07" w:rsidR="00672F3F" w:rsidRPr="008B2EBD" w:rsidDel="00E5288D" w:rsidRDefault="00672F3F" w:rsidP="007C5A53">
      <w:pPr>
        <w:pStyle w:val="PargrafodaLista"/>
        <w:ind w:left="390"/>
        <w:rPr>
          <w:del w:id="1457" w:author="Tiago Oliveira" w:date="2016-07-15T16:09:00Z"/>
        </w:rPr>
        <w:sectPr w:rsidR="00672F3F" w:rsidRPr="008B2EBD" w:rsidDel="00E5288D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458" w:name="_Toc456363692"/>
      <w:r>
        <w:t>Gramática</w:t>
      </w:r>
      <w:bookmarkEnd w:id="1458"/>
    </w:p>
    <w:p w14:paraId="7D6E0AD5" w14:textId="03E10F7B" w:rsidR="0098516D" w:rsidRDefault="00F81242" w:rsidP="009D0C2F">
      <w:pPr>
        <w:pStyle w:val="ParagrafodeTexto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</w:t>
      </w:r>
      <w:del w:id="1459" w:author="Tiago Oliveira" w:date="2016-07-15T13:00:00Z">
        <w:r w:rsidR="008D2028" w:rsidDel="00846EAD">
          <w:delText xml:space="preserve">temos </w:delText>
        </w:r>
      </w:del>
      <w:ins w:id="1460" w:author="Tiago Oliveira" w:date="2016-07-15T13:00:00Z">
        <w:r w:rsidR="00846EAD">
          <w:t>é necessário</w:t>
        </w:r>
      </w:ins>
      <w:del w:id="1461" w:author="Tiago Oliveira" w:date="2016-07-15T13:00:00Z">
        <w:r w:rsidR="008D2028" w:rsidDel="00846EAD">
          <w:delText>de</w:delText>
        </w:r>
      </w:del>
      <w:r w:rsidR="008D2028">
        <w:t xml:space="preserve">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del w:id="1462" w:author="Tiago Oliveira" w:date="2016-07-15T13:01:00Z">
        <w:r w:rsidR="004B57CF" w:rsidDel="00846EAD">
          <w:delText xml:space="preserve">. </w:delText>
        </w:r>
        <w:r w:rsidR="00815F57" w:rsidDel="00846EAD">
          <w:delText>O</w:delText>
        </w:r>
        <w:r w:rsidR="00377FCE" w:rsidDel="00846EAD">
          <w:delText xml:space="preserve"> nosso</w:delText>
        </w:r>
        <w:r w:rsidR="008D2028" w:rsidDel="00846EAD">
          <w:delText xml:space="preserve"> </w:delText>
        </w:r>
        <w:r w:rsidR="00377FCE" w:rsidDel="00846EAD">
          <w:delText xml:space="preserve">projeto </w:delText>
        </w:r>
        <w:r w:rsidR="00F559F2" w:rsidDel="00846EAD">
          <w:delText xml:space="preserve">visa criar um </w:delText>
        </w:r>
        <w:r w:rsidR="00685310" w:rsidRPr="00685310" w:rsidDel="00846EAD">
          <w:rPr>
            <w:i/>
          </w:rPr>
          <w:delText>plug-in</w:delText>
        </w:r>
        <w:r w:rsidR="00685310" w:rsidDel="00846EAD">
          <w:delText xml:space="preserve"> </w:delText>
        </w:r>
        <w:r w:rsidR="00F559F2" w:rsidDel="00846EAD">
          <w:delText>para</w:delText>
        </w:r>
        <w:r w:rsidR="00685310" w:rsidDel="00846EAD">
          <w:delText xml:space="preserve"> </w:delText>
        </w:r>
        <w:r w:rsidR="00685310" w:rsidRPr="00685310" w:rsidDel="00846EAD">
          <w:rPr>
            <w:i/>
          </w:rPr>
          <w:delText>assembly</w:delText>
        </w:r>
        <w:r w:rsidR="00F559F2" w:rsidDel="00846EAD">
          <w:delText xml:space="preserve"> </w:delText>
        </w:r>
        <w:r w:rsidR="00685310" w:rsidDel="00846EAD">
          <w:delText>d</w:delText>
        </w:r>
        <w:r w:rsidR="00F559F2" w:rsidDel="00846EAD">
          <w:delText>o processado</w:delText>
        </w:r>
        <w:r w:rsidR="00685310" w:rsidDel="00846EAD">
          <w:delText>r PDS16</w:delText>
        </w:r>
      </w:del>
      <w:ins w:id="1463" w:author="Tiago Oliveira" w:date="2016-07-15T13:01:00Z">
        <w:r w:rsidR="00846EAD">
          <w:t>.</w:t>
        </w:r>
      </w:ins>
      <w:del w:id="1464" w:author="Tiago Oliveira" w:date="2016-07-15T13:01:00Z">
        <w:r w:rsidR="00685310" w:rsidDel="00846EAD">
          <w:delText>,</w:delText>
        </w:r>
      </w:del>
      <w:r w:rsidR="00685310">
        <w:t xml:space="preserve"> </w:t>
      </w:r>
      <w:ins w:id="1465" w:author="Tiago Oliveira" w:date="2016-07-15T13:01:00Z">
        <w:r w:rsidR="00846EAD">
          <w:t>N</w:t>
        </w:r>
      </w:ins>
      <w:del w:id="1466" w:author="Tiago Oliveira" w:date="2016-07-15T13:01:00Z">
        <w:r w:rsidR="00685310" w:rsidDel="00846EAD">
          <w:delText>n</w:delText>
        </w:r>
      </w:del>
      <w:r w:rsidR="00685310">
        <w:t>esse sentido estudamo</w:t>
      </w:r>
      <w:del w:id="1467" w:author="Tiago Oliveira" w:date="2016-07-15T13:01:00Z">
        <w:r w:rsidR="00685310" w:rsidDel="00846EAD">
          <w:delText>-lo</w:delText>
        </w:r>
      </w:del>
      <w:ins w:id="1468" w:author="Tiago Oliveira" w:date="2016-07-15T13:01:00Z">
        <w:r w:rsidR="00846EAD">
          <w:t>s o processador PDS16</w:t>
        </w:r>
      </w:ins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ins w:id="1469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470" w:author="Tiago Oliveira" w:date="2016-07-15T16:32:00Z">
                  <w:rPr>
                    <w:rFonts w:eastAsia="Times New Roman"/>
                  </w:rPr>
                </w:rPrChange>
              </w:rPr>
              <w:t>[11]</w:t>
            </w:r>
          </w:ins>
          <w:del w:id="1471" w:author="Tiago Oliveira" w:date="2016-07-15T13:03:00Z">
            <w:r w:rsidR="00846EAD" w:rsidDel="00846EAD">
              <w:rPr>
                <w:noProof/>
              </w:rPr>
              <w:delText xml:space="preserve"> </w:delText>
            </w:r>
            <w:r w:rsidR="00846EAD" w:rsidRPr="00846EAD" w:rsidDel="00846EAD">
              <w:rPr>
                <w:noProof/>
              </w:rPr>
              <w:delText>[11]</w:delText>
            </w:r>
          </w:del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ins w:id="1472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473" w:author="Tiago Oliveira" w:date="2016-07-15T16:32:00Z">
                  <w:rPr>
                    <w:rFonts w:eastAsia="Times New Roman"/>
                  </w:rPr>
                </w:rPrChange>
              </w:rPr>
              <w:t>[6]</w:t>
            </w:r>
          </w:ins>
          <w:del w:id="1474" w:author="Tiago Oliveira" w:date="2016-07-15T16:23:00Z">
            <w:r w:rsidR="00846EAD" w:rsidDel="005F0552">
              <w:rPr>
                <w:noProof/>
              </w:rPr>
              <w:delText xml:space="preserve"> </w:delText>
            </w:r>
            <w:r w:rsidR="00846EAD" w:rsidRPr="00846EAD" w:rsidDel="005F0552">
              <w:rPr>
                <w:noProof/>
              </w:rPr>
              <w:delText>[6]</w:delText>
            </w:r>
          </w:del>
          <w:r w:rsidR="00CE4C51">
            <w:fldChar w:fldCharType="end"/>
          </w:r>
        </w:sdtContent>
      </w:sdt>
      <w:r w:rsidR="008F70D4">
        <w:t xml:space="preserve"> </w:t>
      </w:r>
      <w:proofErr w:type="gramStart"/>
      <w:r w:rsidR="008F70D4">
        <w:t>e</w:t>
      </w:r>
      <w:proofErr w:type="gramEnd"/>
      <w:r w:rsidR="008F70D4">
        <w:t xml:space="preserve">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ins w:id="1475" w:author="Tiago Oliveira" w:date="2016-07-15T16:32:00Z">
            <w:r w:rsidR="00EB728D" w:rsidRPr="00EB728D">
              <w:rPr>
                <w:noProof/>
                <w:rPrChange w:id="1476" w:author="Tiago Oliveira" w:date="2016-07-15T16:32:00Z">
                  <w:rPr>
                    <w:rFonts w:eastAsia="Times New Roman"/>
                  </w:rPr>
                </w:rPrChange>
              </w:rPr>
              <w:t>[7]</w:t>
            </w:r>
          </w:ins>
          <w:del w:id="1477" w:author="Tiago Oliveira" w:date="2016-07-15T16:23:00Z">
            <w:r w:rsidR="00846EAD" w:rsidRPr="00846EAD" w:rsidDel="005F0552">
              <w:rPr>
                <w:noProof/>
              </w:rPr>
              <w:delText>[7]</w:delText>
            </w:r>
          </w:del>
          <w:r w:rsidR="008F70D4">
            <w:fldChar w:fldCharType="end"/>
          </w:r>
        </w:sdtContent>
      </w:sdt>
      <w:r w:rsidR="008F70D4">
        <w:t>.</w:t>
      </w:r>
    </w:p>
    <w:p w14:paraId="01A278D5" w14:textId="4DA9E74D" w:rsidR="0098516D" w:rsidRDefault="0098516D" w:rsidP="009D0C2F">
      <w:pPr>
        <w:pStyle w:val="ParagrafodeTexto"/>
      </w:pPr>
      <w:r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Pr="00AD2636">
        <w:t xml:space="preserve">a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1478" w:author="Tiago Oliveira" w:date="2016-07-15T16:32:00Z">
        <w:r w:rsidR="00EB728D" w:rsidRPr="000E270A">
          <w:t xml:space="preserve">Figura </w:t>
        </w:r>
        <w:r w:rsidR="00EB728D">
          <w:t>4</w:t>
        </w:r>
      </w:ins>
      <w:del w:id="1479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>:</w:t>
      </w:r>
    </w:p>
    <w:p w14:paraId="510222C6" w14:textId="77777777" w:rsidR="0098516D" w:rsidDel="00CC6324" w:rsidRDefault="0098516D">
      <w:pPr>
        <w:pStyle w:val="PLegenda"/>
        <w:rPr>
          <w:del w:id="1480" w:author="Tiago Oliveira" w:date="2016-07-15T11:18:00Z"/>
        </w:rPr>
        <w:pPrChange w:id="1481" w:author="Tiago Oliveira" w:date="2016-07-15T11:18:00Z">
          <w:pPr>
            <w:keepNext/>
            <w:ind w:firstLine="360"/>
          </w:pPr>
        </w:pPrChange>
      </w:pPr>
      <w:r w:rsidRPr="00C2232E">
        <w:rPr>
          <w:bCs w:val="0"/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523EF7C3" wp14:editId="3F87DE0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00040" cy="1626432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CE3E4" w14:textId="77777777" w:rsidR="0098516D" w:rsidRPr="000E270A" w:rsidRDefault="0098516D">
      <w:pPr>
        <w:pStyle w:val="PLegenda"/>
        <w:pPrChange w:id="1482" w:author="Tiago Oliveira" w:date="2016-07-15T11:18:00Z">
          <w:pPr>
            <w:pStyle w:val="Legenda"/>
            <w:jc w:val="center"/>
          </w:pPr>
        </w:pPrChange>
      </w:pPr>
      <w:bookmarkStart w:id="1483" w:name="_Ref453340329"/>
      <w:bookmarkStart w:id="1484" w:name="_Toc456363707"/>
      <w:r w:rsidRPr="000E270A">
        <w:t xml:space="preserve">Figura </w:t>
      </w:r>
      <w:r w:rsidRPr="000E270A">
        <w:fldChar w:fldCharType="begin"/>
      </w:r>
      <w:r w:rsidRPr="000E270A">
        <w:instrText xml:space="preserve"> SEQ Figura \* ARABIC </w:instrText>
      </w:r>
      <w:r w:rsidRPr="000E270A">
        <w:fldChar w:fldCharType="separate"/>
      </w:r>
      <w:ins w:id="1485" w:author="Tiago Oliveira" w:date="2016-07-15T16:32:00Z">
        <w:r w:rsidR="00EB728D">
          <w:rPr>
            <w:noProof/>
          </w:rPr>
          <w:t>4</w:t>
        </w:r>
      </w:ins>
      <w:del w:id="1486" w:author="Tiago Oliveira" w:date="2016-07-15T11:11:00Z">
        <w:r w:rsidR="00200CC1" w:rsidDel="00CC6324">
          <w:rPr>
            <w:noProof/>
          </w:rPr>
          <w:delText>3</w:delText>
        </w:r>
      </w:del>
      <w:r w:rsidRPr="000E270A">
        <w:fldChar w:fldCharType="end"/>
      </w:r>
      <w:bookmarkEnd w:id="1483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bookmarkEnd w:id="1484"/>
    </w:p>
    <w:p w14:paraId="55BF7E97" w14:textId="0A1B5123" w:rsidR="0098516D" w:rsidRDefault="0098516D" w:rsidP="009D0C2F">
      <w:pPr>
        <w:pStyle w:val="ParagrafodeTexto"/>
      </w:pPr>
      <w:r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1487" w:author="Tiago Oliveira" w:date="2016-07-15T16:32:00Z">
        <w:r w:rsidR="00EB728D" w:rsidRPr="000E270A">
          <w:t xml:space="preserve">Figura </w:t>
        </w:r>
        <w:r w:rsidR="00EB728D">
          <w:t>4</w:t>
        </w:r>
      </w:ins>
      <w:del w:id="1488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475773B0" w:rsidR="0098516D" w:rsidRDefault="0098516D" w:rsidP="009D0C2F">
      <w:pPr>
        <w:pStyle w:val="ParagrafodeTexto"/>
      </w:pPr>
      <w:r>
        <w:t xml:space="preserve">Essa dependência é tratada pelo Xtext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ins w:id="1489" w:author="Tiago Oliveira" w:date="2016-07-15T16:32:00Z">
            <w:r w:rsidR="00EB728D">
              <w:rPr>
                <w:noProof/>
              </w:rPr>
              <w:t xml:space="preserve"> </w:t>
            </w:r>
            <w:r w:rsidR="00EB728D" w:rsidRPr="00EB728D">
              <w:rPr>
                <w:noProof/>
                <w:rPrChange w:id="1490" w:author="Tiago Oliveira" w:date="2016-07-15T16:32:00Z">
                  <w:rPr>
                    <w:rFonts w:eastAsia="Times New Roman"/>
                  </w:rPr>
                </w:rPrChange>
              </w:rPr>
              <w:t>[18]</w:t>
            </w:r>
          </w:ins>
          <w:del w:id="1491" w:author="Tiago Oliveira" w:date="2016-07-15T16:23:00Z">
            <w:r w:rsidR="00846EAD" w:rsidDel="005F0552">
              <w:rPr>
                <w:noProof/>
              </w:rPr>
              <w:delText xml:space="preserve"> </w:delText>
            </w:r>
            <w:r w:rsidR="00846EAD" w:rsidRPr="00846EAD" w:rsidDel="005F0552">
              <w:rPr>
                <w:noProof/>
              </w:rPr>
              <w:delText>[15]</w:delText>
            </w:r>
          </w:del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ins w:id="1492" w:author="Tiago Oliveira" w:date="2016-07-15T16:32:00Z">
        <w:r w:rsidR="00EB728D" w:rsidRPr="00BE5F06">
          <w:t xml:space="preserve">Figura </w:t>
        </w:r>
        <w:r w:rsidR="00EB728D">
          <w:t>5</w:t>
        </w:r>
      </w:ins>
      <w:del w:id="1493" w:author="Tiago Oliveira" w:date="2016-07-06T17:30:00Z">
        <w:r w:rsidR="00672F3F" w:rsidRPr="00672F3F" w:rsidDel="00672F3F">
          <w:delText>Figura 4</w:delText>
        </w:r>
      </w:del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Del="00CC6324" w:rsidRDefault="0098516D">
      <w:pPr>
        <w:pStyle w:val="PLegenda"/>
        <w:rPr>
          <w:del w:id="1494" w:author="Tiago Oliveira" w:date="2016-07-15T11:18:00Z"/>
        </w:rPr>
        <w:pPrChange w:id="1495" w:author="Tiago Oliveira" w:date="2016-07-15T11:18:00Z">
          <w:pPr>
            <w:keepNext/>
            <w:ind w:firstLine="360"/>
          </w:pPr>
        </w:pPrChange>
      </w:pPr>
      <w:r w:rsidRPr="0078656F">
        <w:rPr>
          <w:bCs w:val="0"/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61DF8F3E" wp14:editId="21A227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842602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AE1C6" w14:textId="77777777" w:rsidR="0098516D" w:rsidRPr="00BE5F06" w:rsidRDefault="0098516D">
      <w:pPr>
        <w:pStyle w:val="PLegenda"/>
        <w:pPrChange w:id="1496" w:author="Tiago Oliveira" w:date="2016-07-15T11:18:00Z">
          <w:pPr>
            <w:pStyle w:val="Legenda"/>
            <w:jc w:val="center"/>
          </w:pPr>
        </w:pPrChange>
      </w:pPr>
      <w:bookmarkStart w:id="1497" w:name="_Ref453341721"/>
      <w:bookmarkStart w:id="1498" w:name="_Toc456363708"/>
      <w:r w:rsidRPr="00BE5F06">
        <w:t xml:space="preserve">Figura </w:t>
      </w:r>
      <w:r w:rsidRPr="00BE5F06">
        <w:fldChar w:fldCharType="begin"/>
      </w:r>
      <w:r w:rsidRPr="00BE5F06">
        <w:instrText xml:space="preserve"> SEQ Figura \* ARABIC </w:instrText>
      </w:r>
      <w:r w:rsidRPr="00BE5F06">
        <w:fldChar w:fldCharType="separate"/>
      </w:r>
      <w:ins w:id="1499" w:author="Tiago Oliveira" w:date="2016-07-15T16:32:00Z">
        <w:r w:rsidR="00EB728D">
          <w:rPr>
            <w:noProof/>
          </w:rPr>
          <w:t>5</w:t>
        </w:r>
      </w:ins>
      <w:del w:id="1500" w:author="Tiago Oliveira" w:date="2016-07-15T11:11:00Z">
        <w:r w:rsidR="00200CC1" w:rsidDel="00CC6324">
          <w:rPr>
            <w:noProof/>
          </w:rPr>
          <w:delText>4</w:delText>
        </w:r>
      </w:del>
      <w:r w:rsidRPr="00BE5F06">
        <w:fldChar w:fldCharType="end"/>
      </w:r>
      <w:bookmarkEnd w:id="1497"/>
      <w:r w:rsidRPr="00BE5F06">
        <w:t xml:space="preserve"> - Classes geradas pela </w:t>
      </w:r>
      <w:r w:rsidRPr="00EB728D">
        <w:rPr>
          <w:i/>
          <w:rPrChange w:id="1501" w:author="Tiago Oliveira" w:date="2016-07-15T16:33:00Z">
            <w:rPr/>
          </w:rPrChange>
        </w:rPr>
        <w:t>framework</w:t>
      </w:r>
      <w:bookmarkEnd w:id="1498"/>
    </w:p>
    <w:p w14:paraId="5F441789" w14:textId="34E06C29" w:rsidR="0098516D" w:rsidRDefault="0098516D" w:rsidP="009D0C2F">
      <w:pPr>
        <w:pStyle w:val="ParagrafodeTexto"/>
      </w:pPr>
      <w:r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20A23C3C" w:rsidR="0098516D" w:rsidRDefault="0098516D" w:rsidP="009D0C2F">
      <w:pPr>
        <w:pStyle w:val="ParagrafodeTexto"/>
      </w:pPr>
      <w:r>
        <w:lastRenderedPageBreak/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>
        <w:t xml:space="preserve">. </w:t>
      </w:r>
    </w:p>
    <w:p w14:paraId="24FED6A4" w14:textId="77777777" w:rsidR="00783E46" w:rsidRPr="00783E46" w:rsidRDefault="00EB137D" w:rsidP="009D0C2F">
      <w:pPr>
        <w:pStyle w:val="RTitulo3"/>
      </w:pPr>
      <w:bookmarkStart w:id="1502" w:name="_Toc456363693"/>
      <w:r>
        <w:t>Regras da gramática</w:t>
      </w:r>
      <w:bookmarkEnd w:id="1502"/>
    </w:p>
    <w:p w14:paraId="5F7D24BF" w14:textId="00FE0713" w:rsidR="00D32AB5" w:rsidRPr="00783E46" w:rsidRDefault="00D33AFF" w:rsidP="009D0C2F">
      <w:pPr>
        <w:pStyle w:val="ParagrafodeTexto"/>
      </w:pPr>
      <w:proofErr w:type="spellStart"/>
      <w:r w:rsidRPr="00783E46">
        <w:rPr>
          <w:i/>
        </w:rPr>
        <w:t>Parser</w:t>
      </w:r>
      <w:proofErr w:type="spellEnd"/>
      <w:r w:rsidRPr="00783E46">
        <w:rPr>
          <w:i/>
        </w:rPr>
        <w:t xml:space="preserve"> Rules </w:t>
      </w:r>
      <w:r w:rsidRPr="00783E46">
        <w:t>são regras que definem uma sequência de outras regras conjuga</w:t>
      </w:r>
      <w:r w:rsidR="00D97008">
        <w:t>das</w:t>
      </w:r>
      <w:r w:rsidRPr="00783E46">
        <w:t xml:space="preserve"> com palavras-chaves. Como por exemplo o código da </w:t>
      </w:r>
      <w:r w:rsidRPr="00783E46">
        <w:fldChar w:fldCharType="begin"/>
      </w:r>
      <w:r w:rsidRPr="00783E46">
        <w:instrText xml:space="preserve"> REF _Ref449992373 \h </w:instrText>
      </w:r>
      <w:r w:rsidR="00541630" w:rsidRPr="00783E46">
        <w:instrText xml:space="preserve"> \* MERGEFORMAT </w:instrText>
      </w:r>
      <w:r w:rsidRPr="00783E46">
        <w:fldChar w:fldCharType="separate"/>
      </w:r>
      <w:ins w:id="1503" w:author="Tiago Oliveira" w:date="2016-07-15T16:32:00Z">
        <w:r w:rsidR="00EB728D" w:rsidRPr="008A0898">
          <w:t xml:space="preserve">Figura </w:t>
        </w:r>
        <w:r w:rsidR="00EB728D">
          <w:t>6</w:t>
        </w:r>
      </w:ins>
      <w:del w:id="1504" w:author="Tiago Oliveira" w:date="2016-07-06T17:30:00Z">
        <w:r w:rsidR="00672F3F" w:rsidRPr="00672F3F" w:rsidDel="00672F3F">
          <w:delText>Figura 5</w:delText>
        </w:r>
      </w:del>
      <w:r w:rsidRPr="00783E46">
        <w:fldChar w:fldCharType="end"/>
      </w:r>
      <w:r w:rsidRPr="00783E46">
        <w:t xml:space="preserve">. </w:t>
      </w:r>
    </w:p>
    <w:p w14:paraId="5EF7A50D" w14:textId="77777777" w:rsidR="00D33AFF" w:rsidDel="00CC6324" w:rsidRDefault="00D33AFF">
      <w:pPr>
        <w:pStyle w:val="PLegenda"/>
        <w:rPr>
          <w:del w:id="1505" w:author="Tiago Oliveira" w:date="2016-07-15T11:16:00Z"/>
        </w:rPr>
        <w:pPrChange w:id="1506" w:author="Tiago Oliveira" w:date="2016-07-15T11:16:00Z">
          <w:pPr>
            <w:ind w:firstLine="360"/>
          </w:pPr>
        </w:pPrChange>
      </w:pPr>
      <w:r w:rsidRPr="008A0898">
        <w:rPr>
          <w:bCs w:val="0"/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3CE71EE6" wp14:editId="0831E8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260036"/>
            <wp:effectExtent l="0" t="0" r="0" b="6985"/>
            <wp:wrapTopAndBottom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3CAA5" w14:textId="4A9DFA11" w:rsidR="00D33AFF" w:rsidRPr="005504FB" w:rsidRDefault="00D33AFF">
      <w:pPr>
        <w:pStyle w:val="PLegenda"/>
        <w:rPr>
          <w:rFonts w:cs="Times New Roman"/>
        </w:rPr>
        <w:pPrChange w:id="1507" w:author="Tiago Oliveira" w:date="2016-07-15T11:16:00Z">
          <w:pPr>
            <w:pStyle w:val="Legenda"/>
            <w:ind w:left="2649" w:firstLine="183"/>
          </w:pPr>
        </w:pPrChange>
      </w:pPr>
      <w:bookmarkStart w:id="1508" w:name="_Ref449992373"/>
      <w:bookmarkStart w:id="1509" w:name="_Toc456363709"/>
      <w:r w:rsidRPr="008A0898">
        <w:t xml:space="preserve">Figura </w:t>
      </w:r>
      <w:r w:rsidRPr="008A0898">
        <w:fldChar w:fldCharType="begin"/>
      </w:r>
      <w:r w:rsidRPr="008A0898">
        <w:instrText xml:space="preserve"> SEQ Figura \* ARABIC </w:instrText>
      </w:r>
      <w:r w:rsidRPr="008A0898">
        <w:fldChar w:fldCharType="separate"/>
      </w:r>
      <w:ins w:id="1510" w:author="Tiago Oliveira" w:date="2016-07-15T16:32:00Z">
        <w:r w:rsidR="00EB728D">
          <w:rPr>
            <w:noProof/>
          </w:rPr>
          <w:t>6</w:t>
        </w:r>
      </w:ins>
      <w:del w:id="1511" w:author="Tiago Oliveira" w:date="2016-07-15T11:11:00Z">
        <w:r w:rsidR="00200CC1" w:rsidDel="00CC6324">
          <w:rPr>
            <w:noProof/>
          </w:rPr>
          <w:delText>5</w:delText>
        </w:r>
      </w:del>
      <w:r w:rsidRPr="008A0898">
        <w:fldChar w:fldCharType="end"/>
      </w:r>
      <w:bookmarkEnd w:id="1508"/>
      <w:r w:rsidRPr="008A0898">
        <w:t xml:space="preserve"> - </w:t>
      </w:r>
      <w:r>
        <w:t>Código e</w:t>
      </w:r>
      <w:r w:rsidRPr="008A0898">
        <w:t>xemplo</w:t>
      </w:r>
      <w:r>
        <w:t xml:space="preserve"> da</w:t>
      </w:r>
      <w:r w:rsidRPr="008A0898">
        <w:t xml:space="preserve"> </w:t>
      </w:r>
      <w:r>
        <w:t>definição das regras</w:t>
      </w:r>
      <w:bookmarkEnd w:id="1509"/>
    </w:p>
    <w:p w14:paraId="4EF1EE36" w14:textId="6A6694F4" w:rsidR="00D33AFF" w:rsidRDefault="00541630" w:rsidP="009D0C2F">
      <w:pPr>
        <w:pStyle w:val="ParagrafodeTexto"/>
      </w:pPr>
      <w:r>
        <w:t xml:space="preserve">Pegando como exemplo a nossa implementação da gramática, </w:t>
      </w:r>
      <w:proofErr w:type="spellStart"/>
      <w:r w:rsidR="00D33AFF" w:rsidRPr="00D33AFF">
        <w:rPr>
          <w:i/>
        </w:rPr>
        <w:t>Statement</w:t>
      </w:r>
      <w:proofErr w:type="spellEnd"/>
      <w:r w:rsidR="00D33AFF" w:rsidRPr="00D33AFF">
        <w:t xml:space="preserve"> é uma regra que na sua definição é uma das referências para outra regra. Neste caso na regra “</w:t>
      </w:r>
      <w:proofErr w:type="spellStart"/>
      <w:r w:rsidR="00D33AFF" w:rsidRPr="00D33AFF">
        <w:rPr>
          <w:i/>
        </w:rPr>
        <w:t>Label</w:t>
      </w:r>
      <w:proofErr w:type="spellEnd"/>
      <w:r w:rsidR="00D33AFF" w:rsidRPr="00D33AFF">
        <w:rPr>
          <w:i/>
        </w:rPr>
        <w:t>”</w:t>
      </w:r>
      <w:r w:rsidR="00D33AFF" w:rsidRPr="00D33AFF">
        <w:t xml:space="preserve"> podemos ver que a sua definição já contem palavras-chaves como “:” e um identificador “</w:t>
      </w:r>
      <w:proofErr w:type="spellStart"/>
      <w:r w:rsidR="00D33AFF" w:rsidRPr="00D33AFF">
        <w:rPr>
          <w:i/>
        </w:rPr>
        <w:t>labelName</w:t>
      </w:r>
      <w:proofErr w:type="spellEnd"/>
      <w:r w:rsidR="00D33AFF" w:rsidRPr="00D33AFF">
        <w:t>” que é o tipo ID considerado um terminal. “</w:t>
      </w:r>
      <w:proofErr w:type="spellStart"/>
      <w:r w:rsidR="00D33AFF" w:rsidRPr="00D33AFF">
        <w:rPr>
          <w:i/>
        </w:rPr>
        <w:t>Ret</w:t>
      </w:r>
      <w:proofErr w:type="spellEnd"/>
      <w:r w:rsidR="00D33AFF" w:rsidRPr="00D33AFF">
        <w:t>” e “</w:t>
      </w:r>
      <w:proofErr w:type="spellStart"/>
      <w:r w:rsidR="00D33AFF" w:rsidRPr="00D33AFF">
        <w:rPr>
          <w:i/>
        </w:rPr>
        <w:t>Nop</w:t>
      </w:r>
      <w:proofErr w:type="spellEnd"/>
      <w:r w:rsidR="00D33AFF" w:rsidRPr="00D33AFF">
        <w:rPr>
          <w:i/>
        </w:rPr>
        <w:t>”</w:t>
      </w:r>
      <w:r w:rsidR="00D33AFF" w:rsidRPr="00D33AFF">
        <w:t xml:space="preserve"> são apenas é constituídas por palavras-chave, não dependendo de nenhuma outra regra. A regra “</w:t>
      </w:r>
      <w:proofErr w:type="spellStart"/>
      <w:r w:rsidR="00D33AFF" w:rsidRPr="00D33AFF">
        <w:rPr>
          <w:i/>
        </w:rPr>
        <w:t>Jump</w:t>
      </w:r>
      <w:proofErr w:type="spellEnd"/>
      <w:r w:rsidR="00D33AFF" w:rsidRPr="00D33AFF">
        <w:t>” que é mais complexa pode ser definida por uma destas palavras-chaves, seguida pela regra “</w:t>
      </w:r>
      <w:proofErr w:type="spellStart"/>
      <w:r w:rsidR="00D33AFF" w:rsidRPr="00D33AFF">
        <w:rPr>
          <w:i/>
        </w:rPr>
        <w:t>OperationWithOffset</w:t>
      </w:r>
      <w:proofErr w:type="spellEnd"/>
      <w:r w:rsidR="00D33AFF" w:rsidRPr="00D33AFF">
        <w:t>”.</w:t>
      </w:r>
    </w:p>
    <w:p w14:paraId="324C7864" w14:textId="7C6D5643" w:rsidR="00D135D6" w:rsidRPr="00D33AFF" w:rsidRDefault="00D135D6" w:rsidP="009D0C2F">
      <w:pPr>
        <w:pStyle w:val="ParagrafodeTexto"/>
      </w:pPr>
      <w:r>
        <w:rPr>
          <w:i/>
        </w:rPr>
        <w:t>Terminal Rules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 é</w:t>
      </w:r>
      <w:r w:rsidRPr="00791BDC">
        <w:t xml:space="preserve"> definida por uma sequência de caracteres</w:t>
      </w:r>
      <w:r>
        <w:t xml:space="preserve"> (</w:t>
      </w:r>
      <w:proofErr w:type="spellStart"/>
      <w:r>
        <w:rPr>
          <w:i/>
        </w:rPr>
        <w:t>token</w:t>
      </w:r>
      <w:proofErr w:type="spellEnd"/>
      <w:r>
        <w:rPr>
          <w:i/>
        </w:rPr>
        <w:t>)</w:t>
      </w:r>
      <w:r w:rsidRPr="00791BDC">
        <w:t xml:space="preserve"> também </w:t>
      </w:r>
      <w:r>
        <w:t>denominada</w:t>
      </w:r>
      <w:r w:rsidRPr="00791BDC">
        <w:t xml:space="preserve"> por </w:t>
      </w:r>
      <w:proofErr w:type="spellStart"/>
      <w:r>
        <w:rPr>
          <w:i/>
        </w:rPr>
        <w:t>token</w:t>
      </w:r>
      <w:proofErr w:type="spellEnd"/>
      <w:r w:rsidRPr="005856CB">
        <w:rPr>
          <w:i/>
        </w:rPr>
        <w:t xml:space="preserve"> rule</w:t>
      </w:r>
      <w:r w:rsidRPr="00791BDC">
        <w:t xml:space="preserve"> ou </w:t>
      </w:r>
      <w:proofErr w:type="spellStart"/>
      <w:r>
        <w:rPr>
          <w:i/>
        </w:rPr>
        <w:t>lexer</w:t>
      </w:r>
      <w:proofErr w:type="spellEnd"/>
      <w:r>
        <w:rPr>
          <w:i/>
        </w:rPr>
        <w:t xml:space="preserve"> rule</w:t>
      </w:r>
      <w:r w:rsidRPr="00791BDC">
        <w:t>.</w:t>
      </w:r>
    </w:p>
    <w:p w14:paraId="3AB367F3" w14:textId="77777777" w:rsidR="00D135D6" w:rsidDel="00CC6324" w:rsidRDefault="00D135D6">
      <w:pPr>
        <w:pStyle w:val="PLegenda"/>
        <w:rPr>
          <w:del w:id="1512" w:author="Tiago Oliveira" w:date="2016-07-15T11:16:00Z"/>
        </w:rPr>
        <w:pPrChange w:id="1513" w:author="Tiago Oliveira" w:date="2016-07-15T11:16:00Z">
          <w:pPr>
            <w:keepNext/>
            <w:ind w:firstLine="708"/>
          </w:pPr>
        </w:pPrChange>
      </w:pPr>
      <w:r>
        <w:rPr>
          <w:bCs w:val="0"/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523DF22D" wp14:editId="38BADED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622935"/>
            <wp:effectExtent l="0" t="0" r="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7A408" w14:textId="77777777" w:rsidR="006F390F" w:rsidRPr="00D135D6" w:rsidRDefault="00D135D6">
      <w:pPr>
        <w:pStyle w:val="PLegenda"/>
        <w:rPr>
          <w:rFonts w:cs="Times New Roman"/>
        </w:rPr>
        <w:pPrChange w:id="1514" w:author="Tiago Oliveira" w:date="2016-07-15T11:16:00Z">
          <w:pPr>
            <w:pStyle w:val="Legenda"/>
            <w:jc w:val="center"/>
          </w:pPr>
        </w:pPrChange>
      </w:pPr>
      <w:bookmarkStart w:id="1515" w:name="_Toc456363710"/>
      <w:r w:rsidRPr="00D135D6">
        <w:t xml:space="preserve">Figura </w:t>
      </w:r>
      <w:r w:rsidRPr="00D135D6">
        <w:fldChar w:fldCharType="begin"/>
      </w:r>
      <w:r w:rsidRPr="00D135D6">
        <w:instrText xml:space="preserve"> SEQ Figura \* ARABIC </w:instrText>
      </w:r>
      <w:r w:rsidRPr="00D135D6">
        <w:fldChar w:fldCharType="separate"/>
      </w:r>
      <w:ins w:id="1516" w:author="Tiago Oliveira" w:date="2016-07-15T16:32:00Z">
        <w:r w:rsidR="00EB728D">
          <w:rPr>
            <w:noProof/>
          </w:rPr>
          <w:t>7</w:t>
        </w:r>
      </w:ins>
      <w:del w:id="1517" w:author="Tiago Oliveira" w:date="2016-07-15T11:11:00Z">
        <w:r w:rsidR="00200CC1" w:rsidDel="00CC6324">
          <w:rPr>
            <w:noProof/>
          </w:rPr>
          <w:delText>6</w:delText>
        </w:r>
      </w:del>
      <w:r w:rsidRPr="00D135D6">
        <w:fldChar w:fldCharType="end"/>
      </w:r>
      <w:r w:rsidRPr="00D135D6">
        <w:t xml:space="preserve"> - Código exemplo da definição regras terminais</w:t>
      </w:r>
      <w:bookmarkEnd w:id="1515"/>
    </w:p>
    <w:p w14:paraId="2D4C76B6" w14:textId="099351B0" w:rsidR="00321424" w:rsidRDefault="006F390F" w:rsidP="009D0C2F">
      <w:pPr>
        <w:pStyle w:val="ParagrafodeTexto"/>
      </w:pPr>
      <w:r w:rsidRPr="00AD2623">
        <w:t xml:space="preserve">O primeiro terminal, </w:t>
      </w:r>
      <w:r w:rsidRPr="00281A0E">
        <w:rPr>
          <w:i/>
        </w:rPr>
        <w:t>ID</w:t>
      </w:r>
      <w:r w:rsidRPr="00AD2623">
        <w:t xml:space="preserve">, começa com um caracter de ‘a’ a ‘z’ ou por um ‘_’ seguindo de nenhum ou mais caracteres incluindo números. </w:t>
      </w:r>
    </w:p>
    <w:p w14:paraId="6972F99C" w14:textId="4A69D2F0" w:rsidR="006F390F" w:rsidRDefault="00321424" w:rsidP="009D0C2F">
      <w:pPr>
        <w:pStyle w:val="ParagrafodeTexto"/>
      </w:pPr>
      <w:r w:rsidRPr="00791BDC">
        <w:t>Um</w:t>
      </w:r>
      <w:r>
        <w:t xml:space="preserve"> terminal pode retornar um tipo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proofErr w:type="spellStart"/>
      <w:r w:rsidRPr="005856CB">
        <w:rPr>
          <w:i/>
        </w:rPr>
        <w:t>String</w:t>
      </w:r>
      <w:proofErr w:type="spellEnd"/>
      <w:r w:rsidRPr="00791BDC">
        <w:t xml:space="preserve">. Mas é possível </w:t>
      </w:r>
      <w:r>
        <w:t>manipular</w:t>
      </w:r>
      <w:r w:rsidRPr="00791BDC">
        <w:t xml:space="preserve"> o tipo de retorno para um </w:t>
      </w:r>
      <w:r>
        <w:t>tipo</w:t>
      </w:r>
      <w:r w:rsidRPr="00791BDC">
        <w:t xml:space="preserve"> específico.</w:t>
      </w:r>
      <w:r>
        <w:t xml:space="preserve"> </w:t>
      </w:r>
      <w:r w:rsidR="006F390F" w:rsidRPr="00AD2623">
        <w:t xml:space="preserve">O terminal </w:t>
      </w:r>
      <w:r w:rsidR="006F390F" w:rsidRPr="00281A0E">
        <w:rPr>
          <w:i/>
        </w:rPr>
        <w:t>HEX</w:t>
      </w:r>
      <w:r w:rsidR="006F390F" w:rsidRPr="00AD2623">
        <w:t xml:space="preserve"> é a definição de um número hexadecimal, mas retornando um inteiro em vez </w:t>
      </w:r>
      <w:r>
        <w:t>de</w:t>
      </w:r>
      <w:r w:rsidR="006F390F" w:rsidRPr="00AD2623">
        <w:t xml:space="preserve"> </w:t>
      </w:r>
      <w:proofErr w:type="spellStart"/>
      <w:r w:rsidR="006F390F" w:rsidRPr="005337A0">
        <w:rPr>
          <w:i/>
        </w:rPr>
        <w:t>String</w:t>
      </w:r>
      <w:proofErr w:type="spellEnd"/>
      <w:r w:rsidR="006F390F" w:rsidRPr="00AD2623">
        <w:t>. Para</w:t>
      </w:r>
      <w:r w:rsidR="006F390F">
        <w:t xml:space="preserve"> que isso fosse possível foi necessário </w:t>
      </w:r>
      <w:r>
        <w:t>redefinir</w:t>
      </w:r>
      <w:r w:rsidR="006F390F">
        <w:t xml:space="preserve"> </w:t>
      </w:r>
      <w:r>
        <w:t>o</w:t>
      </w:r>
      <w:r w:rsidR="006F390F">
        <w:t xml:space="preserve"> método</w:t>
      </w:r>
      <w:r>
        <w:t xml:space="preserve"> “</w:t>
      </w:r>
      <w:proofErr w:type="spellStart"/>
      <w:r>
        <w:rPr>
          <w:i/>
        </w:rPr>
        <w:t>bindIValueConverter</w:t>
      </w:r>
      <w:proofErr w:type="spellEnd"/>
      <w:r>
        <w:t>”</w:t>
      </w:r>
      <w:r w:rsidR="006F390F">
        <w:t xml:space="preserve"> </w:t>
      </w:r>
      <w:r>
        <w:t>n</w:t>
      </w:r>
      <w:r w:rsidR="006F390F">
        <w:t>a classe</w:t>
      </w:r>
      <w:r>
        <w:t xml:space="preserve"> que representa o </w:t>
      </w:r>
      <w:proofErr w:type="spellStart"/>
      <w:r>
        <w:rPr>
          <w:i/>
        </w:rPr>
        <w:t>RunTimeModule</w:t>
      </w:r>
      <w:proofErr w:type="spellEnd"/>
      <w:r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>
        <w:t xml:space="preserve">, </w:t>
      </w:r>
      <w:r w:rsidRPr="00F26259">
        <w:rPr>
          <w:sz w:val="24"/>
        </w:rPr>
        <w:fldChar w:fldCharType="begin"/>
      </w:r>
      <w:r w:rsidRPr="00F26259">
        <w:rPr>
          <w:sz w:val="24"/>
        </w:rPr>
        <w:instrText xml:space="preserve"> REF _Ref453345065 \h  \* MERGEFORMAT </w:instrText>
      </w:r>
      <w:r w:rsidRPr="00F26259">
        <w:rPr>
          <w:sz w:val="24"/>
        </w:rPr>
      </w:r>
      <w:r w:rsidRPr="00F26259">
        <w:rPr>
          <w:sz w:val="24"/>
        </w:rPr>
        <w:fldChar w:fldCharType="separate"/>
      </w:r>
      <w:ins w:id="1518" w:author="Tiago Oliveira" w:date="2016-07-15T16:32:00Z">
        <w:r w:rsidR="00EB728D" w:rsidRPr="00EB728D">
          <w:rPr>
            <w:rPrChange w:id="1519" w:author="Tiago Oliveira" w:date="2016-07-15T16:32:00Z">
              <w:rPr>
                <w:b/>
                <w:sz w:val="20"/>
              </w:rPr>
            </w:rPrChange>
          </w:rPr>
          <w:t xml:space="preserve">Figura </w:t>
        </w:r>
        <w:r w:rsidR="00EB728D" w:rsidRPr="00EB728D">
          <w:rPr>
            <w:noProof/>
            <w:rPrChange w:id="1520" w:author="Tiago Oliveira" w:date="2016-07-15T16:32:00Z">
              <w:rPr>
                <w:b/>
                <w:noProof/>
                <w:sz w:val="20"/>
              </w:rPr>
            </w:rPrChange>
          </w:rPr>
          <w:t>8</w:t>
        </w:r>
      </w:ins>
      <w:del w:id="1521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7</w:delText>
        </w:r>
      </w:del>
      <w:r w:rsidRPr="00F26259">
        <w:rPr>
          <w:sz w:val="24"/>
        </w:rPr>
        <w:fldChar w:fldCharType="end"/>
      </w:r>
      <w:r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2741419D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400040" cy="982345"/>
            <wp:effectExtent l="0" t="0" r="0" b="8255"/>
            <wp:wrapTopAndBottom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1522" w:name="_Ref453345065"/>
      <w:bookmarkStart w:id="1523" w:name="_Ref450518039"/>
      <w:bookmarkStart w:id="1524" w:name="_Toc456363711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ins w:id="1525" w:author="Tiago Oliveira" w:date="2016-07-15T16:32:00Z">
        <w:r w:rsidR="00EB728D">
          <w:rPr>
            <w:b w:val="0"/>
            <w:noProof/>
            <w:color w:val="auto"/>
            <w:sz w:val="20"/>
          </w:rPr>
          <w:t>8</w:t>
        </w:r>
      </w:ins>
      <w:del w:id="1526" w:author="Tiago Oliveira" w:date="2016-07-15T11:11:00Z">
        <w:r w:rsidR="00200CC1" w:rsidDel="00CC6324">
          <w:rPr>
            <w:b w:val="0"/>
            <w:noProof/>
            <w:color w:val="auto"/>
            <w:sz w:val="20"/>
          </w:rPr>
          <w:delText>7</w:delText>
        </w:r>
      </w:del>
      <w:r w:rsidRPr="00261435">
        <w:rPr>
          <w:b w:val="0"/>
          <w:color w:val="auto"/>
          <w:sz w:val="20"/>
        </w:rPr>
        <w:fldChar w:fldCharType="end"/>
      </w:r>
      <w:bookmarkEnd w:id="1522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1523"/>
      <w:bookmarkEnd w:id="1524"/>
    </w:p>
    <w:p w14:paraId="49786DB3" w14:textId="74E2E944" w:rsidR="00FB77D2" w:rsidRDefault="00321424" w:rsidP="009D0C2F">
      <w:pPr>
        <w:pStyle w:val="ParagrafodeTexto"/>
      </w:pPr>
      <w:r>
        <w:t xml:space="preserve">A classe </w:t>
      </w:r>
      <w:r w:rsidRPr="00321424">
        <w:t>Pds16asmValueConverter</w:t>
      </w:r>
      <w:r>
        <w:t xml:space="preserve"> </w:t>
      </w:r>
      <w:r w:rsidR="006F390F">
        <w:t xml:space="preserve">implementa a interface </w:t>
      </w:r>
      <w:proofErr w:type="spellStart"/>
      <w:r w:rsidR="006F390F" w:rsidRPr="00652EE3">
        <w:rPr>
          <w:i/>
        </w:rPr>
        <w:t>IValeuConverterService</w:t>
      </w:r>
      <w:proofErr w:type="spellEnd"/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ins w:id="1527" w:author="Tiago Oliveira" w:date="2016-07-15T16:32:00Z">
        <w:r w:rsidR="00EB728D" w:rsidRPr="00EB728D">
          <w:rPr>
            <w:sz w:val="20"/>
            <w:szCs w:val="20"/>
            <w:rPrChange w:id="1528" w:author="Tiago Oliveira" w:date="2016-07-15T16:32:00Z">
              <w:rPr/>
            </w:rPrChange>
          </w:rPr>
          <w:t xml:space="preserve">Figura </w:t>
        </w:r>
        <w:r w:rsidR="00EB728D" w:rsidRPr="00EB728D">
          <w:rPr>
            <w:noProof/>
            <w:sz w:val="20"/>
            <w:szCs w:val="20"/>
            <w:rPrChange w:id="1529" w:author="Tiago Oliveira" w:date="2016-07-15T16:32:00Z">
              <w:rPr>
                <w:noProof/>
              </w:rPr>
            </w:rPrChange>
          </w:rPr>
          <w:t>9</w:t>
        </w:r>
      </w:ins>
      <w:del w:id="1530" w:author="Tiago Oliveira" w:date="2016-07-06T17:30:00Z">
        <w:r w:rsidR="00672F3F" w:rsidRPr="00672F3F" w:rsidDel="00672F3F">
          <w:rPr>
            <w:sz w:val="20"/>
            <w:szCs w:val="20"/>
          </w:rPr>
          <w:delText xml:space="preserve">Figura </w:delText>
        </w:r>
        <w:r w:rsidR="00672F3F" w:rsidRPr="00672F3F" w:rsidDel="00672F3F">
          <w:rPr>
            <w:noProof/>
            <w:sz w:val="20"/>
            <w:szCs w:val="20"/>
          </w:rPr>
          <w:delText>8</w:delText>
        </w:r>
      </w:del>
      <w:r w:rsidR="00FB77D2" w:rsidRPr="00FB77D2">
        <w:fldChar w:fldCharType="end"/>
      </w:r>
      <w:r w:rsidR="00FB77D2">
        <w:t>.</w:t>
      </w:r>
    </w:p>
    <w:p w14:paraId="2C154B30" w14:textId="77777777" w:rsidR="00FB77D2" w:rsidDel="00CC6324" w:rsidRDefault="00FB77D2">
      <w:pPr>
        <w:pStyle w:val="PLegenda"/>
        <w:rPr>
          <w:del w:id="1531" w:author="Tiago Oliveira" w:date="2016-07-15T11:16:00Z"/>
        </w:rPr>
        <w:pPrChange w:id="1532" w:author="Tiago Oliveira" w:date="2016-07-15T11:16:00Z">
          <w:pPr>
            <w:keepNext/>
            <w:ind w:firstLine="708"/>
            <w:jc w:val="left"/>
          </w:pPr>
        </w:pPrChange>
      </w:pPr>
      <w:r>
        <w:rPr>
          <w:bCs w:val="0"/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0648B752" wp14:editId="3D9A769B">
            <wp:simplePos x="0" y="0"/>
            <wp:positionH relativeFrom="column">
              <wp:posOffset>295910</wp:posOffset>
            </wp:positionH>
            <wp:positionV relativeFrom="paragraph">
              <wp:posOffset>1270</wp:posOffset>
            </wp:positionV>
            <wp:extent cx="4809089" cy="1002305"/>
            <wp:effectExtent l="0" t="0" r="0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3E23" w14:textId="77777777" w:rsidR="00FB77D2" w:rsidRPr="00FB77D2" w:rsidRDefault="00FB77D2">
      <w:pPr>
        <w:pStyle w:val="PLegenda"/>
        <w:rPr>
          <w:rFonts w:cs="Times New Roman"/>
        </w:rPr>
        <w:pPrChange w:id="1533" w:author="Tiago Oliveira" w:date="2016-07-15T11:16:00Z">
          <w:pPr>
            <w:pStyle w:val="Legenda"/>
            <w:jc w:val="center"/>
          </w:pPr>
        </w:pPrChange>
      </w:pPr>
      <w:bookmarkStart w:id="1534" w:name="_Ref453345732"/>
      <w:bookmarkStart w:id="1535" w:name="_Toc456363712"/>
      <w:r w:rsidRPr="00FB77D2">
        <w:t xml:space="preserve">Figura </w:t>
      </w:r>
      <w:r w:rsidRPr="00FB77D2">
        <w:fldChar w:fldCharType="begin"/>
      </w:r>
      <w:r w:rsidRPr="00FB77D2">
        <w:instrText xml:space="preserve"> SEQ Figura \* ARABIC </w:instrText>
      </w:r>
      <w:r w:rsidRPr="00FB77D2">
        <w:fldChar w:fldCharType="separate"/>
      </w:r>
      <w:ins w:id="1536" w:author="Tiago Oliveira" w:date="2016-07-15T16:32:00Z">
        <w:r w:rsidR="00EB728D">
          <w:rPr>
            <w:noProof/>
          </w:rPr>
          <w:t>9</w:t>
        </w:r>
      </w:ins>
      <w:del w:id="1537" w:author="Tiago Oliveira" w:date="2016-07-15T11:11:00Z">
        <w:r w:rsidR="00200CC1" w:rsidDel="00CC6324">
          <w:rPr>
            <w:noProof/>
          </w:rPr>
          <w:delText>8</w:delText>
        </w:r>
      </w:del>
      <w:r w:rsidRPr="00FB77D2">
        <w:fldChar w:fldCharType="end"/>
      </w:r>
      <w:bookmarkEnd w:id="1534"/>
      <w:r>
        <w:t xml:space="preserve"> - Excerto da c</w:t>
      </w:r>
      <w:r w:rsidRPr="00FB77D2">
        <w:t>lasse PDS16asmValueConcerter</w:t>
      </w:r>
      <w:bookmarkEnd w:id="1535"/>
    </w:p>
    <w:p w14:paraId="3346AC6B" w14:textId="65EFE0F1" w:rsidR="00D135D6" w:rsidRPr="00EF774E" w:rsidRDefault="00FB77D2" w:rsidP="009D0C2F">
      <w:pPr>
        <w:pStyle w:val="ParagrafodeTexto"/>
      </w:pPr>
      <w:r>
        <w:t xml:space="preserve">Como presente na figura, a anotação </w:t>
      </w:r>
      <w:r w:rsidR="006F390F">
        <w:t>“</w:t>
      </w:r>
      <w:proofErr w:type="gramStart"/>
      <w:r w:rsidR="006F390F" w:rsidRPr="00652EE3">
        <w:rPr>
          <w:i/>
        </w:rPr>
        <w:t>@</w:t>
      </w:r>
      <w:proofErr w:type="spellStart"/>
      <w:r w:rsidR="006F390F" w:rsidRPr="00652EE3">
        <w:rPr>
          <w:i/>
        </w:rPr>
        <w:t>ValueConverter</w:t>
      </w:r>
      <w:proofErr w:type="spellEnd"/>
      <w:r w:rsidR="006F390F" w:rsidRPr="00652EE3">
        <w:rPr>
          <w:i/>
        </w:rPr>
        <w:t>(rule=</w:t>
      </w:r>
      <w:proofErr w:type="gramEnd"/>
      <w:r w:rsidR="006F390F" w:rsidRPr="00652EE3">
        <w:rPr>
          <w:i/>
        </w:rPr>
        <w:t>”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>
        <w:t xml:space="preserve">indica que o método </w:t>
      </w:r>
      <w:r w:rsidR="00EF774E">
        <w:t xml:space="preserve">por ela anotado, retornará um conversor do tipo de retorno </w:t>
      </w:r>
      <w:r w:rsidR="00D97008">
        <w:t xml:space="preserve">(neste caso para </w:t>
      </w:r>
      <w:proofErr w:type="spellStart"/>
      <w:r w:rsidR="00D97008">
        <w:rPr>
          <w:i/>
        </w:rPr>
        <w:t>Integer</w:t>
      </w:r>
      <w:proofErr w:type="spellEnd"/>
      <w:r w:rsidR="00D97008">
        <w:t xml:space="preserve">) </w:t>
      </w:r>
      <w:r w:rsidR="00EF774E">
        <w:t xml:space="preserve">para a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proofErr w:type="spellStart"/>
      <w:r w:rsidR="00EF774E" w:rsidRPr="00EF774E">
        <w:rPr>
          <w:i/>
        </w:rPr>
        <w:t>HEXValueConverter</w:t>
      </w:r>
      <w:proofErr w:type="spellEnd"/>
      <w:r w:rsidR="00EF774E">
        <w:t xml:space="preserve">, que por sua vez terá de implementar a interface </w:t>
      </w:r>
      <w:proofErr w:type="spellStart"/>
      <w:r w:rsidR="00EF774E">
        <w:rPr>
          <w:i/>
        </w:rPr>
        <w:t>IValueConverter</w:t>
      </w:r>
      <w:proofErr w:type="spellEnd"/>
      <w:r w:rsidR="00EF774E">
        <w:rPr>
          <w:i/>
        </w:rPr>
        <w:t>.</w:t>
      </w:r>
      <w:r w:rsidR="00EF774E">
        <w:t xml:space="preserve"> </w:t>
      </w:r>
    </w:p>
    <w:p w14:paraId="39514755" w14:textId="2370D76B" w:rsidR="00D135D6" w:rsidRPr="007241AA" w:rsidRDefault="00CA3BBD" w:rsidP="009D0C2F">
      <w:pPr>
        <w:pStyle w:val="RTitulo3"/>
      </w:pPr>
      <w:bookmarkStart w:id="1538" w:name="_Toc456363694"/>
      <w:r w:rsidRPr="00CA3BBD">
        <w:t>Definição dos elementos do analisador de regras</w:t>
      </w:r>
      <w:bookmarkEnd w:id="1538"/>
    </w:p>
    <w:p w14:paraId="3B9D39E3" w14:textId="401BD3A8" w:rsidR="00B3475D" w:rsidRPr="00F30E87" w:rsidRDefault="00B3475D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EEEBDFA">
            <wp:simplePos x="0" y="0"/>
            <wp:positionH relativeFrom="column">
              <wp:posOffset>0</wp:posOffset>
            </wp:positionH>
            <wp:positionV relativeFrom="paragraph">
              <wp:posOffset>1930400</wp:posOffset>
            </wp:positionV>
            <wp:extent cx="5400040" cy="1313815"/>
            <wp:effectExtent l="0" t="0" r="0" b="63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EB728D">
        <w:rPr>
          <w:rFonts w:cs="Times New Roman"/>
          <w:i/>
          <w:color w:val="000000"/>
          <w:rPrChange w:id="1539" w:author="Tiago Oliveira" w:date="2016-07-15T16:33:00Z">
            <w:rPr>
              <w:rFonts w:cs="Times New Roman"/>
              <w:i/>
              <w:color w:val="000000"/>
            </w:rPr>
          </w:rPrChange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 xml:space="preserve">se trata de um valor a 8 </w:t>
      </w:r>
      <w:r w:rsidRPr="00983F5C">
        <w:rPr>
          <w:rFonts w:cs="Times New Roman"/>
          <w:i/>
          <w:color w:val="000000"/>
          <w:rPrChange w:id="1540" w:author="Tiago Oliveira" w:date="2016-07-13T11:33:00Z">
            <w:rPr>
              <w:rFonts w:cs="Times New Roman"/>
              <w:color w:val="000000"/>
            </w:rPr>
          </w:rPrChange>
        </w:rPr>
        <w:t>bits</w:t>
      </w:r>
      <w:r>
        <w:rPr>
          <w:rFonts w:cs="Times New Roman"/>
          <w:color w:val="000000"/>
        </w:rPr>
        <w:t xml:space="preserve">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ins w:id="1541" w:author="Tiago Oliveira" w:date="2016-07-15T16:32:00Z">
        <w:r w:rsidR="00EB728D" w:rsidRPr="00EB728D">
          <w:rPr>
            <w:rFonts w:cs="Times New Roman"/>
            <w:color w:val="000000"/>
            <w:rPrChange w:id="1542" w:author="Tiago Oliveira" w:date="2016-07-15T16:32:00Z">
              <w:rPr/>
            </w:rPrChange>
          </w:rPr>
          <w:t xml:space="preserve">Figura </w:t>
        </w:r>
        <w:r w:rsidR="00EB728D" w:rsidRPr="00EB728D">
          <w:rPr>
            <w:rFonts w:cs="Times New Roman"/>
            <w:color w:val="000000"/>
            <w:rPrChange w:id="1543" w:author="Tiago Oliveira" w:date="2016-07-15T16:32:00Z">
              <w:rPr>
                <w:noProof/>
              </w:rPr>
            </w:rPrChange>
          </w:rPr>
          <w:t>10</w:t>
        </w:r>
      </w:ins>
      <w:del w:id="1544" w:author="Tiago Oliveira" w:date="2016-07-06T17:30:00Z">
        <w:r w:rsidR="00672F3F" w:rsidRPr="00672F3F" w:rsidDel="00672F3F">
          <w:rPr>
            <w:rFonts w:cs="Times New Roman"/>
            <w:color w:val="000000"/>
          </w:rPr>
          <w:delText>Figura 9</w:delText>
        </w:r>
      </w:del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45162C2E" w:rsidR="004723EA" w:rsidRPr="004723EA" w:rsidRDefault="00B3475D">
      <w:pPr>
        <w:pStyle w:val="PLegenda"/>
        <w:pPrChange w:id="1545" w:author="Tiago Oliveira" w:date="2016-07-15T11:18:00Z">
          <w:pPr>
            <w:pStyle w:val="Legenda"/>
            <w:jc w:val="center"/>
          </w:pPr>
        </w:pPrChange>
      </w:pPr>
      <w:bookmarkStart w:id="1546" w:name="_Ref449994176"/>
      <w:bookmarkStart w:id="1547" w:name="_Toc456363713"/>
      <w:r w:rsidRPr="003765C3">
        <w:t xml:space="preserve">Figura </w:t>
      </w:r>
      <w:r w:rsidRPr="003765C3">
        <w:fldChar w:fldCharType="begin"/>
      </w:r>
      <w:r w:rsidRPr="003765C3">
        <w:instrText xml:space="preserve"> SEQ Figura \* ARABIC </w:instrText>
      </w:r>
      <w:r w:rsidRPr="003765C3">
        <w:fldChar w:fldCharType="separate"/>
      </w:r>
      <w:ins w:id="1548" w:author="Tiago Oliveira" w:date="2016-07-15T16:32:00Z">
        <w:r w:rsidR="00EB728D">
          <w:rPr>
            <w:noProof/>
          </w:rPr>
          <w:t>10</w:t>
        </w:r>
      </w:ins>
      <w:del w:id="1549" w:author="Tiago Oliveira" w:date="2016-07-15T11:11:00Z">
        <w:r w:rsidR="00200CC1" w:rsidDel="00CC6324">
          <w:rPr>
            <w:noProof/>
          </w:rPr>
          <w:delText>9</w:delText>
        </w:r>
      </w:del>
      <w:r w:rsidRPr="003765C3">
        <w:fldChar w:fldCharType="end"/>
      </w:r>
      <w:bookmarkEnd w:id="1546"/>
      <w:r w:rsidRPr="003765C3">
        <w:t xml:space="preserve"> - Exemplo de um validador</w:t>
      </w:r>
      <w:bookmarkEnd w:id="1547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1550" w:name="_Toc450308273"/>
      <w:bookmarkStart w:id="1551" w:name="_Toc450308551"/>
      <w:bookmarkStart w:id="1552" w:name="_Toc450308634"/>
      <w:bookmarkStart w:id="1553" w:name="_Toc450308860"/>
      <w:bookmarkStart w:id="1554" w:name="_Toc450314064"/>
      <w:bookmarkStart w:id="1555" w:name="_Toc450320370"/>
      <w:bookmarkStart w:id="1556" w:name="_Toc450399124"/>
      <w:bookmarkStart w:id="1557" w:name="_Toc450399976"/>
      <w:bookmarkStart w:id="1558" w:name="_Toc450424911"/>
      <w:bookmarkStart w:id="1559" w:name="_Toc450424979"/>
      <w:bookmarkStart w:id="1560" w:name="_Toc450425015"/>
      <w:bookmarkStart w:id="1561" w:name="_Toc450425063"/>
      <w:bookmarkStart w:id="1562" w:name="_Toc450425141"/>
      <w:bookmarkStart w:id="1563" w:name="_Toc456363695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r>
        <w:lastRenderedPageBreak/>
        <w:t>Integração com a plataforma Eclipse</w:t>
      </w:r>
      <w:bookmarkEnd w:id="1563"/>
    </w:p>
    <w:p w14:paraId="76972A93" w14:textId="181C52F8" w:rsidR="007C5A53" w:rsidRPr="007500DD" w:rsidRDefault="007C5A53" w:rsidP="009D0C2F">
      <w:pPr>
        <w:pStyle w:val="ParagrafodeTexto"/>
      </w:pPr>
      <w:r>
        <w:t xml:space="preserve">A </w:t>
      </w:r>
      <w:r w:rsidRPr="00EB728D">
        <w:rPr>
          <w:i/>
          <w:rPrChange w:id="1564" w:author="Tiago Oliveira" w:date="2016-07-15T16:33:00Z">
            <w:rPr/>
          </w:rPrChange>
        </w:rPr>
        <w:t>framework</w:t>
      </w:r>
      <w:r>
        <w:t xml:space="preserve"> Xtext disponibiliza a biblioteca de desenvolvimento de linguagens sobre a forma de </w:t>
      </w:r>
      <w:proofErr w:type="gramStart"/>
      <w:r w:rsidRPr="00FC143A">
        <w:rPr>
          <w:i/>
        </w:rPr>
        <w:t>plug-in</w:t>
      </w:r>
      <w:proofErr w:type="gramEnd"/>
      <w:r>
        <w:t xml:space="preserve">. Para fazer uso da mesma, esta pode ser instalada em várias plataformas suportadas, adicionando assim novas funcionalidades aos </w:t>
      </w:r>
      <w:proofErr w:type="spellStart"/>
      <w:r>
        <w:t>IDEs</w:t>
      </w:r>
      <w:proofErr w:type="spellEnd"/>
      <w:r w:rsidR="00EF0E87">
        <w:t>, neste caso o Eclipse</w:t>
      </w:r>
      <w:ins w:id="1565" w:author="Andre" w:date="2016-07-07T21:17:00Z">
        <w:r w:rsidR="00E7104B">
          <w:t xml:space="preserve">, permitindo assim ao utilizador </w:t>
        </w:r>
      </w:ins>
      <w:ins w:id="1566" w:author="Andre" w:date="2016-07-07T21:35:00Z">
        <w:r w:rsidR="00132DC4">
          <w:t>desenvolver</w:t>
        </w:r>
      </w:ins>
      <w:ins w:id="1567" w:author="Andre" w:date="2016-07-07T21:30:00Z">
        <w:r w:rsidR="00136B05">
          <w:t xml:space="preserve"> a gramatica de </w:t>
        </w:r>
      </w:ins>
      <w:ins w:id="1568" w:author="Andre" w:date="2016-07-07T21:35:00Z">
        <w:r w:rsidR="00132DC4">
          <w:t>uma</w:t>
        </w:r>
      </w:ins>
      <w:ins w:id="1569" w:author="Andre" w:date="2016-07-07T21:30:00Z">
        <w:r w:rsidR="00136B05">
          <w:t xml:space="preserve"> linguagem. </w:t>
        </w:r>
      </w:ins>
      <w:del w:id="1570" w:author="Andre" w:date="2016-07-07T21:17:00Z">
        <w:r w:rsidR="00EF0E87" w:rsidDel="00E7104B">
          <w:delText>.</w:delText>
        </w:r>
      </w:del>
    </w:p>
    <w:p w14:paraId="2649CCDC" w14:textId="0F527BD8" w:rsidR="00CA3BBD" w:rsidRPr="007C5A53" w:rsidRDefault="00CA3BBD" w:rsidP="009D0C2F">
      <w:pPr>
        <w:pStyle w:val="RTitulo3"/>
      </w:pPr>
      <w:bookmarkStart w:id="1571" w:name="_Toc456363696"/>
      <w:r w:rsidRPr="00CA3BBD">
        <w:t xml:space="preserve">Configuração do </w:t>
      </w:r>
      <w:proofErr w:type="gramStart"/>
      <w:r w:rsidRPr="00CA3BBD">
        <w:t>plug-in</w:t>
      </w:r>
      <w:bookmarkEnd w:id="1571"/>
      <w:proofErr w:type="gramEnd"/>
    </w:p>
    <w:p w14:paraId="365D33D9" w14:textId="436FB742" w:rsidR="007241AA" w:rsidRDefault="007241AA" w:rsidP="009D0C2F">
      <w:pPr>
        <w:pStyle w:val="ParagrafodeTexto"/>
        <w:rPr>
          <w:rFonts w:cs="Times New Roman"/>
        </w:rPr>
      </w:pPr>
      <w:r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</w:t>
      </w:r>
      <w:r w:rsidR="00865D48" w:rsidRPr="00EB728D">
        <w:rPr>
          <w:rFonts w:cs="Times New Roman"/>
          <w:i/>
          <w:rPrChange w:id="1572" w:author="Tiago Oliveira" w:date="2016-07-15T16:33:00Z">
            <w:rPr>
              <w:rFonts w:cs="Times New Roman"/>
            </w:rPr>
          </w:rPrChange>
        </w:rPr>
        <w:t>framework</w:t>
      </w:r>
      <w:r w:rsidR="00865D48">
        <w:rPr>
          <w:rFonts w:cs="Times New Roman"/>
        </w:rPr>
        <w:t xml:space="preserve"> Xtext</w:t>
      </w:r>
      <w:r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FD6330C" w:rsidR="001460C3" w:rsidRDefault="00703C5A" w:rsidP="009D0C2F">
      <w:pPr>
        <w:pStyle w:val="ParagrafodeTexto"/>
      </w:pPr>
      <w:r>
        <w:t xml:space="preserve">Para </w:t>
      </w:r>
      <w:r w:rsidR="001460C3">
        <w:t>gerar</w:t>
      </w:r>
      <w:r>
        <w:t xml:space="preserve"> o </w:t>
      </w:r>
      <w:proofErr w:type="gramStart"/>
      <w:r w:rsidRPr="00703C5A">
        <w:rPr>
          <w:i/>
        </w:rPr>
        <w:t>plug-in</w:t>
      </w:r>
      <w:proofErr w:type="gramEnd"/>
      <w:r>
        <w:t xml:space="preserve"> começ</w:t>
      </w:r>
      <w:r w:rsidR="000E4F5B">
        <w:t>á</w:t>
      </w:r>
      <w:r>
        <w:t xml:space="preserve">mos por criar um </w:t>
      </w:r>
      <w:proofErr w:type="spellStart"/>
      <w:r w:rsidR="000E4F5B">
        <w:rPr>
          <w:i/>
        </w:rPr>
        <w:t>F</w:t>
      </w:r>
      <w:r w:rsidRPr="00703C5A">
        <w:rPr>
          <w:i/>
        </w:rPr>
        <w:t>eature</w:t>
      </w:r>
      <w:proofErr w:type="spellEnd"/>
      <w:r w:rsidRPr="00703C5A">
        <w:rPr>
          <w:i/>
        </w:rPr>
        <w:t xml:space="preserve"> </w:t>
      </w:r>
      <w:r w:rsidR="000E4F5B">
        <w:rPr>
          <w:i/>
        </w:rPr>
        <w:t>P</w:t>
      </w:r>
      <w:r w:rsidRPr="00703C5A">
        <w:rPr>
          <w:i/>
        </w:rPr>
        <w:t>roject</w:t>
      </w:r>
      <w:r>
        <w:t xml:space="preserve"> onde fo</w:t>
      </w:r>
      <w:r w:rsidR="000E4F5B">
        <w:t xml:space="preserve">ram </w:t>
      </w:r>
      <w:r>
        <w:t>adicionado</w:t>
      </w:r>
      <w:r w:rsidR="000E4F5B">
        <w:t>s</w:t>
      </w:r>
      <w:r>
        <w:t xml:space="preserve"> os projetos</w:t>
      </w:r>
      <w:r w:rsidR="001460C3">
        <w:t>,</w:t>
      </w:r>
      <w:r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>
        <w:t xml:space="preserve">que o </w:t>
      </w:r>
      <w:r w:rsidRPr="00703C5A">
        <w:rPr>
          <w:i/>
        </w:rPr>
        <w:t>plug-in</w:t>
      </w:r>
      <w:r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64CD346B" w14:textId="5ABA9C64" w:rsidR="008E1725" w:rsidRDefault="001460C3" w:rsidP="009D0C2F">
      <w:pPr>
        <w:pStyle w:val="ParagrafodeTexto"/>
      </w:pPr>
      <w:r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</w:p>
    <w:p w14:paraId="3F280327" w14:textId="2F60CD01" w:rsidR="000F77DD" w:rsidRDefault="00FC143A" w:rsidP="009D0C2F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proofErr w:type="spellStart"/>
      <w:r w:rsidRPr="001460C3">
        <w:rPr>
          <w:rFonts w:cs="Times New Roman"/>
          <w:i/>
        </w:rPr>
        <w:t>deploy</w:t>
      </w:r>
      <w:proofErr w:type="spellEnd"/>
      <w:r w:rsidRPr="00A026A7">
        <w:rPr>
          <w:rFonts w:cs="Times New Roman"/>
        </w:rPr>
        <w:t xml:space="preserve"> tivemos em conta o controlo de versões do </w:t>
      </w:r>
      <w:proofErr w:type="gramStart"/>
      <w:r w:rsidRPr="00A026A7">
        <w:rPr>
          <w:rFonts w:cs="Times New Roman"/>
          <w:i/>
        </w:rPr>
        <w:t>plug-in</w:t>
      </w:r>
      <w:proofErr w:type="gramEnd"/>
      <w:r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214D3FDA" w14:textId="713F98D6" w:rsidR="008E1725" w:rsidRDefault="001460C3" w:rsidP="009D0C2F">
      <w:pPr>
        <w:pStyle w:val="ParagrafodeTexto"/>
      </w:pPr>
      <w:r>
        <w:rPr>
          <w:rFonts w:cs="Times New Roman"/>
        </w:rPr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E81B96">
        <w:rPr>
          <w:rFonts w:cs="Times New Roman"/>
          <w:i/>
          <w:rPrChange w:id="1573" w:author="Tiago Oliveira" w:date="2016-07-15T16:35:00Z">
            <w:rPr>
              <w:rFonts w:cs="Times New Roman"/>
            </w:rPr>
          </w:rPrChange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  <w:r w:rsidR="00B01E8D" w:rsidRPr="001460C3" w:rsidDel="006F154D">
        <w:t xml:space="preserve"> </w:t>
      </w:r>
    </w:p>
    <w:p w14:paraId="58FCF6BC" w14:textId="48813EA7" w:rsidR="00B01E8D" w:rsidRDefault="00B01E8D" w:rsidP="009D0C2F">
      <w:pPr>
        <w:pStyle w:val="RTitulo3"/>
      </w:pPr>
      <w:bookmarkStart w:id="1574" w:name="_Toc456363697"/>
      <w:proofErr w:type="spellStart"/>
      <w:r w:rsidRPr="00B01E8D">
        <w:t>Syntax</w:t>
      </w:r>
      <w:proofErr w:type="spellEnd"/>
      <w:r w:rsidRPr="00B01E8D">
        <w:t xml:space="preserve"> </w:t>
      </w:r>
      <w:proofErr w:type="spellStart"/>
      <w:r w:rsidRPr="00B01E8D">
        <w:t>Highlight</w:t>
      </w:r>
      <w:bookmarkEnd w:id="1574"/>
      <w:proofErr w:type="spellEnd"/>
    </w:p>
    <w:p w14:paraId="1868EB07" w14:textId="118CAA8A" w:rsidR="008C67A4" w:rsidRDefault="008C67A4" w:rsidP="009D0C2F">
      <w:pPr>
        <w:pStyle w:val="ParagrafodeTexto"/>
      </w:pPr>
      <w:r>
        <w:t xml:space="preserve">Uma das características do </w:t>
      </w:r>
      <w:proofErr w:type="gramStart"/>
      <w:r w:rsidRPr="00F05667">
        <w:rPr>
          <w:i/>
        </w:rPr>
        <w:t>plug-in</w:t>
      </w:r>
      <w:proofErr w:type="gramEnd"/>
      <w:r>
        <w:t xml:space="preserve"> é </w:t>
      </w:r>
      <w:r w:rsidR="00F05667">
        <w:t>o suporte</w:t>
      </w:r>
      <w:r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6C763F2E" w:rsidR="00CE6577" w:rsidRDefault="004A0BD9" w:rsidP="009D0C2F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proofErr w:type="spellStart"/>
      <w:r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ins w:id="1575" w:author="Tiago Oliveira" w:date="2016-07-15T16:32:00Z">
        <w:r w:rsidR="00EB728D" w:rsidRPr="00EB728D">
          <w:rPr>
            <w:sz w:val="20"/>
            <w:rPrChange w:id="1576" w:author="Tiago Oliveira" w:date="2016-07-15T16:32:00Z">
              <w:rPr/>
            </w:rPrChange>
          </w:rPr>
          <w:t xml:space="preserve">Figura </w:t>
        </w:r>
        <w:r w:rsidR="00EB728D" w:rsidRPr="00EB728D">
          <w:rPr>
            <w:noProof/>
            <w:sz w:val="20"/>
            <w:rPrChange w:id="1577" w:author="Tiago Oliveira" w:date="2016-07-15T16:32:00Z">
              <w:rPr>
                <w:noProof/>
              </w:rPr>
            </w:rPrChange>
          </w:rPr>
          <w:t>11</w:t>
        </w:r>
      </w:ins>
      <w:del w:id="1578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10</w:delText>
        </w:r>
      </w:del>
      <w:r w:rsidR="00CE6577" w:rsidRPr="00CE6577">
        <w:fldChar w:fldCharType="end"/>
      </w:r>
      <w:r w:rsidR="003E5BD7">
        <w:t xml:space="preserve">. </w:t>
      </w:r>
    </w:p>
    <w:p w14:paraId="72E6C0E2" w14:textId="30C00977" w:rsidR="00CE6577" w:rsidDel="00CC6324" w:rsidRDefault="002F74F6">
      <w:pPr>
        <w:pStyle w:val="PLegenda"/>
        <w:rPr>
          <w:del w:id="1579" w:author="Tiago Oliveira" w:date="2016-07-15T11:17:00Z"/>
        </w:rPr>
        <w:pPrChange w:id="1580" w:author="Tiago Oliveira" w:date="2016-07-15T11:17:00Z">
          <w:pPr>
            <w:keepNext/>
          </w:pPr>
        </w:pPrChange>
      </w:pPr>
      <w:r>
        <w:rPr>
          <w:bCs w:val="0"/>
          <w:noProof/>
          <w:lang w:eastAsia="pt-PT"/>
        </w:rPr>
        <w:lastRenderedPageBreak/>
        <w:drawing>
          <wp:anchor distT="0" distB="0" distL="114300" distR="114300" simplePos="0" relativeHeight="251677696" behindDoc="0" locked="0" layoutInCell="1" allowOverlap="1" wp14:anchorId="269789E2" wp14:editId="6F77BEBD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392420" cy="1939925"/>
            <wp:effectExtent l="0" t="0" r="0" b="3175"/>
            <wp:wrapTopAndBottom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2A32D" w14:textId="77777777" w:rsidR="00CE6577" w:rsidRPr="00CE6577" w:rsidRDefault="00CE6577">
      <w:pPr>
        <w:pStyle w:val="PLegenda"/>
        <w:pPrChange w:id="1581" w:author="Tiago Oliveira" w:date="2016-07-15T11:17:00Z">
          <w:pPr>
            <w:pStyle w:val="Legenda"/>
            <w:jc w:val="center"/>
          </w:pPr>
        </w:pPrChange>
      </w:pPr>
      <w:bookmarkStart w:id="1582" w:name="_Ref453499838"/>
      <w:bookmarkStart w:id="1583" w:name="_Toc456363714"/>
      <w:r w:rsidRPr="00CE6577">
        <w:t xml:space="preserve">Figura </w:t>
      </w:r>
      <w:r w:rsidRPr="00CE6577">
        <w:fldChar w:fldCharType="begin"/>
      </w:r>
      <w:r w:rsidRPr="00CE6577">
        <w:instrText xml:space="preserve"> SEQ Figura \* ARABIC </w:instrText>
      </w:r>
      <w:r w:rsidRPr="00CE6577">
        <w:fldChar w:fldCharType="separate"/>
      </w:r>
      <w:ins w:id="1584" w:author="Tiago Oliveira" w:date="2016-07-15T16:32:00Z">
        <w:r w:rsidR="00EB728D">
          <w:rPr>
            <w:noProof/>
          </w:rPr>
          <w:t>11</w:t>
        </w:r>
      </w:ins>
      <w:del w:id="1585" w:author="Tiago Oliveira" w:date="2016-07-15T11:11:00Z">
        <w:r w:rsidR="00200CC1" w:rsidDel="00CC6324">
          <w:rPr>
            <w:noProof/>
          </w:rPr>
          <w:delText>10</w:delText>
        </w:r>
      </w:del>
      <w:r w:rsidRPr="00CE6577">
        <w:fldChar w:fldCharType="end"/>
      </w:r>
      <w:bookmarkEnd w:id="1582"/>
      <w:r w:rsidRPr="00CE6577">
        <w:t>- Excerto de código de Pds16HighlightingConfiguration</w:t>
      </w:r>
      <w:bookmarkEnd w:id="1583"/>
    </w:p>
    <w:p w14:paraId="43BABF9A" w14:textId="60A3D498" w:rsidR="00CE6577" w:rsidRPr="00CE6577" w:rsidRDefault="00CE6577" w:rsidP="009D0C2F">
      <w:pPr>
        <w:pStyle w:val="ParagrafodeTexto"/>
      </w:pPr>
      <w:r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57915C50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ins w:id="1586" w:author="Tiago Oliveira" w:date="2016-07-15T16:32:00Z">
        <w:r w:rsidR="00EB728D" w:rsidRPr="00EB728D">
          <w:rPr>
            <w:sz w:val="20"/>
            <w:rPrChange w:id="1587" w:author="Tiago Oliveira" w:date="2016-07-15T16:32:00Z">
              <w:rPr/>
            </w:rPrChange>
          </w:rPr>
          <w:t xml:space="preserve">Figura </w:t>
        </w:r>
        <w:r w:rsidR="00EB728D" w:rsidRPr="00EB728D">
          <w:rPr>
            <w:noProof/>
            <w:sz w:val="20"/>
            <w:rPrChange w:id="1588" w:author="Tiago Oliveira" w:date="2016-07-15T16:32:00Z">
              <w:rPr>
                <w:noProof/>
              </w:rPr>
            </w:rPrChange>
          </w:rPr>
          <w:t>12</w:t>
        </w:r>
      </w:ins>
      <w:del w:id="1589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11</w:delText>
        </w:r>
      </w:del>
      <w:r w:rsidRPr="003641BF">
        <w:fldChar w:fldCharType="end"/>
      </w:r>
      <w:r>
        <w:t>.</w:t>
      </w:r>
    </w:p>
    <w:p w14:paraId="5A11A04D" w14:textId="60D06BED" w:rsidR="003641BF" w:rsidDel="00CC6324" w:rsidRDefault="002F74F6">
      <w:pPr>
        <w:pStyle w:val="PLegenda"/>
        <w:rPr>
          <w:del w:id="1590" w:author="Tiago Oliveira" w:date="2016-07-15T11:17:00Z"/>
        </w:rPr>
        <w:pPrChange w:id="1591" w:author="Tiago Oliveira" w:date="2016-07-15T11:17:00Z">
          <w:pPr>
            <w:keepNext/>
            <w:jc w:val="center"/>
          </w:pPr>
        </w:pPrChange>
      </w:pPr>
      <w:r>
        <w:rPr>
          <w:bCs w:val="0"/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749079B5" wp14:editId="61546313">
            <wp:simplePos x="0" y="0"/>
            <wp:positionH relativeFrom="column">
              <wp:posOffset>657225</wp:posOffset>
            </wp:positionH>
            <wp:positionV relativeFrom="paragraph">
              <wp:posOffset>1905</wp:posOffset>
            </wp:positionV>
            <wp:extent cx="4085590" cy="2409190"/>
            <wp:effectExtent l="0" t="0" r="0" b="0"/>
            <wp:wrapTopAndBottom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F9D6F" w14:textId="77777777" w:rsidR="003641BF" w:rsidRPr="003641BF" w:rsidRDefault="003641BF">
      <w:pPr>
        <w:pStyle w:val="PLegenda"/>
        <w:pPrChange w:id="1592" w:author="Tiago Oliveira" w:date="2016-07-15T11:17:00Z">
          <w:pPr>
            <w:pStyle w:val="Legenda"/>
            <w:jc w:val="center"/>
          </w:pPr>
        </w:pPrChange>
      </w:pPr>
      <w:bookmarkStart w:id="1593" w:name="_Ref453500555"/>
      <w:bookmarkStart w:id="1594" w:name="_Toc456363715"/>
      <w:r w:rsidRPr="003641BF">
        <w:t xml:space="preserve">Figura </w:t>
      </w:r>
      <w:r w:rsidRPr="003641BF">
        <w:fldChar w:fldCharType="begin"/>
      </w:r>
      <w:r w:rsidRPr="003641BF">
        <w:instrText xml:space="preserve"> SEQ Figura \* ARABIC </w:instrText>
      </w:r>
      <w:r w:rsidRPr="003641BF">
        <w:fldChar w:fldCharType="separate"/>
      </w:r>
      <w:ins w:id="1595" w:author="Tiago Oliveira" w:date="2016-07-15T16:32:00Z">
        <w:r w:rsidR="00EB728D">
          <w:rPr>
            <w:noProof/>
          </w:rPr>
          <w:t>12</w:t>
        </w:r>
      </w:ins>
      <w:del w:id="1596" w:author="Tiago Oliveira" w:date="2016-07-15T11:11:00Z">
        <w:r w:rsidR="00200CC1" w:rsidDel="00CC6324">
          <w:rPr>
            <w:noProof/>
          </w:rPr>
          <w:delText>11</w:delText>
        </w:r>
      </w:del>
      <w:r w:rsidRPr="003641BF">
        <w:fldChar w:fldCharType="end"/>
      </w:r>
      <w:bookmarkEnd w:id="1593"/>
      <w:r w:rsidRPr="003641BF">
        <w:t xml:space="preserve"> - Excerto de código de Pds16TokenAtributeIdMapper</w:t>
      </w:r>
      <w:bookmarkEnd w:id="1594"/>
    </w:p>
    <w:p w14:paraId="3087A802" w14:textId="77777777" w:rsidR="003641BF" w:rsidRDefault="003641BF" w:rsidP="001460C3"/>
    <w:p w14:paraId="5F4511CB" w14:textId="42F78C02" w:rsidR="004A0BD9" w:rsidRDefault="003641BF" w:rsidP="009D0C2F">
      <w:pPr>
        <w:pStyle w:val="ParagrafodeTexto"/>
      </w:pPr>
      <w:r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581D9410" w:rsidR="00F26259" w:rsidRPr="00AC4E97" w:rsidRDefault="00F26259" w:rsidP="009D0C2F">
      <w:pPr>
        <w:pStyle w:val="ParagrafodeTexto"/>
      </w:pPr>
      <w:r>
        <w:t xml:space="preserve">Depois de ter ambas as classes definidas, apenas é necessário </w:t>
      </w:r>
      <w:del w:id="1597" w:author="Tiago Oliveira" w:date="2016-07-15T16:14:00Z">
        <w:r w:rsidDel="005F0552">
          <w:delText xml:space="preserve">o </w:delText>
        </w:r>
      </w:del>
      <w:r>
        <w:t>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ins w:id="1598" w:author="Tiago Oliveira" w:date="2016-07-15T16:32:00Z">
        <w:r w:rsidR="00EB728D" w:rsidRPr="00F26259">
          <w:t xml:space="preserve">Figura </w:t>
        </w:r>
        <w:r w:rsidR="00EB728D">
          <w:rPr>
            <w:noProof/>
          </w:rPr>
          <w:t>13</w:t>
        </w:r>
      </w:ins>
      <w:del w:id="1599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12</w:delText>
        </w:r>
      </w:del>
      <w:r w:rsidR="00AC4E97" w:rsidRPr="00AC4E97">
        <w:fldChar w:fldCharType="end"/>
      </w:r>
      <w:r w:rsidR="00AC4E97" w:rsidRPr="00AC4E97">
        <w:t>.</w:t>
      </w:r>
    </w:p>
    <w:p w14:paraId="601753B5" w14:textId="0650D02C" w:rsidR="00AC4E97" w:rsidDel="00CC6324" w:rsidRDefault="002F74F6">
      <w:pPr>
        <w:pStyle w:val="PLegenda"/>
        <w:rPr>
          <w:del w:id="1600" w:author="Tiago Oliveira" w:date="2016-07-15T11:17:00Z"/>
        </w:rPr>
        <w:pPrChange w:id="1601" w:author="Tiago Oliveira" w:date="2016-07-15T11:17:00Z">
          <w:pPr>
            <w:keepNext/>
          </w:pPr>
        </w:pPrChange>
      </w:pPr>
      <w:r>
        <w:rPr>
          <w:bCs w:val="0"/>
          <w:noProof/>
          <w:lang w:eastAsia="pt-PT"/>
        </w:rPr>
        <w:lastRenderedPageBreak/>
        <w:drawing>
          <wp:anchor distT="0" distB="0" distL="114300" distR="114300" simplePos="0" relativeHeight="251679744" behindDoc="0" locked="0" layoutInCell="1" allowOverlap="1" wp14:anchorId="28BCA5D6" wp14:editId="1C20DCBC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5392420" cy="1125220"/>
            <wp:effectExtent l="0" t="0" r="0" b="0"/>
            <wp:wrapTopAndBottom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7E491" w14:textId="7B5F78E4" w:rsidR="008E1725" w:rsidRDefault="00F26259">
      <w:pPr>
        <w:pStyle w:val="PLegenda"/>
        <w:rPr>
          <w:ins w:id="1602" w:author="Tiago Oliveira" w:date="2016-07-15T12:26:00Z"/>
        </w:rPr>
        <w:pPrChange w:id="1603" w:author="Tiago Oliveira" w:date="2016-07-15T11:17:00Z">
          <w:pPr>
            <w:pStyle w:val="Legenda"/>
            <w:jc w:val="center"/>
          </w:pPr>
        </w:pPrChange>
      </w:pPr>
      <w:bookmarkStart w:id="1604" w:name="_Ref453501549"/>
      <w:bookmarkStart w:id="1605" w:name="_Toc456363716"/>
      <w:r w:rsidRPr="00F26259">
        <w:t xml:space="preserve">Figura </w:t>
      </w:r>
      <w:r w:rsidRPr="00F26259">
        <w:fldChar w:fldCharType="begin"/>
      </w:r>
      <w:r w:rsidRPr="00F26259">
        <w:instrText xml:space="preserve"> SEQ Figura \* ARABIC </w:instrText>
      </w:r>
      <w:r w:rsidRPr="00F26259">
        <w:fldChar w:fldCharType="separate"/>
      </w:r>
      <w:ins w:id="1606" w:author="Tiago Oliveira" w:date="2016-07-15T16:32:00Z">
        <w:r w:rsidR="00EB728D">
          <w:rPr>
            <w:noProof/>
          </w:rPr>
          <w:t>13</w:t>
        </w:r>
      </w:ins>
      <w:del w:id="1607" w:author="Tiago Oliveira" w:date="2016-07-15T11:11:00Z">
        <w:r w:rsidR="00200CC1" w:rsidDel="00CC6324">
          <w:rPr>
            <w:noProof/>
          </w:rPr>
          <w:delText>12</w:delText>
        </w:r>
      </w:del>
      <w:r w:rsidRPr="00F26259">
        <w:fldChar w:fldCharType="end"/>
      </w:r>
      <w:bookmarkEnd w:id="1604"/>
      <w:r w:rsidRPr="00F26259">
        <w:t xml:space="preserve"> - Código da classe AbstractPds16asmUiModule</w:t>
      </w:r>
      <w:bookmarkEnd w:id="1605"/>
    </w:p>
    <w:p w14:paraId="790B2FFE" w14:textId="46921E84" w:rsidR="001A2067" w:rsidRDefault="001A2067">
      <w:pPr>
        <w:pStyle w:val="RTitulo3"/>
        <w:rPr>
          <w:ins w:id="1608" w:author="Tiago Oliveira" w:date="2016-07-15T12:27:00Z"/>
        </w:rPr>
        <w:pPrChange w:id="1609" w:author="Tiago Oliveira" w:date="2016-07-15T12:28:00Z">
          <w:pPr/>
        </w:pPrChange>
      </w:pPr>
      <w:bookmarkStart w:id="1610" w:name="_Toc456363698"/>
      <w:proofErr w:type="spellStart"/>
      <w:ins w:id="1611" w:author="Tiago Oliveira" w:date="2016-07-15T12:27:00Z">
        <w:r>
          <w:t>Outline</w:t>
        </w:r>
        <w:bookmarkEnd w:id="1610"/>
        <w:proofErr w:type="spellEnd"/>
      </w:ins>
    </w:p>
    <w:p w14:paraId="3D3D1B9C" w14:textId="1361861F" w:rsidR="001A2067" w:rsidRDefault="001A2067">
      <w:pPr>
        <w:pStyle w:val="ParagrafodeTexto"/>
        <w:rPr>
          <w:ins w:id="1612" w:author="Tiago Oliveira" w:date="2016-07-15T12:27:00Z"/>
        </w:rPr>
        <w:pPrChange w:id="1613" w:author="Tiago Oliveira" w:date="2016-07-15T12:28:00Z">
          <w:pPr/>
        </w:pPrChange>
      </w:pPr>
      <w:ins w:id="1614" w:author="Tiago Oliveira" w:date="2016-07-15T12:27:00Z">
        <w:r>
          <w:t xml:space="preserve">Uma das funcionalidades implementadas que permite o programador navegar facilmente entre o código é o </w:t>
        </w:r>
        <w:proofErr w:type="spellStart"/>
        <w:r w:rsidRPr="00A367A8">
          <w:rPr>
            <w:i/>
          </w:rPr>
          <w:t>outline</w:t>
        </w:r>
        <w:proofErr w:type="spellEnd"/>
        <w:r>
          <w:t xml:space="preserve">. </w:t>
        </w:r>
        <w:proofErr w:type="spellStart"/>
        <w:r w:rsidRPr="00A367A8">
          <w:rPr>
            <w:i/>
          </w:rPr>
          <w:t>Outline</w:t>
        </w:r>
        <w:proofErr w:type="spellEnd"/>
        <w:r>
          <w:t xml:space="preserve"> é uma janela que dispões a estrutura definida de um ficheiro que esteja aberto na área de edição, listando assim os elementos que o ficheiro contém. Essa lista de elementos permite assim ter um atalho para uma certa zona de código conforme o elemento definido. Ao selecionar um elemento da janela do </w:t>
        </w:r>
        <w:proofErr w:type="spellStart"/>
        <w:r w:rsidRPr="00A367A8">
          <w:rPr>
            <w:i/>
          </w:rPr>
          <w:t>outline</w:t>
        </w:r>
        <w:proofErr w:type="spellEnd"/>
        <w:r>
          <w:t xml:space="preserve"> este terá efeito e irá ser selecionado no editor de texto o elemento correspondente. Estes elementos podem ser configurados e podem variar conforme a linguagem de programação. No nosso caso definimos os elementos do </w:t>
        </w:r>
        <w:r w:rsidRPr="00A367A8">
          <w:rPr>
            <w:i/>
          </w:rPr>
          <w:t>assembly</w:t>
        </w:r>
        <w:r>
          <w:t xml:space="preserve"> PDS16 que que podem constar na lista do </w:t>
        </w:r>
        <w:proofErr w:type="spellStart"/>
        <w:r w:rsidRPr="00A367A8">
          <w:rPr>
            <w:i/>
          </w:rPr>
          <w:t>outline</w:t>
        </w:r>
        <w:proofErr w:type="spellEnd"/>
        <w:r>
          <w:t xml:space="preserve">, sendo estes os seguintes: </w:t>
        </w:r>
        <w:proofErr w:type="spellStart"/>
        <w:r w:rsidRPr="00A367A8">
          <w:rPr>
            <w:i/>
          </w:rPr>
          <w:t>labels</w:t>
        </w:r>
        <w:proofErr w:type="spellEnd"/>
        <w:r>
          <w:t xml:space="preserve">, e algumas diretivas como o </w:t>
        </w:r>
        <w:proofErr w:type="spellStart"/>
        <w:r w:rsidRPr="00A367A8">
          <w:rPr>
            <w:i/>
          </w:rPr>
          <w:t>bss</w:t>
        </w:r>
        <w:proofErr w:type="spellEnd"/>
        <w:r>
          <w:t xml:space="preserve">, </w:t>
        </w:r>
        <w:r w:rsidRPr="00A367A8">
          <w:rPr>
            <w:i/>
          </w:rPr>
          <w:t>data</w:t>
        </w:r>
        <w:r>
          <w:t xml:space="preserve">, </w:t>
        </w:r>
        <w:proofErr w:type="spellStart"/>
        <w:r w:rsidRPr="00A367A8">
          <w:rPr>
            <w:i/>
          </w:rPr>
          <w:t>end</w:t>
        </w:r>
        <w:proofErr w:type="spellEnd"/>
        <w:r>
          <w:t xml:space="preserve">, </w:t>
        </w:r>
        <w:proofErr w:type="spellStart"/>
        <w:r w:rsidRPr="00A367A8">
          <w:rPr>
            <w:i/>
          </w:rPr>
          <w:t>text</w:t>
        </w:r>
        <w:proofErr w:type="spellEnd"/>
        <w:r>
          <w:t xml:space="preserve">, </w:t>
        </w:r>
        <w:proofErr w:type="spellStart"/>
        <w:r w:rsidRPr="00A367A8">
          <w:rPr>
            <w:i/>
          </w:rPr>
          <w:t>equ</w:t>
        </w:r>
        <w:proofErr w:type="spellEnd"/>
        <w:r>
          <w:t xml:space="preserve">, </w:t>
        </w:r>
        <w:proofErr w:type="spellStart"/>
        <w:r w:rsidRPr="00A367A8">
          <w:rPr>
            <w:i/>
          </w:rPr>
          <w:t>org</w:t>
        </w:r>
        <w:proofErr w:type="spellEnd"/>
        <w:r>
          <w:t xml:space="preserve">, </w:t>
        </w:r>
        <w:r w:rsidRPr="00A367A8">
          <w:rPr>
            <w:i/>
          </w:rPr>
          <w:t>set</w:t>
        </w:r>
        <w:r>
          <w:t xml:space="preserve"> e </w:t>
        </w:r>
        <w:proofErr w:type="spellStart"/>
        <w:r w:rsidRPr="00A367A8">
          <w:rPr>
            <w:i/>
          </w:rPr>
          <w:t>section</w:t>
        </w:r>
        <w:proofErr w:type="spellEnd"/>
        <w:r>
          <w:t xml:space="preserve">. </w:t>
        </w:r>
      </w:ins>
    </w:p>
    <w:p w14:paraId="27F50F38" w14:textId="68520CA9" w:rsidR="001A2067" w:rsidRDefault="001A2067">
      <w:pPr>
        <w:pStyle w:val="ParagrafodeTexto"/>
        <w:rPr>
          <w:ins w:id="1615" w:author="Tiago Oliveira" w:date="2016-07-15T12:29:00Z"/>
        </w:rPr>
        <w:pPrChange w:id="1616" w:author="Tiago Oliveira" w:date="2016-07-15T12:29:00Z">
          <w:pPr/>
        </w:pPrChange>
      </w:pPr>
      <w:ins w:id="1617" w:author="Tiago Oliveira" w:date="2016-07-15T12:32:00Z"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13BD332" wp14:editId="547596E0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4302125</wp:posOffset>
                  </wp:positionV>
                  <wp:extent cx="4249420" cy="635"/>
                  <wp:effectExtent l="0" t="0" r="0" b="0"/>
                  <wp:wrapTopAndBottom/>
                  <wp:docPr id="29" name="Caixa de texto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49420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062CD2" w14:textId="27EECC76" w:rsidR="00EB728D" w:rsidRPr="003325D3" w:rsidRDefault="00EB728D">
                              <w:pPr>
                                <w:pStyle w:val="PLegenda"/>
                                <w:rPr>
                                  <w:noProof/>
                                </w:rPr>
                                <w:pPrChange w:id="1618" w:author="Tiago Oliveira" w:date="2016-07-15T12:32:00Z">
                                  <w:pPr>
                                    <w:pStyle w:val="ParagrafodeTexto"/>
                                  </w:pPr>
                                </w:pPrChange>
                              </w:pPr>
                              <w:bookmarkStart w:id="1619" w:name="_Ref456349291"/>
                              <w:bookmarkStart w:id="1620" w:name="_Toc456363717"/>
                              <w:ins w:id="1621" w:author="Tiago Oliveira" w:date="2016-07-15T12:32:00Z">
                                <w: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Figura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622" w:author="Tiago Oliveira" w:date="2016-07-15T16:21:00Z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ins>
                              <w:ins w:id="1623" w:author="Tiago Oliveira" w:date="2016-07-15T12:32:00Z">
                                <w:r>
                                  <w:fldChar w:fldCharType="end"/>
                                </w:r>
                                <w:bookmarkEnd w:id="1619"/>
                                <w:r>
                                  <w:t xml:space="preserve"> - </w:t>
                                </w:r>
                                <w:r w:rsidRPr="00450E53">
                                  <w:t>Excerto de código de Pds16asmOutlineTreeProvider</w:t>
                                </w:r>
                              </w:ins>
                              <w:bookmarkEnd w:id="16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13BD332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9" o:spid="_x0000_s1026" type="#_x0000_t202" style="position:absolute;left:0;text-align:left;margin-left:45.3pt;margin-top:338.75pt;width:334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" stroked="f">
                  <v:textbox style="mso-fit-shape-to-text:t" inset="0,0,0,0">
                    <w:txbxContent>
                      <w:p w14:paraId="43062CD2" w14:textId="27EECC76" w:rsidR="00EB728D" w:rsidRPr="003325D3" w:rsidRDefault="00EB728D">
                        <w:pPr>
                          <w:pStyle w:val="PLegenda"/>
                          <w:rPr>
                            <w:noProof/>
                          </w:rPr>
                          <w:pPrChange w:id="1624" w:author="Tiago Oliveira" w:date="2016-07-15T12:32:00Z">
                            <w:pPr>
                              <w:pStyle w:val="ParagrafodeTexto"/>
                            </w:pPr>
                          </w:pPrChange>
                        </w:pPr>
                        <w:bookmarkStart w:id="1625" w:name="_Ref456349291"/>
                        <w:bookmarkStart w:id="1626" w:name="_Toc456363717"/>
                        <w:ins w:id="1627" w:author="Tiago Oliveira" w:date="2016-07-15T12:32:00Z">
                          <w:r>
                            <w:t xml:space="preserve">Figura </w:t>
                          </w:r>
                          <w:r>
                            <w:fldChar w:fldCharType="begin"/>
                          </w:r>
                          <w:r>
                            <w:instrText xml:space="preserve"> SEQ Figura \* ARABIC </w:instrText>
                          </w:r>
                        </w:ins>
                        <w:r>
                          <w:fldChar w:fldCharType="separate"/>
                        </w:r>
                        <w:ins w:id="1628" w:author="Tiago Oliveira" w:date="2016-07-15T16:21:00Z">
                          <w:r>
                            <w:rPr>
                              <w:noProof/>
                            </w:rPr>
                            <w:t>14</w:t>
                          </w:r>
                        </w:ins>
                        <w:ins w:id="1629" w:author="Tiago Oliveira" w:date="2016-07-15T12:32:00Z">
                          <w:r>
                            <w:fldChar w:fldCharType="end"/>
                          </w:r>
                          <w:bookmarkEnd w:id="1625"/>
                          <w:r>
                            <w:t xml:space="preserve"> - </w:t>
                          </w:r>
                          <w:r w:rsidRPr="00450E53">
                            <w:t>Excerto de código de Pds16asmOutlineTreeProvider</w:t>
                          </w:r>
                        </w:ins>
                        <w:bookmarkEnd w:id="1626"/>
                      </w:p>
                    </w:txbxContent>
                  </v:textbox>
                  <w10:wrap type="topAndBottom"/>
                </v:shape>
              </w:pict>
            </mc:Fallback>
          </mc:AlternateContent>
        </w:r>
      </w:ins>
      <w:ins w:id="1630" w:author="Tiago Oliveira" w:date="2016-07-15T12:29:00Z">
        <w:r>
          <w:rPr>
            <w:noProof/>
            <w:lang w:eastAsia="pt-PT"/>
          </w:rPr>
          <w:drawing>
            <wp:anchor distT="0" distB="0" distL="114300" distR="114300" simplePos="0" relativeHeight="251682816" behindDoc="0" locked="0" layoutInCell="1" allowOverlap="1" wp14:anchorId="6F94F36B" wp14:editId="0303AE68">
              <wp:simplePos x="0" y="0"/>
              <wp:positionH relativeFrom="page">
                <wp:align>center</wp:align>
              </wp:positionH>
              <wp:positionV relativeFrom="paragraph">
                <wp:posOffset>936430</wp:posOffset>
              </wp:positionV>
              <wp:extent cx="4249420" cy="3308985"/>
              <wp:effectExtent l="0" t="0" r="0" b="5715"/>
              <wp:wrapTopAndBottom/>
              <wp:docPr id="7" name="Imagem 7" descr="https://i.gyazo.com/df99934445c112f35eb72b965fae49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gyazo.com/df99934445c112f35eb72b965fae4911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49420" cy="3308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631" w:author="Tiago Oliveira" w:date="2016-07-15T12:27:00Z">
        <w:r>
          <w:t xml:space="preserve">Para definir os elementos que queremos que estejam presentes no </w:t>
        </w:r>
        <w:proofErr w:type="spellStart"/>
        <w:r w:rsidRPr="00A367A8">
          <w:rPr>
            <w:i/>
          </w:rPr>
          <w:t>outline</w:t>
        </w:r>
        <w:proofErr w:type="spellEnd"/>
        <w:r>
          <w:t xml:space="preserve"> temos que filtrar os mesmos. Para esse efeito usamos a classe gerada </w:t>
        </w:r>
        <w:r w:rsidRPr="00F16BFC">
          <w:rPr>
            <w:i/>
          </w:rPr>
          <w:t>Pds16asmOutlineTreeProvider</w:t>
        </w:r>
        <w:r>
          <w:t xml:space="preserve"> que </w:t>
        </w:r>
        <w:proofErr w:type="spellStart"/>
        <w:r>
          <w:t>extende</w:t>
        </w:r>
        <w:proofErr w:type="spellEnd"/>
        <w:r>
          <w:t xml:space="preserve"> de </w:t>
        </w:r>
        <w:proofErr w:type="spellStart"/>
        <w:r w:rsidRPr="00F16BFC">
          <w:rPr>
            <w:i/>
          </w:rPr>
          <w:t>DefaultOutlineTreeProvider</w:t>
        </w:r>
        <w:proofErr w:type="spellEnd"/>
        <w:r>
          <w:t xml:space="preserve"> para podemos fazer </w:t>
        </w:r>
        <w:proofErr w:type="spellStart"/>
        <w:r w:rsidRPr="00F16BFC">
          <w:rPr>
            <w:i/>
          </w:rPr>
          <w:t>override</w:t>
        </w:r>
        <w:proofErr w:type="spellEnd"/>
        <w:r>
          <w:t xml:space="preserve"> ao método _</w:t>
        </w:r>
        <w:proofErr w:type="spellStart"/>
        <w:r w:rsidRPr="00F16BFC">
          <w:rPr>
            <w:i/>
          </w:rPr>
          <w:t>createNode</w:t>
        </w:r>
        <w:proofErr w:type="spellEnd"/>
        <w:r>
          <w:t xml:space="preserve"> como se pode verificar na </w:t>
        </w:r>
      </w:ins>
      <w:ins w:id="1632" w:author="Tiago Oliveira" w:date="2016-07-15T12:32:00Z">
        <w:r>
          <w:fldChar w:fldCharType="begin"/>
        </w:r>
        <w:r>
          <w:instrText xml:space="preserve"> REF _Ref456349291 \h </w:instrText>
        </w:r>
      </w:ins>
      <w:r>
        <w:fldChar w:fldCharType="separate"/>
      </w:r>
      <w:ins w:id="1633" w:author="Tiago Oliveira" w:date="2016-07-15T16:32:00Z">
        <w:r w:rsidR="00EB728D">
          <w:t xml:space="preserve">Figura </w:t>
        </w:r>
        <w:r w:rsidR="00EB728D">
          <w:rPr>
            <w:noProof/>
          </w:rPr>
          <w:t>14</w:t>
        </w:r>
      </w:ins>
      <w:ins w:id="1634" w:author="Tiago Oliveira" w:date="2016-07-15T12:32:00Z">
        <w:r>
          <w:fldChar w:fldCharType="end"/>
        </w:r>
        <w:r>
          <w:t>.</w:t>
        </w:r>
      </w:ins>
    </w:p>
    <w:p w14:paraId="15E2F52A" w14:textId="1D1F1EBF" w:rsidR="001A2067" w:rsidRDefault="001A2067">
      <w:pPr>
        <w:pStyle w:val="ParagrafodeTexto"/>
        <w:rPr>
          <w:ins w:id="1635" w:author="Tiago Oliveira" w:date="2016-07-15T12:27:00Z"/>
        </w:rPr>
        <w:pPrChange w:id="1636" w:author="Tiago Oliveira" w:date="2016-07-15T12:33:00Z">
          <w:pPr/>
        </w:pPrChange>
      </w:pPr>
      <w:ins w:id="1637" w:author="Tiago Oliveira" w:date="2016-07-15T12:27:00Z">
        <w:r>
          <w:t>Como se pode ver na</w:t>
        </w:r>
      </w:ins>
      <w:ins w:id="1638" w:author="Tiago Oliveira" w:date="2016-07-15T12:33:00Z">
        <w:r>
          <w:t xml:space="preserve"> </w:t>
        </w:r>
        <w:r>
          <w:fldChar w:fldCharType="begin"/>
        </w:r>
        <w:r>
          <w:instrText xml:space="preserve"> REF _Ref456349291 \h </w:instrText>
        </w:r>
      </w:ins>
      <w:r>
        <w:instrText xml:space="preserve"> \* MERGEFORMAT </w:instrText>
      </w:r>
      <w:r>
        <w:fldChar w:fldCharType="separate"/>
      </w:r>
      <w:ins w:id="1639" w:author="Tiago Oliveira" w:date="2016-07-15T16:32:00Z">
        <w:r w:rsidR="00EB728D">
          <w:t xml:space="preserve">Figura </w:t>
        </w:r>
        <w:r w:rsidR="00EB728D">
          <w:rPr>
            <w:noProof/>
          </w:rPr>
          <w:t>14</w:t>
        </w:r>
      </w:ins>
      <w:ins w:id="1640" w:author="Tiago Oliveira" w:date="2016-07-15T12:33:00Z">
        <w:r>
          <w:fldChar w:fldCharType="end"/>
        </w:r>
      </w:ins>
      <w:ins w:id="1641" w:author="Tiago Oliveira" w:date="2016-07-15T12:27:00Z">
        <w:r>
          <w:t>, é redefinido o método _</w:t>
        </w:r>
        <w:proofErr w:type="spellStart"/>
        <w:r w:rsidRPr="00F16BFC">
          <w:rPr>
            <w:i/>
          </w:rPr>
          <w:t>createNode</w:t>
        </w:r>
        <w:proofErr w:type="spellEnd"/>
        <w:r>
          <w:t xml:space="preserve"> que recebe como parâmetro um </w:t>
        </w:r>
        <w:proofErr w:type="spellStart"/>
        <w:r w:rsidRPr="00F16BFC">
          <w:rPr>
            <w:i/>
          </w:rPr>
          <w:t>parentNode</w:t>
        </w:r>
        <w:proofErr w:type="spellEnd"/>
        <w:r>
          <w:t xml:space="preserve"> e um </w:t>
        </w:r>
        <w:proofErr w:type="spellStart"/>
        <w:r w:rsidRPr="00F16BFC">
          <w:rPr>
            <w:i/>
          </w:rPr>
          <w:t>modelElement</w:t>
        </w:r>
        <w:proofErr w:type="spellEnd"/>
        <w:r>
          <w:t xml:space="preserve"> com o objetivo de criar um novo nó e adicionar </w:t>
        </w:r>
        <w:r>
          <w:lastRenderedPageBreak/>
          <w:t xml:space="preserve">ao elemento já presente neste caso o </w:t>
        </w:r>
        <w:proofErr w:type="spellStart"/>
        <w:r w:rsidRPr="00F16BFC">
          <w:rPr>
            <w:i/>
          </w:rPr>
          <w:t>parentNode</w:t>
        </w:r>
        <w:proofErr w:type="spellEnd"/>
        <w:r>
          <w:t xml:space="preserve">. Para termos um </w:t>
        </w:r>
        <w:proofErr w:type="spellStart"/>
        <w:r w:rsidRPr="007535E4">
          <w:rPr>
            <w:i/>
          </w:rPr>
          <w:t>outline</w:t>
        </w:r>
        <w:proofErr w:type="spellEnd"/>
        <w:r>
          <w:rPr>
            <w:i/>
          </w:rPr>
          <w:t xml:space="preserve"> </w:t>
        </w:r>
        <w:r>
          <w:t xml:space="preserve">personalizado, tivemos que filtrar o </w:t>
        </w:r>
        <w:proofErr w:type="spellStart"/>
        <w:r w:rsidRPr="007535E4">
          <w:rPr>
            <w:i/>
          </w:rPr>
          <w:t>modelElement</w:t>
        </w:r>
        <w:proofErr w:type="spellEnd"/>
        <w:r>
          <w:t xml:space="preserve"> recebido como parâmetro de modo a pudermos rejeitar a criação de um novo nó. Só é criado um novo nó caso ele seja uma instância de </w:t>
        </w:r>
        <w:proofErr w:type="spellStart"/>
        <w:r w:rsidRPr="007535E4">
          <w:rPr>
            <w:i/>
          </w:rPr>
          <w:t>Label</w:t>
        </w:r>
        <w:proofErr w:type="spellEnd"/>
        <w:r>
          <w:t xml:space="preserve"> ou um elemento mais específico de </w:t>
        </w:r>
        <w:proofErr w:type="spellStart"/>
        <w:r w:rsidRPr="007535E4">
          <w:rPr>
            <w:i/>
          </w:rPr>
          <w:t>Directive</w:t>
        </w:r>
        <w:proofErr w:type="spellEnd"/>
        <w:r>
          <w:t xml:space="preserve">. Para a criação do nó é chamado o método auxiliar </w:t>
        </w:r>
        <w:proofErr w:type="spellStart"/>
        <w:r w:rsidRPr="007535E4">
          <w:rPr>
            <w:i/>
          </w:rPr>
          <w:t>setOutline</w:t>
        </w:r>
        <w:proofErr w:type="spellEnd"/>
        <w:r>
          <w:t xml:space="preserve"> que recebe o </w:t>
        </w:r>
        <w:proofErr w:type="spellStart"/>
        <w:r w:rsidRPr="007535E4">
          <w:rPr>
            <w:i/>
          </w:rPr>
          <w:t>parentNode</w:t>
        </w:r>
        <w:proofErr w:type="spellEnd"/>
        <w:r>
          <w:t xml:space="preserve"> e o elemento que vai ser inserido. Neste método aqui é verificado se o elemento contem texto e se é uma folha, caso se verifique essa condição, o elemento é rejeitado. Caso contrário é criado o nó e este é adicionado na lista de </w:t>
        </w:r>
        <w:proofErr w:type="spellStart"/>
        <w:r w:rsidRPr="007535E4">
          <w:rPr>
            <w:i/>
          </w:rPr>
          <w:t>outline</w:t>
        </w:r>
        <w:proofErr w:type="spellEnd"/>
        <w:r>
          <w:t xml:space="preserve">. </w:t>
        </w:r>
      </w:ins>
    </w:p>
    <w:p w14:paraId="1F83853C" w14:textId="6CCB9D8C" w:rsidR="001A2067" w:rsidRDefault="001D578A">
      <w:pPr>
        <w:pStyle w:val="ParagrafodeTexto"/>
        <w:rPr>
          <w:ins w:id="1642" w:author="Tiago Oliveira" w:date="2016-07-15T12:27:00Z"/>
        </w:rPr>
        <w:pPrChange w:id="1643" w:author="Tiago Oliveira" w:date="2016-07-15T12:33:00Z">
          <w:pPr/>
        </w:pPrChange>
      </w:pPr>
      <w:ins w:id="1644" w:author="Tiago Oliveira" w:date="2016-07-15T12:37:00Z">
        <w:r>
          <w:rPr>
            <w:noProof/>
            <w:lang w:eastAsia="pt-PT"/>
          </w:rPr>
          <w:drawing>
            <wp:anchor distT="0" distB="0" distL="114300" distR="114300" simplePos="0" relativeHeight="251686912" behindDoc="0" locked="0" layoutInCell="1" allowOverlap="1" wp14:anchorId="0C398F9E" wp14:editId="6E3B728B">
              <wp:simplePos x="0" y="0"/>
              <wp:positionH relativeFrom="column">
                <wp:posOffset>490220</wp:posOffset>
              </wp:positionH>
              <wp:positionV relativeFrom="paragraph">
                <wp:posOffset>1057763</wp:posOffset>
              </wp:positionV>
              <wp:extent cx="4419600" cy="3475355"/>
              <wp:effectExtent l="0" t="0" r="0" b="0"/>
              <wp:wrapTopAndBottom/>
              <wp:docPr id="12" name="Imagem 12" descr="https://i.gyazo.com/ef5ce62f2ad350f5b0424d52c352f0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i.gyazo.com/ef5ce62f2ad350f5b0424d52c352f001.png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9600" cy="3475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645" w:author="Tiago Oliveira" w:date="2016-07-15T12:27:00Z">
        <w:r w:rsidR="001A2067">
          <w:t xml:space="preserve">No nosso caso quisemos especificar com mais detalhe o nome que aparece na </w:t>
        </w:r>
        <w:proofErr w:type="spellStart"/>
        <w:r w:rsidR="001A2067" w:rsidRPr="00CD634C">
          <w:rPr>
            <w:i/>
          </w:rPr>
          <w:t>label</w:t>
        </w:r>
        <w:proofErr w:type="spellEnd"/>
        <w:r w:rsidR="001A2067">
          <w:t xml:space="preserve"> e para isso usamos a classe gerada </w:t>
        </w:r>
        <w:r w:rsidR="001A2067" w:rsidRPr="00CD634C">
          <w:rPr>
            <w:i/>
          </w:rPr>
          <w:t>Pds16asmLabelProvider</w:t>
        </w:r>
        <w:r w:rsidR="001A2067">
          <w:t xml:space="preserve"> que </w:t>
        </w:r>
      </w:ins>
      <w:ins w:id="1646" w:author="Tiago Oliveira" w:date="2016-07-15T12:37:00Z">
        <w:r>
          <w:t>estende</w:t>
        </w:r>
      </w:ins>
      <w:ins w:id="1647" w:author="Tiago Oliveira" w:date="2016-07-15T12:27:00Z">
        <w:r w:rsidR="001A2067">
          <w:t xml:space="preserve"> de </w:t>
        </w:r>
        <w:proofErr w:type="spellStart"/>
        <w:r w:rsidR="001A2067" w:rsidRPr="00CD634C">
          <w:rPr>
            <w:i/>
          </w:rPr>
          <w:t>DefaultEObjectLabelProvider</w:t>
        </w:r>
        <w:proofErr w:type="spellEnd"/>
        <w:r w:rsidR="001A2067">
          <w:t xml:space="preserve"> para podermos definir para cada tipo de elemento um nome específico</w:t>
        </w:r>
      </w:ins>
      <w:ins w:id="1648" w:author="Tiago Oliveira" w:date="2016-07-15T12:37:00Z">
        <w:r>
          <w:t>,</w:t>
        </w:r>
      </w:ins>
      <w:ins w:id="1649" w:author="Tiago Oliveira" w:date="2016-07-15T12:36:00Z">
        <w:r w:rsidR="001A2067">
          <w:t xml:space="preserve"> </w:t>
        </w:r>
        <w:r w:rsidR="001A2067">
          <w:fldChar w:fldCharType="begin"/>
        </w:r>
        <w:r w:rsidR="001A2067">
          <w:instrText xml:space="preserve"> REF _Ref456349526 \h </w:instrText>
        </w:r>
      </w:ins>
      <w:r w:rsidR="001A2067">
        <w:fldChar w:fldCharType="separate"/>
      </w:r>
      <w:ins w:id="1650" w:author="Tiago Oliveira" w:date="2016-07-15T16:32:00Z">
        <w:r w:rsidR="00EB728D">
          <w:t xml:space="preserve">Figura </w:t>
        </w:r>
        <w:r w:rsidR="00EB728D">
          <w:rPr>
            <w:noProof/>
          </w:rPr>
          <w:t>15</w:t>
        </w:r>
      </w:ins>
      <w:ins w:id="1651" w:author="Tiago Oliveira" w:date="2016-07-15T12:36:00Z">
        <w:r w:rsidR="001A2067">
          <w:fldChar w:fldCharType="end"/>
        </w:r>
      </w:ins>
      <w:ins w:id="1652" w:author="Tiago Oliveira" w:date="2016-07-15T12:27:00Z">
        <w:r w:rsidR="001A2067">
          <w:t xml:space="preserve">. </w:t>
        </w:r>
      </w:ins>
    </w:p>
    <w:p w14:paraId="139B1708" w14:textId="172B2BC9" w:rsidR="001A2067" w:rsidRDefault="001D578A" w:rsidP="001A2067">
      <w:pPr>
        <w:rPr>
          <w:ins w:id="1653" w:author="Tiago Oliveira" w:date="2016-07-15T12:27:00Z"/>
        </w:rPr>
      </w:pPr>
      <w:ins w:id="1654" w:author="Tiago Oliveira" w:date="2016-07-15T12:37:00Z"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293829B8" wp14:editId="5A4EEA4C">
                  <wp:simplePos x="0" y="0"/>
                  <wp:positionH relativeFrom="page">
                    <wp:align>center</wp:align>
                  </wp:positionH>
                  <wp:positionV relativeFrom="paragraph">
                    <wp:posOffset>3737610</wp:posOffset>
                  </wp:positionV>
                  <wp:extent cx="4255135" cy="635"/>
                  <wp:effectExtent l="0" t="0" r="0" b="0"/>
                  <wp:wrapTopAndBottom/>
                  <wp:docPr id="30" name="Caixa de texto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513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F55363" w14:textId="77777777" w:rsidR="00EB728D" w:rsidRPr="009E4265" w:rsidRDefault="00EB728D">
                              <w:pPr>
                                <w:pStyle w:val="PLegenda"/>
                                <w:rPr>
                                  <w:noProof/>
                                </w:rPr>
                                <w:pPrChange w:id="1655" w:author="Tiago Oliveira" w:date="2016-07-15T12:33:00Z">
                                  <w:pPr/>
                                </w:pPrChange>
                              </w:pPr>
                              <w:bookmarkStart w:id="1656" w:name="_Ref456349526"/>
                              <w:bookmarkStart w:id="1657" w:name="_Toc456363718"/>
                              <w:ins w:id="1658" w:author="Tiago Oliveira" w:date="2016-07-15T12:33:00Z">
                                <w: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Figura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659" w:author="Tiago Oliveira" w:date="2016-07-15T16:21:00Z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ins>
                              <w:ins w:id="1660" w:author="Tiago Oliveira" w:date="2016-07-15T12:33:00Z">
                                <w:r>
                                  <w:fldChar w:fldCharType="end"/>
                                </w:r>
                                <w:bookmarkEnd w:id="1656"/>
                                <w:r>
                                  <w:t xml:space="preserve"> - </w:t>
                                </w:r>
                                <w:r w:rsidRPr="00437F43">
                                  <w:t>Excerto de código de Pds16asmLabelProvider</w:t>
                                </w:r>
                              </w:ins>
                              <w:bookmarkEnd w:id="165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93829B8" id="Caixa de texto 30" o:spid="_x0000_s1027" type="#_x0000_t202" style="position:absolute;left:0;text-align:left;margin-left:0;margin-top:294.3pt;width:335.05pt;height:.05pt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" stroked="f">
                  <v:textbox style="mso-fit-shape-to-text:t" inset="0,0,0,0">
                    <w:txbxContent>
                      <w:p w14:paraId="1BF55363" w14:textId="77777777" w:rsidR="00EB728D" w:rsidRPr="009E4265" w:rsidRDefault="00EB728D">
                        <w:pPr>
                          <w:pStyle w:val="PLegenda"/>
                          <w:rPr>
                            <w:noProof/>
                          </w:rPr>
                          <w:pPrChange w:id="1661" w:author="Tiago Oliveira" w:date="2016-07-15T12:33:00Z">
                            <w:pPr/>
                          </w:pPrChange>
                        </w:pPr>
                        <w:bookmarkStart w:id="1662" w:name="_Ref456349526"/>
                        <w:bookmarkStart w:id="1663" w:name="_Toc456363718"/>
                        <w:ins w:id="1664" w:author="Tiago Oliveira" w:date="2016-07-15T12:33:00Z">
                          <w:r>
                            <w:t xml:space="preserve">Figura </w:t>
                          </w:r>
                          <w:r>
                            <w:fldChar w:fldCharType="begin"/>
                          </w:r>
                          <w:r>
                            <w:instrText xml:space="preserve"> SEQ Figura \* ARABIC </w:instrText>
                          </w:r>
                        </w:ins>
                        <w:r>
                          <w:fldChar w:fldCharType="separate"/>
                        </w:r>
                        <w:ins w:id="1665" w:author="Tiago Oliveira" w:date="2016-07-15T16:21:00Z">
                          <w:r>
                            <w:rPr>
                              <w:noProof/>
                            </w:rPr>
                            <w:t>15</w:t>
                          </w:r>
                        </w:ins>
                        <w:ins w:id="1666" w:author="Tiago Oliveira" w:date="2016-07-15T12:33:00Z">
                          <w:r>
                            <w:fldChar w:fldCharType="end"/>
                          </w:r>
                          <w:bookmarkEnd w:id="1662"/>
                          <w:r>
                            <w:t xml:space="preserve"> - </w:t>
                          </w:r>
                          <w:r w:rsidRPr="00437F43">
                            <w:t>Excerto de código de Pds16asmLabelProvider</w:t>
                          </w:r>
                        </w:ins>
                        <w:bookmarkEnd w:id="1663"/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ins>
    </w:p>
    <w:p w14:paraId="48D940E0" w14:textId="5016C510" w:rsidR="001A2067" w:rsidRDefault="001A2067" w:rsidP="00DF1748">
      <w:pPr>
        <w:pStyle w:val="ParagrafodeTexto"/>
        <w:pPrChange w:id="1667" w:author="Tiago Oliveira" w:date="2016-07-15T15:29:00Z">
          <w:pPr>
            <w:pStyle w:val="Legenda"/>
            <w:jc w:val="center"/>
          </w:pPr>
        </w:pPrChange>
      </w:pPr>
      <w:ins w:id="1668" w:author="Tiago Oliveira" w:date="2016-07-15T12:27:00Z">
        <w:r>
          <w:t xml:space="preserve">Cada método </w:t>
        </w:r>
        <w:proofErr w:type="spellStart"/>
        <w:r w:rsidRPr="00CD634C">
          <w:rPr>
            <w:i/>
          </w:rPr>
          <w:t>text</w:t>
        </w:r>
        <w:proofErr w:type="spellEnd"/>
        <w:r>
          <w:t xml:space="preserve"> definido presente na </w:t>
        </w:r>
      </w:ins>
      <w:ins w:id="1669" w:author="Tiago Oliveira" w:date="2016-07-15T15:27:00Z">
        <w:r w:rsidR="00DF1748">
          <w:fldChar w:fldCharType="begin"/>
        </w:r>
        <w:r w:rsidR="00DF1748">
          <w:instrText xml:space="preserve"> REF _Ref456349526 \h </w:instrText>
        </w:r>
      </w:ins>
      <w:r w:rsidR="00DF1748">
        <w:fldChar w:fldCharType="separate"/>
      </w:r>
      <w:ins w:id="1670" w:author="Tiago Oliveira" w:date="2016-07-15T16:32:00Z">
        <w:r w:rsidR="00EB728D">
          <w:t xml:space="preserve">Figura </w:t>
        </w:r>
        <w:r w:rsidR="00EB728D">
          <w:rPr>
            <w:noProof/>
          </w:rPr>
          <w:t>15</w:t>
        </w:r>
      </w:ins>
      <w:ins w:id="1671" w:author="Tiago Oliveira" w:date="2016-07-15T15:27:00Z">
        <w:r w:rsidR="00DF1748">
          <w:fldChar w:fldCharType="end"/>
        </w:r>
        <w:r w:rsidR="00DF1748">
          <w:t xml:space="preserve"> </w:t>
        </w:r>
      </w:ins>
      <w:ins w:id="1672" w:author="Tiago Oliveira" w:date="2016-07-15T12:27:00Z">
        <w:r>
          <w:t xml:space="preserve">recebe como parâmetro um objeto que representa o elemento, e através dele conseguimos aceder a propriedades específicas do objeto que ajudam na construção da </w:t>
        </w:r>
        <w:proofErr w:type="spellStart"/>
        <w:r w:rsidRPr="00CD634C">
          <w:rPr>
            <w:i/>
          </w:rPr>
          <w:t>label</w:t>
        </w:r>
        <w:proofErr w:type="spellEnd"/>
        <w:r>
          <w:t xml:space="preserve"> que aparecera na janela de </w:t>
        </w:r>
        <w:proofErr w:type="spellStart"/>
        <w:r w:rsidRPr="00CD634C">
          <w:rPr>
            <w:i/>
          </w:rPr>
          <w:t>outline</w:t>
        </w:r>
        <w:proofErr w:type="spellEnd"/>
        <w:r>
          <w:t xml:space="preserve">. </w:t>
        </w:r>
      </w:ins>
    </w:p>
    <w:p w14:paraId="56519DB9" w14:textId="04532601" w:rsidR="006F154D" w:rsidRDefault="006F154D" w:rsidP="009D0C2F">
      <w:pPr>
        <w:pStyle w:val="RTitulo3"/>
      </w:pPr>
      <w:bookmarkStart w:id="1673" w:name="_Toc456363699"/>
      <w:r w:rsidRPr="006F154D">
        <w:t>Gerador</w:t>
      </w:r>
      <w:bookmarkEnd w:id="1673"/>
    </w:p>
    <w:p w14:paraId="2B0A9B10" w14:textId="1DB73DB1" w:rsidR="00A57E8F" w:rsidRDefault="004237F3" w:rsidP="009D0C2F">
      <w:pPr>
        <w:pStyle w:val="ParagrafodeTexto"/>
        <w:rPr>
          <w:i/>
        </w:rPr>
      </w:pPr>
      <w:r w:rsidRPr="004237F3">
        <w:t xml:space="preserve">A </w:t>
      </w:r>
      <w:r w:rsidRPr="00EB728D">
        <w:rPr>
          <w:i/>
          <w:rPrChange w:id="1674" w:author="Tiago Oliveira" w:date="2016-07-15T16:33:00Z">
            <w:rPr/>
          </w:rPrChange>
        </w:rPr>
        <w:t>framework</w:t>
      </w:r>
      <w:r w:rsidRPr="004237F3">
        <w:t xml:space="preserve">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  <w:r w:rsidR="000D1413">
        <w:t xml:space="preserve">Existe uma classe, </w:t>
      </w:r>
      <w:r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 xml:space="preserve">. Este método é chamado automaticamente, por </w:t>
      </w:r>
      <w:r w:rsidR="000D1413">
        <w:lastRenderedPageBreak/>
        <w:t xml:space="preserve">definição, </w:t>
      </w:r>
      <w:ins w:id="1675" w:author="Tiago Oliveira" w:date="2016-07-15T16:13:00Z">
        <w:r w:rsidR="00E5288D">
          <w:t xml:space="preserve">ao guardar um ficheiro que </w:t>
        </w:r>
      </w:ins>
      <w:del w:id="1676" w:author="Tiago Oliveira" w:date="2016-07-15T16:13:00Z">
        <w:r w:rsidR="000D1413" w:rsidDel="00E5288D">
          <w:delText xml:space="preserve">sempre que um ficheiro </w:delText>
        </w:r>
      </w:del>
      <w:r w:rsidR="000D1413">
        <w:t>já tenha sido validado e analisado</w:t>
      </w:r>
      <w:del w:id="1677" w:author="Tiago Oliveira" w:date="2016-07-15T16:13:00Z">
        <w:r w:rsidR="000D1413" w:rsidDel="00E5288D">
          <w:delText>,</w:delText>
        </w:r>
      </w:del>
      <w:ins w:id="1678" w:author="Tiago Oliveira" w:date="2016-07-15T16:13:00Z">
        <w:r w:rsidR="00E5288D">
          <w:t>, ou seja qu</w:t>
        </w:r>
      </w:ins>
      <w:del w:id="1679" w:author="Tiago Oliveira" w:date="2016-07-15T16:13:00Z">
        <w:r w:rsidR="000D1413" w:rsidDel="00E5288D">
          <w:delText xml:space="preserve"> </w:delText>
        </w:r>
      </w:del>
      <w:del w:id="1680" w:author="Tiago Oliveira" w:date="2016-07-15T16:12:00Z">
        <w:r w:rsidR="000D1413" w:rsidDel="00E5288D">
          <w:delText xml:space="preserve">ou seja sempre que </w:delText>
        </w:r>
      </w:del>
      <w:del w:id="1681" w:author="Tiago Oliveira" w:date="2016-07-15T16:13:00Z">
        <w:r w:rsidR="000D1413" w:rsidDel="00E5288D">
          <w:delText>j</w:delText>
        </w:r>
      </w:del>
      <w:ins w:id="1682" w:author="Tiago Oliveira" w:date="2016-07-15T16:13:00Z">
        <w:r w:rsidR="00E5288D">
          <w:t>e</w:t>
        </w:r>
      </w:ins>
      <w:del w:id="1683" w:author="Tiago Oliveira" w:date="2016-07-15T16:13:00Z">
        <w:r w:rsidR="000D1413" w:rsidDel="00E5288D">
          <w:delText>á</w:delText>
        </w:r>
      </w:del>
      <w:r w:rsidR="000D1413">
        <w:t xml:space="preserve">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Del="00CC6324" w:rsidRDefault="00A57E8F">
      <w:pPr>
        <w:pStyle w:val="PLegenda"/>
        <w:rPr>
          <w:del w:id="1684" w:author="Tiago Oliveira" w:date="2016-07-15T11:17:00Z"/>
        </w:rPr>
        <w:pPrChange w:id="1685" w:author="Tiago Oliveira" w:date="2016-07-15T11:17:00Z">
          <w:pPr>
            <w:keepNext/>
          </w:pPr>
        </w:pPrChange>
      </w:pPr>
      <w:r>
        <w:rPr>
          <w:bCs w:val="0"/>
          <w:noProof/>
          <w:lang w:eastAsia="pt-PT"/>
        </w:rPr>
        <w:drawing>
          <wp:anchor distT="0" distB="0" distL="114300" distR="114300" simplePos="0" relativeHeight="251680768" behindDoc="0" locked="0" layoutInCell="1" allowOverlap="1" wp14:anchorId="2A396B47" wp14:editId="0E14A727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5391150" cy="3822700"/>
            <wp:effectExtent l="0" t="0" r="0" b="6350"/>
            <wp:wrapTopAndBottom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C1311" w14:textId="77777777" w:rsidR="000D1413" w:rsidRPr="00A57E8F" w:rsidRDefault="00A57E8F" w:rsidP="00E5288D">
      <w:pPr>
        <w:pStyle w:val="PLegenda"/>
      </w:pPr>
      <w:bookmarkStart w:id="1686" w:name="_Ref453536332"/>
      <w:bookmarkStart w:id="1687" w:name="_Ref453536327"/>
      <w:bookmarkStart w:id="1688" w:name="_Toc456363719"/>
      <w:r w:rsidRPr="00A57E8F">
        <w:t xml:space="preserve">Figura </w:t>
      </w:r>
      <w:r w:rsidRPr="00A57E8F">
        <w:fldChar w:fldCharType="begin"/>
      </w:r>
      <w:r w:rsidRPr="00A57E8F">
        <w:instrText xml:space="preserve"> SEQ Figura \* ARABIC </w:instrText>
      </w:r>
      <w:r w:rsidRPr="00A57E8F">
        <w:fldChar w:fldCharType="separate"/>
      </w:r>
      <w:ins w:id="1689" w:author="Tiago Oliveira" w:date="2016-07-15T16:32:00Z">
        <w:r w:rsidR="00EB728D">
          <w:rPr>
            <w:noProof/>
          </w:rPr>
          <w:t>16</w:t>
        </w:r>
      </w:ins>
      <w:del w:id="1690" w:author="Tiago Oliveira" w:date="2016-07-15T16:20:00Z">
        <w:r w:rsidR="001A2067" w:rsidDel="005F0552">
          <w:rPr>
            <w:noProof/>
          </w:rPr>
          <w:delText>16</w:delText>
        </w:r>
      </w:del>
      <w:del w:id="1691" w:author="Tiago Oliveira" w:date="2016-07-15T11:11:00Z">
        <w:r w:rsidR="00200CC1" w:rsidDel="00CC6324">
          <w:rPr>
            <w:noProof/>
          </w:rPr>
          <w:delText>13</w:delText>
        </w:r>
      </w:del>
      <w:r w:rsidRPr="00A57E8F">
        <w:fldChar w:fldCharType="end"/>
      </w:r>
      <w:bookmarkEnd w:id="1686"/>
      <w:r w:rsidRPr="00A57E8F">
        <w:t xml:space="preserve"> - Excerto de código da classe Pds16asmGenerator</w:t>
      </w:r>
      <w:bookmarkEnd w:id="1687"/>
      <w:bookmarkEnd w:id="1688"/>
    </w:p>
    <w:p w14:paraId="2294600C" w14:textId="491E3794" w:rsidR="000D1413" w:rsidRDefault="004237F3" w:rsidP="009D0C2F">
      <w:pPr>
        <w:pStyle w:val="ParagrafodeTexto"/>
      </w:pPr>
      <w:r w:rsidRPr="004237F3">
        <w:t xml:space="preserve">Na nossa implementação do método </w:t>
      </w:r>
      <w:proofErr w:type="spellStart"/>
      <w:proofErr w:type="gramStart"/>
      <w:r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ins w:id="1692" w:author="Tiago Oliveira" w:date="2016-07-15T16:32:00Z">
        <w:r w:rsidR="00EB728D" w:rsidRPr="00EB728D">
          <w:rPr>
            <w:sz w:val="20"/>
            <w:rPrChange w:id="1693" w:author="Tiago Oliveira" w:date="2016-07-15T16:32:00Z">
              <w:rPr/>
            </w:rPrChange>
          </w:rPr>
          <w:t xml:space="preserve">Figura </w:t>
        </w:r>
        <w:r w:rsidR="00EB728D" w:rsidRPr="00EB728D">
          <w:rPr>
            <w:noProof/>
            <w:sz w:val="20"/>
            <w:rPrChange w:id="1694" w:author="Tiago Oliveira" w:date="2016-07-15T16:32:00Z">
              <w:rPr>
                <w:noProof/>
              </w:rPr>
            </w:rPrChange>
          </w:rPr>
          <w:t>16</w:t>
        </w:r>
      </w:ins>
      <w:del w:id="1695" w:author="Tiago Oliveira" w:date="2016-07-15T16:12:00Z">
        <w:r w:rsidR="00200CC1" w:rsidRPr="00E5288D" w:rsidDel="00E5288D">
          <w:rPr>
            <w:sz w:val="20"/>
          </w:rPr>
          <w:delText xml:space="preserve">Figura </w:delText>
        </w:r>
        <w:r w:rsidR="00200CC1" w:rsidRPr="00E5288D" w:rsidDel="00E5288D">
          <w:rPr>
            <w:noProof/>
            <w:sz w:val="20"/>
          </w:rPr>
          <w:delText>13</w:delText>
        </w:r>
      </w:del>
      <w:del w:id="1696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13</w:delText>
        </w:r>
      </w:del>
      <w:r w:rsidR="000E4F5B" w:rsidRPr="000E4F5B">
        <w:fldChar w:fldCharType="end"/>
      </w:r>
      <w:del w:id="1697" w:author="Tiago Oliveira" w:date="2016-07-15T16:12:00Z">
        <w:r w:rsidR="00A57E8F" w:rsidRPr="00A57E8F" w:rsidDel="00E5288D">
          <w:fldChar w:fldCharType="begin"/>
        </w:r>
        <w:r w:rsidR="00A57E8F" w:rsidRPr="00A57E8F" w:rsidDel="00E5288D">
          <w:delInstrText xml:space="preserve"> REF _Ref453501549 \h  \* MERGEFORMAT </w:delInstrText>
        </w:r>
        <w:r w:rsidR="00A57E8F" w:rsidRPr="00A57E8F" w:rsidDel="00E5288D">
          <w:fldChar w:fldCharType="separate"/>
        </w:r>
        <w:r w:rsidR="00200CC1" w:rsidRPr="00F26259" w:rsidDel="00E5288D">
          <w:rPr>
            <w:b/>
            <w:sz w:val="20"/>
          </w:rPr>
          <w:delText xml:space="preserve">Figura </w:delText>
        </w:r>
        <w:r w:rsidR="00200CC1" w:rsidDel="00E5288D">
          <w:rPr>
            <w:b/>
            <w:noProof/>
            <w:sz w:val="20"/>
          </w:rPr>
          <w:delText>12</w:delText>
        </w:r>
      </w:del>
      <w:del w:id="1698" w:author="Tiago Oliveira" w:date="2016-07-06T17:30:00Z">
        <w:r w:rsidR="00672F3F" w:rsidRPr="00F26259" w:rsidDel="00672F3F">
          <w:rPr>
            <w:b/>
            <w:sz w:val="20"/>
          </w:rPr>
          <w:delText xml:space="preserve">Figura </w:delText>
        </w:r>
        <w:r w:rsidR="00672F3F" w:rsidDel="00672F3F">
          <w:rPr>
            <w:b/>
            <w:noProof/>
            <w:sz w:val="20"/>
          </w:rPr>
          <w:delText>12</w:delText>
        </w:r>
      </w:del>
      <w:del w:id="1699" w:author="Tiago Oliveira" w:date="2016-07-15T16:12:00Z">
        <w:r w:rsidR="00A57E8F" w:rsidRPr="00A57E8F" w:rsidDel="00E5288D">
          <w:fldChar w:fldCharType="end"/>
        </w:r>
      </w:del>
      <w:r w:rsidR="00A57E8F" w:rsidRPr="00A57E8F">
        <w:t>)</w:t>
      </w:r>
      <w:r w:rsidRPr="00A57E8F">
        <w:t>,</w:t>
      </w:r>
      <w:r w:rsidRPr="004237F3">
        <w:t xml:space="preserve"> começ</w:t>
      </w:r>
      <w:r w:rsidR="00710A51">
        <w:t>á</w:t>
      </w:r>
      <w:r w:rsidRPr="004237F3">
        <w:t>mos por verifica</w:t>
      </w:r>
      <w:r w:rsidR="00710A51">
        <w:t>r</w:t>
      </w:r>
      <w:r w:rsidRPr="004237F3">
        <w:t xml:space="preserve"> </w:t>
      </w:r>
      <w:r w:rsidR="00710A51">
        <w:t>s</w:t>
      </w:r>
      <w:r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Pr="004237F3">
        <w:t xml:space="preserve"> no ficheiro,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3135835A" w14:textId="6D51FBDF" w:rsidR="00A97298" w:rsidRDefault="004237F3" w:rsidP="009D0C2F">
      <w:pPr>
        <w:pStyle w:val="ParagrafodeTexto"/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proofErr w:type="spellStart"/>
      <w:r w:rsidR="000D1413" w:rsidRPr="000D1413">
        <w:rPr>
          <w:i/>
        </w:rPr>
        <w:t>ProcessBuilder</w:t>
      </w:r>
      <w:proofErr w:type="spellEnd"/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proofErr w:type="spellStart"/>
      <w:proofErr w:type="gramStart"/>
      <w:r w:rsidRPr="00A97298">
        <w:rPr>
          <w:i/>
        </w:rPr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proofErr w:type="spellStart"/>
      <w:r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proofErr w:type="spellStart"/>
      <w:r w:rsidRPr="00A57E8F">
        <w:rPr>
          <w:i/>
        </w:rPr>
        <w:t>LinedError</w:t>
      </w:r>
      <w:proofErr w:type="spellEnd"/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 </w:t>
      </w:r>
    </w:p>
    <w:p w14:paraId="359D9AB9" w14:textId="64F7234A" w:rsidR="00672F3F" w:rsidRDefault="004237F3" w:rsidP="00672F3F">
      <w:pPr>
        <w:pStyle w:val="ParagrafodeTexto"/>
      </w:pPr>
      <w:r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r w:rsidRPr="004237F3">
        <w:t>.</w:t>
      </w:r>
    </w:p>
    <w:p w14:paraId="526B8702" w14:textId="77777777" w:rsidR="00672F3F" w:rsidRDefault="00672F3F" w:rsidP="00672F3F">
      <w:pPr>
        <w:pStyle w:val="ParagrafodeTexto"/>
        <w:sectPr w:rsidR="00672F3F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>
      <w:pPr>
        <w:pStyle w:val="RTitulo1"/>
        <w:rPr>
          <w:ins w:id="1700" w:author="Tiago Oliveira" w:date="2016-07-13T19:15:00Z"/>
          <w:shd w:val="clear" w:color="auto" w:fill="FEFEFE"/>
        </w:rPr>
        <w:pPrChange w:id="1701" w:author="Tiago Oliveira" w:date="2016-07-13T19:15:00Z">
          <w:pPr>
            <w:pStyle w:val="RCabealho"/>
          </w:pPr>
        </w:pPrChange>
      </w:pPr>
      <w:bookmarkStart w:id="1702" w:name="_Toc456363700"/>
      <w:ins w:id="1703" w:author="Tiago Oliveira" w:date="2016-07-13T19:15:00Z">
        <w:r>
          <w:rPr>
            <w:shd w:val="clear" w:color="auto" w:fill="FEFEFE"/>
          </w:rPr>
          <w:lastRenderedPageBreak/>
          <w:t>Conclusões</w:t>
        </w:r>
        <w:bookmarkEnd w:id="1702"/>
        <w:r>
          <w:rPr>
            <w:shd w:val="clear" w:color="auto" w:fill="FEFEFE"/>
          </w:rPr>
          <w:t xml:space="preserve"> </w:t>
        </w:r>
      </w:ins>
    </w:p>
    <w:p w14:paraId="47F1B42E" w14:textId="77777777" w:rsidR="005F0552" w:rsidRDefault="00537EC3">
      <w:pPr>
        <w:pStyle w:val="ParagrafodeTexto"/>
        <w:rPr>
          <w:ins w:id="1704" w:author="Tiago Oliveira" w:date="2016-07-15T16:16:00Z"/>
          <w:shd w:val="clear" w:color="auto" w:fill="FEFEFE"/>
        </w:rPr>
        <w:pPrChange w:id="1705" w:author="Tiago Oliveira" w:date="2016-07-13T19:16:00Z">
          <w:pPr>
            <w:pStyle w:val="RCabealho"/>
          </w:pPr>
        </w:pPrChange>
      </w:pPr>
      <w:ins w:id="1706" w:author="Tiago Oliveira" w:date="2016-07-13T19:15:00Z">
        <w:r>
          <w:rPr>
            <w:shd w:val="clear" w:color="auto" w:fill="FEFEFE"/>
          </w:rPr>
          <w:t xml:space="preserve">Embora exista um assemblador e um </w:t>
        </w:r>
        <w:proofErr w:type="spellStart"/>
        <w:r w:rsidRPr="008D7A80">
          <w:rPr>
            <w:i/>
            <w:shd w:val="clear" w:color="auto" w:fill="FEFEFE"/>
            <w:rPrChange w:id="1707" w:author="Tiago Oliveira" w:date="2016-07-13T19:18:00Z">
              <w:rPr>
                <w:b w:val="0"/>
                <w:bCs w:val="0"/>
                <w:shd w:val="clear" w:color="auto" w:fill="FEFEFE"/>
              </w:rPr>
            </w:rPrChange>
          </w:rPr>
          <w:t>debugger</w:t>
        </w:r>
        <w:proofErr w:type="spellEnd"/>
        <w:r>
          <w:rPr>
            <w:shd w:val="clear" w:color="auto" w:fill="FEFEFE"/>
          </w:rPr>
          <w:t xml:space="preserve"> criado especificamente para o processador PDS16, não existia ate este momento um editor de texto que suportasse a linguagem de programação deste processador. Com este projeto criamos um </w:t>
        </w:r>
        <w:proofErr w:type="gramStart"/>
        <w:r w:rsidRPr="008D7A80">
          <w:rPr>
            <w:i/>
            <w:shd w:val="clear" w:color="auto" w:fill="FEFEFE"/>
            <w:rPrChange w:id="1708" w:author="Tiago Oliveira" w:date="2016-07-13T19:18:00Z">
              <w:rPr>
                <w:b w:val="0"/>
                <w:bCs w:val="0"/>
                <w:shd w:val="clear" w:color="auto" w:fill="FEFEFE"/>
              </w:rPr>
            </w:rPrChange>
          </w:rPr>
          <w:t>plug-in</w:t>
        </w:r>
        <w:proofErr w:type="gramEnd"/>
        <w:r>
          <w:rPr>
            <w:shd w:val="clear" w:color="auto" w:fill="FEFEFE"/>
          </w:rPr>
          <w:t xml:space="preserve"> que conjugado com um ambiente de desenvolvimento permite ter ao programador um editor de texto que está integrado com o assemblador DASM, criando assim uma ferra</w:t>
        </w:r>
        <w:r w:rsidR="008D7A80">
          <w:rPr>
            <w:shd w:val="clear" w:color="auto" w:fill="FEFEFE"/>
          </w:rPr>
          <w:t xml:space="preserve">menta de trabalho que favorece </w:t>
        </w:r>
        <w:r>
          <w:rPr>
            <w:shd w:val="clear" w:color="auto" w:fill="FEFEFE"/>
          </w:rPr>
          <w:t xml:space="preserve">o programador. </w:t>
        </w:r>
      </w:ins>
    </w:p>
    <w:p w14:paraId="1A34EC82" w14:textId="276A2F68" w:rsidR="005F0552" w:rsidRPr="005F0552" w:rsidRDefault="005F0552">
      <w:pPr>
        <w:pStyle w:val="ParagrafodeTexto"/>
        <w:rPr>
          <w:ins w:id="1709" w:author="Tiago Oliveira" w:date="2016-07-15T16:15:00Z"/>
          <w:i/>
          <w:shd w:val="clear" w:color="auto" w:fill="FEFEFE"/>
          <w:rPrChange w:id="1710" w:author="Tiago Oliveira" w:date="2016-07-15T16:19:00Z">
            <w:rPr>
              <w:ins w:id="1711" w:author="Tiago Oliveira" w:date="2016-07-15T16:15:00Z"/>
              <w:shd w:val="clear" w:color="auto" w:fill="FEFEFE"/>
            </w:rPr>
          </w:rPrChange>
        </w:rPr>
        <w:pPrChange w:id="1712" w:author="Tiago Oliveira" w:date="2016-07-13T19:16:00Z">
          <w:pPr>
            <w:pStyle w:val="RCabealho"/>
          </w:pPr>
        </w:pPrChange>
      </w:pPr>
      <w:ins w:id="1713" w:author="Tiago Oliveira" w:date="2016-07-15T16:16:00Z">
        <w:r>
          <w:rPr>
            <w:shd w:val="clear" w:color="auto" w:fill="FEFEFE"/>
          </w:rPr>
          <w:t xml:space="preserve">Apesar das ferramentas implementadas, existe um </w:t>
        </w:r>
        <w:r>
          <w:rPr>
            <w:i/>
            <w:shd w:val="clear" w:color="auto" w:fill="FEFEFE"/>
          </w:rPr>
          <w:t>bug</w:t>
        </w:r>
        <w:r>
          <w:rPr>
            <w:shd w:val="clear" w:color="auto" w:fill="FEFEFE"/>
          </w:rPr>
          <w:t xml:space="preserve"> no projeto devido </w:t>
        </w:r>
      </w:ins>
      <w:ins w:id="1714" w:author="Tiago Oliveira" w:date="2016-07-15T16:17:00Z">
        <w:r>
          <w:rPr>
            <w:shd w:val="clear" w:color="auto" w:fill="FEFEFE"/>
          </w:rPr>
          <w:t>à</w:t>
        </w:r>
      </w:ins>
      <w:ins w:id="1715" w:author="Tiago Oliveira" w:date="2016-07-15T16:16:00Z">
        <w:r>
          <w:rPr>
            <w:shd w:val="clear" w:color="auto" w:fill="FEFEFE"/>
          </w:rPr>
          <w:t xml:space="preserve"> forma em que o </w:t>
        </w:r>
        <w:r>
          <w:rPr>
            <w:i/>
            <w:shd w:val="clear" w:color="auto" w:fill="FEFEFE"/>
          </w:rPr>
          <w:t xml:space="preserve">ANTLR </w:t>
        </w:r>
        <w:proofErr w:type="spellStart"/>
        <w:r>
          <w:rPr>
            <w:i/>
            <w:shd w:val="clear" w:color="auto" w:fill="FEFEFE"/>
          </w:rPr>
          <w:t>parser</w:t>
        </w:r>
        <w:proofErr w:type="spellEnd"/>
        <w:r>
          <w:rPr>
            <w:shd w:val="clear" w:color="auto" w:fill="FEFEFE"/>
          </w:rPr>
          <w:t xml:space="preserve"> </w:t>
        </w:r>
      </w:ins>
      <w:ins w:id="1716" w:author="Tiago Oliveira" w:date="2016-07-15T16:17:00Z">
        <w:r>
          <w:rPr>
            <w:shd w:val="clear" w:color="auto" w:fill="FEFEFE"/>
          </w:rPr>
          <w:t>analisa a gramatica por nós criada. Neste caso, uma instrução que suporte uma expressão num do</w:t>
        </w:r>
      </w:ins>
      <w:ins w:id="1717" w:author="Tiago Oliveira" w:date="2016-07-15T16:19:00Z">
        <w:r>
          <w:rPr>
            <w:shd w:val="clear" w:color="auto" w:fill="FEFEFE"/>
          </w:rPr>
          <w:t>s</w:t>
        </w:r>
      </w:ins>
      <w:ins w:id="1718" w:author="Tiago Oliveira" w:date="2016-07-15T16:17:00Z">
        <w:r>
          <w:rPr>
            <w:shd w:val="clear" w:color="auto" w:fill="FEFEFE"/>
          </w:rPr>
          <w:t xml:space="preserve"> seus operandos, os elementos dessa expressão ter</w:t>
        </w:r>
      </w:ins>
      <w:ins w:id="1719" w:author="Tiago Oliveira" w:date="2016-07-15T16:18:00Z">
        <w:r>
          <w:rPr>
            <w:shd w:val="clear" w:color="auto" w:fill="FEFEFE"/>
          </w:rPr>
          <w:t xml:space="preserve">ão de ser separados por espaços, pois se estes não estiverem separados, o </w:t>
        </w:r>
        <w:proofErr w:type="spellStart"/>
        <w:r w:rsidRPr="005F0552">
          <w:rPr>
            <w:i/>
            <w:shd w:val="clear" w:color="auto" w:fill="FEFEFE"/>
            <w:rPrChange w:id="1720" w:author="Tiago Oliveira" w:date="2016-07-15T16:19:00Z">
              <w:rPr>
                <w:shd w:val="clear" w:color="auto" w:fill="FEFEFE"/>
              </w:rPr>
            </w:rPrChange>
          </w:rPr>
          <w:t>parser</w:t>
        </w:r>
        <w:proofErr w:type="spellEnd"/>
        <w:r>
          <w:rPr>
            <w:shd w:val="clear" w:color="auto" w:fill="FEFEFE"/>
          </w:rPr>
          <w:t xml:space="preserve"> t</w:t>
        </w:r>
      </w:ins>
      <w:ins w:id="1721" w:author="Tiago Oliveira" w:date="2016-07-15T16:19:00Z">
        <w:r>
          <w:rPr>
            <w:shd w:val="clear" w:color="auto" w:fill="FEFEFE"/>
          </w:rPr>
          <w:t>erá</w:t>
        </w:r>
      </w:ins>
      <w:ins w:id="1722" w:author="Tiago Oliveira" w:date="2016-07-15T16:18:00Z">
        <w:r>
          <w:rPr>
            <w:shd w:val="clear" w:color="auto" w:fill="FEFEFE"/>
          </w:rPr>
          <w:t xml:space="preserve"> dificuldade em distinguir cada </w:t>
        </w:r>
      </w:ins>
      <w:proofErr w:type="spellStart"/>
      <w:ins w:id="1723" w:author="Tiago Oliveira" w:date="2016-07-15T16:19:00Z">
        <w:r>
          <w:rPr>
            <w:i/>
            <w:shd w:val="clear" w:color="auto" w:fill="FEFEFE"/>
          </w:rPr>
          <w:t>token</w:t>
        </w:r>
        <w:proofErr w:type="spellEnd"/>
        <w:r>
          <w:rPr>
            <w:shd w:val="clear" w:color="auto" w:fill="FEFEFE"/>
          </w:rPr>
          <w:t xml:space="preserve">, gerando assim uma </w:t>
        </w:r>
      </w:ins>
      <w:ins w:id="1724" w:author="Tiago Oliveira" w:date="2016-07-15T16:20:00Z">
        <w:r>
          <w:rPr>
            <w:shd w:val="clear" w:color="auto" w:fill="FEFEFE"/>
          </w:rPr>
          <w:t>exceção</w:t>
        </w:r>
      </w:ins>
      <w:ins w:id="1725" w:author="Tiago Oliveira" w:date="2016-07-15T16:19:00Z">
        <w:r>
          <w:rPr>
            <w:i/>
            <w:shd w:val="clear" w:color="auto" w:fill="FEFEFE"/>
          </w:rPr>
          <w:t>.</w:t>
        </w:r>
      </w:ins>
    </w:p>
    <w:p w14:paraId="3256A0E4" w14:textId="1E9A22C7" w:rsidR="008D7A80" w:rsidRDefault="00537EC3">
      <w:pPr>
        <w:pStyle w:val="ParagrafodeTexto"/>
        <w:rPr>
          <w:ins w:id="1726" w:author="Tiago Oliveira" w:date="2016-07-13T19:16:00Z"/>
          <w:shd w:val="clear" w:color="auto" w:fill="FEFEFE"/>
        </w:rPr>
        <w:pPrChange w:id="1727" w:author="Tiago Oliveira" w:date="2016-07-13T19:16:00Z">
          <w:pPr>
            <w:pStyle w:val="RCabealho"/>
          </w:pPr>
        </w:pPrChange>
      </w:pPr>
      <w:ins w:id="1728" w:author="Tiago Oliveira" w:date="2016-07-13T19:15:00Z">
        <w:r>
          <w:rPr>
            <w:shd w:val="clear" w:color="auto" w:fill="FEFEFE"/>
          </w:rPr>
          <w:t xml:space="preserve">Existem vários desafios interessantes de serem abordados no futuro, relacionado com a continuação de implementação de mais características deste projeto PDS16inEclipse como por exemplo: </w:t>
        </w:r>
      </w:ins>
    </w:p>
    <w:p w14:paraId="50FEF9E5" w14:textId="52ABEA49" w:rsidR="008D7A80" w:rsidRDefault="00537EC3">
      <w:pPr>
        <w:pStyle w:val="RBulletList"/>
        <w:rPr>
          <w:ins w:id="1729" w:author="Tiago Oliveira" w:date="2016-07-13T19:16:00Z"/>
          <w:shd w:val="clear" w:color="auto" w:fill="FEFEFE"/>
        </w:rPr>
        <w:pPrChange w:id="1730" w:author="Tiago Oliveira" w:date="2016-07-13T19:16:00Z">
          <w:pPr>
            <w:pStyle w:val="RCabealho"/>
          </w:pPr>
        </w:pPrChange>
      </w:pPr>
      <w:proofErr w:type="spellStart"/>
      <w:ins w:id="1731" w:author="Tiago Oliveira" w:date="2016-07-13T19:15:00Z">
        <w:r>
          <w:rPr>
            <w:shd w:val="clear" w:color="auto" w:fill="FEFEFE"/>
          </w:rPr>
          <w:t>Deploy</w:t>
        </w:r>
        <w:proofErr w:type="spellEnd"/>
        <w:r>
          <w:rPr>
            <w:shd w:val="clear" w:color="auto" w:fill="FEFEFE"/>
          </w:rPr>
          <w:t xml:space="preserve"> para outras plataformas como o IntelliJ</w:t>
        </w:r>
      </w:ins>
      <w:ins w:id="1732" w:author="Tiago Oliveira" w:date="2016-07-13T19:35:00Z">
        <w:r w:rsidR="00EA2811">
          <w:rPr>
            <w:shd w:val="clear" w:color="auto" w:fill="FEFEFE"/>
          </w:rPr>
          <w:t xml:space="preserve"> ou </w:t>
        </w:r>
      </w:ins>
      <w:ins w:id="1733" w:author="Tiago Oliveira" w:date="2016-07-13T19:36:00Z">
        <w:r w:rsidR="00EA2811">
          <w:rPr>
            <w:i/>
            <w:shd w:val="clear" w:color="auto" w:fill="FEFEFE"/>
          </w:rPr>
          <w:t>Browser</w:t>
        </w:r>
      </w:ins>
      <w:ins w:id="1734" w:author="Tiago Oliveira" w:date="2016-07-13T19:15:00Z">
        <w:r>
          <w:rPr>
            <w:shd w:val="clear" w:color="auto" w:fill="FEFEFE"/>
          </w:rPr>
          <w:t xml:space="preserve">; </w:t>
        </w:r>
      </w:ins>
    </w:p>
    <w:p w14:paraId="19345D99" w14:textId="62F8BE4A" w:rsidR="008D7A80" w:rsidRDefault="00537EC3">
      <w:pPr>
        <w:pStyle w:val="RBulletList"/>
        <w:rPr>
          <w:ins w:id="1735" w:author="Tiago Oliveira" w:date="2016-07-13T19:16:00Z"/>
          <w:shd w:val="clear" w:color="auto" w:fill="FEFEFE"/>
        </w:rPr>
        <w:pPrChange w:id="1736" w:author="Tiago Oliveira" w:date="2016-07-13T19:16:00Z">
          <w:pPr>
            <w:pStyle w:val="RCabealho"/>
          </w:pPr>
        </w:pPrChange>
      </w:pPr>
      <w:ins w:id="1737" w:author="Tiago Oliveira" w:date="2016-07-13T19:15:00Z">
        <w:r>
          <w:rPr>
            <w:shd w:val="clear" w:color="auto" w:fill="FEFEFE"/>
          </w:rPr>
          <w:t xml:space="preserve">Adicionar a funcionalidade </w:t>
        </w:r>
        <w:proofErr w:type="spellStart"/>
        <w:r w:rsidRPr="008D7A80">
          <w:rPr>
            <w:i/>
            <w:shd w:val="clear" w:color="auto" w:fill="FEFEFE"/>
            <w:rPrChange w:id="1738" w:author="Tiago Oliveira" w:date="2016-07-13T19:19:00Z">
              <w:rPr>
                <w:b w:val="0"/>
                <w:bCs w:val="0"/>
                <w:shd w:val="clear" w:color="auto" w:fill="FEFEFE"/>
              </w:rPr>
            </w:rPrChange>
          </w:rPr>
          <w:t>help</w:t>
        </w:r>
        <w:proofErr w:type="spellEnd"/>
        <w:r>
          <w:rPr>
            <w:shd w:val="clear" w:color="auto" w:fill="FEFEFE"/>
          </w:rPr>
          <w:t xml:space="preserve"> em cada instrução da gramática; </w:t>
        </w:r>
      </w:ins>
    </w:p>
    <w:p w14:paraId="17C086B5" w14:textId="2873C9DD" w:rsidR="008D7A80" w:rsidRDefault="00537EC3">
      <w:pPr>
        <w:pStyle w:val="RBulletList"/>
        <w:rPr>
          <w:ins w:id="1739" w:author="Tiago Oliveira" w:date="2016-07-13T19:16:00Z"/>
          <w:shd w:val="clear" w:color="auto" w:fill="FEFEFE"/>
        </w:rPr>
        <w:pPrChange w:id="1740" w:author="Tiago Oliveira" w:date="2016-07-13T19:16:00Z">
          <w:pPr>
            <w:pStyle w:val="RCabealho"/>
          </w:pPr>
        </w:pPrChange>
      </w:pPr>
      <w:ins w:id="1741" w:author="Tiago Oliveira" w:date="2016-07-13T19:15:00Z">
        <w:r>
          <w:rPr>
            <w:shd w:val="clear" w:color="auto" w:fill="FEFEFE"/>
          </w:rPr>
          <w:t xml:space="preserve">Criar o próprio </w:t>
        </w:r>
      </w:ins>
      <w:ins w:id="1742" w:author="Tiago Oliveira" w:date="2016-07-13T19:19:00Z">
        <w:r w:rsidR="008D7A80">
          <w:rPr>
            <w:shd w:val="clear" w:color="auto" w:fill="FEFEFE"/>
          </w:rPr>
          <w:t xml:space="preserve">assemblador </w:t>
        </w:r>
      </w:ins>
      <w:ins w:id="1743" w:author="Tiago Oliveira" w:date="2016-07-13T19:15:00Z">
        <w:r>
          <w:rPr>
            <w:shd w:val="clear" w:color="auto" w:fill="FEFEFE"/>
          </w:rPr>
          <w:t xml:space="preserve">DASM através da </w:t>
        </w:r>
        <w:r w:rsidRPr="00EB728D">
          <w:rPr>
            <w:i/>
            <w:shd w:val="clear" w:color="auto" w:fill="FEFEFE"/>
            <w:rPrChange w:id="1744" w:author="Tiago Oliveira" w:date="2016-07-15T16:34:00Z">
              <w:rPr>
                <w:shd w:val="clear" w:color="auto" w:fill="FEFEFE"/>
              </w:rPr>
            </w:rPrChange>
          </w:rPr>
          <w:t>framework</w:t>
        </w:r>
        <w:r>
          <w:rPr>
            <w:shd w:val="clear" w:color="auto" w:fill="FEFEFE"/>
          </w:rPr>
          <w:t xml:space="preserve"> Xtext; </w:t>
        </w:r>
      </w:ins>
    </w:p>
    <w:p w14:paraId="2847C578" w14:textId="77777777" w:rsidR="00EA2811" w:rsidRDefault="00537EC3">
      <w:pPr>
        <w:pStyle w:val="RBulletList"/>
        <w:rPr>
          <w:ins w:id="1745" w:author="Tiago Oliveira" w:date="2016-07-13T19:36:00Z"/>
          <w:shd w:val="clear" w:color="auto" w:fill="FEFEFE"/>
        </w:rPr>
        <w:pPrChange w:id="1746" w:author="Tiago Oliveira" w:date="2016-07-13T19:35:00Z">
          <w:pPr>
            <w:pStyle w:val="RCabealho"/>
          </w:pPr>
        </w:pPrChange>
      </w:pPr>
      <w:ins w:id="1747" w:author="Tiago Oliveira" w:date="2016-07-13T19:15:00Z">
        <w:r>
          <w:rPr>
            <w:shd w:val="clear" w:color="auto" w:fill="FEFEFE"/>
          </w:rPr>
          <w:t>Incluir as funcionalidades da fe</w:t>
        </w:r>
        <w:r w:rsidR="008D7A80">
          <w:rPr>
            <w:shd w:val="clear" w:color="auto" w:fill="FEFEFE"/>
          </w:rPr>
          <w:t xml:space="preserve">rramenta de </w:t>
        </w:r>
        <w:proofErr w:type="spellStart"/>
        <w:r w:rsidR="008D7A80" w:rsidRPr="008D7A80">
          <w:rPr>
            <w:i/>
            <w:shd w:val="clear" w:color="auto" w:fill="FEFEFE"/>
            <w:rPrChange w:id="1748" w:author="Tiago Oliveira" w:date="2016-07-13T19:19:00Z">
              <w:rPr>
                <w:b w:val="0"/>
                <w:bCs w:val="0"/>
                <w:shd w:val="clear" w:color="auto" w:fill="FEFEFE"/>
              </w:rPr>
            </w:rPrChange>
          </w:rPr>
          <w:t>debug</w:t>
        </w:r>
        <w:proofErr w:type="spellEnd"/>
        <w:r w:rsidR="008D7A80">
          <w:rPr>
            <w:shd w:val="clear" w:color="auto" w:fill="FEFEFE"/>
          </w:rPr>
          <w:t xml:space="preserve"> já existente</w:t>
        </w:r>
      </w:ins>
      <w:ins w:id="1749" w:author="Tiago Oliveira" w:date="2016-07-13T19:19:00Z">
        <w:r w:rsidR="008D7A80">
          <w:rPr>
            <w:shd w:val="clear" w:color="auto" w:fill="FEFEFE"/>
          </w:rPr>
          <w:t xml:space="preserve"> no </w:t>
        </w:r>
        <w:proofErr w:type="gramStart"/>
        <w:r w:rsidR="008D7A80" w:rsidRPr="008D7A80">
          <w:rPr>
            <w:i/>
            <w:shd w:val="clear" w:color="auto" w:fill="FEFEFE"/>
            <w:rPrChange w:id="1750" w:author="Tiago Oliveira" w:date="2016-07-13T19:19:00Z">
              <w:rPr>
                <w:b w:val="0"/>
                <w:bCs w:val="0"/>
                <w:shd w:val="clear" w:color="auto" w:fill="FEFEFE"/>
              </w:rPr>
            </w:rPrChange>
          </w:rPr>
          <w:t>plug-in</w:t>
        </w:r>
      </w:ins>
      <w:proofErr w:type="gramEnd"/>
      <w:ins w:id="1751" w:author="Tiago Oliveira" w:date="2016-07-13T19:15:00Z">
        <w:r w:rsidR="008D7A80">
          <w:rPr>
            <w:shd w:val="clear" w:color="auto" w:fill="FEFEFE"/>
          </w:rPr>
          <w:t>;</w:t>
        </w:r>
      </w:ins>
      <w:ins w:id="1752" w:author="Tiago Oliveira" w:date="2016-07-13T19:35:00Z">
        <w:r w:rsidR="008D7A80">
          <w:rPr>
            <w:shd w:val="clear" w:color="auto" w:fill="FEFEFE"/>
          </w:rPr>
          <w:t xml:space="preserve"> </w:t>
        </w:r>
      </w:ins>
    </w:p>
    <w:p w14:paraId="1B69DF2B" w14:textId="715E857B" w:rsidR="00EA2811" w:rsidRDefault="00537EC3">
      <w:pPr>
        <w:pStyle w:val="ParagrafodeTexto"/>
        <w:rPr>
          <w:ins w:id="1753" w:author="Tiago Oliveira" w:date="2016-07-13T19:36:00Z"/>
          <w:shd w:val="clear" w:color="auto" w:fill="FEFEFE"/>
        </w:rPr>
        <w:pPrChange w:id="1754" w:author="Tiago Oliveira" w:date="2016-07-13T19:36:00Z">
          <w:pPr>
            <w:pStyle w:val="RCabealho"/>
          </w:pPr>
        </w:pPrChange>
      </w:pPr>
      <w:commentRangeStart w:id="1755"/>
      <w:ins w:id="1756" w:author="Tiago Oliveira" w:date="2016-07-13T19:15:00Z">
        <w:r>
          <w:rPr>
            <w:shd w:val="clear" w:color="auto" w:fill="FEFEFE"/>
          </w:rPr>
          <w:t xml:space="preserve">Para além dos pontos referidos existem melhorias que podem ser realizadas nas funcionalidades já implementadas no projeto, como por exemplo a forma como esta a ser feita a integração do assemblador DASM com o </w:t>
        </w:r>
        <w:proofErr w:type="gramStart"/>
        <w:r w:rsidRPr="008D7A80">
          <w:rPr>
            <w:i/>
            <w:shd w:val="clear" w:color="auto" w:fill="FEFEFE"/>
            <w:rPrChange w:id="1757" w:author="Tiago Oliveira" w:date="2016-07-13T19:17:00Z">
              <w:rPr>
                <w:b w:val="0"/>
                <w:bCs w:val="0"/>
                <w:shd w:val="clear" w:color="auto" w:fill="FEFEFE"/>
              </w:rPr>
            </w:rPrChange>
          </w:rPr>
          <w:t>plug-in</w:t>
        </w:r>
        <w:proofErr w:type="gramEnd"/>
        <w:r w:rsidR="00DA5981">
          <w:rPr>
            <w:shd w:val="clear" w:color="auto" w:fill="FEFEFE"/>
          </w:rPr>
          <w:t>.</w:t>
        </w:r>
      </w:ins>
      <w:ins w:id="1758" w:author="Tiago Oliveira" w:date="2016-07-15T15:53:00Z">
        <w:r w:rsidR="008B1329">
          <w:rPr>
            <w:shd w:val="clear" w:color="auto" w:fill="FEFEFE"/>
          </w:rPr>
          <w:t xml:space="preserve"> </w:t>
        </w:r>
      </w:ins>
      <w:commentRangeEnd w:id="1755"/>
      <w:ins w:id="1759" w:author="Tiago Oliveira" w:date="2016-07-15T15:54:00Z">
        <w:r w:rsidR="00DA5981">
          <w:rPr>
            <w:rStyle w:val="Refdecomentrio"/>
          </w:rPr>
          <w:commentReference w:id="1755"/>
        </w:r>
      </w:ins>
    </w:p>
    <w:p w14:paraId="10D4FED9" w14:textId="47A346BE" w:rsidR="008D7A80" w:rsidRDefault="00537EC3">
      <w:pPr>
        <w:pStyle w:val="ParagrafodeTexto"/>
        <w:rPr>
          <w:ins w:id="1760" w:author="Tiago Oliveira" w:date="2016-07-13T19:15:00Z"/>
          <w:shd w:val="clear" w:color="auto" w:fill="FEFEFE"/>
        </w:rPr>
        <w:pPrChange w:id="1761" w:author="Tiago Oliveira" w:date="2016-07-13T19:36:00Z">
          <w:pPr>
            <w:pStyle w:val="RCabealho"/>
          </w:pPr>
        </w:pPrChange>
      </w:pPr>
      <w:ins w:id="1762" w:author="Tiago Oliveira" w:date="2016-07-13T19:15:00Z">
        <w:r>
          <w:rPr>
            <w:shd w:val="clear" w:color="auto" w:fill="FEFEFE"/>
          </w:rPr>
          <w:t xml:space="preserve">Com a realização deste projeto conseguimos obter uma versão estável atingindo todos os pontos obrigatórios propostos por nós na proposta do projeto. O </w:t>
        </w:r>
        <w:proofErr w:type="gramStart"/>
        <w:r w:rsidRPr="008D7A80">
          <w:rPr>
            <w:i/>
            <w:shd w:val="clear" w:color="auto" w:fill="FEFEFE"/>
            <w:rPrChange w:id="1763" w:author="Tiago Oliveira" w:date="2016-07-13T19:17:00Z">
              <w:rPr>
                <w:b w:val="0"/>
                <w:bCs w:val="0"/>
                <w:shd w:val="clear" w:color="auto" w:fill="FEFEFE"/>
              </w:rPr>
            </w:rPrChange>
          </w:rPr>
          <w:t>plug-in</w:t>
        </w:r>
        <w:proofErr w:type="gramEnd"/>
        <w:r>
          <w:rPr>
            <w:shd w:val="clear" w:color="auto" w:fill="FEFEFE"/>
          </w:rPr>
          <w:t xml:space="preserve"> realizado está disponível e poderá ser usado pelos alunos da unidade curricular de Arquitetura de Computadores como uma ferramenta de auxílio na aprendizagem da arquitetura do processador PDS16.</w:t>
        </w:r>
        <w:r w:rsidR="008D7A80">
          <w:rPr>
            <w:shd w:val="clear" w:color="auto" w:fill="FEFEFE"/>
          </w:rPr>
          <w:br w:type="page"/>
        </w:r>
      </w:ins>
    </w:p>
    <w:p w14:paraId="3D87DA12" w14:textId="0D299F68" w:rsidR="007E4CD9" w:rsidDel="00537EC3" w:rsidRDefault="00684ABA" w:rsidP="00672F3F">
      <w:pPr>
        <w:pStyle w:val="RTitulo1"/>
        <w:rPr>
          <w:del w:id="1764" w:author="Tiago Oliveira" w:date="2016-07-13T19:15:00Z"/>
        </w:rPr>
      </w:pPr>
      <w:del w:id="1765" w:author="Tiago Oliveira" w:date="2016-07-13T19:15:00Z">
        <w:r w:rsidDel="00537EC3">
          <w:lastRenderedPageBreak/>
          <w:delText xml:space="preserve">Progresso do Projeto </w:delText>
        </w:r>
      </w:del>
    </w:p>
    <w:p w14:paraId="1FC5CAF8" w14:textId="3DE996C7" w:rsidR="00C81224" w:rsidDel="00537EC3" w:rsidRDefault="00C81224" w:rsidP="009D0C2F">
      <w:pPr>
        <w:pStyle w:val="ParagrafodeTexto"/>
        <w:rPr>
          <w:del w:id="1766" w:author="Tiago Oliveira" w:date="2016-07-13T19:15:00Z"/>
        </w:rPr>
      </w:pPr>
      <w:del w:id="1767" w:author="Tiago Oliveira" w:date="2016-07-13T19:15:00Z">
        <w:r w:rsidDel="00537EC3">
          <w:delText>Relativamente à calendarização do trabalho que havia sido apresentada na “Proposta de Projeto”</w:delText>
        </w:r>
        <w:r w:rsidR="003D7669" w:rsidDel="00537EC3">
          <w:delText>, decorridas estas 14</w:delText>
        </w:r>
        <w:r w:rsidDel="00537EC3">
          <w:delText xml:space="preserve"> semanas de realização de trabalho podemos concluir que a execução do projeto está a decorrer conforme o previsto, apesar de algumas das suas fases terem tido uma duração ligeiramente superior ao inicialmente </w:delText>
        </w:r>
        <w:r w:rsidR="00DA202C" w:rsidDel="00537EC3">
          <w:delText>antecipado</w:delText>
        </w:r>
        <w:r w:rsidDel="00537EC3">
          <w:delText>. Ainda assim, no global, a execução do projeto não está atrasada, tendo já sido alcançados os seguintes objetivos:</w:delText>
        </w:r>
      </w:del>
    </w:p>
    <w:p w14:paraId="02084B30" w14:textId="65F69742" w:rsidR="00C81224" w:rsidRPr="009D0C2F" w:rsidDel="00537EC3" w:rsidRDefault="00C81224" w:rsidP="009D0C2F">
      <w:pPr>
        <w:pStyle w:val="RBulletList"/>
        <w:rPr>
          <w:del w:id="1768" w:author="Tiago Oliveira" w:date="2016-07-13T19:15:00Z"/>
        </w:rPr>
      </w:pPr>
      <w:del w:id="1769" w:author="Tiago Oliveira" w:date="2016-07-13T19:15:00Z">
        <w:r w:rsidRPr="009D0C2F" w:rsidDel="00537EC3">
          <w:delText xml:space="preserve">Estudo do Assembly PDS16: Estudo da </w:delText>
        </w:r>
        <w:r w:rsidR="00DA202C" w:rsidRPr="009D0C2F" w:rsidDel="00537EC3">
          <w:delText>arquitetura PDS16</w:delText>
        </w:r>
        <w:r w:rsidRPr="009D0C2F" w:rsidDel="00537EC3">
          <w:delText xml:space="preserve"> com base na documentação </w:delText>
        </w:r>
        <w:r w:rsidR="00DA202C" w:rsidRPr="009D0C2F" w:rsidDel="00537EC3">
          <w:delText xml:space="preserve">utilizada na </w:delText>
        </w:r>
        <w:r w:rsidR="00E3661C" w:rsidRPr="009D0C2F" w:rsidDel="00537EC3">
          <w:delText>UC Arquitetura</w:delText>
        </w:r>
        <w:r w:rsidRPr="009D0C2F" w:rsidDel="00537EC3">
          <w:delText xml:space="preserve"> de Computadores</w:delText>
        </w:r>
        <w:r w:rsidR="00DA202C" w:rsidRPr="009D0C2F" w:rsidDel="00537EC3">
          <w:delText xml:space="preserve"> do ISEL</w:delText>
        </w:r>
        <w:r w:rsidRPr="009D0C2F" w:rsidDel="00537EC3">
          <w:delText>, capítulos 13</w:delText>
        </w:r>
      </w:del>
      <w:customXmlDelRangeStart w:id="1770" w:author="Tiago Oliveira" w:date="2016-07-13T19:15:00Z"/>
      <w:sdt>
        <w:sdtPr>
          <w:id w:val="581650583"/>
          <w:citation/>
        </w:sdtPr>
        <w:sdtContent>
          <w:customXmlDelRangeEnd w:id="1770"/>
          <w:del w:id="1771" w:author="Tiago Oliveira" w:date="2016-07-13T19:15:00Z">
            <w:r w:rsidRPr="009D0C2F" w:rsidDel="00537EC3">
              <w:fldChar w:fldCharType="begin"/>
            </w:r>
            <w:r w:rsidRPr="009D0C2F" w:rsidDel="00537EC3">
              <w:delInstrText xml:space="preserve"> CITATION Jos11 \l 2070 </w:delInstrText>
            </w:r>
            <w:r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[6]</w:delText>
            </w:r>
            <w:r w:rsidRPr="009D0C2F" w:rsidDel="00537EC3">
              <w:fldChar w:fldCharType="end"/>
            </w:r>
          </w:del>
          <w:customXmlDelRangeStart w:id="1772" w:author="Tiago Oliveira" w:date="2016-07-13T19:15:00Z"/>
        </w:sdtContent>
      </w:sdt>
      <w:customXmlDelRangeEnd w:id="1772"/>
      <w:del w:id="1773" w:author="Tiago Oliveira" w:date="2016-07-13T19:15:00Z">
        <w:r w:rsidRPr="009D0C2F" w:rsidDel="00537EC3">
          <w:delText xml:space="preserve"> e 15</w:delText>
        </w:r>
      </w:del>
      <w:customXmlDelRangeStart w:id="1774" w:author="Tiago Oliveira" w:date="2016-07-13T19:15:00Z"/>
      <w:sdt>
        <w:sdtPr>
          <w:id w:val="574091228"/>
          <w:citation/>
        </w:sdtPr>
        <w:sdtContent>
          <w:customXmlDelRangeEnd w:id="1774"/>
          <w:del w:id="1775" w:author="Tiago Oliveira" w:date="2016-07-13T19:15:00Z">
            <w:r w:rsidRPr="009D0C2F" w:rsidDel="00537EC3">
              <w:fldChar w:fldCharType="begin"/>
            </w:r>
            <w:r w:rsidRPr="009D0C2F" w:rsidDel="00537EC3">
              <w:delInstrText xml:space="preserve"> CITATION Jos111 \l 2070 </w:delInstrText>
            </w:r>
            <w:r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[7]</w:delText>
            </w:r>
            <w:r w:rsidRPr="009D0C2F" w:rsidDel="00537EC3">
              <w:fldChar w:fldCharType="end"/>
            </w:r>
          </w:del>
          <w:customXmlDelRangeStart w:id="1776" w:author="Tiago Oliveira" w:date="2016-07-13T19:15:00Z"/>
        </w:sdtContent>
      </w:sdt>
      <w:customXmlDelRangeEnd w:id="1776"/>
      <w:del w:id="1777" w:author="Tiago Oliveira" w:date="2016-07-13T19:15:00Z">
        <w:r w:rsidRPr="009D0C2F" w:rsidDel="00537EC3">
          <w:delText>.</w:delText>
        </w:r>
      </w:del>
    </w:p>
    <w:p w14:paraId="133921AB" w14:textId="464DD899" w:rsidR="00C81224" w:rsidRPr="009D0C2F" w:rsidDel="00537EC3" w:rsidRDefault="00C81224" w:rsidP="009D0C2F">
      <w:pPr>
        <w:pStyle w:val="RBulletList"/>
        <w:rPr>
          <w:del w:id="1778" w:author="Tiago Oliveira" w:date="2016-07-13T19:15:00Z"/>
        </w:rPr>
      </w:pPr>
      <w:del w:id="1779" w:author="Tiago Oliveira" w:date="2016-07-13T19:15:00Z">
        <w:r w:rsidRPr="009D0C2F" w:rsidDel="00537EC3">
          <w:delText>Estudo da Framework Xtext: Estudo da framework com base na documentação disponibilizada na Web</w:delText>
        </w:r>
        <w:r w:rsidR="00DA202C" w:rsidRPr="009D0C2F" w:rsidDel="00537EC3">
          <w:delText xml:space="preserve"> e em bibliografia de referência</w:delText>
        </w:r>
      </w:del>
      <w:customXmlDelRangeStart w:id="1780" w:author="Tiago Oliveira" w:date="2016-07-13T19:15:00Z"/>
      <w:sdt>
        <w:sdtPr>
          <w:id w:val="-1633936450"/>
          <w:citation/>
        </w:sdtPr>
        <w:sdtContent>
          <w:customXmlDelRangeEnd w:id="1780"/>
          <w:del w:id="1781" w:author="Tiago Oliveira" w:date="2016-07-13T19:15:00Z">
            <w:r w:rsidR="00DA202C" w:rsidRPr="009D0C2F" w:rsidDel="00537EC3">
              <w:fldChar w:fldCharType="begin"/>
            </w:r>
            <w:r w:rsidR="00DA202C" w:rsidRPr="009D0C2F" w:rsidDel="00537EC3">
              <w:delInstrText xml:space="preserve"> CITATION Xte13 \l 2070 </w:delInstrText>
            </w:r>
            <w:r w:rsidR="00DA202C"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[9]</w:delText>
            </w:r>
            <w:r w:rsidR="00DA202C" w:rsidRPr="009D0C2F" w:rsidDel="00537EC3">
              <w:fldChar w:fldCharType="end"/>
            </w:r>
          </w:del>
          <w:customXmlDelRangeStart w:id="1782" w:author="Tiago Oliveira" w:date="2016-07-13T19:15:00Z"/>
        </w:sdtContent>
      </w:sdt>
      <w:customXmlDelRangeEnd w:id="1782"/>
      <w:del w:id="1783" w:author="Tiago Oliveira" w:date="2016-07-13T19:15:00Z">
        <w:r w:rsidRPr="009D0C2F" w:rsidDel="00537EC3">
          <w:delText xml:space="preserve">. </w:delText>
        </w:r>
      </w:del>
    </w:p>
    <w:p w14:paraId="11CD5D91" w14:textId="25896CEF" w:rsidR="00C81224" w:rsidRPr="009D0C2F" w:rsidDel="00537EC3" w:rsidRDefault="00C81224" w:rsidP="009D0C2F">
      <w:pPr>
        <w:pStyle w:val="RBulletList"/>
        <w:rPr>
          <w:del w:id="1784" w:author="Tiago Oliveira" w:date="2016-07-13T19:15:00Z"/>
        </w:rPr>
      </w:pPr>
      <w:del w:id="1785" w:author="Tiago Oliveira" w:date="2016-07-13T19:15:00Z">
        <w:r w:rsidRPr="009D0C2F" w:rsidDel="00537EC3">
          <w:delText xml:space="preserve">Elaboração Proposta do Projeto: Foi elaborada a proposta do projeto depois do estudo do assembly PDS16 e da framework </w:delText>
        </w:r>
        <w:r w:rsidR="00DA202C" w:rsidRPr="009D0C2F" w:rsidDel="00537EC3">
          <w:delText>Xtext</w:delText>
        </w:r>
        <w:r w:rsidRPr="009D0C2F" w:rsidDel="00537EC3">
          <w:delText>, tendo sido realizada uma proposta de calend</w:delText>
        </w:r>
        <w:r w:rsidR="00DA202C" w:rsidRPr="009D0C2F" w:rsidDel="00537EC3">
          <w:delText>arização com os prazos a seguir</w:delText>
        </w:r>
        <w:r w:rsidRPr="009D0C2F" w:rsidDel="00537EC3">
          <w:delText>.</w:delText>
        </w:r>
      </w:del>
    </w:p>
    <w:p w14:paraId="0E8B2FE3" w14:textId="74DCB629" w:rsidR="00C81224" w:rsidRPr="009D0C2F" w:rsidDel="00537EC3" w:rsidRDefault="00DF36B7" w:rsidP="009D0C2F">
      <w:pPr>
        <w:pStyle w:val="RBulletList"/>
        <w:rPr>
          <w:del w:id="1786" w:author="Tiago Oliveira" w:date="2016-07-13T19:15:00Z"/>
        </w:rPr>
      </w:pPr>
      <w:del w:id="1787" w:author="Tiago Oliveira" w:date="2016-07-13T19:15:00Z">
        <w:r w:rsidRPr="009D0C2F" w:rsidDel="00537EC3">
          <w:delText>Implementação da DSL</w:delText>
        </w:r>
        <w:r w:rsidR="00C81224" w:rsidRPr="009D0C2F" w:rsidDel="00537EC3">
          <w:delText xml:space="preserve"> PDS16: Foi definida a sintaxe gramatical</w:delText>
        </w:r>
        <w:r w:rsidR="00CF6041" w:rsidRPr="009D0C2F" w:rsidDel="00537EC3">
          <w:delText xml:space="preserve"> bem como a coloração </w:delText>
        </w:r>
        <w:r w:rsidR="00C81224" w:rsidRPr="009D0C2F" w:rsidDel="00537EC3">
          <w:delText>da linguagem utilizando a framework Xtext</w:delText>
        </w:r>
      </w:del>
      <w:customXmlDelRangeStart w:id="1788" w:author="Tiago Oliveira" w:date="2016-07-13T19:15:00Z"/>
      <w:sdt>
        <w:sdtPr>
          <w:id w:val="739381023"/>
          <w:citation/>
        </w:sdtPr>
        <w:sdtContent>
          <w:customXmlDelRangeEnd w:id="1788"/>
          <w:del w:id="1789" w:author="Tiago Oliveira" w:date="2016-07-13T19:15:00Z">
            <w:r w:rsidR="00C81224" w:rsidRPr="009D0C2F" w:rsidDel="00537EC3">
              <w:fldChar w:fldCharType="begin"/>
            </w:r>
            <w:r w:rsidR="00C81224" w:rsidRPr="009D0C2F" w:rsidDel="00537EC3">
              <w:delInstrText xml:space="preserve"> CITATION Xte13 \l 2070 </w:delInstrText>
            </w:r>
            <w:r w:rsidR="00C81224"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[9]</w:delText>
            </w:r>
            <w:r w:rsidR="00C81224" w:rsidRPr="009D0C2F" w:rsidDel="00537EC3">
              <w:fldChar w:fldCharType="end"/>
            </w:r>
          </w:del>
          <w:customXmlDelRangeStart w:id="1790" w:author="Tiago Oliveira" w:date="2016-07-13T19:15:00Z"/>
        </w:sdtContent>
      </w:sdt>
      <w:customXmlDelRangeEnd w:id="1790"/>
      <w:del w:id="1791" w:author="Tiago Oliveira" w:date="2016-07-13T19:15:00Z">
        <w:r w:rsidR="00C81224" w:rsidRPr="009D0C2F" w:rsidDel="00537EC3">
          <w:delText>, criando também validadores para certos aspetos da linguagem que ajudam ao utilizador informando os erros</w:delText>
        </w:r>
        <w:r w:rsidR="00AB526A" w:rsidRPr="009D0C2F" w:rsidDel="00537EC3">
          <w:delText xml:space="preserve"> como por exemplo a validação semântica</w:delText>
        </w:r>
        <w:r w:rsidR="00C81224" w:rsidRPr="009D0C2F" w:rsidDel="00537EC3">
          <w:delText xml:space="preserve">. </w:delText>
        </w:r>
      </w:del>
    </w:p>
    <w:p w14:paraId="0CB8D163" w14:textId="63BA56A5" w:rsidR="00EA7A72" w:rsidRPr="009D0C2F" w:rsidDel="00537EC3" w:rsidRDefault="00AB526A" w:rsidP="009D0C2F">
      <w:pPr>
        <w:pStyle w:val="RBulletList"/>
        <w:rPr>
          <w:del w:id="1792" w:author="Tiago Oliveira" w:date="2016-07-13T19:15:00Z"/>
        </w:rPr>
      </w:pPr>
      <w:del w:id="1793" w:author="Tiago Oliveira" w:date="2016-07-13T19:15:00Z">
        <w:r w:rsidRPr="009D0C2F" w:rsidDel="00537EC3">
          <w:delText>Integração com um assemblador</w:delText>
        </w:r>
        <w:r w:rsidR="00C81224" w:rsidRPr="009D0C2F" w:rsidDel="00537EC3">
          <w:delText xml:space="preserve">: Para </w:delText>
        </w:r>
        <w:r w:rsidRPr="009D0C2F" w:rsidDel="00537EC3">
          <w:delText>gerar</w:delText>
        </w:r>
        <w:r w:rsidR="00C81224" w:rsidRPr="009D0C2F" w:rsidDel="00537EC3">
          <w:delText xml:space="preserve"> o</w:delText>
        </w:r>
        <w:r w:rsidRPr="009D0C2F" w:rsidDel="00537EC3">
          <w:delText>s</w:delText>
        </w:r>
        <w:r w:rsidR="00C81224" w:rsidRPr="009D0C2F" w:rsidDel="00537EC3">
          <w:delText xml:space="preserve"> ficheiro</w:delText>
        </w:r>
        <w:r w:rsidRPr="009D0C2F" w:rsidDel="00537EC3">
          <w:delText>s</w:delText>
        </w:r>
        <w:r w:rsidR="00C81224" w:rsidRPr="009D0C2F" w:rsidDel="00537EC3">
          <w:delText xml:space="preserve"> </w:delText>
        </w:r>
        <w:r w:rsidRPr="009D0C2F" w:rsidDel="00537EC3">
          <w:delText xml:space="preserve">executáveis correspondentes aos programas desenvolvidos utilizando o plug-in PDS16inEclipse optou-se por utilizar o assemblador </w:delText>
        </w:r>
        <w:r w:rsidR="00C81224" w:rsidRPr="009D0C2F" w:rsidDel="00537EC3">
          <w:delText>dasm</w:delText>
        </w:r>
        <w:r w:rsidRPr="009D0C2F" w:rsidDel="00537EC3">
          <w:delText>.</w:delText>
        </w:r>
        <w:r w:rsidR="00C81224" w:rsidRPr="009D0C2F" w:rsidDel="00537EC3">
          <w:delText xml:space="preserve"> </w:delText>
        </w:r>
        <w:r w:rsidRPr="009D0C2F" w:rsidDel="00537EC3">
          <w:delText xml:space="preserve">Para tal, invoca-se esta aplicação </w:delText>
        </w:r>
        <w:r w:rsidR="00C81224" w:rsidRPr="009D0C2F" w:rsidDel="00537EC3">
          <w:delText>passando</w:delText>
        </w:r>
        <w:r w:rsidRPr="009D0C2F" w:rsidDel="00537EC3">
          <w:delText>-lhe</w:delText>
        </w:r>
        <w:r w:rsidR="00C81224" w:rsidRPr="009D0C2F" w:rsidDel="00537EC3">
          <w:delText xml:space="preserve"> um ficheiro fonte como entrada e recebendo o resultado da compilação como saída. Esta informação é utilizada para verificação da existência de erros de compilação e, caso existam, assinalá-los no ficheiro fonte com a mensagem de erro produzida pelo assembler. </w:delText>
        </w:r>
      </w:del>
    </w:p>
    <w:p w14:paraId="2945861A" w14:textId="652C17C0" w:rsidR="00A57E8F" w:rsidRPr="009D0C2F" w:rsidDel="00537EC3" w:rsidRDefault="00EA7A72" w:rsidP="009D0C2F">
      <w:pPr>
        <w:pStyle w:val="RBulletList"/>
        <w:rPr>
          <w:del w:id="1794" w:author="Tiago Oliveira" w:date="2016-07-13T19:15:00Z"/>
        </w:rPr>
      </w:pPr>
      <w:del w:id="1795" w:author="Tiago Oliveira" w:date="2016-07-13T19:15:00Z">
        <w:r w:rsidRPr="009D0C2F" w:rsidDel="00537EC3">
          <w:delText>Deploy Eclipse:</w:delText>
        </w:r>
        <w:r w:rsidR="00E3661C" w:rsidRPr="009D0C2F" w:rsidDel="00537EC3">
          <w:delText xml:space="preserve"> Como objetivo do trabalho, foi possível criar um plug-in com o software desenvolvido usando a framework Xtext</w:delText>
        </w:r>
        <w:r w:rsidR="00A10546" w:rsidRPr="009D0C2F" w:rsidDel="00537EC3">
          <w:delText xml:space="preserve"> para a plataforma Eclipse</w:delText>
        </w:r>
        <w:r w:rsidR="00E3661C" w:rsidRPr="009D0C2F" w:rsidDel="00537EC3">
          <w:delText xml:space="preserve">. </w:delText>
        </w:r>
        <w:r w:rsidR="007723EB" w:rsidRPr="009D0C2F" w:rsidDel="00537EC3">
          <w:delText>Para tal foi criado um projeto do tipo update site para conseguirmos criar e disponibilizar o plug-in. Este foi disponibilizado com a criação de uma página web</w:delText>
        </w:r>
      </w:del>
      <w:customXmlDelRangeStart w:id="1796" w:author="Tiago Oliveira" w:date="2016-07-13T19:15:00Z"/>
      <w:sdt>
        <w:sdtPr>
          <w:id w:val="-1996258241"/>
          <w:citation/>
        </w:sdtPr>
        <w:sdtContent>
          <w:customXmlDelRangeEnd w:id="1796"/>
          <w:del w:id="1797" w:author="Tiago Oliveira" w:date="2016-07-13T19:15:00Z">
            <w:r w:rsidR="00097E1B" w:rsidRPr="009D0C2F" w:rsidDel="00537EC3">
              <w:fldChar w:fldCharType="begin"/>
            </w:r>
            <w:r w:rsidR="00097E1B" w:rsidRPr="009D0C2F" w:rsidDel="00537EC3">
              <w:delInstrText xml:space="preserve"> CITATION PDS \l 2070 </w:delInstrText>
            </w:r>
            <w:r w:rsidR="00097E1B"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[13]</w:delText>
            </w:r>
            <w:r w:rsidR="00097E1B" w:rsidRPr="009D0C2F" w:rsidDel="00537EC3">
              <w:fldChar w:fldCharType="end"/>
            </w:r>
          </w:del>
          <w:customXmlDelRangeStart w:id="1798" w:author="Tiago Oliveira" w:date="2016-07-13T19:15:00Z"/>
        </w:sdtContent>
      </w:sdt>
      <w:customXmlDelRangeEnd w:id="1798"/>
      <w:del w:id="1799" w:author="Tiago Oliveira" w:date="2016-07-13T19:15:00Z">
        <w:r w:rsidR="007723EB" w:rsidRPr="009D0C2F" w:rsidDel="00537EC3">
          <w:delText xml:space="preserve"> que oferece dois meios de instalaç</w:delText>
        </w:r>
        <w:r w:rsidR="00ED606E" w:rsidRPr="009D0C2F" w:rsidDel="00537EC3">
          <w:delText>ão: via url ou pasta zipada.</w:delText>
        </w:r>
        <w:r w:rsidR="000805F4" w:rsidRPr="009D0C2F" w:rsidDel="00537EC3">
          <w:delText xml:space="preserve"> Na página web também </w:delText>
        </w:r>
        <w:r w:rsidR="008C0F90" w:rsidRPr="009D0C2F" w:rsidDel="00537EC3">
          <w:delText>disponibilizamos</w:delText>
        </w:r>
        <w:r w:rsidR="007723EB" w:rsidRPr="009D0C2F" w:rsidDel="00537EC3">
          <w:delText xml:space="preserve"> um guia de instalação e os primeiros passos para começar a usar o editor de texto. </w:delText>
        </w:r>
      </w:del>
    </w:p>
    <w:p w14:paraId="6B3663B1" w14:textId="79440399" w:rsidR="002B7CC2" w:rsidRPr="009D0C2F" w:rsidDel="00537EC3" w:rsidRDefault="00A57E8F" w:rsidP="009D0C2F">
      <w:pPr>
        <w:pStyle w:val="RBulletList"/>
        <w:rPr>
          <w:del w:id="1800" w:author="Tiago Oliveira" w:date="2016-07-13T19:15:00Z"/>
        </w:rPr>
      </w:pPr>
      <w:del w:id="1801" w:author="Tiago Oliveira" w:date="2016-07-13T19:15:00Z">
        <w:r w:rsidRPr="009D0C2F" w:rsidDel="00537EC3">
          <w:delText xml:space="preserve">Deploy IntelliJ: Optamos </w:delText>
        </w:r>
        <w:r w:rsidR="003765C3" w:rsidRPr="009D0C2F" w:rsidDel="00537EC3">
          <w:delText>por</w:delText>
        </w:r>
        <w:r w:rsidRPr="009D0C2F" w:rsidDel="00537EC3">
          <w:delText xml:space="preserve"> não realiza</w:delText>
        </w:r>
        <w:r w:rsidR="003765C3" w:rsidRPr="009D0C2F" w:rsidDel="00537EC3">
          <w:delText>r</w:delText>
        </w:r>
        <w:r w:rsidRPr="009D0C2F" w:rsidDel="00537EC3">
          <w:delText xml:space="preserve"> este ponto, uma vez que não achamos viável de momento </w:delText>
        </w:r>
        <w:r w:rsidR="003765C3" w:rsidRPr="009D0C2F" w:rsidDel="00537EC3">
          <w:delText xml:space="preserve">pois </w:delText>
        </w:r>
        <w:r w:rsidRPr="009D0C2F" w:rsidDel="00537EC3">
          <w:delText>o plug-in tem como objetivo principal a plataforma Eclipse, e existem dependências diferentes para cada plataforma</w:delText>
        </w:r>
        <w:r w:rsidR="003765C3" w:rsidRPr="009D0C2F" w:rsidDel="00537EC3">
          <w:delText>, optando assim pela correção de erros de implementação da gramática reportados pelos utilizadores</w:delText>
        </w:r>
        <w:r w:rsidRPr="009D0C2F" w:rsidDel="00537EC3">
          <w:delText>.</w:delText>
        </w:r>
      </w:del>
    </w:p>
    <w:p w14:paraId="209B6BBF" w14:textId="012F13EE" w:rsidR="002B7CC2" w:rsidRPr="009D0C2F" w:rsidDel="00537EC3" w:rsidRDefault="002B7CC2" w:rsidP="009D0C2F">
      <w:pPr>
        <w:pStyle w:val="RBulletList"/>
        <w:rPr>
          <w:del w:id="1802" w:author="Tiago Oliveira" w:date="2016-07-13T19:15:00Z"/>
        </w:rPr>
      </w:pPr>
      <w:del w:id="1803" w:author="Tiago Oliveira" w:date="2016-07-13T19:15:00Z">
        <w:r w:rsidRPr="009D0C2F" w:rsidDel="00537EC3">
          <w:delText xml:space="preserve">Elaboração do Cartaz: Foi elaborado o cartaz do projeto </w:delText>
        </w:r>
        <w:r w:rsidR="00F91980" w:rsidRPr="009D0C2F" w:rsidDel="00537EC3">
          <w:delText xml:space="preserve">com o intuito de apresentar o projeto que esta a ser realizado. No cartaz damos </w:delText>
        </w:r>
        <w:r w:rsidRPr="009D0C2F" w:rsidDel="00537EC3">
          <w:delText xml:space="preserve">uma </w:delText>
        </w:r>
        <w:r w:rsidR="00F91980" w:rsidRPr="009D0C2F" w:rsidDel="00537EC3">
          <w:delText>vis</w:delText>
        </w:r>
        <w:r w:rsidR="00FB78EA" w:rsidRPr="009D0C2F" w:rsidDel="00537EC3">
          <w:delText xml:space="preserve">ão geral do que </w:delText>
        </w:r>
        <w:r w:rsidRPr="009D0C2F" w:rsidDel="00537EC3">
          <w:delText xml:space="preserve">se trata e </w:delText>
        </w:r>
        <w:r w:rsidR="00FB78EA" w:rsidRPr="009D0C2F" w:rsidDel="00537EC3">
          <w:delText xml:space="preserve">apresentamos as </w:delText>
        </w:r>
        <w:r w:rsidRPr="009D0C2F" w:rsidDel="00537EC3">
          <w:delText>principais características</w:delText>
        </w:r>
        <w:r w:rsidR="00FB78EA" w:rsidRPr="009D0C2F" w:rsidDel="00537EC3">
          <w:delText xml:space="preserve"> </w:delText>
        </w:r>
        <w:r w:rsidRPr="009D0C2F" w:rsidDel="00537EC3">
          <w:delText>bem como as funcionalidades que já s</w:delText>
        </w:r>
        <w:r w:rsidR="004D4421" w:rsidRPr="009D0C2F" w:rsidDel="00537EC3">
          <w:delText>ão suportadas</w:delText>
        </w:r>
        <w:r w:rsidR="00FE45CD" w:rsidRPr="009D0C2F" w:rsidDel="00537EC3">
          <w:delText xml:space="preserve"> pelo plug-in</w:delText>
        </w:r>
        <w:r w:rsidR="004D4421" w:rsidRPr="009D0C2F" w:rsidDel="00537EC3">
          <w:delText>.</w:delText>
        </w:r>
      </w:del>
    </w:p>
    <w:p w14:paraId="05814E57" w14:textId="6AFC6E8B" w:rsidR="00C81224" w:rsidDel="00537EC3" w:rsidRDefault="00C81224" w:rsidP="009D0C2F">
      <w:pPr>
        <w:pStyle w:val="ParagrafodeTexto"/>
        <w:rPr>
          <w:del w:id="1804" w:author="Tiago Oliveira" w:date="2016-07-13T19:15:00Z"/>
        </w:rPr>
      </w:pPr>
      <w:del w:id="1805" w:author="Tiago Oliveira" w:date="2016-07-13T19:15:00Z">
        <w:r w:rsidRPr="00A56C06" w:rsidDel="00537EC3">
          <w:delText>Face ao exposto, à data atual prevemos cumprir a calendarização inicialmente definida que se apresenta na</w:delText>
        </w:r>
        <w:r w:rsidR="00B36DC2" w:rsidDel="00537EC3">
          <w:delText xml:space="preserve"> </w:delText>
        </w:r>
        <w:r w:rsidR="00B36DC2" w:rsidRPr="00457DA1" w:rsidDel="00537EC3">
          <w:fldChar w:fldCharType="begin"/>
        </w:r>
        <w:r w:rsidR="00B36DC2" w:rsidRPr="00457DA1" w:rsidDel="00537EC3">
          <w:delInstrText xml:space="preserve"> REF _Ref449991350 \h </w:delInstrText>
        </w:r>
        <w:r w:rsidR="00457DA1" w:rsidRPr="00457DA1" w:rsidDel="00537EC3">
          <w:delInstrText xml:space="preserve"> \* MERGEFORMAT </w:delInstrText>
        </w:r>
        <w:r w:rsidR="00B36DC2" w:rsidRPr="00457DA1" w:rsidDel="00537EC3">
          <w:fldChar w:fldCharType="separate"/>
        </w:r>
      </w:del>
      <w:del w:id="1806" w:author="Tiago Oliveira" w:date="2016-07-06T17:30:00Z">
        <w:r w:rsidR="00672F3F" w:rsidRPr="00672F3F" w:rsidDel="00672F3F">
          <w:delText xml:space="preserve">Tabela </w:delText>
        </w:r>
        <w:r w:rsidR="00672F3F" w:rsidRPr="00672F3F" w:rsidDel="00672F3F">
          <w:rPr>
            <w:noProof/>
          </w:rPr>
          <w:delText>3</w:delText>
        </w:r>
      </w:del>
      <w:del w:id="1807" w:author="Tiago Oliveira" w:date="2016-07-13T19:15:00Z">
        <w:r w:rsidR="00B36DC2" w:rsidRPr="00457DA1" w:rsidDel="00537EC3">
          <w:fldChar w:fldCharType="end"/>
        </w:r>
        <w:r w:rsidRPr="00A56C06" w:rsidDel="00537EC3">
          <w:delText>.</w:delText>
        </w:r>
        <w:r w:rsidDel="00537EC3">
          <w:delText xml:space="preserve"> </w:delText>
        </w:r>
      </w:del>
    </w:p>
    <w:p w14:paraId="4CA70BD0" w14:textId="66A91C5E" w:rsidR="00AD4CA6" w:rsidDel="00537EC3" w:rsidRDefault="007E4CD9" w:rsidP="00AD4CA6">
      <w:pPr>
        <w:keepNext/>
        <w:spacing w:after="200" w:line="276" w:lineRule="auto"/>
        <w:jc w:val="center"/>
        <w:rPr>
          <w:del w:id="1808" w:author="Tiago Oliveira" w:date="2016-07-13T19:15:00Z"/>
        </w:rPr>
      </w:pPr>
      <w:del w:id="1809" w:author="Tiago Oliveira" w:date="2016-07-13T19:15:00Z">
        <w:r w:rsidDel="00537EC3">
          <w:rPr>
            <w:noProof/>
            <w:lang w:eastAsia="pt-PT"/>
          </w:rPr>
          <w:drawing>
            <wp:inline distT="0" distB="0" distL="0" distR="0" wp14:anchorId="67F3DC70" wp14:editId="2E0AB191">
              <wp:extent cx="6635031" cy="2586538"/>
              <wp:effectExtent l="4762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6762956" cy="2636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F7D0AD9" w14:textId="1955C790" w:rsidR="008D2CA0" w:rsidRPr="003765C3" w:rsidDel="00537EC3" w:rsidRDefault="00AD4CA6" w:rsidP="00C81224">
      <w:pPr>
        <w:pStyle w:val="Legenda"/>
        <w:jc w:val="center"/>
        <w:rPr>
          <w:del w:id="1810" w:author="Tiago Oliveira" w:date="2016-07-13T19:15:00Z"/>
          <w:b w:val="0"/>
          <w:color w:val="auto"/>
          <w:sz w:val="20"/>
        </w:rPr>
        <w:sectPr w:rsidR="008D2CA0" w:rsidRPr="003765C3" w:rsidDel="00537EC3" w:rsidSect="00537EC3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811" w:name="_Ref449991350"/>
      <w:del w:id="1812" w:author="Tiago Oliveira" w:date="2016-07-13T19:15:00Z">
        <w:r w:rsidRPr="003765C3" w:rsidDel="00537EC3">
          <w:rPr>
            <w:b w:val="0"/>
            <w:color w:val="auto"/>
            <w:sz w:val="20"/>
          </w:rPr>
          <w:delText xml:space="preserve">Tabela </w:delText>
        </w:r>
        <w:r w:rsidR="00116F9E" w:rsidDel="00537EC3">
          <w:rPr>
            <w:bCs w:val="0"/>
            <w:sz w:val="20"/>
          </w:rPr>
          <w:fldChar w:fldCharType="begin"/>
        </w:r>
        <w:r w:rsidR="00116F9E" w:rsidDel="00537EC3">
          <w:rPr>
            <w:b w:val="0"/>
            <w:color w:val="auto"/>
            <w:sz w:val="20"/>
          </w:rPr>
          <w:delInstrText xml:space="preserve"> SEQ Tabela \* ARABIC </w:delInstrText>
        </w:r>
        <w:r w:rsidR="00116F9E" w:rsidDel="00537EC3">
          <w:rPr>
            <w:bCs w:val="0"/>
            <w:sz w:val="20"/>
          </w:rPr>
          <w:fldChar w:fldCharType="separate"/>
        </w:r>
        <w:r w:rsidR="00672F3F" w:rsidDel="00537EC3">
          <w:rPr>
            <w:b w:val="0"/>
            <w:noProof/>
            <w:color w:val="auto"/>
            <w:sz w:val="20"/>
          </w:rPr>
          <w:delText>3</w:delText>
        </w:r>
        <w:r w:rsidR="00116F9E" w:rsidDel="00537EC3">
          <w:rPr>
            <w:bCs w:val="0"/>
            <w:sz w:val="20"/>
          </w:rPr>
          <w:fldChar w:fldCharType="end"/>
        </w:r>
        <w:bookmarkEnd w:id="1811"/>
        <w:r w:rsidRPr="003765C3" w:rsidDel="00537EC3">
          <w:rPr>
            <w:b w:val="0"/>
            <w:color w:val="auto"/>
            <w:sz w:val="20"/>
          </w:rPr>
          <w:delText xml:space="preserve"> - Diagrama de Gantt relativo à previsão da execução do trabalho.</w:delText>
        </w:r>
      </w:del>
    </w:p>
    <w:bookmarkStart w:id="1813" w:name="_Toc456363701" w:displacedByCustomXml="next"/>
    <w:sdt>
      <w:sdtPr>
        <w:rPr>
          <w:rFonts w:eastAsiaTheme="minorHAnsi" w:cstheme="minorBidi"/>
          <w:sz w:val="22"/>
        </w:rPr>
        <w:id w:val="-2129065210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3B15E9F8" w14:textId="77777777" w:rsidR="00AD7B7C" w:rsidRDefault="00AD7B7C" w:rsidP="009D0C2F">
          <w:pPr>
            <w:pStyle w:val="RCabealho"/>
          </w:pPr>
          <w:r>
            <w:t>Referências</w:t>
          </w:r>
          <w:bookmarkEnd w:id="1813"/>
        </w:p>
        <w:p w14:paraId="10445D20" w14:textId="77777777" w:rsidR="00EB728D" w:rsidRDefault="00AD7B7C" w:rsidP="008A7BB3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13"/>
            <w:gridCol w:w="8091"/>
          </w:tblGrid>
          <w:tr w:rsidR="00EB728D" w14:paraId="59DAA8F6" w14:textId="77777777">
            <w:trPr>
              <w:divId w:val="1627542587"/>
              <w:tblCellSpacing w:w="15" w:type="dxa"/>
              <w:ins w:id="1814" w:author="Tiago Oliveira" w:date="2016-07-15T16:32:00Z"/>
            </w:trPr>
            <w:tc>
              <w:tcPr>
                <w:tcW w:w="50" w:type="pct"/>
                <w:hideMark/>
              </w:tcPr>
              <w:p w14:paraId="7B9F7D98" w14:textId="77777777" w:rsidR="00EB728D" w:rsidRDefault="00EB728D">
                <w:pPr>
                  <w:pStyle w:val="Bibliografia"/>
                  <w:rPr>
                    <w:ins w:id="1815" w:author="Tiago Oliveira" w:date="2016-07-15T16:32:00Z"/>
                    <w:noProof/>
                    <w:sz w:val="24"/>
                    <w:szCs w:val="24"/>
                  </w:rPr>
                </w:pPr>
                <w:ins w:id="1816" w:author="Tiago Oliveira" w:date="2016-07-15T16:32:00Z">
                  <w:r>
                    <w:rPr>
                      <w:noProof/>
                    </w:rPr>
                    <w:t xml:space="preserve">[1] </w:t>
                  </w:r>
                </w:ins>
              </w:p>
            </w:tc>
            <w:tc>
              <w:tcPr>
                <w:tcW w:w="0" w:type="auto"/>
                <w:hideMark/>
              </w:tcPr>
              <w:p w14:paraId="30A23511" w14:textId="77777777" w:rsidR="00EB728D" w:rsidRDefault="00EB728D">
                <w:pPr>
                  <w:pStyle w:val="Bibliografia"/>
                  <w:rPr>
                    <w:ins w:id="1817" w:author="Tiago Oliveira" w:date="2016-07-15T16:32:00Z"/>
                    <w:noProof/>
                  </w:rPr>
                </w:pPr>
                <w:ins w:id="1818" w:author="Tiago Oliveira" w:date="2016-07-15T16:32:00Z">
                  <w:r>
                    <w:rPr>
                      <w:noProof/>
                    </w:rPr>
                    <w:t xml:space="preserve">T. Dias, “Elaboração de Ficheiros Executáveis,” 2013. </w:t>
                  </w:r>
                  <w:r w:rsidRPr="00EB728D">
                    <w:rPr>
                      <w:noProof/>
                      <w:lang w:val="en-US"/>
                      <w:rPrChange w:id="1819" w:author="Tiago Oliveira" w:date="2016-07-15T16:32:00Z">
                        <w:rPr>
                          <w:noProof/>
                        </w:rPr>
                      </w:rPrChange>
                    </w:rPr>
                    <w:t xml:space="preserve">[Online]. Available: https://adeetc.thothapp.com/classes/SE1/1314i/LI51D-LT51D-MI1D/resources/2334. </w:t>
                  </w:r>
                  <w:r>
                    <w:rPr>
                      <w:noProof/>
                    </w:rPr>
                    <w:t>[Acedido em 27 03 2016].</w:t>
                  </w:r>
                </w:ins>
              </w:p>
            </w:tc>
          </w:tr>
          <w:tr w:rsidR="00EB728D" w:rsidRPr="00EB728D" w14:paraId="17F9C3F4" w14:textId="77777777">
            <w:trPr>
              <w:divId w:val="1627542587"/>
              <w:tblCellSpacing w:w="15" w:type="dxa"/>
              <w:ins w:id="1820" w:author="Tiago Oliveira" w:date="2016-07-15T16:32:00Z"/>
            </w:trPr>
            <w:tc>
              <w:tcPr>
                <w:tcW w:w="50" w:type="pct"/>
                <w:hideMark/>
              </w:tcPr>
              <w:p w14:paraId="3490D2C3" w14:textId="77777777" w:rsidR="00EB728D" w:rsidRDefault="00EB728D">
                <w:pPr>
                  <w:pStyle w:val="Bibliografia"/>
                  <w:rPr>
                    <w:ins w:id="1821" w:author="Tiago Oliveira" w:date="2016-07-15T16:32:00Z"/>
                    <w:noProof/>
                  </w:rPr>
                </w:pPr>
                <w:ins w:id="1822" w:author="Tiago Oliveira" w:date="2016-07-15T16:32:00Z">
                  <w:r>
                    <w:rPr>
                      <w:noProof/>
                    </w:rPr>
                    <w:t xml:space="preserve">[2] </w:t>
                  </w:r>
                </w:ins>
              </w:p>
            </w:tc>
            <w:tc>
              <w:tcPr>
                <w:tcW w:w="0" w:type="auto"/>
                <w:hideMark/>
              </w:tcPr>
              <w:p w14:paraId="32F2642C" w14:textId="77777777" w:rsidR="00EB728D" w:rsidRPr="00EB728D" w:rsidRDefault="00EB728D">
                <w:pPr>
                  <w:pStyle w:val="Bibliografia"/>
                  <w:rPr>
                    <w:ins w:id="1823" w:author="Tiago Oliveira" w:date="2016-07-15T16:32:00Z"/>
                    <w:noProof/>
                    <w:lang w:val="en-US"/>
                    <w:rPrChange w:id="1824" w:author="Tiago Oliveira" w:date="2016-07-15T16:32:00Z">
                      <w:rPr>
                        <w:ins w:id="1825" w:author="Tiago Oliveira" w:date="2016-07-15T16:32:00Z"/>
                        <w:noProof/>
                      </w:rPr>
                    </w:rPrChange>
                  </w:rPr>
                </w:pPr>
                <w:ins w:id="1826" w:author="Tiago Oliveira" w:date="2016-07-15T16:32:00Z">
                  <w:r w:rsidRPr="00EB728D">
                    <w:rPr>
                      <w:noProof/>
                      <w:lang w:val="en-US"/>
                      <w:rPrChange w:id="1827" w:author="Tiago Oliveira" w:date="2016-07-15T16:32:00Z">
                        <w:rPr>
                          <w:noProof/>
                        </w:rPr>
                      </w:rPrChange>
                    </w:rPr>
                    <w:t>“Dr Java,” [Online]. Available: http://www.drjava.org/.</w:t>
                  </w:r>
                </w:ins>
              </w:p>
            </w:tc>
          </w:tr>
          <w:tr w:rsidR="00EB728D" w:rsidRPr="00EB728D" w14:paraId="0F101BA8" w14:textId="77777777">
            <w:trPr>
              <w:divId w:val="1627542587"/>
              <w:tblCellSpacing w:w="15" w:type="dxa"/>
              <w:ins w:id="1828" w:author="Tiago Oliveira" w:date="2016-07-15T16:32:00Z"/>
            </w:trPr>
            <w:tc>
              <w:tcPr>
                <w:tcW w:w="50" w:type="pct"/>
                <w:hideMark/>
              </w:tcPr>
              <w:p w14:paraId="63DF248E" w14:textId="77777777" w:rsidR="00EB728D" w:rsidRDefault="00EB728D">
                <w:pPr>
                  <w:pStyle w:val="Bibliografia"/>
                  <w:rPr>
                    <w:ins w:id="1829" w:author="Tiago Oliveira" w:date="2016-07-15T16:32:00Z"/>
                    <w:noProof/>
                  </w:rPr>
                </w:pPr>
                <w:ins w:id="1830" w:author="Tiago Oliveira" w:date="2016-07-15T16:32:00Z">
                  <w:r>
                    <w:rPr>
                      <w:noProof/>
                    </w:rPr>
                    <w:t xml:space="preserve">[3] </w:t>
                  </w:r>
                </w:ins>
              </w:p>
            </w:tc>
            <w:tc>
              <w:tcPr>
                <w:tcW w:w="0" w:type="auto"/>
                <w:hideMark/>
              </w:tcPr>
              <w:p w14:paraId="028A4F47" w14:textId="77777777" w:rsidR="00EB728D" w:rsidRPr="00EB728D" w:rsidRDefault="00EB728D">
                <w:pPr>
                  <w:pStyle w:val="Bibliografia"/>
                  <w:rPr>
                    <w:ins w:id="1831" w:author="Tiago Oliveira" w:date="2016-07-15T16:32:00Z"/>
                    <w:noProof/>
                    <w:lang w:val="en-US"/>
                    <w:rPrChange w:id="1832" w:author="Tiago Oliveira" w:date="2016-07-15T16:32:00Z">
                      <w:rPr>
                        <w:ins w:id="1833" w:author="Tiago Oliveira" w:date="2016-07-15T16:32:00Z"/>
                        <w:noProof/>
                      </w:rPr>
                    </w:rPrChange>
                  </w:rPr>
                </w:pPr>
                <w:ins w:id="1834" w:author="Tiago Oliveira" w:date="2016-07-15T16:32:00Z">
                  <w:r w:rsidRPr="00EB728D">
                    <w:rPr>
                      <w:noProof/>
                      <w:lang w:val="en-US"/>
                      <w:rPrChange w:id="1835" w:author="Tiago Oliveira" w:date="2016-07-15T16:32:00Z">
                        <w:rPr>
                          <w:noProof/>
                        </w:rPr>
                      </w:rPrChange>
                    </w:rPr>
                    <w:t>“IDE Ecplise,” [Online]. Available: http://www.eclipse.org.</w:t>
                  </w:r>
                </w:ins>
              </w:p>
            </w:tc>
          </w:tr>
          <w:tr w:rsidR="00EB728D" w:rsidRPr="00EB728D" w14:paraId="5CFD7E49" w14:textId="77777777">
            <w:trPr>
              <w:divId w:val="1627542587"/>
              <w:tblCellSpacing w:w="15" w:type="dxa"/>
              <w:ins w:id="1836" w:author="Tiago Oliveira" w:date="2016-07-15T16:32:00Z"/>
            </w:trPr>
            <w:tc>
              <w:tcPr>
                <w:tcW w:w="50" w:type="pct"/>
                <w:hideMark/>
              </w:tcPr>
              <w:p w14:paraId="7801ACBC" w14:textId="77777777" w:rsidR="00EB728D" w:rsidRDefault="00EB728D">
                <w:pPr>
                  <w:pStyle w:val="Bibliografia"/>
                  <w:rPr>
                    <w:ins w:id="1837" w:author="Tiago Oliveira" w:date="2016-07-15T16:32:00Z"/>
                    <w:noProof/>
                  </w:rPr>
                </w:pPr>
                <w:ins w:id="1838" w:author="Tiago Oliveira" w:date="2016-07-15T16:32:00Z">
                  <w:r>
                    <w:rPr>
                      <w:noProof/>
                    </w:rPr>
                    <w:t xml:space="preserve">[4] </w:t>
                  </w:r>
                </w:ins>
              </w:p>
            </w:tc>
            <w:tc>
              <w:tcPr>
                <w:tcW w:w="0" w:type="auto"/>
                <w:hideMark/>
              </w:tcPr>
              <w:p w14:paraId="734C9BAF" w14:textId="77777777" w:rsidR="00EB728D" w:rsidRPr="00EB728D" w:rsidRDefault="00EB728D">
                <w:pPr>
                  <w:pStyle w:val="Bibliografia"/>
                  <w:rPr>
                    <w:ins w:id="1839" w:author="Tiago Oliveira" w:date="2016-07-15T16:32:00Z"/>
                    <w:noProof/>
                    <w:lang w:val="en-US"/>
                    <w:rPrChange w:id="1840" w:author="Tiago Oliveira" w:date="2016-07-15T16:32:00Z">
                      <w:rPr>
                        <w:ins w:id="1841" w:author="Tiago Oliveira" w:date="2016-07-15T16:32:00Z"/>
                        <w:noProof/>
                      </w:rPr>
                    </w:rPrChange>
                  </w:rPr>
                </w:pPr>
                <w:ins w:id="1842" w:author="Tiago Oliveira" w:date="2016-07-15T16:32:00Z">
                  <w:r w:rsidRPr="00EB728D">
                    <w:rPr>
                      <w:noProof/>
                      <w:lang w:val="en-US"/>
                      <w:rPrChange w:id="1843" w:author="Tiago Oliveira" w:date="2016-07-15T16:32:00Z">
                        <w:rPr>
                          <w:noProof/>
                        </w:rPr>
                      </w:rPrChange>
                    </w:rPr>
                    <w:t>“Intellij, IDE,” [Online]. Available: https://www.jetbrains.com/idea/.</w:t>
                  </w:r>
                </w:ins>
              </w:p>
            </w:tc>
          </w:tr>
          <w:tr w:rsidR="00EB728D" w14:paraId="6A8BECFD" w14:textId="77777777">
            <w:trPr>
              <w:divId w:val="1627542587"/>
              <w:tblCellSpacing w:w="15" w:type="dxa"/>
              <w:ins w:id="1844" w:author="Tiago Oliveira" w:date="2016-07-15T16:32:00Z"/>
            </w:trPr>
            <w:tc>
              <w:tcPr>
                <w:tcW w:w="50" w:type="pct"/>
                <w:hideMark/>
              </w:tcPr>
              <w:p w14:paraId="03E29E26" w14:textId="77777777" w:rsidR="00EB728D" w:rsidRDefault="00EB728D">
                <w:pPr>
                  <w:pStyle w:val="Bibliografia"/>
                  <w:rPr>
                    <w:ins w:id="1845" w:author="Tiago Oliveira" w:date="2016-07-15T16:32:00Z"/>
                    <w:noProof/>
                  </w:rPr>
                </w:pPr>
                <w:ins w:id="1846" w:author="Tiago Oliveira" w:date="2016-07-15T16:32:00Z">
                  <w:r>
                    <w:rPr>
                      <w:noProof/>
                    </w:rPr>
                    <w:t xml:space="preserve">[5] </w:t>
                  </w:r>
                </w:ins>
              </w:p>
            </w:tc>
            <w:tc>
              <w:tcPr>
                <w:tcW w:w="0" w:type="auto"/>
                <w:hideMark/>
              </w:tcPr>
              <w:p w14:paraId="27D9D34D" w14:textId="77777777" w:rsidR="00EB728D" w:rsidRDefault="00EB728D">
                <w:pPr>
                  <w:pStyle w:val="Bibliografia"/>
                  <w:rPr>
                    <w:ins w:id="1847" w:author="Tiago Oliveira" w:date="2016-07-15T16:32:00Z"/>
                    <w:noProof/>
                  </w:rPr>
                </w:pPr>
                <w:ins w:id="1848" w:author="Tiago Oliveira" w:date="2016-07-15T16:32:00Z">
                  <w:r w:rsidRPr="00EB728D">
                    <w:rPr>
                      <w:noProof/>
                      <w:lang w:val="en-US"/>
                      <w:rPrChange w:id="1849" w:author="Tiago Oliveira" w:date="2016-07-15T16:32:00Z">
                        <w:rPr>
                          <w:noProof/>
                        </w:rPr>
                      </w:rPrChange>
                    </w:rPr>
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</w:r>
                  <w:r>
                    <w:rPr>
                      <w:noProof/>
                    </w:rPr>
                    <w:t>[Acedido em 25 03 2016].</w:t>
                  </w:r>
                </w:ins>
              </w:p>
            </w:tc>
          </w:tr>
          <w:tr w:rsidR="00EB728D" w14:paraId="5C2740F6" w14:textId="77777777">
            <w:trPr>
              <w:divId w:val="1627542587"/>
              <w:tblCellSpacing w:w="15" w:type="dxa"/>
              <w:ins w:id="1850" w:author="Tiago Oliveira" w:date="2016-07-15T16:32:00Z"/>
            </w:trPr>
            <w:tc>
              <w:tcPr>
                <w:tcW w:w="50" w:type="pct"/>
                <w:hideMark/>
              </w:tcPr>
              <w:p w14:paraId="150F92B5" w14:textId="77777777" w:rsidR="00EB728D" w:rsidRDefault="00EB728D">
                <w:pPr>
                  <w:pStyle w:val="Bibliografia"/>
                  <w:rPr>
                    <w:ins w:id="1851" w:author="Tiago Oliveira" w:date="2016-07-15T16:32:00Z"/>
                    <w:noProof/>
                  </w:rPr>
                </w:pPr>
                <w:ins w:id="1852" w:author="Tiago Oliveira" w:date="2016-07-15T16:32:00Z">
                  <w:r>
                    <w:rPr>
                      <w:noProof/>
                    </w:rPr>
                    <w:t xml:space="preserve">[6] </w:t>
                  </w:r>
                </w:ins>
              </w:p>
            </w:tc>
            <w:tc>
              <w:tcPr>
                <w:tcW w:w="0" w:type="auto"/>
                <w:hideMark/>
              </w:tcPr>
              <w:p w14:paraId="117BF9B5" w14:textId="77777777" w:rsidR="00EB728D" w:rsidRDefault="00EB728D">
                <w:pPr>
                  <w:pStyle w:val="Bibliografia"/>
                  <w:rPr>
                    <w:ins w:id="1853" w:author="Tiago Oliveira" w:date="2016-07-15T16:32:00Z"/>
                    <w:noProof/>
                  </w:rPr>
                </w:pPr>
                <w:ins w:id="1854" w:author="Tiago Oliveira" w:date="2016-07-15T16:32:00Z">
                  <w:r>
                    <w:rPr>
                      <w:noProof/>
                    </w:rPr>
                    <w:t xml:space="preserve">J. Paraíso, “PDS16. Arquitetura de Computadores – Textos de apoio às aulas teóricas (págs. 13-1 – 13-27),” Lisboa, 2011. </w:t>
                  </w:r>
                </w:ins>
              </w:p>
            </w:tc>
          </w:tr>
          <w:tr w:rsidR="00EB728D" w14:paraId="60165915" w14:textId="77777777">
            <w:trPr>
              <w:divId w:val="1627542587"/>
              <w:tblCellSpacing w:w="15" w:type="dxa"/>
              <w:ins w:id="1855" w:author="Tiago Oliveira" w:date="2016-07-15T16:32:00Z"/>
            </w:trPr>
            <w:tc>
              <w:tcPr>
                <w:tcW w:w="50" w:type="pct"/>
                <w:hideMark/>
              </w:tcPr>
              <w:p w14:paraId="68F3FDA6" w14:textId="77777777" w:rsidR="00EB728D" w:rsidRDefault="00EB728D">
                <w:pPr>
                  <w:pStyle w:val="Bibliografia"/>
                  <w:rPr>
                    <w:ins w:id="1856" w:author="Tiago Oliveira" w:date="2016-07-15T16:32:00Z"/>
                    <w:noProof/>
                  </w:rPr>
                </w:pPr>
                <w:ins w:id="1857" w:author="Tiago Oliveira" w:date="2016-07-15T16:32:00Z">
                  <w:r>
                    <w:rPr>
                      <w:noProof/>
                    </w:rPr>
                    <w:t xml:space="preserve">[7] </w:t>
                  </w:r>
                </w:ins>
              </w:p>
            </w:tc>
            <w:tc>
              <w:tcPr>
                <w:tcW w:w="0" w:type="auto"/>
                <w:hideMark/>
              </w:tcPr>
              <w:p w14:paraId="7356B2CD" w14:textId="77777777" w:rsidR="00EB728D" w:rsidRDefault="00EB728D">
                <w:pPr>
                  <w:pStyle w:val="Bibliografia"/>
                  <w:rPr>
                    <w:ins w:id="1858" w:author="Tiago Oliveira" w:date="2016-07-15T16:32:00Z"/>
                    <w:noProof/>
                  </w:rPr>
                </w:pPr>
                <w:ins w:id="1859" w:author="Tiago Oliveira" w:date="2016-07-15T16:32:00Z">
                  <w:r>
                    <w:rPr>
                      <w:noProof/>
                    </w:rPr>
                    <w:t xml:space="preserve">J. Paraíso, “Desenvolvimento de Aplicações. Arquitetura de Computadores – Textos de apoio às aulas teóricas (págs. 15-2 – 15-5),” Lisboa, 2011. </w:t>
                  </w:r>
                </w:ins>
              </w:p>
            </w:tc>
          </w:tr>
          <w:tr w:rsidR="00EB728D" w14:paraId="6C69A0EA" w14:textId="77777777">
            <w:trPr>
              <w:divId w:val="1627542587"/>
              <w:tblCellSpacing w:w="15" w:type="dxa"/>
              <w:ins w:id="1860" w:author="Tiago Oliveira" w:date="2016-07-15T16:32:00Z"/>
            </w:trPr>
            <w:tc>
              <w:tcPr>
                <w:tcW w:w="50" w:type="pct"/>
                <w:hideMark/>
              </w:tcPr>
              <w:p w14:paraId="54646926" w14:textId="77777777" w:rsidR="00EB728D" w:rsidRDefault="00EB728D">
                <w:pPr>
                  <w:pStyle w:val="Bibliografia"/>
                  <w:rPr>
                    <w:ins w:id="1861" w:author="Tiago Oliveira" w:date="2016-07-15T16:32:00Z"/>
                    <w:noProof/>
                  </w:rPr>
                </w:pPr>
                <w:ins w:id="1862" w:author="Tiago Oliveira" w:date="2016-07-15T16:32:00Z">
                  <w:r>
                    <w:rPr>
                      <w:noProof/>
                    </w:rPr>
                    <w:t xml:space="preserve">[8] </w:t>
                  </w:r>
                </w:ins>
              </w:p>
            </w:tc>
            <w:tc>
              <w:tcPr>
                <w:tcW w:w="0" w:type="auto"/>
                <w:hideMark/>
              </w:tcPr>
              <w:p w14:paraId="2B22AD93" w14:textId="77777777" w:rsidR="00EB728D" w:rsidRDefault="00EB728D">
                <w:pPr>
                  <w:pStyle w:val="Bibliografia"/>
                  <w:rPr>
                    <w:ins w:id="1863" w:author="Tiago Oliveira" w:date="2016-07-15T16:32:00Z"/>
                    <w:noProof/>
                  </w:rPr>
                </w:pPr>
                <w:ins w:id="1864" w:author="Tiago Oliveira" w:date="2016-07-15T16:32:00Z">
                  <w:r w:rsidRPr="00EB728D">
                    <w:rPr>
                      <w:noProof/>
                      <w:lang w:val="en-US"/>
                      <w:rPrChange w:id="1865" w:author="Tiago Oliveira" w:date="2016-07-15T16:32:00Z">
                        <w:rPr>
                          <w:noProof/>
                        </w:rPr>
                      </w:rPrChange>
                    </w:rPr>
                    <w:t xml:space="preserve">C. Ajluni, “Eclipse Takes a Stand for Embedded Systems Developers,” [Online]. </w:t>
                  </w:r>
                  <w:r>
                    <w:rPr>
                      <w:noProof/>
                    </w:rPr>
                    <w:t>Available: http://www.embeddedintel.com/search_results.php?article=142. [Acedido em 30 03 2016].</w:t>
                  </w:r>
                </w:ins>
              </w:p>
            </w:tc>
          </w:tr>
          <w:tr w:rsidR="00EB728D" w14:paraId="1C166A47" w14:textId="77777777">
            <w:trPr>
              <w:divId w:val="1627542587"/>
              <w:tblCellSpacing w:w="15" w:type="dxa"/>
              <w:ins w:id="1866" w:author="Tiago Oliveira" w:date="2016-07-15T16:32:00Z"/>
            </w:trPr>
            <w:tc>
              <w:tcPr>
                <w:tcW w:w="50" w:type="pct"/>
                <w:hideMark/>
              </w:tcPr>
              <w:p w14:paraId="2B4F19E9" w14:textId="77777777" w:rsidR="00EB728D" w:rsidRDefault="00EB728D">
                <w:pPr>
                  <w:pStyle w:val="Bibliografia"/>
                  <w:rPr>
                    <w:ins w:id="1867" w:author="Tiago Oliveira" w:date="2016-07-15T16:32:00Z"/>
                    <w:noProof/>
                  </w:rPr>
                </w:pPr>
                <w:ins w:id="1868" w:author="Tiago Oliveira" w:date="2016-07-15T16:32:00Z">
                  <w:r>
                    <w:rPr>
                      <w:noProof/>
                    </w:rPr>
                    <w:t xml:space="preserve">[9] </w:t>
                  </w:r>
                </w:ins>
              </w:p>
            </w:tc>
            <w:tc>
              <w:tcPr>
                <w:tcW w:w="0" w:type="auto"/>
                <w:hideMark/>
              </w:tcPr>
              <w:p w14:paraId="14A1BE83" w14:textId="77777777" w:rsidR="00EB728D" w:rsidRDefault="00EB728D">
                <w:pPr>
                  <w:pStyle w:val="Bibliografia"/>
                  <w:rPr>
                    <w:ins w:id="1869" w:author="Tiago Oliveira" w:date="2016-07-15T16:32:00Z"/>
                    <w:noProof/>
                  </w:rPr>
                </w:pPr>
                <w:ins w:id="1870" w:author="Tiago Oliveira" w:date="2016-07-15T16:32:00Z">
                  <w:r w:rsidRPr="00EB728D">
                    <w:rPr>
                      <w:noProof/>
                      <w:lang w:val="en-US"/>
                      <w:rPrChange w:id="1871" w:author="Tiago Oliveira" w:date="2016-07-15T16:32:00Z">
                        <w:rPr>
                          <w:noProof/>
                        </w:rPr>
                      </w:rPrChange>
                    </w:rPr>
                    <w:t xml:space="preserve">“Xtext 2.5 Documentation, Eclipse Foundation,” 2013. [Online]. </w:t>
                  </w:r>
                  <w:r>
                    <w:rPr>
                      <w:noProof/>
                    </w:rPr>
                    <w:t>Available: http://www.eclipse.org/Xtext/documentation/2.5.0/Xtext%20Documentation.pdf. [Acedido em 05 02 2016].</w:t>
                  </w:r>
                </w:ins>
              </w:p>
            </w:tc>
          </w:tr>
          <w:tr w:rsidR="00EB728D" w14:paraId="5248E418" w14:textId="77777777">
            <w:trPr>
              <w:divId w:val="1627542587"/>
              <w:tblCellSpacing w:w="15" w:type="dxa"/>
              <w:ins w:id="1872" w:author="Tiago Oliveira" w:date="2016-07-15T16:32:00Z"/>
            </w:trPr>
            <w:tc>
              <w:tcPr>
                <w:tcW w:w="50" w:type="pct"/>
                <w:hideMark/>
              </w:tcPr>
              <w:p w14:paraId="22F7F299" w14:textId="77777777" w:rsidR="00EB728D" w:rsidRDefault="00EB728D">
                <w:pPr>
                  <w:pStyle w:val="Bibliografia"/>
                  <w:rPr>
                    <w:ins w:id="1873" w:author="Tiago Oliveira" w:date="2016-07-15T16:32:00Z"/>
                    <w:noProof/>
                  </w:rPr>
                </w:pPr>
                <w:ins w:id="1874" w:author="Tiago Oliveira" w:date="2016-07-15T16:32:00Z">
                  <w:r>
                    <w:rPr>
                      <w:noProof/>
                    </w:rPr>
                    <w:t xml:space="preserve">[10] </w:t>
                  </w:r>
                </w:ins>
              </w:p>
            </w:tc>
            <w:tc>
              <w:tcPr>
                <w:tcW w:w="0" w:type="auto"/>
                <w:hideMark/>
              </w:tcPr>
              <w:p w14:paraId="1D229207" w14:textId="77777777" w:rsidR="00EB728D" w:rsidRDefault="00EB728D">
                <w:pPr>
                  <w:pStyle w:val="Bibliografia"/>
                  <w:rPr>
                    <w:ins w:id="1875" w:author="Tiago Oliveira" w:date="2016-07-15T16:32:00Z"/>
                    <w:noProof/>
                  </w:rPr>
                </w:pPr>
                <w:ins w:id="1876" w:author="Tiago Oliveira" w:date="2016-07-15T16:32:00Z">
                  <w:r>
                    <w:rPr>
                      <w:noProof/>
                    </w:rPr>
                    <w:t xml:space="preserve">J. Paraiso, “Interrupções. Arquitetura de Computadores – Textos de apoio às aulas teóricas (págs. 19-2 – 19-8),” 2011. </w:t>
                  </w:r>
                </w:ins>
              </w:p>
            </w:tc>
          </w:tr>
          <w:tr w:rsidR="00EB728D" w:rsidRPr="00EB728D" w14:paraId="09491C44" w14:textId="77777777">
            <w:trPr>
              <w:divId w:val="1627542587"/>
              <w:tblCellSpacing w:w="15" w:type="dxa"/>
              <w:ins w:id="1877" w:author="Tiago Oliveira" w:date="2016-07-15T16:32:00Z"/>
            </w:trPr>
            <w:tc>
              <w:tcPr>
                <w:tcW w:w="50" w:type="pct"/>
                <w:hideMark/>
              </w:tcPr>
              <w:p w14:paraId="5163467B" w14:textId="77777777" w:rsidR="00EB728D" w:rsidRDefault="00EB728D">
                <w:pPr>
                  <w:pStyle w:val="Bibliografia"/>
                  <w:rPr>
                    <w:ins w:id="1878" w:author="Tiago Oliveira" w:date="2016-07-15T16:32:00Z"/>
                    <w:noProof/>
                  </w:rPr>
                </w:pPr>
                <w:ins w:id="1879" w:author="Tiago Oliveira" w:date="2016-07-15T16:32:00Z">
                  <w:r>
                    <w:rPr>
                      <w:noProof/>
                    </w:rPr>
                    <w:t xml:space="preserve">[11] </w:t>
                  </w:r>
                </w:ins>
              </w:p>
            </w:tc>
            <w:tc>
              <w:tcPr>
                <w:tcW w:w="0" w:type="auto"/>
                <w:hideMark/>
              </w:tcPr>
              <w:p w14:paraId="6893CDC0" w14:textId="77777777" w:rsidR="00EB728D" w:rsidRPr="00EB728D" w:rsidRDefault="00EB728D">
                <w:pPr>
                  <w:pStyle w:val="Bibliografia"/>
                  <w:rPr>
                    <w:ins w:id="1880" w:author="Tiago Oliveira" w:date="2016-07-15T16:32:00Z"/>
                    <w:noProof/>
                    <w:lang w:val="en-US"/>
                    <w:rPrChange w:id="1881" w:author="Tiago Oliveira" w:date="2016-07-15T16:32:00Z">
                      <w:rPr>
                        <w:ins w:id="1882" w:author="Tiago Oliveira" w:date="2016-07-15T16:32:00Z"/>
                        <w:noProof/>
                      </w:rPr>
                    </w:rPrChange>
                  </w:rPr>
                </w:pPr>
                <w:ins w:id="1883" w:author="Tiago Oliveira" w:date="2016-07-15T16:32:00Z">
                  <w:r w:rsidRPr="00EB728D">
                    <w:rPr>
                      <w:noProof/>
                      <w:lang w:val="en-US"/>
                      <w:rPrChange w:id="1884" w:author="Tiago Oliveira" w:date="2016-07-15T16:32:00Z">
                        <w:rPr>
                          <w:noProof/>
                        </w:rPr>
                      </w:rPrChange>
                    </w:rPr>
                    <w:t>J. Paraíso, “QuickRef_V2,” [Online]. Available: http://pwp.net.ipl.pt/cc.isel/ezeq/arquitetura/sistemas_didaticos/pds16/hardware/QuickRef_V2.pdf.</w:t>
                  </w:r>
                </w:ins>
              </w:p>
            </w:tc>
          </w:tr>
          <w:tr w:rsidR="00EB728D" w14:paraId="19E1087D" w14:textId="77777777">
            <w:trPr>
              <w:divId w:val="1627542587"/>
              <w:tblCellSpacing w:w="15" w:type="dxa"/>
              <w:ins w:id="1885" w:author="Tiago Oliveira" w:date="2016-07-15T16:32:00Z"/>
            </w:trPr>
            <w:tc>
              <w:tcPr>
                <w:tcW w:w="50" w:type="pct"/>
                <w:hideMark/>
              </w:tcPr>
              <w:p w14:paraId="54CE0430" w14:textId="77777777" w:rsidR="00EB728D" w:rsidRDefault="00EB728D">
                <w:pPr>
                  <w:pStyle w:val="Bibliografia"/>
                  <w:rPr>
                    <w:ins w:id="1886" w:author="Tiago Oliveira" w:date="2016-07-15T16:32:00Z"/>
                    <w:noProof/>
                  </w:rPr>
                </w:pPr>
                <w:ins w:id="1887" w:author="Tiago Oliveira" w:date="2016-07-15T16:32:00Z">
                  <w:r>
                    <w:rPr>
                      <w:noProof/>
                    </w:rPr>
                    <w:t xml:space="preserve">[12] </w:t>
                  </w:r>
                </w:ins>
              </w:p>
            </w:tc>
            <w:tc>
              <w:tcPr>
                <w:tcW w:w="0" w:type="auto"/>
                <w:hideMark/>
              </w:tcPr>
              <w:p w14:paraId="7E839B12" w14:textId="77777777" w:rsidR="00EB728D" w:rsidRDefault="00EB728D">
                <w:pPr>
                  <w:pStyle w:val="Bibliografia"/>
                  <w:rPr>
                    <w:ins w:id="1888" w:author="Tiago Oliveira" w:date="2016-07-15T16:32:00Z"/>
                    <w:noProof/>
                  </w:rPr>
                </w:pPr>
                <w:ins w:id="1889" w:author="Tiago Oliveira" w:date="2016-07-15T16:32:00Z">
                  <w:r w:rsidRPr="00EB728D">
                    <w:rPr>
                      <w:noProof/>
                      <w:lang w:val="en-US"/>
                      <w:rPrChange w:id="1890" w:author="Tiago Oliveira" w:date="2016-07-15T16:32:00Z">
                        <w:rPr>
                          <w:noProof/>
                        </w:rPr>
                      </w:rPrChange>
                    </w:rPr>
                    <w:t xml:space="preserve">T. E. Foundation, “Eclipse Modeling Framework (EMF),” The Eclipse Foundation, [Online]. </w:t>
                  </w:r>
                  <w:r>
                    <w:rPr>
                      <w:noProof/>
                    </w:rPr>
                    <w:t>Available: https://eclipse.org/modeling/emf/. [Acedido em 13 7 2016].</w:t>
                  </w:r>
                </w:ins>
              </w:p>
            </w:tc>
          </w:tr>
          <w:tr w:rsidR="00EB728D" w:rsidRPr="00EB728D" w14:paraId="0FA35074" w14:textId="77777777">
            <w:trPr>
              <w:divId w:val="1627542587"/>
              <w:tblCellSpacing w:w="15" w:type="dxa"/>
              <w:ins w:id="1891" w:author="Tiago Oliveira" w:date="2016-07-15T16:32:00Z"/>
            </w:trPr>
            <w:tc>
              <w:tcPr>
                <w:tcW w:w="50" w:type="pct"/>
                <w:hideMark/>
              </w:tcPr>
              <w:p w14:paraId="690F5C21" w14:textId="77777777" w:rsidR="00EB728D" w:rsidRDefault="00EB728D">
                <w:pPr>
                  <w:pStyle w:val="Bibliografia"/>
                  <w:rPr>
                    <w:ins w:id="1892" w:author="Tiago Oliveira" w:date="2016-07-15T16:32:00Z"/>
                    <w:noProof/>
                  </w:rPr>
                </w:pPr>
                <w:ins w:id="1893" w:author="Tiago Oliveira" w:date="2016-07-15T16:32:00Z">
                  <w:r>
                    <w:rPr>
                      <w:noProof/>
                    </w:rPr>
                    <w:t xml:space="preserve">[13] </w:t>
                  </w:r>
                </w:ins>
              </w:p>
            </w:tc>
            <w:tc>
              <w:tcPr>
                <w:tcW w:w="0" w:type="auto"/>
                <w:hideMark/>
              </w:tcPr>
              <w:p w14:paraId="0D4E4B16" w14:textId="77777777" w:rsidR="00EB728D" w:rsidRPr="00EB728D" w:rsidRDefault="00EB728D">
                <w:pPr>
                  <w:pStyle w:val="Bibliografia"/>
                  <w:rPr>
                    <w:ins w:id="1894" w:author="Tiago Oliveira" w:date="2016-07-15T16:32:00Z"/>
                    <w:noProof/>
                    <w:lang w:val="en-US"/>
                    <w:rPrChange w:id="1895" w:author="Tiago Oliveira" w:date="2016-07-15T16:32:00Z">
                      <w:rPr>
                        <w:ins w:id="1896" w:author="Tiago Oliveira" w:date="2016-07-15T16:32:00Z"/>
                        <w:noProof/>
                      </w:rPr>
                    </w:rPrChange>
                  </w:rPr>
                </w:pPr>
                <w:ins w:id="1897" w:author="Tiago Oliveira" w:date="2016-07-15T16:32:00Z">
                  <w:r w:rsidRPr="00EB728D">
                    <w:rPr>
                      <w:noProof/>
                      <w:lang w:val="en-US"/>
                      <w:rPrChange w:id="1898" w:author="Tiago Oliveira" w:date="2016-07-15T16:32:00Z">
                        <w:rPr>
                          <w:noProof/>
                        </w:rPr>
                      </w:rPrChange>
                    </w:rPr>
                    <w:t xml:space="preserve">L. Bettini, Implementing Domain-Specific, Packt Publishing, 2013. </w:t>
                  </w:r>
                </w:ins>
              </w:p>
            </w:tc>
          </w:tr>
          <w:tr w:rsidR="00EB728D" w14:paraId="619E649B" w14:textId="77777777">
            <w:trPr>
              <w:divId w:val="1627542587"/>
              <w:tblCellSpacing w:w="15" w:type="dxa"/>
              <w:ins w:id="1899" w:author="Tiago Oliveira" w:date="2016-07-15T16:32:00Z"/>
            </w:trPr>
            <w:tc>
              <w:tcPr>
                <w:tcW w:w="50" w:type="pct"/>
                <w:hideMark/>
              </w:tcPr>
              <w:p w14:paraId="0752343B" w14:textId="77777777" w:rsidR="00EB728D" w:rsidRDefault="00EB728D">
                <w:pPr>
                  <w:pStyle w:val="Bibliografia"/>
                  <w:rPr>
                    <w:ins w:id="1900" w:author="Tiago Oliveira" w:date="2016-07-15T16:32:00Z"/>
                    <w:noProof/>
                  </w:rPr>
                </w:pPr>
                <w:ins w:id="1901" w:author="Tiago Oliveira" w:date="2016-07-15T16:32:00Z">
                  <w:r>
                    <w:rPr>
                      <w:noProof/>
                    </w:rPr>
                    <w:t xml:space="preserve">[14] </w:t>
                  </w:r>
                </w:ins>
              </w:p>
            </w:tc>
            <w:tc>
              <w:tcPr>
                <w:tcW w:w="0" w:type="auto"/>
                <w:hideMark/>
              </w:tcPr>
              <w:p w14:paraId="77AA76D9" w14:textId="77777777" w:rsidR="00EB728D" w:rsidRDefault="00EB728D">
                <w:pPr>
                  <w:pStyle w:val="Bibliografia"/>
                  <w:rPr>
                    <w:ins w:id="1902" w:author="Tiago Oliveira" w:date="2016-07-15T16:32:00Z"/>
                    <w:noProof/>
                  </w:rPr>
                </w:pPr>
                <w:ins w:id="1903" w:author="Tiago Oliveira" w:date="2016-07-15T16:32:00Z">
                  <w:r>
                    <w:rPr>
                      <w:noProof/>
                    </w:rPr>
                    <w:t>“Xtend Documentation,” [Online]. Available: https://www.eclipse.org/xtend/documentation/index.html. [Acedido em 13 7 2016].</w:t>
                  </w:r>
                </w:ins>
              </w:p>
            </w:tc>
          </w:tr>
          <w:tr w:rsidR="00EB728D" w14:paraId="4D51C709" w14:textId="77777777">
            <w:trPr>
              <w:divId w:val="1627542587"/>
              <w:tblCellSpacing w:w="15" w:type="dxa"/>
              <w:ins w:id="1904" w:author="Tiago Oliveira" w:date="2016-07-15T16:32:00Z"/>
            </w:trPr>
            <w:tc>
              <w:tcPr>
                <w:tcW w:w="50" w:type="pct"/>
                <w:hideMark/>
              </w:tcPr>
              <w:p w14:paraId="14867F3A" w14:textId="77777777" w:rsidR="00EB728D" w:rsidRDefault="00EB728D">
                <w:pPr>
                  <w:pStyle w:val="Bibliografia"/>
                  <w:rPr>
                    <w:ins w:id="1905" w:author="Tiago Oliveira" w:date="2016-07-15T16:32:00Z"/>
                    <w:noProof/>
                  </w:rPr>
                </w:pPr>
                <w:ins w:id="1906" w:author="Tiago Oliveira" w:date="2016-07-15T16:32:00Z">
                  <w:r>
                    <w:rPr>
                      <w:noProof/>
                    </w:rPr>
                    <w:lastRenderedPageBreak/>
                    <w:t xml:space="preserve">[15] </w:t>
                  </w:r>
                </w:ins>
              </w:p>
            </w:tc>
            <w:tc>
              <w:tcPr>
                <w:tcW w:w="0" w:type="auto"/>
                <w:hideMark/>
              </w:tcPr>
              <w:p w14:paraId="06CBA3A6" w14:textId="77777777" w:rsidR="00EB728D" w:rsidRDefault="00EB728D">
                <w:pPr>
                  <w:pStyle w:val="Bibliografia"/>
                  <w:rPr>
                    <w:ins w:id="1907" w:author="Tiago Oliveira" w:date="2016-07-15T16:32:00Z"/>
                    <w:noProof/>
                  </w:rPr>
                </w:pPr>
                <w:ins w:id="1908" w:author="Tiago Oliveira" w:date="2016-07-15T16:32:00Z">
                  <w:r w:rsidRPr="00EB728D">
                    <w:rPr>
                      <w:noProof/>
                      <w:lang w:val="en-US"/>
                      <w:rPrChange w:id="1909" w:author="Tiago Oliveira" w:date="2016-07-15T16:32:00Z">
                        <w:rPr>
                          <w:noProof/>
                        </w:rPr>
                      </w:rPrChange>
                    </w:rPr>
                    <w:t xml:space="preserve">Wikipedia, “Plain Old Java Object,” [Online]. Available: https://en.wikipedia.org/wiki/Plain_Old_Java_Object. </w:t>
                  </w:r>
                  <w:r>
                    <w:rPr>
                      <w:noProof/>
                    </w:rPr>
                    <w:t>[Acedido em 15 7 2016].</w:t>
                  </w:r>
                </w:ins>
              </w:p>
            </w:tc>
          </w:tr>
          <w:tr w:rsidR="00EB728D" w14:paraId="1D22C75F" w14:textId="77777777">
            <w:trPr>
              <w:divId w:val="1627542587"/>
              <w:tblCellSpacing w:w="15" w:type="dxa"/>
              <w:ins w:id="1910" w:author="Tiago Oliveira" w:date="2016-07-15T16:32:00Z"/>
            </w:trPr>
            <w:tc>
              <w:tcPr>
                <w:tcW w:w="50" w:type="pct"/>
                <w:hideMark/>
              </w:tcPr>
              <w:p w14:paraId="554D72CB" w14:textId="77777777" w:rsidR="00EB728D" w:rsidRDefault="00EB728D">
                <w:pPr>
                  <w:pStyle w:val="Bibliografia"/>
                  <w:rPr>
                    <w:ins w:id="1911" w:author="Tiago Oliveira" w:date="2016-07-15T16:32:00Z"/>
                    <w:noProof/>
                  </w:rPr>
                </w:pPr>
                <w:ins w:id="1912" w:author="Tiago Oliveira" w:date="2016-07-15T16:32:00Z">
                  <w:r>
                    <w:rPr>
                      <w:noProof/>
                    </w:rPr>
                    <w:t xml:space="preserve">[16] </w:t>
                  </w:r>
                </w:ins>
              </w:p>
            </w:tc>
            <w:tc>
              <w:tcPr>
                <w:tcW w:w="0" w:type="auto"/>
                <w:hideMark/>
              </w:tcPr>
              <w:p w14:paraId="1739BD60" w14:textId="77777777" w:rsidR="00EB728D" w:rsidRDefault="00EB728D">
                <w:pPr>
                  <w:pStyle w:val="Bibliografia"/>
                  <w:rPr>
                    <w:ins w:id="1913" w:author="Tiago Oliveira" w:date="2016-07-15T16:32:00Z"/>
                    <w:noProof/>
                  </w:rPr>
                </w:pPr>
                <w:ins w:id="1914" w:author="Tiago Oliveira" w:date="2016-07-15T16:32:00Z">
                  <w:r w:rsidRPr="00EB728D">
                    <w:rPr>
                      <w:noProof/>
                      <w:lang w:val="en-US"/>
                      <w:rPrChange w:id="1915" w:author="Tiago Oliveira" w:date="2016-07-15T16:32:00Z">
                        <w:rPr>
                          <w:noProof/>
                        </w:rPr>
                      </w:rPrChange>
                    </w:rPr>
                    <w:t xml:space="preserve">ANTLR / Terence Parr, “About The ANTLR Parser Generator,” 2014. </w:t>
                  </w:r>
                  <w:r>
                    <w:rPr>
                      <w:noProof/>
                    </w:rPr>
                    <w:t>[Online]. Available: http://www.antlr.org/about.html. [Acedido em 15 7 2016].</w:t>
                  </w:r>
                </w:ins>
              </w:p>
            </w:tc>
          </w:tr>
          <w:tr w:rsidR="00EB728D" w14:paraId="5D6CCE0D" w14:textId="77777777">
            <w:trPr>
              <w:divId w:val="1627542587"/>
              <w:tblCellSpacing w:w="15" w:type="dxa"/>
              <w:ins w:id="1916" w:author="Tiago Oliveira" w:date="2016-07-15T16:32:00Z"/>
            </w:trPr>
            <w:tc>
              <w:tcPr>
                <w:tcW w:w="50" w:type="pct"/>
                <w:hideMark/>
              </w:tcPr>
              <w:p w14:paraId="5A474387" w14:textId="77777777" w:rsidR="00EB728D" w:rsidRDefault="00EB728D">
                <w:pPr>
                  <w:pStyle w:val="Bibliografia"/>
                  <w:rPr>
                    <w:ins w:id="1917" w:author="Tiago Oliveira" w:date="2016-07-15T16:32:00Z"/>
                    <w:noProof/>
                  </w:rPr>
                </w:pPr>
                <w:ins w:id="1918" w:author="Tiago Oliveira" w:date="2016-07-15T16:32:00Z">
                  <w:r>
                    <w:rPr>
                      <w:noProof/>
                    </w:rPr>
                    <w:t xml:space="preserve">[17] </w:t>
                  </w:r>
                </w:ins>
              </w:p>
            </w:tc>
            <w:tc>
              <w:tcPr>
                <w:tcW w:w="0" w:type="auto"/>
                <w:hideMark/>
              </w:tcPr>
              <w:p w14:paraId="7AF67ED6" w14:textId="77777777" w:rsidR="00EB728D" w:rsidRDefault="00EB728D">
                <w:pPr>
                  <w:pStyle w:val="Bibliografia"/>
                  <w:rPr>
                    <w:ins w:id="1919" w:author="Tiago Oliveira" w:date="2016-07-15T16:32:00Z"/>
                    <w:noProof/>
                  </w:rPr>
                </w:pPr>
                <w:ins w:id="1920" w:author="Tiago Oliveira" w:date="2016-07-15T16:32:00Z">
                  <w:r w:rsidRPr="00EB728D">
                    <w:rPr>
                      <w:noProof/>
                      <w:lang w:val="en-US"/>
                      <w:rPrChange w:id="1921" w:author="Tiago Oliveira" w:date="2016-07-15T16:32:00Z">
                        <w:rPr>
                          <w:noProof/>
                        </w:rPr>
                      </w:rPrChange>
                    </w:rPr>
                    <w:t xml:space="preserve">Google, “Google Guice,” [Online]. Available: https://github.com/google/guice. </w:t>
                  </w:r>
                  <w:r>
                    <w:rPr>
                      <w:noProof/>
                    </w:rPr>
                    <w:t>[Acedido em 15 7 2016].</w:t>
                  </w:r>
                </w:ins>
              </w:p>
            </w:tc>
          </w:tr>
          <w:tr w:rsidR="00EB728D" w14:paraId="41659274" w14:textId="77777777">
            <w:trPr>
              <w:divId w:val="1627542587"/>
              <w:tblCellSpacing w:w="15" w:type="dxa"/>
              <w:ins w:id="1922" w:author="Tiago Oliveira" w:date="2016-07-15T16:32:00Z"/>
            </w:trPr>
            <w:tc>
              <w:tcPr>
                <w:tcW w:w="50" w:type="pct"/>
                <w:hideMark/>
              </w:tcPr>
              <w:p w14:paraId="3229C1BC" w14:textId="77777777" w:rsidR="00EB728D" w:rsidRDefault="00EB728D">
                <w:pPr>
                  <w:pStyle w:val="Bibliografia"/>
                  <w:rPr>
                    <w:ins w:id="1923" w:author="Tiago Oliveira" w:date="2016-07-15T16:32:00Z"/>
                    <w:noProof/>
                  </w:rPr>
                </w:pPr>
                <w:ins w:id="1924" w:author="Tiago Oliveira" w:date="2016-07-15T16:32:00Z">
                  <w:r>
                    <w:rPr>
                      <w:noProof/>
                    </w:rPr>
                    <w:t xml:space="preserve">[18] </w:t>
                  </w:r>
                </w:ins>
              </w:p>
            </w:tc>
            <w:tc>
              <w:tcPr>
                <w:tcW w:w="0" w:type="auto"/>
                <w:hideMark/>
              </w:tcPr>
              <w:p w14:paraId="06FA0A30" w14:textId="77777777" w:rsidR="00EB728D" w:rsidRDefault="00EB728D">
                <w:pPr>
                  <w:pStyle w:val="Bibliografia"/>
                  <w:rPr>
                    <w:ins w:id="1925" w:author="Tiago Oliveira" w:date="2016-07-15T16:32:00Z"/>
                    <w:noProof/>
                  </w:rPr>
                </w:pPr>
                <w:ins w:id="1926" w:author="Tiago Oliveira" w:date="2016-07-15T16:32:00Z">
                  <w:r>
                    <w:rPr>
                      <w:noProof/>
                    </w:rPr>
                    <w:t>“MWE2 Documentation,” [Online]. Available: https://eclipse.org/Xtext/documentation/306_mwe2.html. [Acedido em 10 6 2016].</w:t>
                  </w:r>
                </w:ins>
              </w:p>
            </w:tc>
          </w:tr>
          <w:tr w:rsidR="00EB728D" w:rsidRPr="00EB728D" w14:paraId="1555ED79" w14:textId="77777777">
            <w:trPr>
              <w:divId w:val="1627542587"/>
              <w:tblCellSpacing w:w="15" w:type="dxa"/>
              <w:ins w:id="1927" w:author="Tiago Oliveira" w:date="2016-07-15T16:32:00Z"/>
            </w:trPr>
            <w:tc>
              <w:tcPr>
                <w:tcW w:w="50" w:type="pct"/>
                <w:hideMark/>
              </w:tcPr>
              <w:p w14:paraId="70B03CC3" w14:textId="77777777" w:rsidR="00EB728D" w:rsidRDefault="00EB728D">
                <w:pPr>
                  <w:pStyle w:val="Bibliografia"/>
                  <w:rPr>
                    <w:ins w:id="1928" w:author="Tiago Oliveira" w:date="2016-07-15T16:32:00Z"/>
                    <w:noProof/>
                  </w:rPr>
                </w:pPr>
                <w:ins w:id="1929" w:author="Tiago Oliveira" w:date="2016-07-15T16:32:00Z">
                  <w:r>
                    <w:rPr>
                      <w:noProof/>
                    </w:rPr>
                    <w:t xml:space="preserve">[19] </w:t>
                  </w:r>
                </w:ins>
              </w:p>
            </w:tc>
            <w:tc>
              <w:tcPr>
                <w:tcW w:w="0" w:type="auto"/>
                <w:hideMark/>
              </w:tcPr>
              <w:p w14:paraId="3417EFC3" w14:textId="77777777" w:rsidR="00EB728D" w:rsidRPr="00EB728D" w:rsidRDefault="00EB728D">
                <w:pPr>
                  <w:pStyle w:val="Bibliografia"/>
                  <w:rPr>
                    <w:ins w:id="1930" w:author="Tiago Oliveira" w:date="2016-07-15T16:32:00Z"/>
                    <w:noProof/>
                    <w:lang w:val="en-US"/>
                    <w:rPrChange w:id="1931" w:author="Tiago Oliveira" w:date="2016-07-15T16:32:00Z">
                      <w:rPr>
                        <w:ins w:id="1932" w:author="Tiago Oliveira" w:date="2016-07-15T16:32:00Z"/>
                        <w:noProof/>
                      </w:rPr>
                    </w:rPrChange>
                  </w:rPr>
                </w:pPr>
                <w:ins w:id="1933" w:author="Tiago Oliveira" w:date="2016-07-15T16:32:00Z">
                  <w:r w:rsidRPr="00EB728D">
                    <w:rPr>
                      <w:noProof/>
                      <w:lang w:val="en-US"/>
                      <w:rPrChange w:id="1934" w:author="Tiago Oliveira" w:date="2016-07-15T16:32:00Z">
                        <w:rPr>
                          <w:noProof/>
                        </w:rPr>
                      </w:rPrChange>
                    </w:rPr>
                    <w:t>“PDS16inEclipse,” [Online]. Available: http://tiagojvo.github.io/PDS16inEclipse/.</w:t>
                  </w:r>
                </w:ins>
              </w:p>
            </w:tc>
          </w:tr>
        </w:tbl>
        <w:p w14:paraId="1C84086F" w14:textId="77777777" w:rsidR="00EB728D" w:rsidRPr="00EB728D" w:rsidRDefault="00EB728D">
          <w:pPr>
            <w:divId w:val="1627542587"/>
            <w:rPr>
              <w:ins w:id="1935" w:author="Tiago Oliveira" w:date="2016-07-15T16:32:00Z"/>
              <w:rFonts w:eastAsia="Times New Roman"/>
              <w:noProof/>
              <w:lang w:val="en-US"/>
              <w:rPrChange w:id="1936" w:author="Tiago Oliveira" w:date="2016-07-15T16:32:00Z">
                <w:rPr>
                  <w:ins w:id="1937" w:author="Tiago Oliveira" w:date="2016-07-15T16:32:00Z"/>
                  <w:rFonts w:eastAsia="Times New Roman"/>
                  <w:noProof/>
                </w:rPr>
              </w:rPrChange>
            </w:rPr>
          </w:pPr>
        </w:p>
        <w:p w14:paraId="1ADB84DE" w14:textId="77777777" w:rsidR="00387380" w:rsidRPr="00EB728D" w:rsidDel="00EB728D" w:rsidRDefault="00387380" w:rsidP="008A7BB3">
          <w:pPr>
            <w:rPr>
              <w:del w:id="1938" w:author="Tiago Oliveira" w:date="2016-07-15T16:32:00Z"/>
              <w:rFonts w:asciiTheme="minorHAnsi" w:hAnsiTheme="minorHAnsi"/>
              <w:noProof/>
              <w:lang w:val="en-US"/>
              <w:rPrChange w:id="1939" w:author="Tiago Oliveira" w:date="2016-07-15T16:32:00Z">
                <w:rPr>
                  <w:del w:id="1940" w:author="Tiago Oliveira" w:date="2016-07-15T16:32:00Z"/>
                  <w:rFonts w:asciiTheme="minorHAnsi" w:hAnsiTheme="minorHAnsi"/>
                  <w:noProof/>
                </w:rPr>
              </w:rPrChange>
            </w:rPr>
          </w:pPr>
        </w:p>
        <w:p w14:paraId="3ECCCBAF" w14:textId="77777777" w:rsidR="005F0552" w:rsidRPr="00387380" w:rsidDel="00387380" w:rsidRDefault="005F0552" w:rsidP="008A7BB3">
          <w:pPr>
            <w:rPr>
              <w:del w:id="1941" w:author="Tiago Oliveira" w:date="2016-07-15T16:24:00Z"/>
              <w:rFonts w:asciiTheme="minorHAnsi" w:hAnsiTheme="minorHAnsi"/>
              <w:noProof/>
              <w:lang w:val="en-US"/>
              <w:rPrChange w:id="1942" w:author="Tiago Oliveira" w:date="2016-07-15T16:24:00Z">
                <w:rPr>
                  <w:del w:id="1943" w:author="Tiago Oliveira" w:date="2016-07-15T16:24:00Z"/>
                  <w:rFonts w:asciiTheme="minorHAnsi" w:hAnsiTheme="minorHAnsi"/>
                  <w:noProof/>
                </w:rPr>
              </w:rPrChange>
            </w:rPr>
          </w:pPr>
        </w:p>
        <w:p w14:paraId="05340364" w14:textId="77777777" w:rsidR="005F0552" w:rsidRPr="005F0552" w:rsidDel="005F0552" w:rsidRDefault="005F0552" w:rsidP="008A7BB3">
          <w:pPr>
            <w:rPr>
              <w:del w:id="1944" w:author="Tiago Oliveira" w:date="2016-07-15T16:23:00Z"/>
              <w:rFonts w:asciiTheme="minorHAnsi" w:hAnsiTheme="minorHAnsi"/>
              <w:noProof/>
              <w:lang w:val="en-US"/>
              <w:rPrChange w:id="1945" w:author="Tiago Oliveira" w:date="2016-07-15T16:24:00Z">
                <w:rPr>
                  <w:del w:id="1946" w:author="Tiago Oliveira" w:date="2016-07-15T16:23:00Z"/>
                  <w:rFonts w:asciiTheme="minorHAnsi" w:hAnsiTheme="minorHAnsi"/>
                  <w:noProof/>
                </w:rPr>
              </w:rPrChange>
            </w:rPr>
          </w:pPr>
        </w:p>
        <w:p w14:paraId="40CC64D7" w14:textId="77777777" w:rsidR="00846EAD" w:rsidRPr="005F0552" w:rsidDel="005F0552" w:rsidRDefault="00846EAD" w:rsidP="008A7BB3">
          <w:pPr>
            <w:rPr>
              <w:del w:id="1947" w:author="Tiago Oliveira" w:date="2016-07-15T16:23:00Z"/>
              <w:rFonts w:asciiTheme="minorHAnsi" w:hAnsiTheme="minorHAnsi"/>
              <w:noProof/>
              <w:lang w:val="en-US"/>
              <w:rPrChange w:id="1948" w:author="Tiago Oliveira" w:date="2016-07-15T16:23:00Z">
                <w:rPr>
                  <w:del w:id="1949" w:author="Tiago Oliveira" w:date="2016-07-15T16:23:00Z"/>
                  <w:rFonts w:asciiTheme="minorHAnsi" w:hAnsiTheme="minorHAnsi"/>
                  <w:noProof/>
                </w:rPr>
              </w:rPrChange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13"/>
            <w:gridCol w:w="8091"/>
          </w:tblGrid>
          <w:tr w:rsidR="00846EAD" w:rsidRPr="005F0552" w:rsidDel="005F0552" w14:paraId="5968C055" w14:textId="77777777">
            <w:trPr>
              <w:divId w:val="1389722248"/>
              <w:tblCellSpacing w:w="15" w:type="dxa"/>
              <w:del w:id="1950" w:author="Tiago Oliveira" w:date="2016-07-15T16:23:00Z"/>
            </w:trPr>
            <w:tc>
              <w:tcPr>
                <w:tcW w:w="50" w:type="pct"/>
                <w:hideMark/>
              </w:tcPr>
              <w:p w14:paraId="564E9B72" w14:textId="77777777" w:rsidR="00846EAD" w:rsidRPr="005F0552" w:rsidDel="005F0552" w:rsidRDefault="00846EAD">
                <w:pPr>
                  <w:pStyle w:val="Bibliografia"/>
                  <w:rPr>
                    <w:del w:id="1951" w:author="Tiago Oliveira" w:date="2016-07-15T16:23:00Z"/>
                    <w:noProof/>
                    <w:sz w:val="24"/>
                    <w:szCs w:val="24"/>
                    <w:lang w:val="en-US"/>
                    <w:rPrChange w:id="1952" w:author="Tiago Oliveira" w:date="2016-07-15T16:23:00Z">
                      <w:rPr>
                        <w:del w:id="1953" w:author="Tiago Oliveira" w:date="2016-07-15T16:23:00Z"/>
                        <w:noProof/>
                        <w:sz w:val="24"/>
                        <w:szCs w:val="24"/>
                      </w:rPr>
                    </w:rPrChange>
                  </w:rPr>
                </w:pPr>
                <w:del w:id="1954" w:author="Tiago Oliveira" w:date="2016-07-15T16:23:00Z">
                  <w:r w:rsidRPr="005F0552" w:rsidDel="005F0552">
                    <w:rPr>
                      <w:noProof/>
                      <w:lang w:val="en-US"/>
                      <w:rPrChange w:id="1955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20AE4A65" w14:textId="77777777" w:rsidR="00846EAD" w:rsidRPr="005F0552" w:rsidDel="005F0552" w:rsidRDefault="00846EAD">
                <w:pPr>
                  <w:pStyle w:val="Bibliografia"/>
                  <w:rPr>
                    <w:del w:id="1956" w:author="Tiago Oliveira" w:date="2016-07-15T16:23:00Z"/>
                    <w:noProof/>
                    <w:lang w:val="en-US"/>
                    <w:rPrChange w:id="1957" w:author="Tiago Oliveira" w:date="2016-07-15T16:23:00Z">
                      <w:rPr>
                        <w:del w:id="1958" w:author="Tiago Oliveira" w:date="2016-07-15T16:23:00Z"/>
                        <w:noProof/>
                      </w:rPr>
                    </w:rPrChange>
                  </w:rPr>
                </w:pPr>
                <w:del w:id="1959" w:author="Tiago Oliveira" w:date="2016-07-15T16:23:00Z">
                  <w:r w:rsidRPr="005F0552" w:rsidDel="005F0552">
                    <w:rPr>
                      <w:noProof/>
                      <w:lang w:val="en-US"/>
                      <w:rPrChange w:id="1960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T. Dias, “Elaboração de Ficheiros Executáveis,” 2013. </w:delText>
                  </w:r>
                  <w:r w:rsidRPr="00846EAD" w:rsidDel="005F0552">
                    <w:rPr>
                      <w:noProof/>
                      <w:lang w:val="en-US"/>
                      <w:rPrChange w:id="1961" w:author="Tiago Oliveira" w:date="2016-07-15T13:02:00Z">
                        <w:rPr>
                          <w:noProof/>
                        </w:rPr>
                      </w:rPrChange>
                    </w:rPr>
                    <w:delText xml:space="preserve">[Online]. Available: https://adeetc.thothapp.com/classes/SE1/1314i/LI51D-LT51D-MI1D/resources/2334. </w:delText>
                  </w:r>
                  <w:r w:rsidRPr="005F0552" w:rsidDel="005F0552">
                    <w:rPr>
                      <w:noProof/>
                      <w:lang w:val="en-US"/>
                      <w:rPrChange w:id="1962" w:author="Tiago Oliveira" w:date="2016-07-15T16:23:00Z">
                        <w:rPr>
                          <w:noProof/>
                        </w:rPr>
                      </w:rPrChange>
                    </w:rPr>
                    <w:delText>[Acedido em 27 03 2016].</w:delText>
                  </w:r>
                </w:del>
              </w:p>
            </w:tc>
          </w:tr>
          <w:tr w:rsidR="00846EAD" w:rsidRPr="00785B55" w:rsidDel="005F0552" w14:paraId="1C09928B" w14:textId="77777777">
            <w:trPr>
              <w:divId w:val="1389722248"/>
              <w:tblCellSpacing w:w="15" w:type="dxa"/>
              <w:del w:id="1963" w:author="Tiago Oliveira" w:date="2016-07-15T16:23:00Z"/>
            </w:trPr>
            <w:tc>
              <w:tcPr>
                <w:tcW w:w="50" w:type="pct"/>
                <w:hideMark/>
              </w:tcPr>
              <w:p w14:paraId="22A76D33" w14:textId="77777777" w:rsidR="00846EAD" w:rsidRPr="005F0552" w:rsidDel="005F0552" w:rsidRDefault="00846EAD">
                <w:pPr>
                  <w:pStyle w:val="Bibliografia"/>
                  <w:rPr>
                    <w:del w:id="1964" w:author="Tiago Oliveira" w:date="2016-07-15T16:23:00Z"/>
                    <w:noProof/>
                    <w:lang w:val="en-US"/>
                    <w:rPrChange w:id="1965" w:author="Tiago Oliveira" w:date="2016-07-15T16:23:00Z">
                      <w:rPr>
                        <w:del w:id="1966" w:author="Tiago Oliveira" w:date="2016-07-15T16:23:00Z"/>
                        <w:noProof/>
                      </w:rPr>
                    </w:rPrChange>
                  </w:rPr>
                </w:pPr>
                <w:del w:id="1967" w:author="Tiago Oliveira" w:date="2016-07-15T16:23:00Z">
                  <w:r w:rsidRPr="005F0552" w:rsidDel="005F0552">
                    <w:rPr>
                      <w:noProof/>
                      <w:lang w:val="en-US"/>
                      <w:rPrChange w:id="1968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[2]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0C14FBB9" w14:textId="77777777" w:rsidR="00846EAD" w:rsidRPr="00846EAD" w:rsidDel="005F0552" w:rsidRDefault="00846EAD">
                <w:pPr>
                  <w:pStyle w:val="Bibliografia"/>
                  <w:rPr>
                    <w:del w:id="1969" w:author="Tiago Oliveira" w:date="2016-07-15T16:23:00Z"/>
                    <w:noProof/>
                    <w:lang w:val="en-US"/>
                    <w:rPrChange w:id="1970" w:author="Tiago Oliveira" w:date="2016-07-15T13:02:00Z">
                      <w:rPr>
                        <w:del w:id="1971" w:author="Tiago Oliveira" w:date="2016-07-15T16:23:00Z"/>
                        <w:noProof/>
                      </w:rPr>
                    </w:rPrChange>
                  </w:rPr>
                </w:pPr>
                <w:del w:id="1972" w:author="Tiago Oliveira" w:date="2016-07-15T16:23:00Z">
                  <w:r w:rsidRPr="00846EAD" w:rsidDel="005F0552">
                    <w:rPr>
                      <w:noProof/>
                      <w:lang w:val="en-US"/>
                      <w:rPrChange w:id="1973" w:author="Tiago Oliveira" w:date="2016-07-15T13:02:00Z">
                        <w:rPr>
                          <w:noProof/>
                        </w:rPr>
                      </w:rPrChange>
                    </w:rPr>
                    <w:delText>“Dr Java,” [Online]. Available: http://www.drjava.org/.</w:delText>
                  </w:r>
                </w:del>
              </w:p>
            </w:tc>
          </w:tr>
          <w:tr w:rsidR="00846EAD" w:rsidRPr="00785B55" w:rsidDel="005F0552" w14:paraId="56DCC548" w14:textId="77777777">
            <w:trPr>
              <w:divId w:val="1389722248"/>
              <w:tblCellSpacing w:w="15" w:type="dxa"/>
              <w:del w:id="1974" w:author="Tiago Oliveira" w:date="2016-07-15T16:23:00Z"/>
            </w:trPr>
            <w:tc>
              <w:tcPr>
                <w:tcW w:w="50" w:type="pct"/>
                <w:hideMark/>
              </w:tcPr>
              <w:p w14:paraId="3647AA06" w14:textId="77777777" w:rsidR="00846EAD" w:rsidRPr="005F0552" w:rsidDel="005F0552" w:rsidRDefault="00846EAD">
                <w:pPr>
                  <w:pStyle w:val="Bibliografia"/>
                  <w:rPr>
                    <w:del w:id="1975" w:author="Tiago Oliveira" w:date="2016-07-15T16:23:00Z"/>
                    <w:noProof/>
                    <w:lang w:val="en-US"/>
                    <w:rPrChange w:id="1976" w:author="Tiago Oliveira" w:date="2016-07-15T16:23:00Z">
                      <w:rPr>
                        <w:del w:id="1977" w:author="Tiago Oliveira" w:date="2016-07-15T16:23:00Z"/>
                        <w:noProof/>
                      </w:rPr>
                    </w:rPrChange>
                  </w:rPr>
                </w:pPr>
                <w:del w:id="1978" w:author="Tiago Oliveira" w:date="2016-07-15T16:23:00Z">
                  <w:r w:rsidRPr="005F0552" w:rsidDel="005F0552">
                    <w:rPr>
                      <w:noProof/>
                      <w:lang w:val="en-US"/>
                      <w:rPrChange w:id="1979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[3]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7652859D" w14:textId="77777777" w:rsidR="00846EAD" w:rsidRPr="00846EAD" w:rsidDel="005F0552" w:rsidRDefault="00846EAD">
                <w:pPr>
                  <w:pStyle w:val="Bibliografia"/>
                  <w:rPr>
                    <w:del w:id="1980" w:author="Tiago Oliveira" w:date="2016-07-15T16:23:00Z"/>
                    <w:noProof/>
                    <w:lang w:val="en-US"/>
                    <w:rPrChange w:id="1981" w:author="Tiago Oliveira" w:date="2016-07-15T13:02:00Z">
                      <w:rPr>
                        <w:del w:id="1982" w:author="Tiago Oliveira" w:date="2016-07-15T16:23:00Z"/>
                        <w:noProof/>
                      </w:rPr>
                    </w:rPrChange>
                  </w:rPr>
                </w:pPr>
                <w:del w:id="1983" w:author="Tiago Oliveira" w:date="2016-07-15T16:23:00Z">
                  <w:r w:rsidRPr="00846EAD" w:rsidDel="005F0552">
                    <w:rPr>
                      <w:noProof/>
                      <w:lang w:val="en-US"/>
                      <w:rPrChange w:id="1984" w:author="Tiago Oliveira" w:date="2016-07-15T13:02:00Z">
                        <w:rPr>
                          <w:noProof/>
                        </w:rPr>
                      </w:rPrChange>
                    </w:rPr>
                    <w:delText>“IDE Ecplise,” [Online]. Available: http://www.eclipse.org.</w:delText>
                  </w:r>
                </w:del>
              </w:p>
            </w:tc>
          </w:tr>
          <w:tr w:rsidR="00846EAD" w:rsidRPr="00785B55" w:rsidDel="005F0552" w14:paraId="41D5AD6C" w14:textId="77777777">
            <w:trPr>
              <w:divId w:val="1389722248"/>
              <w:tblCellSpacing w:w="15" w:type="dxa"/>
              <w:del w:id="1985" w:author="Tiago Oliveira" w:date="2016-07-15T16:23:00Z"/>
            </w:trPr>
            <w:tc>
              <w:tcPr>
                <w:tcW w:w="50" w:type="pct"/>
                <w:hideMark/>
              </w:tcPr>
              <w:p w14:paraId="6E892EB3" w14:textId="77777777" w:rsidR="00846EAD" w:rsidRPr="005F0552" w:rsidDel="005F0552" w:rsidRDefault="00846EAD">
                <w:pPr>
                  <w:pStyle w:val="Bibliografia"/>
                  <w:rPr>
                    <w:del w:id="1986" w:author="Tiago Oliveira" w:date="2016-07-15T16:23:00Z"/>
                    <w:noProof/>
                    <w:lang w:val="en-US"/>
                    <w:rPrChange w:id="1987" w:author="Tiago Oliveira" w:date="2016-07-15T16:23:00Z">
                      <w:rPr>
                        <w:del w:id="1988" w:author="Tiago Oliveira" w:date="2016-07-15T16:23:00Z"/>
                        <w:noProof/>
                      </w:rPr>
                    </w:rPrChange>
                  </w:rPr>
                </w:pPr>
                <w:del w:id="1989" w:author="Tiago Oliveira" w:date="2016-07-15T16:23:00Z">
                  <w:r w:rsidRPr="005F0552" w:rsidDel="005F0552">
                    <w:rPr>
                      <w:noProof/>
                      <w:lang w:val="en-US"/>
                      <w:rPrChange w:id="1990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[4]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1FD1772D" w14:textId="77777777" w:rsidR="00846EAD" w:rsidRPr="00846EAD" w:rsidDel="005F0552" w:rsidRDefault="00846EAD">
                <w:pPr>
                  <w:pStyle w:val="Bibliografia"/>
                  <w:rPr>
                    <w:del w:id="1991" w:author="Tiago Oliveira" w:date="2016-07-15T16:23:00Z"/>
                    <w:noProof/>
                    <w:lang w:val="en-US"/>
                    <w:rPrChange w:id="1992" w:author="Tiago Oliveira" w:date="2016-07-15T13:02:00Z">
                      <w:rPr>
                        <w:del w:id="1993" w:author="Tiago Oliveira" w:date="2016-07-15T16:23:00Z"/>
                        <w:noProof/>
                      </w:rPr>
                    </w:rPrChange>
                  </w:rPr>
                </w:pPr>
                <w:del w:id="1994" w:author="Tiago Oliveira" w:date="2016-07-15T16:23:00Z">
                  <w:r w:rsidRPr="00846EAD" w:rsidDel="005F0552">
                    <w:rPr>
                      <w:noProof/>
                      <w:lang w:val="en-US"/>
                      <w:rPrChange w:id="1995" w:author="Tiago Oliveira" w:date="2016-07-15T13:02:00Z">
                        <w:rPr>
                          <w:noProof/>
                        </w:rPr>
                      </w:rPrChange>
                    </w:rPr>
                    <w:delText>“Intellij, IDE,” [Online]. Available: https://www.jetbrains.com/idea/.</w:delText>
                  </w:r>
                </w:del>
              </w:p>
            </w:tc>
          </w:tr>
          <w:tr w:rsidR="00846EAD" w:rsidRPr="005F0552" w:rsidDel="005F0552" w14:paraId="7EA9F557" w14:textId="77777777">
            <w:trPr>
              <w:divId w:val="1389722248"/>
              <w:tblCellSpacing w:w="15" w:type="dxa"/>
              <w:del w:id="1996" w:author="Tiago Oliveira" w:date="2016-07-15T16:23:00Z"/>
            </w:trPr>
            <w:tc>
              <w:tcPr>
                <w:tcW w:w="50" w:type="pct"/>
                <w:hideMark/>
              </w:tcPr>
              <w:p w14:paraId="3D6AEB4A" w14:textId="77777777" w:rsidR="00846EAD" w:rsidRPr="005F0552" w:rsidDel="005F0552" w:rsidRDefault="00846EAD">
                <w:pPr>
                  <w:pStyle w:val="Bibliografia"/>
                  <w:rPr>
                    <w:del w:id="1997" w:author="Tiago Oliveira" w:date="2016-07-15T16:23:00Z"/>
                    <w:noProof/>
                    <w:lang w:val="en-US"/>
                    <w:rPrChange w:id="1998" w:author="Tiago Oliveira" w:date="2016-07-15T16:23:00Z">
                      <w:rPr>
                        <w:del w:id="1999" w:author="Tiago Oliveira" w:date="2016-07-15T16:23:00Z"/>
                        <w:noProof/>
                      </w:rPr>
                    </w:rPrChange>
                  </w:rPr>
                </w:pPr>
                <w:del w:id="2000" w:author="Tiago Oliveira" w:date="2016-07-15T16:23:00Z">
                  <w:r w:rsidRPr="005F0552" w:rsidDel="005F0552">
                    <w:rPr>
                      <w:noProof/>
                      <w:lang w:val="en-US"/>
                      <w:rPrChange w:id="2001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[5]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49D154AB" w14:textId="77777777" w:rsidR="00846EAD" w:rsidRPr="005F0552" w:rsidDel="005F0552" w:rsidRDefault="00846EAD">
                <w:pPr>
                  <w:pStyle w:val="Bibliografia"/>
                  <w:rPr>
                    <w:del w:id="2002" w:author="Tiago Oliveira" w:date="2016-07-15T16:23:00Z"/>
                    <w:noProof/>
                    <w:lang w:val="en-US"/>
                    <w:rPrChange w:id="2003" w:author="Tiago Oliveira" w:date="2016-07-15T16:23:00Z">
                      <w:rPr>
                        <w:del w:id="2004" w:author="Tiago Oliveira" w:date="2016-07-15T16:23:00Z"/>
                        <w:noProof/>
                      </w:rPr>
                    </w:rPrChange>
                  </w:rPr>
                </w:pPr>
                <w:del w:id="2005" w:author="Tiago Oliveira" w:date="2016-07-15T16:23:00Z">
                  <w:r w:rsidRPr="00846EAD" w:rsidDel="005F0552">
                    <w:rPr>
                      <w:noProof/>
                      <w:lang w:val="en-US"/>
                      <w:rPrChange w:id="2006" w:author="Tiago Oliveira" w:date="2016-07-15T13:02:00Z">
                        <w:rPr>
                          <w:noProof/>
                        </w:rPr>
                      </w:rPrChange>
                    </w:rPr>
                    <w:delTex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delText>
                  </w:r>
                  <w:r w:rsidRPr="005F0552" w:rsidDel="005F0552">
                    <w:rPr>
                      <w:noProof/>
                      <w:lang w:val="en-US"/>
                      <w:rPrChange w:id="2007" w:author="Tiago Oliveira" w:date="2016-07-15T16:23:00Z">
                        <w:rPr>
                          <w:noProof/>
                        </w:rPr>
                      </w:rPrChange>
                    </w:rPr>
                    <w:delText>[Acedido em 25 03 2016].</w:delText>
                  </w:r>
                </w:del>
              </w:p>
            </w:tc>
          </w:tr>
          <w:tr w:rsidR="00846EAD" w:rsidRPr="005F0552" w:rsidDel="005F0552" w14:paraId="7C6439F4" w14:textId="77777777">
            <w:trPr>
              <w:divId w:val="1389722248"/>
              <w:tblCellSpacing w:w="15" w:type="dxa"/>
              <w:del w:id="2008" w:author="Tiago Oliveira" w:date="2016-07-15T16:23:00Z"/>
            </w:trPr>
            <w:tc>
              <w:tcPr>
                <w:tcW w:w="50" w:type="pct"/>
                <w:hideMark/>
              </w:tcPr>
              <w:p w14:paraId="593606E9" w14:textId="77777777" w:rsidR="00846EAD" w:rsidRPr="005F0552" w:rsidDel="005F0552" w:rsidRDefault="00846EAD">
                <w:pPr>
                  <w:pStyle w:val="Bibliografia"/>
                  <w:rPr>
                    <w:del w:id="2009" w:author="Tiago Oliveira" w:date="2016-07-15T16:23:00Z"/>
                    <w:noProof/>
                    <w:lang w:val="en-US"/>
                    <w:rPrChange w:id="2010" w:author="Tiago Oliveira" w:date="2016-07-15T16:23:00Z">
                      <w:rPr>
                        <w:del w:id="2011" w:author="Tiago Oliveira" w:date="2016-07-15T16:23:00Z"/>
                        <w:noProof/>
                      </w:rPr>
                    </w:rPrChange>
                  </w:rPr>
                </w:pPr>
                <w:del w:id="2012" w:author="Tiago Oliveira" w:date="2016-07-15T16:23:00Z">
                  <w:r w:rsidRPr="005F0552" w:rsidDel="005F0552">
                    <w:rPr>
                      <w:noProof/>
                      <w:lang w:val="en-US"/>
                      <w:rPrChange w:id="2013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[6]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08B3FFAD" w14:textId="77777777" w:rsidR="00846EAD" w:rsidRPr="005F0552" w:rsidDel="005F0552" w:rsidRDefault="00846EAD">
                <w:pPr>
                  <w:pStyle w:val="Bibliografia"/>
                  <w:rPr>
                    <w:del w:id="2014" w:author="Tiago Oliveira" w:date="2016-07-15T16:23:00Z"/>
                    <w:noProof/>
                    <w:lang w:val="en-US"/>
                    <w:rPrChange w:id="2015" w:author="Tiago Oliveira" w:date="2016-07-15T16:23:00Z">
                      <w:rPr>
                        <w:del w:id="2016" w:author="Tiago Oliveira" w:date="2016-07-15T16:23:00Z"/>
                        <w:noProof/>
                      </w:rPr>
                    </w:rPrChange>
                  </w:rPr>
                </w:pPr>
                <w:del w:id="2017" w:author="Tiago Oliveira" w:date="2016-07-15T16:23:00Z">
                  <w:r w:rsidRPr="005F0552" w:rsidDel="005F0552">
                    <w:rPr>
                      <w:noProof/>
                      <w:lang w:val="en-US"/>
                      <w:rPrChange w:id="2018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J. Paraíso, “PDS16. Arquitetura de Computadores – Textos de apoio às aulas teóricas (págs. 13-1 – 13-27),” Lisboa, 2011. </w:delText>
                  </w:r>
                </w:del>
              </w:p>
            </w:tc>
          </w:tr>
          <w:tr w:rsidR="00846EAD" w:rsidRPr="005F0552" w:rsidDel="005F0552" w14:paraId="5DE41ABF" w14:textId="77777777">
            <w:trPr>
              <w:divId w:val="1389722248"/>
              <w:tblCellSpacing w:w="15" w:type="dxa"/>
              <w:del w:id="2019" w:author="Tiago Oliveira" w:date="2016-07-15T16:23:00Z"/>
            </w:trPr>
            <w:tc>
              <w:tcPr>
                <w:tcW w:w="50" w:type="pct"/>
                <w:hideMark/>
              </w:tcPr>
              <w:p w14:paraId="2C1048FE" w14:textId="77777777" w:rsidR="00846EAD" w:rsidRPr="005F0552" w:rsidDel="005F0552" w:rsidRDefault="00846EAD">
                <w:pPr>
                  <w:pStyle w:val="Bibliografia"/>
                  <w:rPr>
                    <w:del w:id="2020" w:author="Tiago Oliveira" w:date="2016-07-15T16:23:00Z"/>
                    <w:noProof/>
                    <w:lang w:val="en-US"/>
                    <w:rPrChange w:id="2021" w:author="Tiago Oliveira" w:date="2016-07-15T16:23:00Z">
                      <w:rPr>
                        <w:del w:id="2022" w:author="Tiago Oliveira" w:date="2016-07-15T16:23:00Z"/>
                        <w:noProof/>
                      </w:rPr>
                    </w:rPrChange>
                  </w:rPr>
                </w:pPr>
                <w:del w:id="2023" w:author="Tiago Oliveira" w:date="2016-07-15T16:23:00Z">
                  <w:r w:rsidRPr="005F0552" w:rsidDel="005F0552">
                    <w:rPr>
                      <w:noProof/>
                      <w:lang w:val="en-US"/>
                      <w:rPrChange w:id="2024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[7]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07CCFBCA" w14:textId="77777777" w:rsidR="00846EAD" w:rsidRPr="005F0552" w:rsidDel="005F0552" w:rsidRDefault="00846EAD">
                <w:pPr>
                  <w:pStyle w:val="Bibliografia"/>
                  <w:rPr>
                    <w:del w:id="2025" w:author="Tiago Oliveira" w:date="2016-07-15T16:23:00Z"/>
                    <w:noProof/>
                    <w:lang w:val="en-US"/>
                    <w:rPrChange w:id="2026" w:author="Tiago Oliveira" w:date="2016-07-15T16:23:00Z">
                      <w:rPr>
                        <w:del w:id="2027" w:author="Tiago Oliveira" w:date="2016-07-15T16:23:00Z"/>
                        <w:noProof/>
                      </w:rPr>
                    </w:rPrChange>
                  </w:rPr>
                </w:pPr>
                <w:del w:id="2028" w:author="Tiago Oliveira" w:date="2016-07-15T16:23:00Z">
                  <w:r w:rsidRPr="005F0552" w:rsidDel="005F0552">
                    <w:rPr>
                      <w:noProof/>
                      <w:lang w:val="en-US"/>
                      <w:rPrChange w:id="2029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J. Paraíso, “Desenvolvimento de Aplicações. Arquitetura de Computadores – Textos de apoio às aulas teóricas (págs. 15-2 – 15-5),” Lisboa, 2011. </w:delText>
                  </w:r>
                </w:del>
              </w:p>
            </w:tc>
          </w:tr>
          <w:tr w:rsidR="00846EAD" w:rsidRPr="005F0552" w:rsidDel="005F0552" w14:paraId="53EF0F69" w14:textId="77777777">
            <w:trPr>
              <w:divId w:val="1389722248"/>
              <w:tblCellSpacing w:w="15" w:type="dxa"/>
              <w:del w:id="2030" w:author="Tiago Oliveira" w:date="2016-07-15T16:23:00Z"/>
            </w:trPr>
            <w:tc>
              <w:tcPr>
                <w:tcW w:w="50" w:type="pct"/>
                <w:hideMark/>
              </w:tcPr>
              <w:p w14:paraId="12E2EB3B" w14:textId="77777777" w:rsidR="00846EAD" w:rsidRPr="005F0552" w:rsidDel="005F0552" w:rsidRDefault="00846EAD">
                <w:pPr>
                  <w:pStyle w:val="Bibliografia"/>
                  <w:rPr>
                    <w:del w:id="2031" w:author="Tiago Oliveira" w:date="2016-07-15T16:23:00Z"/>
                    <w:noProof/>
                    <w:lang w:val="en-US"/>
                    <w:rPrChange w:id="2032" w:author="Tiago Oliveira" w:date="2016-07-15T16:23:00Z">
                      <w:rPr>
                        <w:del w:id="2033" w:author="Tiago Oliveira" w:date="2016-07-15T16:23:00Z"/>
                        <w:noProof/>
                      </w:rPr>
                    </w:rPrChange>
                  </w:rPr>
                </w:pPr>
                <w:del w:id="2034" w:author="Tiago Oliveira" w:date="2016-07-15T16:23:00Z">
                  <w:r w:rsidRPr="005F0552" w:rsidDel="005F0552">
                    <w:rPr>
                      <w:noProof/>
                      <w:lang w:val="en-US"/>
                      <w:rPrChange w:id="2035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[8]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2666E1BE" w14:textId="77777777" w:rsidR="00846EAD" w:rsidRPr="005F0552" w:rsidDel="005F0552" w:rsidRDefault="00846EAD">
                <w:pPr>
                  <w:pStyle w:val="Bibliografia"/>
                  <w:rPr>
                    <w:del w:id="2036" w:author="Tiago Oliveira" w:date="2016-07-15T16:23:00Z"/>
                    <w:noProof/>
                    <w:lang w:val="en-US"/>
                    <w:rPrChange w:id="2037" w:author="Tiago Oliveira" w:date="2016-07-15T16:23:00Z">
                      <w:rPr>
                        <w:del w:id="2038" w:author="Tiago Oliveira" w:date="2016-07-15T16:23:00Z"/>
                        <w:noProof/>
                      </w:rPr>
                    </w:rPrChange>
                  </w:rPr>
                </w:pPr>
                <w:del w:id="2039" w:author="Tiago Oliveira" w:date="2016-07-15T16:23:00Z">
                  <w:r w:rsidRPr="00846EAD" w:rsidDel="005F0552">
                    <w:rPr>
                      <w:noProof/>
                      <w:lang w:val="en-US"/>
                      <w:rPrChange w:id="2040" w:author="Tiago Oliveira" w:date="2016-07-15T13:02:00Z">
                        <w:rPr>
                          <w:noProof/>
                        </w:rPr>
                      </w:rPrChange>
                    </w:rPr>
                    <w:delText xml:space="preserve">C. Ajluni, “Eclipse Takes a Stand for Embedded Systems Developers,” [Online]. </w:delText>
                  </w:r>
                  <w:r w:rsidRPr="005F0552" w:rsidDel="005F0552">
                    <w:rPr>
                      <w:noProof/>
                      <w:lang w:val="en-US"/>
                      <w:rPrChange w:id="2041" w:author="Tiago Oliveira" w:date="2016-07-15T16:23:00Z">
                        <w:rPr>
                          <w:noProof/>
                        </w:rPr>
                      </w:rPrChange>
                    </w:rPr>
                    <w:delText>Available: http://www.embeddedintel.com/search_results.php?article=142. [Acedido em 30 03 2016].</w:delText>
                  </w:r>
                </w:del>
              </w:p>
            </w:tc>
          </w:tr>
          <w:tr w:rsidR="00846EAD" w:rsidRPr="005F0552" w:rsidDel="005F0552" w14:paraId="199A51B4" w14:textId="77777777">
            <w:trPr>
              <w:divId w:val="1389722248"/>
              <w:tblCellSpacing w:w="15" w:type="dxa"/>
              <w:del w:id="2042" w:author="Tiago Oliveira" w:date="2016-07-15T16:23:00Z"/>
            </w:trPr>
            <w:tc>
              <w:tcPr>
                <w:tcW w:w="50" w:type="pct"/>
                <w:hideMark/>
              </w:tcPr>
              <w:p w14:paraId="152F23BC" w14:textId="77777777" w:rsidR="00846EAD" w:rsidRPr="005F0552" w:rsidDel="005F0552" w:rsidRDefault="00846EAD">
                <w:pPr>
                  <w:pStyle w:val="Bibliografia"/>
                  <w:rPr>
                    <w:del w:id="2043" w:author="Tiago Oliveira" w:date="2016-07-15T16:23:00Z"/>
                    <w:noProof/>
                    <w:lang w:val="en-US"/>
                    <w:rPrChange w:id="2044" w:author="Tiago Oliveira" w:date="2016-07-15T16:23:00Z">
                      <w:rPr>
                        <w:del w:id="2045" w:author="Tiago Oliveira" w:date="2016-07-15T16:23:00Z"/>
                        <w:noProof/>
                      </w:rPr>
                    </w:rPrChange>
                  </w:rPr>
                </w:pPr>
                <w:del w:id="2046" w:author="Tiago Oliveira" w:date="2016-07-15T16:23:00Z">
                  <w:r w:rsidRPr="005F0552" w:rsidDel="005F0552">
                    <w:rPr>
                      <w:noProof/>
                      <w:lang w:val="en-US"/>
                      <w:rPrChange w:id="2047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[9]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4C7AAF0D" w14:textId="77777777" w:rsidR="00846EAD" w:rsidRPr="005F0552" w:rsidDel="005F0552" w:rsidRDefault="00846EAD">
                <w:pPr>
                  <w:pStyle w:val="Bibliografia"/>
                  <w:rPr>
                    <w:del w:id="2048" w:author="Tiago Oliveira" w:date="2016-07-15T16:23:00Z"/>
                    <w:noProof/>
                    <w:lang w:val="en-US"/>
                    <w:rPrChange w:id="2049" w:author="Tiago Oliveira" w:date="2016-07-15T16:23:00Z">
                      <w:rPr>
                        <w:del w:id="2050" w:author="Tiago Oliveira" w:date="2016-07-15T16:23:00Z"/>
                        <w:noProof/>
                      </w:rPr>
                    </w:rPrChange>
                  </w:rPr>
                </w:pPr>
                <w:del w:id="2051" w:author="Tiago Oliveira" w:date="2016-07-15T16:23:00Z">
                  <w:r w:rsidRPr="00846EAD" w:rsidDel="005F0552">
                    <w:rPr>
                      <w:noProof/>
                      <w:lang w:val="en-US"/>
                      <w:rPrChange w:id="2052" w:author="Tiago Oliveira" w:date="2016-07-15T13:02:00Z">
                        <w:rPr>
                          <w:noProof/>
                        </w:rPr>
                      </w:rPrChange>
                    </w:rPr>
                    <w:delText xml:space="preserve">“Xtext 2.5 Documentation, Eclipse Foundation,” 2013. [Online]. </w:delText>
                  </w:r>
                  <w:r w:rsidRPr="005F0552" w:rsidDel="005F0552">
                    <w:rPr>
                      <w:noProof/>
                      <w:lang w:val="en-US"/>
                      <w:rPrChange w:id="2053" w:author="Tiago Oliveira" w:date="2016-07-15T16:23:00Z">
                        <w:rPr>
                          <w:noProof/>
                        </w:rPr>
                      </w:rPrChange>
                    </w:rPr>
                    <w:delText>Available: http://www.eclipse.org/Xtext/documentation/2.5.0/Xtext%20Documentation.pdf. [Acedido em 05 02 2016].</w:delText>
                  </w:r>
                </w:del>
              </w:p>
            </w:tc>
          </w:tr>
          <w:tr w:rsidR="00846EAD" w:rsidRPr="005F0552" w:rsidDel="005F0552" w14:paraId="1263A3E7" w14:textId="77777777">
            <w:trPr>
              <w:divId w:val="1389722248"/>
              <w:tblCellSpacing w:w="15" w:type="dxa"/>
              <w:del w:id="2054" w:author="Tiago Oliveira" w:date="2016-07-15T16:23:00Z"/>
            </w:trPr>
            <w:tc>
              <w:tcPr>
                <w:tcW w:w="50" w:type="pct"/>
                <w:hideMark/>
              </w:tcPr>
              <w:p w14:paraId="503D20E9" w14:textId="77777777" w:rsidR="00846EAD" w:rsidRPr="005F0552" w:rsidDel="005F0552" w:rsidRDefault="00846EAD">
                <w:pPr>
                  <w:pStyle w:val="Bibliografia"/>
                  <w:rPr>
                    <w:del w:id="2055" w:author="Tiago Oliveira" w:date="2016-07-15T16:23:00Z"/>
                    <w:noProof/>
                    <w:lang w:val="en-US"/>
                    <w:rPrChange w:id="2056" w:author="Tiago Oliveira" w:date="2016-07-15T16:23:00Z">
                      <w:rPr>
                        <w:del w:id="2057" w:author="Tiago Oliveira" w:date="2016-07-15T16:23:00Z"/>
                        <w:noProof/>
                      </w:rPr>
                    </w:rPrChange>
                  </w:rPr>
                </w:pPr>
                <w:del w:id="2058" w:author="Tiago Oliveira" w:date="2016-07-15T16:23:00Z">
                  <w:r w:rsidRPr="005F0552" w:rsidDel="005F0552">
                    <w:rPr>
                      <w:noProof/>
                      <w:lang w:val="en-US"/>
                      <w:rPrChange w:id="2059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[10]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54245F2A" w14:textId="77777777" w:rsidR="00846EAD" w:rsidRPr="005F0552" w:rsidDel="005F0552" w:rsidRDefault="00846EAD">
                <w:pPr>
                  <w:pStyle w:val="Bibliografia"/>
                  <w:rPr>
                    <w:del w:id="2060" w:author="Tiago Oliveira" w:date="2016-07-15T16:23:00Z"/>
                    <w:noProof/>
                    <w:lang w:val="en-US"/>
                    <w:rPrChange w:id="2061" w:author="Tiago Oliveira" w:date="2016-07-15T16:23:00Z">
                      <w:rPr>
                        <w:del w:id="2062" w:author="Tiago Oliveira" w:date="2016-07-15T16:23:00Z"/>
                        <w:noProof/>
                      </w:rPr>
                    </w:rPrChange>
                  </w:rPr>
                </w:pPr>
                <w:del w:id="2063" w:author="Tiago Oliveira" w:date="2016-07-15T16:23:00Z">
                  <w:r w:rsidRPr="005F0552" w:rsidDel="005F0552">
                    <w:rPr>
                      <w:noProof/>
                      <w:lang w:val="en-US"/>
                      <w:rPrChange w:id="2064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J. Paraiso, “Interrupções. Arquitetura de Computadores – Textos de apoio às aulas teóricas (págs. 19-2 – 19-8),” 2011. </w:delText>
                  </w:r>
                </w:del>
              </w:p>
            </w:tc>
          </w:tr>
          <w:tr w:rsidR="00846EAD" w:rsidRPr="00785B55" w:rsidDel="005F0552" w14:paraId="0D5C80BD" w14:textId="77777777">
            <w:trPr>
              <w:divId w:val="1389722248"/>
              <w:tblCellSpacing w:w="15" w:type="dxa"/>
              <w:del w:id="2065" w:author="Tiago Oliveira" w:date="2016-07-15T16:23:00Z"/>
            </w:trPr>
            <w:tc>
              <w:tcPr>
                <w:tcW w:w="50" w:type="pct"/>
                <w:hideMark/>
              </w:tcPr>
              <w:p w14:paraId="1393A000" w14:textId="77777777" w:rsidR="00846EAD" w:rsidRPr="005F0552" w:rsidDel="005F0552" w:rsidRDefault="00846EAD">
                <w:pPr>
                  <w:pStyle w:val="Bibliografia"/>
                  <w:rPr>
                    <w:del w:id="2066" w:author="Tiago Oliveira" w:date="2016-07-15T16:23:00Z"/>
                    <w:noProof/>
                    <w:lang w:val="en-US"/>
                    <w:rPrChange w:id="2067" w:author="Tiago Oliveira" w:date="2016-07-15T16:23:00Z">
                      <w:rPr>
                        <w:del w:id="2068" w:author="Tiago Oliveira" w:date="2016-07-15T16:23:00Z"/>
                        <w:noProof/>
                      </w:rPr>
                    </w:rPrChange>
                  </w:rPr>
                </w:pPr>
                <w:del w:id="2069" w:author="Tiago Oliveira" w:date="2016-07-15T16:23:00Z">
                  <w:r w:rsidRPr="005F0552" w:rsidDel="005F0552">
                    <w:rPr>
                      <w:noProof/>
                      <w:lang w:val="en-US"/>
                      <w:rPrChange w:id="2070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[11]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216DD3A1" w14:textId="77777777" w:rsidR="00846EAD" w:rsidRPr="00846EAD" w:rsidDel="005F0552" w:rsidRDefault="00846EAD">
                <w:pPr>
                  <w:pStyle w:val="Bibliografia"/>
                  <w:rPr>
                    <w:del w:id="2071" w:author="Tiago Oliveira" w:date="2016-07-15T16:23:00Z"/>
                    <w:noProof/>
                    <w:lang w:val="en-US"/>
                    <w:rPrChange w:id="2072" w:author="Tiago Oliveira" w:date="2016-07-15T13:02:00Z">
                      <w:rPr>
                        <w:del w:id="2073" w:author="Tiago Oliveira" w:date="2016-07-15T16:23:00Z"/>
                        <w:noProof/>
                      </w:rPr>
                    </w:rPrChange>
                  </w:rPr>
                </w:pPr>
                <w:del w:id="2074" w:author="Tiago Oliveira" w:date="2016-07-15T16:23:00Z">
                  <w:r w:rsidRPr="00846EAD" w:rsidDel="005F0552">
                    <w:rPr>
                      <w:noProof/>
                      <w:lang w:val="en-US"/>
                      <w:rPrChange w:id="2075" w:author="Tiago Oliveira" w:date="2016-07-15T13:02:00Z">
                        <w:rPr>
                          <w:noProof/>
                        </w:rPr>
                      </w:rPrChange>
                    </w:rPr>
                    <w:delText>J. Paraíso, “QuickRef_V2,” [Online]. Available: http://pwp.net.ipl.pt/cc.isel/ezeq/arquitetura/sistemas_didaticos/pds16/hardware/QuickRef_V2.pdf.</w:delText>
                  </w:r>
                </w:del>
              </w:p>
            </w:tc>
          </w:tr>
          <w:tr w:rsidR="00846EAD" w:rsidRPr="005F0552" w:rsidDel="005F0552" w14:paraId="4495BA0A" w14:textId="77777777">
            <w:trPr>
              <w:divId w:val="1389722248"/>
              <w:tblCellSpacing w:w="15" w:type="dxa"/>
              <w:del w:id="2076" w:author="Tiago Oliveira" w:date="2016-07-15T16:23:00Z"/>
            </w:trPr>
            <w:tc>
              <w:tcPr>
                <w:tcW w:w="50" w:type="pct"/>
                <w:hideMark/>
              </w:tcPr>
              <w:p w14:paraId="30C37D72" w14:textId="77777777" w:rsidR="00846EAD" w:rsidRPr="005F0552" w:rsidDel="005F0552" w:rsidRDefault="00846EAD">
                <w:pPr>
                  <w:pStyle w:val="Bibliografia"/>
                  <w:rPr>
                    <w:del w:id="2077" w:author="Tiago Oliveira" w:date="2016-07-15T16:23:00Z"/>
                    <w:noProof/>
                    <w:lang w:val="en-US"/>
                    <w:rPrChange w:id="2078" w:author="Tiago Oliveira" w:date="2016-07-15T16:23:00Z">
                      <w:rPr>
                        <w:del w:id="2079" w:author="Tiago Oliveira" w:date="2016-07-15T16:23:00Z"/>
                        <w:noProof/>
                      </w:rPr>
                    </w:rPrChange>
                  </w:rPr>
                </w:pPr>
                <w:del w:id="2080" w:author="Tiago Oliveira" w:date="2016-07-15T16:23:00Z">
                  <w:r w:rsidRPr="005F0552" w:rsidDel="005F0552">
                    <w:rPr>
                      <w:noProof/>
                      <w:lang w:val="en-US"/>
                      <w:rPrChange w:id="2081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[12]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56B04D63" w14:textId="77777777" w:rsidR="00846EAD" w:rsidRPr="005F0552" w:rsidDel="005F0552" w:rsidRDefault="00846EAD">
                <w:pPr>
                  <w:pStyle w:val="Bibliografia"/>
                  <w:rPr>
                    <w:del w:id="2082" w:author="Tiago Oliveira" w:date="2016-07-15T16:23:00Z"/>
                    <w:noProof/>
                    <w:lang w:val="en-US"/>
                    <w:rPrChange w:id="2083" w:author="Tiago Oliveira" w:date="2016-07-15T16:23:00Z">
                      <w:rPr>
                        <w:del w:id="2084" w:author="Tiago Oliveira" w:date="2016-07-15T16:23:00Z"/>
                        <w:noProof/>
                      </w:rPr>
                    </w:rPrChange>
                  </w:rPr>
                </w:pPr>
                <w:del w:id="2085" w:author="Tiago Oliveira" w:date="2016-07-15T16:23:00Z">
                  <w:r w:rsidRPr="00846EAD" w:rsidDel="005F0552">
                    <w:rPr>
                      <w:noProof/>
                      <w:lang w:val="en-US"/>
                      <w:rPrChange w:id="2086" w:author="Tiago Oliveira" w:date="2016-07-15T13:02:00Z">
                        <w:rPr>
                          <w:noProof/>
                        </w:rPr>
                      </w:rPrChange>
                    </w:rPr>
                    <w:delText xml:space="preserve">T. E. Foundation, “Eclipse Modeling Framework (EMF),” The Eclipse Foundation, [Online]. </w:delText>
                  </w:r>
                  <w:r w:rsidRPr="005F0552" w:rsidDel="005F0552">
                    <w:rPr>
                      <w:noProof/>
                      <w:lang w:val="en-US"/>
                      <w:rPrChange w:id="2087" w:author="Tiago Oliveira" w:date="2016-07-15T16:23:00Z">
                        <w:rPr>
                          <w:noProof/>
                        </w:rPr>
                      </w:rPrChange>
                    </w:rPr>
                    <w:delText>Available: https://eclipse.org/modeling/emf/. [Acedido em 13 7 2016].</w:delText>
                  </w:r>
                </w:del>
              </w:p>
            </w:tc>
          </w:tr>
          <w:tr w:rsidR="00846EAD" w:rsidRPr="00785B55" w:rsidDel="005F0552" w14:paraId="59548642" w14:textId="77777777">
            <w:trPr>
              <w:divId w:val="1389722248"/>
              <w:tblCellSpacing w:w="15" w:type="dxa"/>
              <w:del w:id="2088" w:author="Tiago Oliveira" w:date="2016-07-15T16:23:00Z"/>
            </w:trPr>
            <w:tc>
              <w:tcPr>
                <w:tcW w:w="50" w:type="pct"/>
                <w:hideMark/>
              </w:tcPr>
              <w:p w14:paraId="3F0EDAC3" w14:textId="77777777" w:rsidR="00846EAD" w:rsidRPr="005F0552" w:rsidDel="005F0552" w:rsidRDefault="00846EAD">
                <w:pPr>
                  <w:pStyle w:val="Bibliografia"/>
                  <w:rPr>
                    <w:del w:id="2089" w:author="Tiago Oliveira" w:date="2016-07-15T16:23:00Z"/>
                    <w:noProof/>
                    <w:lang w:val="en-US"/>
                    <w:rPrChange w:id="2090" w:author="Tiago Oliveira" w:date="2016-07-15T16:23:00Z">
                      <w:rPr>
                        <w:del w:id="2091" w:author="Tiago Oliveira" w:date="2016-07-15T16:23:00Z"/>
                        <w:noProof/>
                      </w:rPr>
                    </w:rPrChange>
                  </w:rPr>
                </w:pPr>
                <w:del w:id="2092" w:author="Tiago Oliveira" w:date="2016-07-15T16:23:00Z">
                  <w:r w:rsidRPr="005F0552" w:rsidDel="005F0552">
                    <w:rPr>
                      <w:noProof/>
                      <w:lang w:val="en-US"/>
                      <w:rPrChange w:id="2093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[13]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37EB4F78" w14:textId="77777777" w:rsidR="00846EAD" w:rsidRPr="00846EAD" w:rsidDel="005F0552" w:rsidRDefault="00846EAD">
                <w:pPr>
                  <w:pStyle w:val="Bibliografia"/>
                  <w:rPr>
                    <w:del w:id="2094" w:author="Tiago Oliveira" w:date="2016-07-15T16:23:00Z"/>
                    <w:noProof/>
                    <w:lang w:val="en-US"/>
                    <w:rPrChange w:id="2095" w:author="Tiago Oliveira" w:date="2016-07-15T13:02:00Z">
                      <w:rPr>
                        <w:del w:id="2096" w:author="Tiago Oliveira" w:date="2016-07-15T16:23:00Z"/>
                        <w:noProof/>
                      </w:rPr>
                    </w:rPrChange>
                  </w:rPr>
                </w:pPr>
                <w:del w:id="2097" w:author="Tiago Oliveira" w:date="2016-07-15T16:23:00Z">
                  <w:r w:rsidRPr="00846EAD" w:rsidDel="005F0552">
                    <w:rPr>
                      <w:noProof/>
                      <w:lang w:val="en-US"/>
                      <w:rPrChange w:id="2098" w:author="Tiago Oliveira" w:date="2016-07-15T13:02:00Z">
                        <w:rPr>
                          <w:noProof/>
                        </w:rPr>
                      </w:rPrChange>
                    </w:rPr>
                    <w:delText xml:space="preserve">L. Bettini, Implementing Domain-Specific, Packt Publishing, 2013. </w:delText>
                  </w:r>
                </w:del>
              </w:p>
            </w:tc>
          </w:tr>
          <w:tr w:rsidR="00846EAD" w:rsidRPr="005F0552" w:rsidDel="005F0552" w14:paraId="674287E3" w14:textId="77777777">
            <w:trPr>
              <w:divId w:val="1389722248"/>
              <w:tblCellSpacing w:w="15" w:type="dxa"/>
              <w:del w:id="2099" w:author="Tiago Oliveira" w:date="2016-07-15T16:23:00Z"/>
            </w:trPr>
            <w:tc>
              <w:tcPr>
                <w:tcW w:w="50" w:type="pct"/>
                <w:hideMark/>
              </w:tcPr>
              <w:p w14:paraId="1AAF7FC0" w14:textId="77777777" w:rsidR="00846EAD" w:rsidRPr="005F0552" w:rsidDel="005F0552" w:rsidRDefault="00846EAD">
                <w:pPr>
                  <w:pStyle w:val="Bibliografia"/>
                  <w:rPr>
                    <w:del w:id="2100" w:author="Tiago Oliveira" w:date="2016-07-15T16:23:00Z"/>
                    <w:noProof/>
                    <w:lang w:val="en-US"/>
                    <w:rPrChange w:id="2101" w:author="Tiago Oliveira" w:date="2016-07-15T16:23:00Z">
                      <w:rPr>
                        <w:del w:id="2102" w:author="Tiago Oliveira" w:date="2016-07-15T16:23:00Z"/>
                        <w:noProof/>
                      </w:rPr>
                    </w:rPrChange>
                  </w:rPr>
                </w:pPr>
                <w:del w:id="2103" w:author="Tiago Oliveira" w:date="2016-07-15T16:23:00Z">
                  <w:r w:rsidRPr="005F0552" w:rsidDel="005F0552">
                    <w:rPr>
                      <w:noProof/>
                      <w:lang w:val="en-US"/>
                      <w:rPrChange w:id="2104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[14]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59C4A032" w14:textId="77777777" w:rsidR="00846EAD" w:rsidRPr="005F0552" w:rsidDel="005F0552" w:rsidRDefault="00846EAD">
                <w:pPr>
                  <w:pStyle w:val="Bibliografia"/>
                  <w:rPr>
                    <w:del w:id="2105" w:author="Tiago Oliveira" w:date="2016-07-15T16:23:00Z"/>
                    <w:noProof/>
                    <w:lang w:val="en-US"/>
                    <w:rPrChange w:id="2106" w:author="Tiago Oliveira" w:date="2016-07-15T16:23:00Z">
                      <w:rPr>
                        <w:del w:id="2107" w:author="Tiago Oliveira" w:date="2016-07-15T16:23:00Z"/>
                        <w:noProof/>
                      </w:rPr>
                    </w:rPrChange>
                  </w:rPr>
                </w:pPr>
                <w:del w:id="2108" w:author="Tiago Oliveira" w:date="2016-07-15T16:23:00Z">
                  <w:r w:rsidRPr="005F0552" w:rsidDel="005F0552">
                    <w:rPr>
                      <w:noProof/>
                      <w:lang w:val="en-US"/>
                      <w:rPrChange w:id="2109" w:author="Tiago Oliveira" w:date="2016-07-15T16:23:00Z">
                        <w:rPr>
                          <w:noProof/>
                        </w:rPr>
                      </w:rPrChange>
                    </w:rPr>
                    <w:delText>“Xtend Documentation,” [Online]. Available: https://www.eclipse.org/xtend/documentation/index.html. [Acedido em 13 7 2016].</w:delText>
                  </w:r>
                </w:del>
              </w:p>
            </w:tc>
          </w:tr>
          <w:tr w:rsidR="00846EAD" w:rsidRPr="005F0552" w:rsidDel="005F0552" w14:paraId="783FC6AE" w14:textId="77777777">
            <w:trPr>
              <w:divId w:val="1389722248"/>
              <w:tblCellSpacing w:w="15" w:type="dxa"/>
              <w:del w:id="2110" w:author="Tiago Oliveira" w:date="2016-07-15T16:23:00Z"/>
            </w:trPr>
            <w:tc>
              <w:tcPr>
                <w:tcW w:w="50" w:type="pct"/>
                <w:hideMark/>
              </w:tcPr>
              <w:p w14:paraId="7E63F49D" w14:textId="77777777" w:rsidR="00846EAD" w:rsidRPr="005F0552" w:rsidDel="005F0552" w:rsidRDefault="00846EAD">
                <w:pPr>
                  <w:pStyle w:val="Bibliografia"/>
                  <w:rPr>
                    <w:del w:id="2111" w:author="Tiago Oliveira" w:date="2016-07-15T16:23:00Z"/>
                    <w:noProof/>
                    <w:lang w:val="en-US"/>
                    <w:rPrChange w:id="2112" w:author="Tiago Oliveira" w:date="2016-07-15T16:23:00Z">
                      <w:rPr>
                        <w:del w:id="2113" w:author="Tiago Oliveira" w:date="2016-07-15T16:23:00Z"/>
                        <w:noProof/>
                      </w:rPr>
                    </w:rPrChange>
                  </w:rPr>
                </w:pPr>
                <w:del w:id="2114" w:author="Tiago Oliveira" w:date="2016-07-15T16:23:00Z">
                  <w:r w:rsidRPr="005F0552" w:rsidDel="005F0552">
                    <w:rPr>
                      <w:noProof/>
                      <w:lang w:val="en-US"/>
                      <w:rPrChange w:id="2115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[15]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5BAC337A" w14:textId="77777777" w:rsidR="00846EAD" w:rsidRPr="005F0552" w:rsidDel="005F0552" w:rsidRDefault="00846EAD">
                <w:pPr>
                  <w:pStyle w:val="Bibliografia"/>
                  <w:rPr>
                    <w:del w:id="2116" w:author="Tiago Oliveira" w:date="2016-07-15T16:23:00Z"/>
                    <w:noProof/>
                    <w:lang w:val="en-US"/>
                    <w:rPrChange w:id="2117" w:author="Tiago Oliveira" w:date="2016-07-15T16:23:00Z">
                      <w:rPr>
                        <w:del w:id="2118" w:author="Tiago Oliveira" w:date="2016-07-15T16:23:00Z"/>
                        <w:noProof/>
                      </w:rPr>
                    </w:rPrChange>
                  </w:rPr>
                </w:pPr>
                <w:del w:id="2119" w:author="Tiago Oliveira" w:date="2016-07-15T16:23:00Z">
                  <w:r w:rsidRPr="005F0552" w:rsidDel="005F0552">
                    <w:rPr>
                      <w:noProof/>
                      <w:lang w:val="en-US"/>
                      <w:rPrChange w:id="2120" w:author="Tiago Oliveira" w:date="2016-07-15T16:23:00Z">
                        <w:rPr>
                          <w:noProof/>
                        </w:rPr>
                      </w:rPrChange>
                    </w:rPr>
                    <w:delText>“MWE2 Documentation,” [Online]. Available: https://eclipse.org/Xtext/documentation/306_mwe2.html. [Acedido em 10 6 2016].</w:delText>
                  </w:r>
                </w:del>
              </w:p>
            </w:tc>
          </w:tr>
          <w:tr w:rsidR="00846EAD" w:rsidRPr="00785B55" w:rsidDel="005F0552" w14:paraId="57D2014A" w14:textId="77777777">
            <w:trPr>
              <w:divId w:val="1389722248"/>
              <w:tblCellSpacing w:w="15" w:type="dxa"/>
              <w:del w:id="2121" w:author="Tiago Oliveira" w:date="2016-07-15T16:23:00Z"/>
            </w:trPr>
            <w:tc>
              <w:tcPr>
                <w:tcW w:w="50" w:type="pct"/>
                <w:hideMark/>
              </w:tcPr>
              <w:p w14:paraId="41B5E89D" w14:textId="77777777" w:rsidR="00846EAD" w:rsidRPr="005F0552" w:rsidDel="005F0552" w:rsidRDefault="00846EAD">
                <w:pPr>
                  <w:pStyle w:val="Bibliografia"/>
                  <w:rPr>
                    <w:del w:id="2122" w:author="Tiago Oliveira" w:date="2016-07-15T16:23:00Z"/>
                    <w:noProof/>
                    <w:lang w:val="en-US"/>
                    <w:rPrChange w:id="2123" w:author="Tiago Oliveira" w:date="2016-07-15T16:23:00Z">
                      <w:rPr>
                        <w:del w:id="2124" w:author="Tiago Oliveira" w:date="2016-07-15T16:23:00Z"/>
                        <w:noProof/>
                      </w:rPr>
                    </w:rPrChange>
                  </w:rPr>
                </w:pPr>
                <w:del w:id="2125" w:author="Tiago Oliveira" w:date="2016-07-15T16:23:00Z">
                  <w:r w:rsidRPr="005F0552" w:rsidDel="005F0552">
                    <w:rPr>
                      <w:noProof/>
                      <w:lang w:val="en-US"/>
                      <w:rPrChange w:id="2126" w:author="Tiago Oliveira" w:date="2016-07-15T16:23:00Z">
                        <w:rPr>
                          <w:noProof/>
                        </w:rPr>
                      </w:rPrChange>
                    </w:rPr>
                    <w:delText xml:space="preserve">[16] </w:delText>
                  </w:r>
                </w:del>
              </w:p>
            </w:tc>
            <w:tc>
              <w:tcPr>
                <w:tcW w:w="0" w:type="auto"/>
                <w:hideMark/>
              </w:tcPr>
              <w:p w14:paraId="7AA99BFC" w14:textId="77777777" w:rsidR="00846EAD" w:rsidRPr="00846EAD" w:rsidDel="005F0552" w:rsidRDefault="00846EAD">
                <w:pPr>
                  <w:pStyle w:val="Bibliografia"/>
                  <w:rPr>
                    <w:del w:id="2127" w:author="Tiago Oliveira" w:date="2016-07-15T16:23:00Z"/>
                    <w:noProof/>
                    <w:lang w:val="en-US"/>
                    <w:rPrChange w:id="2128" w:author="Tiago Oliveira" w:date="2016-07-15T13:02:00Z">
                      <w:rPr>
                        <w:del w:id="2129" w:author="Tiago Oliveira" w:date="2016-07-15T16:23:00Z"/>
                        <w:noProof/>
                      </w:rPr>
                    </w:rPrChange>
                  </w:rPr>
                </w:pPr>
                <w:del w:id="2130" w:author="Tiago Oliveira" w:date="2016-07-15T16:23:00Z">
                  <w:r w:rsidRPr="00846EAD" w:rsidDel="005F0552">
                    <w:rPr>
                      <w:noProof/>
                      <w:lang w:val="en-US"/>
                      <w:rPrChange w:id="2131" w:author="Tiago Oliveira" w:date="2016-07-15T13:02:00Z">
                        <w:rPr>
                          <w:noProof/>
                        </w:rPr>
                      </w:rPrChange>
                    </w:rPr>
                    <w:delText>“PDS16inEclipse,” [Online]. Available: http://tiagojvo.github.io/PDS16inEclipse/.</w:delText>
                  </w:r>
                </w:del>
              </w:p>
            </w:tc>
          </w:tr>
        </w:tbl>
        <w:p w14:paraId="2E885FB5" w14:textId="77777777" w:rsidR="00846EAD" w:rsidRPr="00846EAD" w:rsidDel="005F0552" w:rsidRDefault="00846EAD">
          <w:pPr>
            <w:divId w:val="1389722248"/>
            <w:rPr>
              <w:del w:id="2132" w:author="Tiago Oliveira" w:date="2016-07-15T16:23:00Z"/>
              <w:rFonts w:eastAsia="Times New Roman"/>
              <w:noProof/>
              <w:lang w:val="en-US"/>
              <w:rPrChange w:id="2133" w:author="Tiago Oliveira" w:date="2016-07-15T13:02:00Z">
                <w:rPr>
                  <w:del w:id="2134" w:author="Tiago Oliveira" w:date="2016-07-15T16:23:00Z"/>
                  <w:rFonts w:eastAsia="Times New Roman"/>
                  <w:noProof/>
                </w:rPr>
              </w:rPrChange>
            </w:rPr>
          </w:pPr>
        </w:p>
        <w:p w14:paraId="64C35FB0" w14:textId="77777777" w:rsidR="00672F3F" w:rsidRPr="004951DA" w:rsidRDefault="00AD7B7C" w:rsidP="008A7BB3">
          <w:pPr>
            <w:rPr>
              <w:b/>
              <w:bCs/>
              <w:lang w:val="en-US"/>
              <w:rPrChange w:id="2135" w:author="Andre" w:date="2016-07-07T12:03:00Z">
                <w:rPr>
                  <w:b/>
                  <w:bCs/>
                </w:rPr>
              </w:rPrChange>
            </w:rPr>
          </w:pPr>
          <w:r>
            <w:rPr>
              <w:b/>
              <w:bCs/>
            </w:rPr>
            <w:fldChar w:fldCharType="end"/>
          </w:r>
        </w:p>
        <w:p w14:paraId="78E8256A" w14:textId="77777777" w:rsidR="00672F3F" w:rsidRPr="004951DA" w:rsidRDefault="00672F3F" w:rsidP="008A7BB3">
          <w:pPr>
            <w:rPr>
              <w:lang w:val="en-US"/>
              <w:rPrChange w:id="2136" w:author="Andre" w:date="2016-07-07T12:03:00Z">
                <w:rPr/>
              </w:rPrChange>
            </w:rPr>
            <w:sectPr w:rsidR="00672F3F" w:rsidRPr="004951DA" w:rsidSect="00537EC3">
              <w:type w:val="evenPage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14:paraId="3D4480D6" w14:textId="77777777" w:rsidR="00672F3F" w:rsidRDefault="00785B55" w:rsidP="00672F3F">
          <w:pPr>
            <w:pStyle w:val="RCabealho"/>
          </w:pPr>
        </w:p>
      </w:sdtContent>
    </w:sdt>
    <w:p w14:paraId="3A7A41F1" w14:textId="5551C6CD" w:rsidR="008A7BB3" w:rsidRDefault="003765C3" w:rsidP="00672F3F">
      <w:pPr>
        <w:pStyle w:val="RCabealho"/>
        <w:rPr>
          <w:rFonts w:cs="Times New Roman"/>
        </w:rPr>
      </w:pPr>
      <w:bookmarkStart w:id="2137" w:name="_Toc456363702"/>
      <w:r w:rsidRPr="009D0C2F">
        <w:t xml:space="preserve">A.1 - </w:t>
      </w:r>
      <w:proofErr w:type="spellStart"/>
      <w:r w:rsidR="001B241E" w:rsidRPr="009D0C2F">
        <w:t>Deploy</w:t>
      </w:r>
      <w:proofErr w:type="spellEnd"/>
      <w:r w:rsidR="001B241E" w:rsidRPr="009D0C2F">
        <w:t xml:space="preserve"> do </w:t>
      </w:r>
      <w:proofErr w:type="gramStart"/>
      <w:r w:rsidR="001B241E" w:rsidRPr="009D0C2F">
        <w:t>plug-in</w:t>
      </w:r>
      <w:proofErr w:type="gramEnd"/>
      <w:r w:rsidR="001B241E" w:rsidRPr="009D0C2F">
        <w:t xml:space="preserve"> para o Ec</w:t>
      </w:r>
      <w:r w:rsidRPr="009D0C2F">
        <w:t>li</w:t>
      </w:r>
      <w:r w:rsidR="001B241E" w:rsidRPr="009D0C2F">
        <w:t>p</w:t>
      </w:r>
      <w:r w:rsidRPr="009D0C2F">
        <w:t>se</w:t>
      </w:r>
      <w:bookmarkEnd w:id="2137"/>
    </w:p>
    <w:p w14:paraId="2824EC6E" w14:textId="77777777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</w:t>
      </w:r>
      <w:r w:rsidRPr="00EB728D">
        <w:rPr>
          <w:i/>
          <w:rPrChange w:id="2138" w:author="Tiago Oliveira" w:date="2016-07-15T16:34:00Z">
            <w:rPr/>
          </w:rPrChange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software para </w:t>
      </w:r>
      <w:r>
        <w:t>po</w:t>
      </w:r>
      <w:r w:rsidRPr="005E1533">
        <w:t xml:space="preserve">der ser instalado em </w:t>
      </w:r>
      <w:proofErr w:type="gramStart"/>
      <w:r w:rsidRPr="005E1533">
        <w:t xml:space="preserve">outras </w:t>
      </w:r>
      <w:r>
        <w:t>máquina</w:t>
      </w:r>
      <w:proofErr w:type="gramEnd"/>
      <w:r w:rsidRPr="005E1533">
        <w:t xml:space="preserve">. </w:t>
      </w:r>
      <w:r>
        <w:tab/>
      </w:r>
    </w:p>
    <w:p w14:paraId="7F408759" w14:textId="2B8EFA0D" w:rsidR="008A7BB3" w:rsidRDefault="008A7BB3" w:rsidP="009D0C2F">
      <w:pPr>
        <w:pStyle w:val="ParagrafodeTexto"/>
      </w:pPr>
      <w:r w:rsidRPr="005E1533">
        <w:t xml:space="preserve">Como o software têm que ser </w:t>
      </w:r>
      <w:r>
        <w:t>acoplado</w:t>
      </w:r>
      <w:r w:rsidRPr="005E1533">
        <w:t xml:space="preserve"> com </w:t>
      </w:r>
      <w:proofErr w:type="gramStart"/>
      <w:r w:rsidRPr="005E1533">
        <w:t>um IDE</w:t>
      </w:r>
      <w:proofErr w:type="gramEnd"/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E81B96">
        <w:rPr>
          <w:i/>
          <w:rPrChange w:id="2139" w:author="Tiago Oliveira" w:date="2016-07-15T16:35:00Z">
            <w:rPr/>
          </w:rPrChange>
        </w:rPr>
        <w:t>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IDE. </w:t>
      </w:r>
      <w:r>
        <w:t>Este não só</w:t>
      </w:r>
      <w:r w:rsidRPr="005E1533">
        <w:t xml:space="preserve"> contém o </w:t>
      </w:r>
      <w:proofErr w:type="gramStart"/>
      <w:r w:rsidRPr="005E1533">
        <w:t>software</w:t>
      </w:r>
      <w:proofErr w:type="gramEnd"/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proofErr w:type="spellStart"/>
      <w:r w:rsidRPr="007C2DDE">
        <w:rPr>
          <w:i/>
        </w:rPr>
        <w:t>deploy</w:t>
      </w:r>
      <w:proofErr w:type="spellEnd"/>
      <w:r w:rsidRPr="005E1533">
        <w:t xml:space="preserve"> tivemos em conta o controlo de versões do </w:t>
      </w:r>
      <w:proofErr w:type="gramStart"/>
      <w:r w:rsidRPr="00E81B96">
        <w:rPr>
          <w:i/>
          <w:rPrChange w:id="2140" w:author="Tiago Oliveira" w:date="2016-07-15T16:35:00Z">
            <w:rPr/>
          </w:rPrChange>
        </w:rPr>
        <w:t>plug-in</w:t>
      </w:r>
      <w:proofErr w:type="gramEnd"/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proofErr w:type="gramStart"/>
      <w:r w:rsidRPr="00E81B96">
        <w:rPr>
          <w:i/>
          <w:rPrChange w:id="2141" w:author="Tiago Oliveira" w:date="2016-07-15T16:35:00Z">
            <w:rPr/>
          </w:rPrChange>
        </w:rPr>
        <w:t>plug-in</w:t>
      </w:r>
      <w:proofErr w:type="gramEnd"/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proofErr w:type="spellStart"/>
      <w:r w:rsidRPr="008A7BB3">
        <w:t>Feature</w:t>
      </w:r>
      <w:proofErr w:type="spellEnd"/>
      <w:r w:rsidRPr="008A7BB3"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9D0C2F">
      <w:pPr>
        <w:pStyle w:val="RNumericList1"/>
      </w:pPr>
      <w:r w:rsidRPr="008A7BB3">
        <w:t>Abrir o ficheiro feauture.xml no projeto “</w:t>
      </w:r>
      <w:proofErr w:type="spellStart"/>
      <w:r w:rsidRPr="008A7BB3">
        <w:rPr>
          <w:i/>
        </w:rPr>
        <w:t>Feature</w:t>
      </w:r>
      <w:proofErr w:type="spellEnd"/>
      <w:r w:rsidRPr="008A7BB3">
        <w:t xml:space="preserve">” criado anteriormente e abrir a </w:t>
      </w:r>
      <w:proofErr w:type="spellStart"/>
      <w:r w:rsidRPr="008A7BB3">
        <w:rPr>
          <w:i/>
        </w:rPr>
        <w:t>tab</w:t>
      </w:r>
      <w:proofErr w:type="spellEnd"/>
      <w:r w:rsidRPr="008A7BB3">
        <w:t xml:space="preserve"> “</w:t>
      </w:r>
      <w:proofErr w:type="gramStart"/>
      <w:r w:rsidRPr="008A7BB3">
        <w:rPr>
          <w:i/>
        </w:rPr>
        <w:t>plug-in</w:t>
      </w:r>
      <w:proofErr w:type="gramEnd"/>
      <w:r w:rsidRPr="008A7BB3">
        <w:t xml:space="preserve">”. Nessa </w:t>
      </w:r>
      <w:proofErr w:type="spellStart"/>
      <w:r w:rsidRPr="008A7BB3">
        <w:t>tab</w:t>
      </w:r>
      <w:proofErr w:type="spellEnd"/>
      <w:r w:rsidRPr="008A7BB3">
        <w:t xml:space="preserve"> clicar no botão “</w:t>
      </w:r>
      <w:proofErr w:type="spellStart"/>
      <w:r w:rsidRPr="008A7BB3">
        <w:rPr>
          <w:i/>
        </w:rPr>
        <w:t>Add</w:t>
      </w:r>
      <w:proofErr w:type="spellEnd"/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três projetos correspondentes ao </w:t>
      </w:r>
      <w:proofErr w:type="gramStart"/>
      <w:r w:rsidRPr="00FE6A95">
        <w:rPr>
          <w:i/>
        </w:rPr>
        <w:t>software</w:t>
      </w:r>
      <w:proofErr w:type="gramEnd"/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proofErr w:type="spellStart"/>
      <w:r w:rsidRPr="007C2DDE">
        <w:rPr>
          <w:i/>
        </w:rPr>
        <w:t>tab</w:t>
      </w:r>
      <w:proofErr w:type="spellEnd"/>
      <w:r w:rsidRPr="007C2DDE">
        <w:t xml:space="preserve"> “</w:t>
      </w:r>
      <w:proofErr w:type="spellStart"/>
      <w:r w:rsidRPr="007C2DDE">
        <w:rPr>
          <w:i/>
        </w:rPr>
        <w:t>Dependencies</w:t>
      </w:r>
      <w:proofErr w:type="spellEnd"/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proofErr w:type="spellStart"/>
      <w:r w:rsidRPr="007C2DDE">
        <w:rPr>
          <w:i/>
        </w:rPr>
        <w:t>Feature</w:t>
      </w:r>
      <w:proofErr w:type="spellEnd"/>
      <w:r w:rsidRPr="007C2DDE">
        <w:t>” criado anteriormente ao projeto “</w:t>
      </w:r>
      <w:proofErr w:type="spellStart"/>
      <w:r w:rsidRPr="007C2DDE">
        <w:rPr>
          <w:i/>
        </w:rPr>
        <w:t>Update</w:t>
      </w:r>
      <w:proofErr w:type="spellEnd"/>
      <w:r w:rsidRPr="007C2DDE">
        <w:rPr>
          <w:i/>
        </w:rPr>
        <w:t xml:space="preserve">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proofErr w:type="spellStart"/>
      <w:r w:rsidRPr="007C2DDE">
        <w:rPr>
          <w:i/>
        </w:rPr>
        <w:t>tab</w:t>
      </w:r>
      <w:proofErr w:type="spellEnd"/>
      <w:r w:rsidRPr="007C2DDE">
        <w:t xml:space="preserve"> “</w:t>
      </w:r>
      <w:r w:rsidRPr="007C2DDE">
        <w:rPr>
          <w:i/>
        </w:rPr>
        <w:t xml:space="preserve">Site </w:t>
      </w:r>
      <w:proofErr w:type="spellStart"/>
      <w:r w:rsidRPr="007C2DDE">
        <w:rPr>
          <w:i/>
        </w:rPr>
        <w:t>Map</w:t>
      </w:r>
      <w:proofErr w:type="spellEnd"/>
      <w:r w:rsidRPr="007C2DDE">
        <w:t>” clica</w:t>
      </w:r>
      <w:r>
        <w:t>r</w:t>
      </w:r>
      <w:r w:rsidRPr="007C2DDE">
        <w:t xml:space="preserve"> em “</w:t>
      </w:r>
      <w:proofErr w:type="spellStart"/>
      <w:r w:rsidRPr="007C2DDE">
        <w:rPr>
          <w:i/>
        </w:rPr>
        <w:t>Add</w:t>
      </w:r>
      <w:proofErr w:type="spellEnd"/>
      <w:r w:rsidRPr="007C2DDE">
        <w:rPr>
          <w:i/>
        </w:rPr>
        <w:t xml:space="preserve"> </w:t>
      </w:r>
      <w:proofErr w:type="spellStart"/>
      <w:r w:rsidRPr="007C2DDE">
        <w:rPr>
          <w:i/>
        </w:rPr>
        <w:t>Feature</w:t>
      </w:r>
      <w:proofErr w:type="spellEnd"/>
      <w:r w:rsidRPr="007C2DDE">
        <w:t>” e selecionamos o projeto “</w:t>
      </w:r>
      <w:proofErr w:type="spellStart"/>
      <w:r w:rsidRPr="007C2DDE">
        <w:rPr>
          <w:i/>
        </w:rPr>
        <w:t>Feature</w:t>
      </w:r>
      <w:proofErr w:type="spellEnd"/>
      <w:r w:rsidRPr="007C2DDE">
        <w:t xml:space="preserve">” criado. </w:t>
      </w:r>
      <w:r>
        <w:t>De seguida</w:t>
      </w:r>
      <w:r w:rsidRPr="007C2DDE">
        <w:t xml:space="preserve"> clicar no botão “</w:t>
      </w:r>
      <w:proofErr w:type="spellStart"/>
      <w:r w:rsidRPr="007C2DDE">
        <w:rPr>
          <w:i/>
        </w:rPr>
        <w:t>BuildAll</w:t>
      </w:r>
      <w:proofErr w:type="spellEnd"/>
      <w:r w:rsidRPr="007C2DDE">
        <w:t xml:space="preserve">” para construir todos os </w:t>
      </w:r>
      <w:proofErr w:type="spellStart"/>
      <w:r w:rsidRPr="007C2DDE">
        <w:t>features</w:t>
      </w:r>
      <w:proofErr w:type="spellEnd"/>
      <w:r w:rsidRPr="007C2DDE">
        <w:t xml:space="preserve"> e </w:t>
      </w:r>
      <w:proofErr w:type="gramStart"/>
      <w:r w:rsidRPr="00E81B96">
        <w:rPr>
          <w:i/>
          <w:rPrChange w:id="2142" w:author="Tiago Oliveira" w:date="2016-07-15T16:35:00Z">
            <w:rPr/>
          </w:rPrChange>
        </w:rPr>
        <w:t>plug-ins</w:t>
      </w:r>
      <w:proofErr w:type="gramEnd"/>
      <w:r w:rsidRPr="007C2DDE">
        <w:t xml:space="preserve"> necessários para o </w:t>
      </w:r>
      <w:r>
        <w:rPr>
          <w:i/>
        </w:rPr>
        <w:t>“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CBB737F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</w:t>
      </w:r>
      <w:proofErr w:type="spellStart"/>
      <w:r w:rsidRPr="005E1533">
        <w:t>G</w:t>
      </w:r>
      <w:r>
        <w:t>ithub</w:t>
      </w:r>
      <w:proofErr w:type="spellEnd"/>
      <w:r>
        <w:t xml:space="preserve"> que</w:t>
      </w:r>
      <w:r w:rsidRPr="005E1533">
        <w:t xml:space="preserve"> permite gerar</w:t>
      </w:r>
      <w:r>
        <w:t xml:space="preserve"> um </w:t>
      </w:r>
      <w:proofErr w:type="gramStart"/>
      <w:r>
        <w:t>website</w:t>
      </w:r>
      <w:proofErr w:type="gramEnd"/>
      <w:r>
        <w:t xml:space="preserve"> com conteúdo desejado</w:t>
      </w:r>
      <w:r w:rsidRPr="005E1533">
        <w:t xml:space="preserve">. Ao gerar a página automaticamente é criado um novo </w:t>
      </w:r>
      <w:proofErr w:type="spellStart"/>
      <w:r w:rsidRPr="007C2DDE">
        <w:rPr>
          <w:i/>
        </w:rPr>
        <w:t>branch</w:t>
      </w:r>
      <w:proofErr w:type="spellEnd"/>
      <w:r w:rsidRPr="005E1533">
        <w:t xml:space="preserve"> com o nome predefinido de </w:t>
      </w:r>
      <w:r>
        <w:t>“</w:t>
      </w:r>
      <w:proofErr w:type="spellStart"/>
      <w:r w:rsidRPr="007C2DDE">
        <w:rPr>
          <w:i/>
        </w:rPr>
        <w:t>gh-pages</w:t>
      </w:r>
      <w:proofErr w:type="spellEnd"/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proofErr w:type="spellStart"/>
      <w:r>
        <w:rPr>
          <w:i/>
        </w:rPr>
        <w:t>push</w:t>
      </w:r>
      <w:proofErr w:type="spellEnd"/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proofErr w:type="spellStart"/>
      <w:r w:rsidRPr="007C2DDE">
        <w:rPr>
          <w:i/>
        </w:rPr>
        <w:t>Update</w:t>
      </w:r>
      <w:proofErr w:type="spellEnd"/>
      <w:r w:rsidRPr="007C2DDE">
        <w:rPr>
          <w:i/>
        </w:rPr>
        <w:t xml:space="preserve">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proofErr w:type="spellStart"/>
      <w:r w:rsidRPr="007C2DDE">
        <w:rPr>
          <w:i/>
        </w:rPr>
        <w:t>branch</w:t>
      </w:r>
      <w:proofErr w:type="spellEnd"/>
      <w:r>
        <w:t xml:space="preserve"> para que seja</w:t>
      </w:r>
      <w:r w:rsidRPr="005E1533">
        <w:t xml:space="preserve"> possível instalar o </w:t>
      </w:r>
      <w:r w:rsidRPr="00E81B96">
        <w:rPr>
          <w:i/>
          <w:rPrChange w:id="2143" w:author="Tiago Oliveira" w:date="2016-07-15T16:36:00Z">
            <w:rPr/>
          </w:rPrChange>
        </w:rPr>
        <w:t>plug-in</w:t>
      </w:r>
      <w:r w:rsidRPr="005E1533">
        <w:t xml:space="preserve"> no IDE </w:t>
      </w:r>
      <w:proofErr w:type="spellStart"/>
      <w:r w:rsidRPr="005E1533">
        <w:t>Ecplise</w:t>
      </w:r>
      <w:proofErr w:type="spellEnd"/>
      <w:r>
        <w:t xml:space="preserve"> através do </w:t>
      </w:r>
      <w:proofErr w:type="gramStart"/>
      <w:r w:rsidRPr="00EE108A">
        <w:rPr>
          <w:i/>
        </w:rPr>
        <w:t>link</w:t>
      </w:r>
      <w:proofErr w:type="gramEnd"/>
      <w:r>
        <w:t xml:space="preserve"> do website alojado no </w:t>
      </w:r>
      <w:proofErr w:type="spellStart"/>
      <w:r w:rsidRPr="00EE108A">
        <w:rPr>
          <w:i/>
        </w:rPr>
        <w:t>Github</w:t>
      </w:r>
      <w:proofErr w:type="spellEnd"/>
      <w:r w:rsidRPr="005E1533">
        <w:t xml:space="preserve">.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60834B6B" w:rsidR="00FE6A95" w:rsidRPr="00672F3F" w:rsidRDefault="00735CFC" w:rsidP="00672F3F">
      <w:pPr>
        <w:pStyle w:val="RCabealho"/>
      </w:pPr>
      <w:bookmarkStart w:id="2144" w:name="_Toc456363703"/>
      <w:r w:rsidRPr="00672F3F">
        <w:lastRenderedPageBreak/>
        <w:t>A.2 - Instalação do Plug-in</w:t>
      </w:r>
      <w:bookmarkEnd w:id="2144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</w:t>
      </w:r>
      <w:proofErr w:type="spellStart"/>
      <w:proofErr w:type="gramStart"/>
      <w:r>
        <w:t>path</w:t>
      </w:r>
      <w:proofErr w:type="spellEnd"/>
      <w:proofErr w:type="gramEnd"/>
      <w:r>
        <w:t xml:space="preserve"> do assemblador DASM (</w:t>
      </w:r>
      <w:r w:rsidR="00785B55">
        <w:fldChar w:fldCharType="begin"/>
      </w:r>
      <w:r w:rsidR="00785B55">
        <w:instrText xml:space="preserve"> HYPERLINK "http://pwp.net.ipl.pt/cc.isel/ezeq/arquitetura/sistemas_didaticos/pds16/ferramentas/dasm.exe" </w:instrText>
      </w:r>
      <w:ins w:id="2145" w:author="Tiago Oliveira" w:date="2016-07-15T16:23:00Z"/>
      <w:r w:rsidR="00785B55">
        <w:fldChar w:fldCharType="separate"/>
      </w:r>
      <w:r w:rsidRPr="00501FD2">
        <w:rPr>
          <w:rStyle w:val="Hiperligao"/>
          <w:rFonts w:cs="Times New Roman"/>
        </w:rPr>
        <w:t>http://pwp.net.ipl.pt/cc.isel/ezeq/arquitetura/sistemas_didaticos/pds16/ferramentas/dasm.exe</w:t>
      </w:r>
      <w:r w:rsidR="00785B55">
        <w:rPr>
          <w:rStyle w:val="Hiperligao"/>
          <w:rFonts w:cs="Times New Roman"/>
        </w:rPr>
        <w:fldChar w:fldCharType="end"/>
      </w:r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</w:t>
      </w:r>
      <w:r w:rsidRPr="00E81B96">
        <w:rPr>
          <w:i/>
          <w:rPrChange w:id="2146" w:author="Tiago Oliveira" w:date="2016-07-15T16:36:00Z">
            <w:rPr/>
          </w:rPrChange>
        </w:rPr>
        <w:t>plug-in</w:t>
      </w:r>
      <w:r w:rsidRPr="005E1533">
        <w:t xml:space="preserve"> pode ser instalado no IDE </w:t>
      </w:r>
      <w:proofErr w:type="spellStart"/>
      <w:r w:rsidRPr="005E1533">
        <w:t>Ecplise</w:t>
      </w:r>
      <w:proofErr w:type="spellEnd"/>
      <w:r w:rsidRPr="005E1533">
        <w:t xml:space="preserve"> de duas maneiras, fazendo download do ficheiro ZIP ou instalar usando este </w:t>
      </w:r>
      <w:proofErr w:type="gramStart"/>
      <w:r w:rsidRPr="005E1533">
        <w:t>link</w:t>
      </w:r>
      <w:proofErr w:type="gramEnd"/>
      <w:r w:rsidRPr="005E1533">
        <w:t xml:space="preserve">: </w:t>
      </w:r>
      <w:r w:rsidR="00785B55">
        <w:fldChar w:fldCharType="begin"/>
      </w:r>
      <w:r w:rsidR="00785B55">
        <w:instrText xml:space="preserve"> HYPERLINK "http://tiagojvo.github.io/PDS16inEclipse/" </w:instrText>
      </w:r>
      <w:ins w:id="2147" w:author="Tiago Oliveira" w:date="2016-07-15T16:23:00Z"/>
      <w:r w:rsidR="00785B55">
        <w:fldChar w:fldCharType="separate"/>
      </w:r>
      <w:r w:rsidRPr="00501FD2">
        <w:rPr>
          <w:rStyle w:val="Hiperligao"/>
          <w:rFonts w:cs="Times New Roman"/>
        </w:rPr>
        <w:t>http://tiagojvo.github.io/PDS16inEclipse/</w:t>
      </w:r>
      <w:r w:rsidR="00785B55">
        <w:rPr>
          <w:rStyle w:val="Hiperligao"/>
          <w:rFonts w:cs="Times New Roman"/>
        </w:rPr>
        <w:fldChar w:fldCharType="end"/>
      </w:r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proofErr w:type="spellStart"/>
      <w:proofErr w:type="gramStart"/>
      <w:r w:rsidRPr="009D0C2F">
        <w:rPr>
          <w:i/>
        </w:rPr>
        <w:t>path</w:t>
      </w:r>
      <w:proofErr w:type="spellEnd"/>
      <w:proofErr w:type="gramEnd"/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proofErr w:type="spellStart"/>
      <w:r>
        <w:t>Clicar</w:t>
      </w:r>
      <w:proofErr w:type="spellEnd"/>
      <w:r w:rsidRPr="00E81451">
        <w:t xml:space="preserve"> </w:t>
      </w:r>
      <w:proofErr w:type="spellStart"/>
      <w:r>
        <w:t>n</w:t>
      </w:r>
      <w:r w:rsidRPr="00E81451">
        <w:t>a</w:t>
      </w:r>
      <w:proofErr w:type="spellEnd"/>
      <w:r w:rsidRPr="00E81451">
        <w:t xml:space="preserve">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4951DA" w:rsidRDefault="00735CFC" w:rsidP="009D0C2F">
      <w:pPr>
        <w:pStyle w:val="RNumericList2"/>
        <w:rPr>
          <w:lang w:val="pt-PT"/>
          <w:rPrChange w:id="2148" w:author="Andre" w:date="2016-07-07T12:03:00Z">
            <w:rPr/>
          </w:rPrChange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1DA">
        <w:rPr>
          <w:lang w:val="pt-PT"/>
          <w:rPrChange w:id="2149" w:author="Andre" w:date="2016-07-07T12:03:00Z">
            <w:rPr/>
          </w:rPrChange>
        </w:rPr>
        <w:t>Clicar em “</w:t>
      </w:r>
      <w:proofErr w:type="spellStart"/>
      <w:r w:rsidRPr="004951DA">
        <w:rPr>
          <w:i/>
          <w:lang w:val="pt-PT"/>
          <w:rPrChange w:id="2150" w:author="Andre" w:date="2016-07-07T12:03:00Z">
            <w:rPr>
              <w:i/>
            </w:rPr>
          </w:rPrChange>
        </w:rPr>
        <w:t>Add</w:t>
      </w:r>
      <w:proofErr w:type="spellEnd"/>
      <w:r w:rsidRPr="004951DA">
        <w:rPr>
          <w:lang w:val="pt-PT"/>
          <w:rPrChange w:id="2151" w:author="Andre" w:date="2016-07-07T12:03:00Z">
            <w:rPr/>
          </w:rPrChange>
        </w:rPr>
        <w:t>” e no campo “</w:t>
      </w:r>
      <w:proofErr w:type="spellStart"/>
      <w:r w:rsidRPr="004951DA">
        <w:rPr>
          <w:i/>
          <w:lang w:val="pt-PT"/>
          <w:rPrChange w:id="2152" w:author="Andre" w:date="2016-07-07T12:03:00Z">
            <w:rPr>
              <w:i/>
            </w:rPr>
          </w:rPrChange>
        </w:rPr>
        <w:t>Location</w:t>
      </w:r>
      <w:proofErr w:type="spellEnd"/>
      <w:r w:rsidRPr="004951DA">
        <w:rPr>
          <w:lang w:val="pt-PT"/>
          <w:rPrChange w:id="2153" w:author="Andre" w:date="2016-07-07T12:03:00Z">
            <w:rPr/>
          </w:rPrChange>
        </w:rPr>
        <w:t xml:space="preserve">” colocar o endereço web do </w:t>
      </w:r>
      <w:proofErr w:type="gramStart"/>
      <w:r w:rsidRPr="00E81B96">
        <w:rPr>
          <w:i/>
          <w:lang w:val="pt-PT"/>
          <w:rPrChange w:id="2154" w:author="Tiago Oliveira" w:date="2016-07-15T16:36:00Z">
            <w:rPr/>
          </w:rPrChange>
        </w:rPr>
        <w:t>plug-in</w:t>
      </w:r>
      <w:proofErr w:type="gramEnd"/>
      <w:r w:rsidRPr="004951DA">
        <w:rPr>
          <w:lang w:val="pt-PT"/>
          <w:rPrChange w:id="2155" w:author="Andre" w:date="2016-07-07T12:03:00Z">
            <w:rPr/>
          </w:rPrChange>
        </w:rPr>
        <w:t xml:space="preserve"> ou em alternativa, descompactar a pasta “.</w:t>
      </w:r>
      <w:proofErr w:type="gramStart"/>
      <w:r w:rsidRPr="004951DA">
        <w:rPr>
          <w:i/>
          <w:lang w:val="pt-PT"/>
          <w:rPrChange w:id="2156" w:author="Andre" w:date="2016-07-07T12:03:00Z">
            <w:rPr>
              <w:i/>
            </w:rPr>
          </w:rPrChange>
        </w:rPr>
        <w:t>zip</w:t>
      </w:r>
      <w:proofErr w:type="gramEnd"/>
      <w:r w:rsidRPr="004951DA">
        <w:rPr>
          <w:lang w:val="pt-PT"/>
          <w:rPrChange w:id="2157" w:author="Andre" w:date="2016-07-07T12:03:00Z">
            <w:rPr/>
          </w:rPrChange>
        </w:rPr>
        <w:t>” e selecionar o ficheiro “</w:t>
      </w:r>
      <w:r w:rsidRPr="004951DA">
        <w:rPr>
          <w:i/>
          <w:lang w:val="pt-PT"/>
          <w:rPrChange w:id="2158" w:author="Andre" w:date="2016-07-07T12:03:00Z">
            <w:rPr>
              <w:i/>
            </w:rPr>
          </w:rPrChange>
        </w:rPr>
        <w:t>contente.jar</w:t>
      </w:r>
      <w:r w:rsidRPr="004951DA">
        <w:rPr>
          <w:lang w:val="pt-PT"/>
          <w:rPrChange w:id="2159" w:author="Andre" w:date="2016-07-07T12:03:00Z">
            <w:rPr/>
          </w:rPrChange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4951DA" w:rsidRDefault="00735CFC" w:rsidP="009D0C2F">
      <w:pPr>
        <w:pStyle w:val="RNumericList2"/>
        <w:rPr>
          <w:lang w:val="pt-PT"/>
          <w:rPrChange w:id="2160" w:author="Andre" w:date="2016-07-07T10:34:00Z">
            <w:rPr/>
          </w:rPrChange>
        </w:rPr>
      </w:pPr>
      <w:r w:rsidRPr="004951DA">
        <w:rPr>
          <w:lang w:val="pt-PT"/>
          <w:rPrChange w:id="2161" w:author="Andre" w:date="2016-07-07T10:34:00Z">
            <w:rPr/>
          </w:rPrChange>
        </w:rPr>
        <w:t xml:space="preserve">Selecionar o </w:t>
      </w:r>
      <w:proofErr w:type="gramStart"/>
      <w:r w:rsidRPr="004951DA">
        <w:rPr>
          <w:lang w:val="pt-PT"/>
          <w:rPrChange w:id="2162" w:author="Andre" w:date="2016-07-07T10:34:00Z">
            <w:rPr/>
          </w:rPrChange>
        </w:rPr>
        <w:t>software</w:t>
      </w:r>
      <w:proofErr w:type="gramEnd"/>
      <w:r w:rsidRPr="004951DA">
        <w:rPr>
          <w:lang w:val="pt-PT"/>
          <w:rPrChange w:id="2163" w:author="Andre" w:date="2016-07-07T10:34:00Z">
            <w:rPr/>
          </w:rPrChange>
        </w:rPr>
        <w:t xml:space="preserve">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proofErr w:type="gramStart"/>
      <w:r w:rsidRPr="00E81B96">
        <w:rPr>
          <w:i/>
          <w:rPrChange w:id="2164" w:author="Tiago Oliveira" w:date="2016-07-15T16:36:00Z">
            <w:rPr/>
          </w:rPrChange>
        </w:rP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9D0C2F">
      <w:pPr>
        <w:pStyle w:val="RNumericList1"/>
        <w:numPr>
          <w:ilvl w:val="0"/>
          <w:numId w:val="44"/>
        </w:numPr>
      </w:pPr>
      <w:r>
        <w:t>Criar um novo proje</w:t>
      </w:r>
      <w:del w:id="2165" w:author="Tiago Oliveira" w:date="2016-07-15T16:36:00Z">
        <w:r w:rsidDel="00E81B96">
          <w:delText>c</w:delText>
        </w:r>
      </w:del>
      <w:r>
        <w:t xml:space="preserve">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03" w:author="Tiago Oliveira" w:date="2016-07-14T13:27:00Z" w:initials="TO">
    <w:p w14:paraId="0EB7B646" w14:textId="21CE0ABA" w:rsidR="00EB728D" w:rsidRDefault="00EB728D">
      <w:pPr>
        <w:pStyle w:val="Textodecomentrio"/>
      </w:pPr>
      <w:r>
        <w:rPr>
          <w:rStyle w:val="Refdecomentrio"/>
        </w:rPr>
        <w:annotationRef/>
      </w:r>
      <w:proofErr w:type="gramStart"/>
      <w:r>
        <w:t>Referencias</w:t>
      </w:r>
      <w:proofErr w:type="gramEnd"/>
      <w:r>
        <w:t xml:space="preserve"> bibliográficas?</w:t>
      </w:r>
    </w:p>
    <w:p w14:paraId="787E3C76" w14:textId="77777777" w:rsidR="00EB728D" w:rsidRDefault="00EB728D">
      <w:pPr>
        <w:pStyle w:val="Textodecomentrio"/>
      </w:pPr>
    </w:p>
  </w:comment>
  <w:comment w:id="1300" w:author="Tiago Oliveira" w:date="2016-07-15T16:10:00Z" w:initials="TO">
    <w:p w14:paraId="749D6B53" w14:textId="5C04C500" w:rsidR="00EB728D" w:rsidRDefault="00EB728D">
      <w:pPr>
        <w:pStyle w:val="Textodecomentrio"/>
      </w:pPr>
      <w:r>
        <w:rPr>
          <w:rStyle w:val="Refdecomentrio"/>
        </w:rPr>
        <w:annotationRef/>
      </w:r>
      <w:r>
        <w:t xml:space="preserve">Falta confirmação acerca da participação da EFM </w:t>
      </w:r>
      <w:proofErr w:type="spellStart"/>
      <w:r>
        <w:t>nestre</w:t>
      </w:r>
      <w:proofErr w:type="spellEnd"/>
      <w:r>
        <w:t xml:space="preserve"> processo</w:t>
      </w:r>
    </w:p>
  </w:comment>
  <w:comment w:id="1755" w:author="Tiago Oliveira" w:date="2016-07-15T15:54:00Z" w:initials="TO">
    <w:p w14:paraId="5233ACEE" w14:textId="617C2CD9" w:rsidR="00EB728D" w:rsidRDefault="00EB728D">
      <w:pPr>
        <w:pStyle w:val="Textodecomentrio"/>
      </w:pPr>
      <w:r>
        <w:rPr>
          <w:rStyle w:val="Refdecomentrio"/>
        </w:rPr>
        <w:annotationRef/>
      </w:r>
      <w:r>
        <w:t xml:space="preserve">A </w:t>
      </w:r>
      <w:proofErr w:type="spellStart"/>
      <w:r>
        <w:t>conplementar</w:t>
      </w:r>
      <w:proofErr w:type="spellEnd"/>
      <w:r>
        <w:t xml:space="preserve"> caso seja ou não alterada a forma de evocação do DASM, através das </w:t>
      </w:r>
      <w:proofErr w:type="spellStart"/>
      <w:r>
        <w:t>preferences</w:t>
      </w:r>
      <w:proofErr w:type="spellEnd"/>
      <w:r>
        <w:t xml:space="preserve"> do </w:t>
      </w:r>
      <w:proofErr w:type="spellStart"/>
      <w:r>
        <w:t>plugin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7E3C76" w15:done="0"/>
  <w15:commentEx w15:paraId="749D6B53" w15:done="0"/>
  <w15:commentEx w15:paraId="5233AC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A65D2" w14:textId="77777777" w:rsidR="007F741A" w:rsidRDefault="007F741A" w:rsidP="000614E1">
      <w:pPr>
        <w:spacing w:line="240" w:lineRule="auto"/>
      </w:pPr>
      <w:r>
        <w:separator/>
      </w:r>
    </w:p>
    <w:p w14:paraId="1930EFF3" w14:textId="77777777" w:rsidR="007F741A" w:rsidRDefault="007F741A"/>
  </w:endnote>
  <w:endnote w:type="continuationSeparator" w:id="0">
    <w:p w14:paraId="00D47AC7" w14:textId="77777777" w:rsidR="007F741A" w:rsidRDefault="007F741A" w:rsidP="000614E1">
      <w:pPr>
        <w:spacing w:line="240" w:lineRule="auto"/>
      </w:pPr>
      <w:r>
        <w:continuationSeparator/>
      </w:r>
    </w:p>
    <w:p w14:paraId="7276DF55" w14:textId="77777777" w:rsidR="007F741A" w:rsidRDefault="007F7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EB728D" w:rsidRDefault="00EB728D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E81B96">
      <w:rPr>
        <w:noProof/>
      </w:rPr>
      <w:t>14</w:t>
    </w:r>
    <w:r>
      <w:fldChar w:fldCharType="end"/>
    </w:r>
  </w:p>
  <w:p w14:paraId="55E9DFD0" w14:textId="77777777" w:rsidR="00EB728D" w:rsidRDefault="00EB72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Content>
      <w:p w14:paraId="01BF2D3B" w14:textId="77777777" w:rsidR="00EB728D" w:rsidRDefault="00EB728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B96">
          <w:rPr>
            <w:noProof/>
          </w:rPr>
          <w:t>38</w:t>
        </w:r>
        <w:r>
          <w:fldChar w:fldCharType="end"/>
        </w:r>
      </w:p>
    </w:sdtContent>
  </w:sdt>
  <w:p w14:paraId="1E36F43F" w14:textId="77777777" w:rsidR="00EB728D" w:rsidRDefault="00EB72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E8BE5" w14:textId="77777777" w:rsidR="007F741A" w:rsidRDefault="007F741A" w:rsidP="000614E1">
      <w:pPr>
        <w:spacing w:line="240" w:lineRule="auto"/>
      </w:pPr>
      <w:r>
        <w:separator/>
      </w:r>
    </w:p>
    <w:p w14:paraId="13C9CF59" w14:textId="77777777" w:rsidR="007F741A" w:rsidRDefault="007F741A"/>
  </w:footnote>
  <w:footnote w:type="continuationSeparator" w:id="0">
    <w:p w14:paraId="4AA4F2B4" w14:textId="77777777" w:rsidR="007F741A" w:rsidRDefault="007F741A" w:rsidP="000614E1">
      <w:pPr>
        <w:spacing w:line="240" w:lineRule="auto"/>
      </w:pPr>
      <w:r>
        <w:continuationSeparator/>
      </w:r>
    </w:p>
    <w:p w14:paraId="34FFD2BC" w14:textId="77777777" w:rsidR="007F741A" w:rsidRDefault="007F741A"/>
  </w:footnote>
  <w:footnote w:id="1">
    <w:p w14:paraId="35F75053" w14:textId="77777777" w:rsidR="00EB728D" w:rsidRDefault="00EB728D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 w:rsidRPr="00E81B96">
        <w:rPr>
          <w:i/>
        </w:rPr>
        <w:t>plug-in</w:t>
      </w:r>
      <w:r>
        <w:rPr>
          <w:i/>
        </w:rPr>
        <w:t>s</w:t>
      </w:r>
      <w:proofErr w:type="gramEnd"/>
      <w:r>
        <w:t xml:space="preserve">. </w:t>
      </w:r>
    </w:p>
  </w:footnote>
  <w:footnote w:id="2">
    <w:p w14:paraId="49181436" w14:textId="77777777" w:rsidR="00EB728D" w:rsidDel="00983F5C" w:rsidRDefault="00EB728D" w:rsidP="00CF32C4">
      <w:pPr>
        <w:pStyle w:val="Textodenotaderodap"/>
        <w:rPr>
          <w:del w:id="982" w:author="Tiago Oliveira" w:date="2016-07-13T11:30:00Z"/>
        </w:rPr>
      </w:pPr>
      <w:del w:id="983" w:author="Tiago Oliveira" w:date="2016-07-13T11:30:00Z">
        <w:r w:rsidDel="00983F5C">
          <w:rPr>
            <w:rStyle w:val="Refdenotaderodap"/>
          </w:rPr>
          <w:footnoteRef/>
        </w:r>
        <w:r w:rsidDel="00983F5C">
          <w:delText xml:space="preserve"> </w:delText>
        </w:r>
        <w:r w:rsidDel="00983F5C">
          <w:rPr>
            <w:rFonts w:cs="Times New Roman"/>
          </w:rPr>
          <w:delText>Naturalmente, quando se o usa o registo R7 (i.e. o PC) como base, pode considerar-se que se está adotar o modo de endereçamento relativo.</w:delText>
        </w:r>
      </w:del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 w:numId="46">
    <w:abstractNumId w:val="1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07035"/>
    <w:rsid w:val="0000738F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BDC"/>
    <w:rsid w:val="00093B88"/>
    <w:rsid w:val="00093F3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049"/>
    <w:rsid w:val="00167FF5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658A"/>
    <w:rsid w:val="001B111E"/>
    <w:rsid w:val="001B241E"/>
    <w:rsid w:val="001B2F1B"/>
    <w:rsid w:val="001B3252"/>
    <w:rsid w:val="001B54D5"/>
    <w:rsid w:val="001B6AEF"/>
    <w:rsid w:val="001B713B"/>
    <w:rsid w:val="001C4D02"/>
    <w:rsid w:val="001C714F"/>
    <w:rsid w:val="001C747B"/>
    <w:rsid w:val="001D0117"/>
    <w:rsid w:val="001D013B"/>
    <w:rsid w:val="001D0C52"/>
    <w:rsid w:val="001D1153"/>
    <w:rsid w:val="001D3774"/>
    <w:rsid w:val="001D578A"/>
    <w:rsid w:val="001E0245"/>
    <w:rsid w:val="001E2030"/>
    <w:rsid w:val="001E2AFE"/>
    <w:rsid w:val="001E44BA"/>
    <w:rsid w:val="001E473F"/>
    <w:rsid w:val="001F3630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D2B"/>
    <w:rsid w:val="003608EE"/>
    <w:rsid w:val="003641BF"/>
    <w:rsid w:val="00365D6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07A"/>
    <w:rsid w:val="0038298C"/>
    <w:rsid w:val="00383A5F"/>
    <w:rsid w:val="00383D21"/>
    <w:rsid w:val="003853B2"/>
    <w:rsid w:val="00387380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D20EE"/>
    <w:rsid w:val="003D3389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37154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7769"/>
    <w:rsid w:val="0049061C"/>
    <w:rsid w:val="00490851"/>
    <w:rsid w:val="00490F19"/>
    <w:rsid w:val="00492644"/>
    <w:rsid w:val="00493693"/>
    <w:rsid w:val="004951DA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E379D"/>
    <w:rsid w:val="004F0C39"/>
    <w:rsid w:val="004F347D"/>
    <w:rsid w:val="004F3A58"/>
    <w:rsid w:val="004F3F55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7D2B"/>
    <w:rsid w:val="005504FB"/>
    <w:rsid w:val="005528AD"/>
    <w:rsid w:val="00552D34"/>
    <w:rsid w:val="005533CD"/>
    <w:rsid w:val="00560167"/>
    <w:rsid w:val="00561DCB"/>
    <w:rsid w:val="0056397F"/>
    <w:rsid w:val="00563AD5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B67"/>
    <w:rsid w:val="005E3F0A"/>
    <w:rsid w:val="005E6772"/>
    <w:rsid w:val="005F0552"/>
    <w:rsid w:val="005F22B5"/>
    <w:rsid w:val="005F2413"/>
    <w:rsid w:val="005F2B60"/>
    <w:rsid w:val="005F3A61"/>
    <w:rsid w:val="005F3D7B"/>
    <w:rsid w:val="00600165"/>
    <w:rsid w:val="006007E2"/>
    <w:rsid w:val="00604463"/>
    <w:rsid w:val="006064E9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2DE1"/>
    <w:rsid w:val="00776271"/>
    <w:rsid w:val="007772FD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7F741A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35E49"/>
    <w:rsid w:val="00840728"/>
    <w:rsid w:val="00844487"/>
    <w:rsid w:val="008450CE"/>
    <w:rsid w:val="00845396"/>
    <w:rsid w:val="00846EAD"/>
    <w:rsid w:val="008472F2"/>
    <w:rsid w:val="00850124"/>
    <w:rsid w:val="00850590"/>
    <w:rsid w:val="00851E4A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877"/>
    <w:rsid w:val="008D2CA0"/>
    <w:rsid w:val="008D53BA"/>
    <w:rsid w:val="008D7283"/>
    <w:rsid w:val="008D7A80"/>
    <w:rsid w:val="008D7BDC"/>
    <w:rsid w:val="008E1725"/>
    <w:rsid w:val="008E1FAA"/>
    <w:rsid w:val="008E2407"/>
    <w:rsid w:val="008E59FE"/>
    <w:rsid w:val="008E5A34"/>
    <w:rsid w:val="008F2780"/>
    <w:rsid w:val="008F4734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A69"/>
    <w:rsid w:val="00AE2434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541"/>
    <w:rsid w:val="00CB3748"/>
    <w:rsid w:val="00CB53F2"/>
    <w:rsid w:val="00CC13A7"/>
    <w:rsid w:val="00CC1B51"/>
    <w:rsid w:val="00CC3B38"/>
    <w:rsid w:val="00CC58BB"/>
    <w:rsid w:val="00CC6324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4B7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5617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6E10"/>
    <w:rsid w:val="00E7104B"/>
    <w:rsid w:val="00E75AE2"/>
    <w:rsid w:val="00E77184"/>
    <w:rsid w:val="00E81478"/>
    <w:rsid w:val="00E81A0F"/>
    <w:rsid w:val="00E81B96"/>
    <w:rsid w:val="00E821AE"/>
    <w:rsid w:val="00E8418B"/>
    <w:rsid w:val="00E85C50"/>
    <w:rsid w:val="00E86DF2"/>
    <w:rsid w:val="00E91CA9"/>
    <w:rsid w:val="00E9433A"/>
    <w:rsid w:val="00E94FEA"/>
    <w:rsid w:val="00E95E0C"/>
    <w:rsid w:val="00E962BC"/>
    <w:rsid w:val="00E965AF"/>
    <w:rsid w:val="00E967FA"/>
    <w:rsid w:val="00EA1FC7"/>
    <w:rsid w:val="00EA2811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B728D"/>
    <w:rsid w:val="00EC21DA"/>
    <w:rsid w:val="00EC47CB"/>
    <w:rsid w:val="00EC5195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2915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512"/>
    <w:rsid w:val="00FA503E"/>
    <w:rsid w:val="00FA78F3"/>
    <w:rsid w:val="00FB1CC6"/>
    <w:rsid w:val="00FB29F8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BDD1AE3-5721-4BE8-9B36-3FEC4BE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semiHidden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PLegenda">
    <w:name w:val="PLegenda"/>
    <w:basedOn w:val="Legenda"/>
    <w:qFormat/>
    <w:rsid w:val="00CC6324"/>
    <w:pPr>
      <w:jc w:val="center"/>
    </w:pPr>
    <w:rPr>
      <w:b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11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19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18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13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12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14</b:RefOrder>
  </b:Source>
  <b:Source>
    <b:Tag>Cap16</b:Tag>
    <b:SourceType>BookSection</b:SourceType>
    <b:Guid>{B6884EB9-CA14-4B98-82A6-DA42C3051BB5}</b:Guid>
    <b:Title>Interrupções. Arquitetura de Computadores – Textos de apoio às aulas teóricas (págs. 19-2 – 19-8)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RefOrder>10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15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16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17</b:RefOrder>
  </b:Source>
</b:Sources>
</file>

<file path=customXml/itemProps1.xml><?xml version="1.0" encoding="utf-8"?>
<ds:datastoreItem xmlns:ds="http://schemas.openxmlformats.org/officeDocument/2006/customXml" ds:itemID="{A91720BE-B968-4646-9371-BEABBDF5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49</Pages>
  <Words>12048</Words>
  <Characters>65061</Characters>
  <Application>Microsoft Office Word</Application>
  <DocSecurity>0</DocSecurity>
  <Lines>542</Lines>
  <Paragraphs>153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37</cp:revision>
  <cp:lastPrinted>2016-07-15T15:21:00Z</cp:lastPrinted>
  <dcterms:created xsi:type="dcterms:W3CDTF">2016-07-06T13:12:00Z</dcterms:created>
  <dcterms:modified xsi:type="dcterms:W3CDTF">2016-07-15T15:36:00Z</dcterms:modified>
</cp:coreProperties>
</file>