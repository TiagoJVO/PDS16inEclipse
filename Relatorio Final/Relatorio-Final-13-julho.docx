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07D94F" w14:textId="77777777" w:rsidR="00730F1A" w:rsidRDefault="00730F1A" w:rsidP="00730F1A">
      <w:r>
        <w:rPr>
          <w:noProof/>
          <w:lang w:eastAsia="pt-PT"/>
        </w:rPr>
        <w:drawing>
          <wp:inline distT="0" distB="0" distL="0" distR="0" wp14:anchorId="723E51DB" wp14:editId="5BD741AF">
            <wp:extent cx="1677069" cy="1011599"/>
            <wp:effectExtent l="0" t="0" r="0" b="0"/>
            <wp:docPr id="1026" name="Image1" descr="https://www.isel.pt/media/assets/default/images/logo-is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77069" cy="101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8A071" w14:textId="77777777" w:rsidR="00730F1A" w:rsidRDefault="00730F1A" w:rsidP="00730F1A"/>
    <w:p w14:paraId="019FC261" w14:textId="77777777" w:rsidR="00730F1A" w:rsidRDefault="00730F1A" w:rsidP="00730F1A"/>
    <w:p w14:paraId="3126DF91" w14:textId="76731802" w:rsidR="00730F1A" w:rsidRDefault="00730F1A" w:rsidP="000611F5">
      <w:pPr>
        <w:jc w:val="center"/>
      </w:pPr>
      <w:r>
        <w:rPr>
          <w:b/>
          <w:sz w:val="36"/>
        </w:rPr>
        <w:t>PDS16inEcplise</w:t>
      </w:r>
      <w:r>
        <w:rPr>
          <w:b/>
          <w:sz w:val="36"/>
        </w:rPr>
        <w:br/>
      </w:r>
    </w:p>
    <w:p w14:paraId="3B5B9A96" w14:textId="438F1DF5" w:rsidR="00730F1A" w:rsidRDefault="000611F5" w:rsidP="00730F1A">
      <w:pPr>
        <w:jc w:val="center"/>
      </w:pPr>
      <w:r>
        <w:t>André Ramanlal</w:t>
      </w:r>
    </w:p>
    <w:p w14:paraId="44464F53" w14:textId="2E0FE7EB" w:rsidR="00730F1A" w:rsidRDefault="000611F5" w:rsidP="00730F1A">
      <w:pPr>
        <w:jc w:val="center"/>
      </w:pPr>
      <w:r>
        <w:t>Tiago Oliveira</w:t>
      </w:r>
    </w:p>
    <w:p w14:paraId="265B297E" w14:textId="77777777" w:rsidR="00730F1A" w:rsidRDefault="00730F1A" w:rsidP="00730F1A">
      <w:pPr>
        <w:jc w:val="center"/>
      </w:pPr>
    </w:p>
    <w:p w14:paraId="605B0DAC" w14:textId="77777777" w:rsidR="000611F5" w:rsidRDefault="000611F5" w:rsidP="00730F1A">
      <w:pPr>
        <w:jc w:val="center"/>
      </w:pPr>
    </w:p>
    <w:p w14:paraId="202874AD" w14:textId="77777777" w:rsidR="000611F5" w:rsidRDefault="000611F5" w:rsidP="00730F1A">
      <w:pPr>
        <w:jc w:val="center"/>
      </w:pPr>
    </w:p>
    <w:p w14:paraId="4B10C79F" w14:textId="77777777" w:rsidR="000611F5" w:rsidRDefault="000611F5" w:rsidP="00730F1A">
      <w:pPr>
        <w:jc w:val="center"/>
      </w:pPr>
    </w:p>
    <w:tbl>
      <w:tblPr>
        <w:tblStyle w:val="Tabelacomgrelha"/>
        <w:tblW w:w="0" w:type="auto"/>
        <w:tblInd w:w="22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48"/>
        <w:gridCol w:w="4721"/>
      </w:tblGrid>
      <w:tr w:rsidR="00730F1A" w14:paraId="00C6DA79" w14:textId="77777777" w:rsidTr="005F22B5">
        <w:tc>
          <w:tcPr>
            <w:tcW w:w="1559" w:type="dxa"/>
          </w:tcPr>
          <w:p w14:paraId="12539B98" w14:textId="77777777" w:rsidR="00730F1A" w:rsidRDefault="00730F1A" w:rsidP="005F22B5">
            <w:pPr>
              <w:jc w:val="center"/>
            </w:pPr>
            <w:r>
              <w:t>Orientadores</w:t>
            </w:r>
          </w:p>
        </w:tc>
        <w:tc>
          <w:tcPr>
            <w:tcW w:w="4926" w:type="dxa"/>
            <w:vAlign w:val="center"/>
          </w:tcPr>
          <w:p w14:paraId="2C84E160" w14:textId="77777777" w:rsidR="00730F1A" w:rsidRDefault="00730F1A" w:rsidP="005F22B5">
            <w:pPr>
              <w:jc w:val="left"/>
            </w:pPr>
            <w:r>
              <w:t>Tiago Miguel Braga da Silva Dias</w:t>
            </w:r>
          </w:p>
        </w:tc>
      </w:tr>
      <w:tr w:rsidR="00730F1A" w14:paraId="53AD7B15" w14:textId="77777777" w:rsidTr="005F22B5">
        <w:tc>
          <w:tcPr>
            <w:tcW w:w="1559" w:type="dxa"/>
          </w:tcPr>
          <w:p w14:paraId="67B80914" w14:textId="77777777" w:rsidR="00730F1A" w:rsidRDefault="00730F1A" w:rsidP="005F22B5">
            <w:pPr>
              <w:jc w:val="center"/>
            </w:pPr>
          </w:p>
        </w:tc>
        <w:tc>
          <w:tcPr>
            <w:tcW w:w="4926" w:type="dxa"/>
          </w:tcPr>
          <w:p w14:paraId="1A413C28" w14:textId="77777777" w:rsidR="00730F1A" w:rsidRDefault="00730F1A" w:rsidP="005F22B5">
            <w:pPr>
              <w:jc w:val="left"/>
            </w:pPr>
            <w:r>
              <w:t>Pedro Miguel Fernandes Sampaio</w:t>
            </w:r>
          </w:p>
        </w:tc>
      </w:tr>
    </w:tbl>
    <w:p w14:paraId="4157C971" w14:textId="77777777" w:rsidR="00730F1A" w:rsidRDefault="00730F1A" w:rsidP="00730F1A">
      <w:pPr>
        <w:jc w:val="center"/>
      </w:pPr>
    </w:p>
    <w:p w14:paraId="5FD7D4B5" w14:textId="77777777" w:rsidR="00730F1A" w:rsidRDefault="00730F1A" w:rsidP="00730F1A">
      <w:pPr>
        <w:jc w:val="center"/>
      </w:pPr>
    </w:p>
    <w:p w14:paraId="760809BA" w14:textId="77777777" w:rsidR="00730F1A" w:rsidRDefault="00730F1A" w:rsidP="00730F1A">
      <w:pPr>
        <w:jc w:val="center"/>
      </w:pPr>
    </w:p>
    <w:p w14:paraId="2D6A2CF1" w14:textId="77777777" w:rsidR="00730F1A" w:rsidRDefault="00730F1A" w:rsidP="00730F1A">
      <w:pPr>
        <w:jc w:val="center"/>
      </w:pPr>
    </w:p>
    <w:p w14:paraId="5D4AE381" w14:textId="77777777" w:rsidR="00730F1A" w:rsidRDefault="00730F1A" w:rsidP="00730F1A">
      <w:pPr>
        <w:jc w:val="center"/>
      </w:pPr>
    </w:p>
    <w:p w14:paraId="1D06B06B" w14:textId="77777777" w:rsidR="00730F1A" w:rsidRDefault="00730F1A" w:rsidP="00730F1A">
      <w:pPr>
        <w:jc w:val="center"/>
      </w:pPr>
      <w:r>
        <w:t xml:space="preserve">Relatório de progresso realizado no âmbito de Projecto e Seminário </w:t>
      </w:r>
      <w:proofErr w:type="gramStart"/>
      <w:r>
        <w:t>do</w:t>
      </w:r>
      <w:proofErr w:type="gramEnd"/>
    </w:p>
    <w:p w14:paraId="24AAC992" w14:textId="1B6BBFCA" w:rsidR="00730F1A" w:rsidRDefault="00730F1A" w:rsidP="00730F1A">
      <w:pPr>
        <w:jc w:val="center"/>
      </w:pPr>
      <w:r>
        <w:t xml:space="preserve"> </w:t>
      </w:r>
      <w:ins w:id="0" w:author="Tiago Oliveira" w:date="2016-07-13T10:48:00Z">
        <w:r w:rsidR="00477D56">
          <w:t>C</w:t>
        </w:r>
      </w:ins>
      <w:del w:id="1" w:author="Tiago Oliveira" w:date="2016-07-13T10:48:00Z">
        <w:r w:rsidDel="00477D56">
          <w:delText>c</w:delText>
        </w:r>
      </w:del>
      <w:r>
        <w:t xml:space="preserve">urso de </w:t>
      </w:r>
      <w:del w:id="2" w:author="Tiago Oliveira" w:date="2016-07-13T10:48:00Z">
        <w:r w:rsidDel="00477D56">
          <w:delText xml:space="preserve">licenciatura </w:delText>
        </w:r>
      </w:del>
      <w:ins w:id="3" w:author="Tiago Oliveira" w:date="2016-07-13T10:48:00Z">
        <w:r w:rsidR="00477D56">
          <w:t xml:space="preserve">Licenciatura </w:t>
        </w:r>
      </w:ins>
      <w:r>
        <w:t>em Engenharia Informática e de Computadores</w:t>
      </w:r>
      <w:r>
        <w:br/>
        <w:t>Semestre de Verão 2015/2016</w:t>
      </w:r>
      <w:r>
        <w:br/>
      </w:r>
    </w:p>
    <w:p w14:paraId="4703B191" w14:textId="77777777" w:rsidR="00730F1A" w:rsidRDefault="00730F1A" w:rsidP="00730F1A">
      <w:pPr>
        <w:jc w:val="center"/>
      </w:pPr>
    </w:p>
    <w:p w14:paraId="73BFE51C" w14:textId="0A735B56" w:rsidR="00730F1A" w:rsidRDefault="00730F1A" w:rsidP="00730F1A">
      <w:pPr>
        <w:jc w:val="center"/>
      </w:pPr>
      <w:del w:id="4" w:author="Tiago Oliveira" w:date="2016-07-13T10:49:00Z">
        <w:r w:rsidDel="00477D56">
          <w:delText xml:space="preserve">Abril </w:delText>
        </w:r>
      </w:del>
      <w:ins w:id="5" w:author="Tiago Oliveira" w:date="2016-07-13T10:49:00Z">
        <w:r w:rsidR="00477D56">
          <w:t xml:space="preserve">Julho </w:t>
        </w:r>
      </w:ins>
      <w:r>
        <w:t>de 2016</w:t>
      </w:r>
    </w:p>
    <w:p w14:paraId="23C5506B" w14:textId="77777777" w:rsidR="00730F1A" w:rsidRDefault="00730F1A" w:rsidP="00730F1A">
      <w:pPr>
        <w:jc w:val="center"/>
        <w:sectPr w:rsidR="00730F1A">
          <w:footerReference w:type="default" r:id="rId9"/>
          <w:pgSz w:w="11906" w:h="16838"/>
          <w:pgMar w:top="1417" w:right="1701" w:bottom="1417" w:left="1701" w:header="708" w:footer="708" w:gutter="0"/>
          <w:pgNumType w:fmt="lowerRoman"/>
          <w:cols w:space="708"/>
          <w:titlePg/>
          <w:docGrid w:linePitch="360"/>
        </w:sectPr>
      </w:pPr>
    </w:p>
    <w:p w14:paraId="63AAEC6A" w14:textId="77777777" w:rsidR="00730F1A" w:rsidRDefault="00730F1A" w:rsidP="00730F1A">
      <w:pPr>
        <w:jc w:val="center"/>
      </w:pPr>
      <w:r>
        <w:rPr>
          <w:b/>
          <w:bCs/>
          <w:sz w:val="36"/>
          <w:szCs w:val="28"/>
        </w:rPr>
        <w:lastRenderedPageBreak/>
        <w:t>Instituto Superior de Engenharia de Lisboa</w:t>
      </w:r>
      <w:r>
        <w:rPr>
          <w:sz w:val="36"/>
          <w:szCs w:val="28"/>
        </w:rPr>
        <w:br/>
      </w:r>
      <w:r>
        <w:rPr>
          <w:sz w:val="28"/>
        </w:rPr>
        <w:t>Licenciatura em Engenharia Informática e de Computadores</w:t>
      </w:r>
      <w:r>
        <w:rPr>
          <w:sz w:val="28"/>
        </w:rPr>
        <w:br/>
      </w:r>
    </w:p>
    <w:p w14:paraId="2F3C8CA7" w14:textId="77777777" w:rsidR="00730F1A" w:rsidRDefault="00730F1A" w:rsidP="00730F1A">
      <w:pPr>
        <w:jc w:val="center"/>
      </w:pPr>
    </w:p>
    <w:p w14:paraId="40ECBCF5" w14:textId="77777777" w:rsidR="00730F1A" w:rsidRDefault="00730F1A" w:rsidP="00730F1A">
      <w:pPr>
        <w:jc w:val="center"/>
      </w:pPr>
    </w:p>
    <w:p w14:paraId="5519D81F" w14:textId="77777777" w:rsidR="00730F1A" w:rsidRDefault="00730F1A" w:rsidP="00730F1A">
      <w:pPr>
        <w:jc w:val="center"/>
        <w:rPr>
          <w:sz w:val="24"/>
        </w:rPr>
      </w:pPr>
    </w:p>
    <w:p w14:paraId="5B850449" w14:textId="77777777" w:rsidR="00730F1A" w:rsidRDefault="00730F1A" w:rsidP="00730F1A">
      <w:pPr>
        <w:jc w:val="center"/>
        <w:rPr>
          <w:b/>
          <w:sz w:val="36"/>
        </w:rPr>
      </w:pPr>
      <w:r>
        <w:rPr>
          <w:b/>
          <w:sz w:val="36"/>
        </w:rPr>
        <w:t>PDS16inEcplise</w:t>
      </w:r>
      <w:r>
        <w:rPr>
          <w:b/>
          <w:sz w:val="36"/>
        </w:rPr>
        <w:br/>
      </w:r>
    </w:p>
    <w:p w14:paraId="19025B5C" w14:textId="77777777" w:rsidR="00730F1A" w:rsidRDefault="00730F1A" w:rsidP="00730F1A">
      <w:pPr>
        <w:jc w:val="center"/>
      </w:pPr>
    </w:p>
    <w:tbl>
      <w:tblPr>
        <w:tblStyle w:val="Tabelacomgrelha"/>
        <w:tblW w:w="0" w:type="auto"/>
        <w:tblInd w:w="18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31"/>
        <w:gridCol w:w="5264"/>
      </w:tblGrid>
      <w:tr w:rsidR="00730F1A" w14:paraId="462191DE" w14:textId="77777777" w:rsidTr="009207B8">
        <w:tc>
          <w:tcPr>
            <w:tcW w:w="1431" w:type="dxa"/>
            <w:vAlign w:val="center"/>
          </w:tcPr>
          <w:p w14:paraId="0A778F0C" w14:textId="77777777" w:rsidR="00730F1A" w:rsidRDefault="00730F1A" w:rsidP="005F22B5">
            <w:pPr>
              <w:jc w:val="right"/>
            </w:pPr>
            <w:r>
              <w:t xml:space="preserve">   39204</w:t>
            </w:r>
          </w:p>
        </w:tc>
        <w:tc>
          <w:tcPr>
            <w:tcW w:w="5264" w:type="dxa"/>
            <w:vAlign w:val="center"/>
          </w:tcPr>
          <w:p w14:paraId="27B782CC" w14:textId="77777777" w:rsidR="00730F1A" w:rsidRDefault="00730F1A" w:rsidP="005F22B5">
            <w:pPr>
              <w:jc w:val="left"/>
            </w:pPr>
            <w:r>
              <w:t>André Akshei Manoje Ramanlal</w:t>
            </w:r>
          </w:p>
        </w:tc>
      </w:tr>
      <w:tr w:rsidR="00730F1A" w14:paraId="35E05B01" w14:textId="77777777" w:rsidTr="009207B8">
        <w:tc>
          <w:tcPr>
            <w:tcW w:w="1431" w:type="dxa"/>
            <w:vAlign w:val="center"/>
          </w:tcPr>
          <w:p w14:paraId="10E5CF9D" w14:textId="77777777" w:rsidR="00730F1A" w:rsidRDefault="00730F1A" w:rsidP="005F22B5">
            <w:pPr>
              <w:jc w:val="right"/>
            </w:pPr>
            <w:r>
              <w:t>40653</w:t>
            </w:r>
          </w:p>
        </w:tc>
        <w:tc>
          <w:tcPr>
            <w:tcW w:w="5264" w:type="dxa"/>
          </w:tcPr>
          <w:p w14:paraId="5B5A64F8" w14:textId="77777777" w:rsidR="00730F1A" w:rsidRDefault="00730F1A" w:rsidP="005F22B5">
            <w:pPr>
              <w:jc w:val="left"/>
            </w:pPr>
            <w:r>
              <w:t>Tiago José Vital Oliveira</w:t>
            </w:r>
          </w:p>
        </w:tc>
      </w:tr>
      <w:tr w:rsidR="00730F1A" w14:paraId="4D057FB0" w14:textId="77777777" w:rsidTr="009207B8">
        <w:tc>
          <w:tcPr>
            <w:tcW w:w="1431" w:type="dxa"/>
            <w:vAlign w:val="center"/>
          </w:tcPr>
          <w:p w14:paraId="7B101831" w14:textId="77777777" w:rsidR="00730F1A" w:rsidRDefault="00730F1A" w:rsidP="005F22B5">
            <w:pPr>
              <w:jc w:val="right"/>
            </w:pPr>
          </w:p>
          <w:p w14:paraId="337D000B" w14:textId="77777777" w:rsidR="00730F1A" w:rsidRDefault="00730F1A" w:rsidP="005F22B5">
            <w:pPr>
              <w:jc w:val="right"/>
            </w:pPr>
            <w:r>
              <w:rPr>
                <w:noProof/>
                <w:lang w:eastAsia="pt-PT"/>
              </w:rPr>
              <mc:AlternateContent>
                <mc:Choice Requires="wps">
                  <w:drawing>
                    <wp:anchor distT="0" distB="0" distL="0" distR="0" simplePos="0" relativeHeight="251665408" behindDoc="0" locked="0" layoutInCell="1" allowOverlap="1" wp14:anchorId="34DB8D3B" wp14:editId="0BC942D7">
                      <wp:simplePos x="0" y="0"/>
                      <wp:positionH relativeFrom="column">
                        <wp:posOffset>-749300</wp:posOffset>
                      </wp:positionH>
                      <wp:positionV relativeFrom="paragraph">
                        <wp:posOffset>110490</wp:posOffset>
                      </wp:positionV>
                      <wp:extent cx="4708525" cy="8255"/>
                      <wp:effectExtent l="5080" t="8255" r="10795" b="12065"/>
                      <wp:wrapNone/>
                      <wp:docPr id="28" name="Conexão reta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4708525" cy="8255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D1D1D1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7EAD80B" id="Conexão reta 28" o:spid="_x0000_s1026" style="position:absolute;flip:y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margin;mso-height-relative:margin" from="-59pt,8.7pt" to="311.75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" strokecolor="#d1d1d1"/>
                  </w:pict>
                </mc:Fallback>
              </mc:AlternateContent>
            </w:r>
          </w:p>
        </w:tc>
        <w:tc>
          <w:tcPr>
            <w:tcW w:w="5264" w:type="dxa"/>
          </w:tcPr>
          <w:p w14:paraId="5D7783BB" w14:textId="77777777" w:rsidR="00730F1A" w:rsidRDefault="00730F1A" w:rsidP="005F22B5">
            <w:pPr>
              <w:jc w:val="left"/>
            </w:pPr>
          </w:p>
        </w:tc>
      </w:tr>
    </w:tbl>
    <w:p w14:paraId="67006C36" w14:textId="77777777" w:rsidR="00730F1A" w:rsidRDefault="00730F1A" w:rsidP="00730F1A">
      <w:pPr>
        <w:jc w:val="center"/>
      </w:pPr>
    </w:p>
    <w:p w14:paraId="16443554" w14:textId="77777777" w:rsidR="00730F1A" w:rsidRDefault="00730F1A" w:rsidP="00730F1A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65C5D631" wp14:editId="2EACE7AD">
                <wp:simplePos x="0" y="0"/>
                <wp:positionH relativeFrom="column">
                  <wp:posOffset>396240</wp:posOffset>
                </wp:positionH>
                <wp:positionV relativeFrom="paragraph">
                  <wp:posOffset>136525</wp:posOffset>
                </wp:positionV>
                <wp:extent cx="4708525" cy="8255"/>
                <wp:effectExtent l="9525" t="6985" r="6350" b="13335"/>
                <wp:wrapNone/>
                <wp:docPr id="27" name="Conexão reta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8D9A1D" id="Conexão reta 27" o:spid="_x0000_s1026" style="position:absolute;flip:y;z-index:2516664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.2pt,10.75pt" to="401.95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" strokecolor="#d1d1d1"/>
            </w:pict>
          </mc:Fallback>
        </mc:AlternateContent>
      </w:r>
    </w:p>
    <w:p w14:paraId="51BE8599" w14:textId="77777777" w:rsidR="00730F1A" w:rsidRDefault="00730F1A" w:rsidP="00730F1A">
      <w:pPr>
        <w:jc w:val="center"/>
      </w:pPr>
    </w:p>
    <w:p w14:paraId="15180D42" w14:textId="77777777" w:rsidR="00730F1A" w:rsidRDefault="00730F1A" w:rsidP="00730F1A">
      <w:pPr>
        <w:jc w:val="center"/>
      </w:pPr>
    </w:p>
    <w:tbl>
      <w:tblPr>
        <w:tblStyle w:val="Tabelacomgrelha"/>
        <w:tblpPr w:leftFromText="141" w:rightFromText="141" w:vertAnchor="text" w:horzAnchor="margin" w:tblpXSpec="right" w:tblpY="4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5215"/>
      </w:tblGrid>
      <w:tr w:rsidR="00730F1A" w14:paraId="5853677F" w14:textId="77777777" w:rsidTr="009207B8">
        <w:tc>
          <w:tcPr>
            <w:tcW w:w="1620" w:type="dxa"/>
            <w:vAlign w:val="center"/>
          </w:tcPr>
          <w:p w14:paraId="56C16C2D" w14:textId="77777777" w:rsidR="00730F1A" w:rsidRDefault="00730F1A" w:rsidP="005F22B5">
            <w:pPr>
              <w:jc w:val="right"/>
            </w:pPr>
            <w:r>
              <w:t>Orientadores:</w:t>
            </w:r>
          </w:p>
        </w:tc>
        <w:tc>
          <w:tcPr>
            <w:tcW w:w="5215" w:type="dxa"/>
            <w:vAlign w:val="center"/>
          </w:tcPr>
          <w:p w14:paraId="555FD3F6" w14:textId="77777777" w:rsidR="00730F1A" w:rsidRDefault="00730F1A" w:rsidP="005F22B5">
            <w:pPr>
              <w:jc w:val="left"/>
            </w:pPr>
            <w:r>
              <w:t xml:space="preserve">Tiago Miguel Braga da Silva Dias </w:t>
            </w:r>
          </w:p>
        </w:tc>
      </w:tr>
      <w:tr w:rsidR="00730F1A" w14:paraId="5653DCB9" w14:textId="77777777" w:rsidTr="009207B8">
        <w:tc>
          <w:tcPr>
            <w:tcW w:w="1620" w:type="dxa"/>
            <w:vAlign w:val="center"/>
          </w:tcPr>
          <w:p w14:paraId="12B658E4" w14:textId="77777777" w:rsidR="00730F1A" w:rsidRDefault="00730F1A" w:rsidP="005F22B5">
            <w:pPr>
              <w:jc w:val="right"/>
            </w:pPr>
          </w:p>
        </w:tc>
        <w:tc>
          <w:tcPr>
            <w:tcW w:w="5215" w:type="dxa"/>
          </w:tcPr>
          <w:p w14:paraId="787CEFED" w14:textId="77777777" w:rsidR="00730F1A" w:rsidRDefault="00730F1A" w:rsidP="005F22B5">
            <w:pPr>
              <w:jc w:val="left"/>
            </w:pPr>
            <w:r>
              <w:t>Pedro Miguel Fernandes Sampaio</w:t>
            </w:r>
          </w:p>
          <w:p w14:paraId="6C0D53C7" w14:textId="77777777" w:rsidR="00730F1A" w:rsidRDefault="00730F1A" w:rsidP="005F22B5">
            <w:pPr>
              <w:jc w:val="left"/>
            </w:pPr>
          </w:p>
        </w:tc>
      </w:tr>
    </w:tbl>
    <w:p w14:paraId="6A47808B" w14:textId="77777777" w:rsidR="00730F1A" w:rsidRDefault="00730F1A" w:rsidP="00730F1A">
      <w:pPr>
        <w:jc w:val="center"/>
      </w:pPr>
    </w:p>
    <w:p w14:paraId="541B3E72" w14:textId="77777777" w:rsidR="00730F1A" w:rsidRDefault="00730F1A" w:rsidP="00730F1A">
      <w:pPr>
        <w:jc w:val="center"/>
      </w:pPr>
    </w:p>
    <w:p w14:paraId="34376F1C" w14:textId="77777777" w:rsidR="00730F1A" w:rsidRDefault="00730F1A" w:rsidP="00730F1A">
      <w:pPr>
        <w:jc w:val="center"/>
        <w:rPr>
          <w:sz w:val="24"/>
        </w:rPr>
      </w:pPr>
    </w:p>
    <w:p w14:paraId="4DAE5AE4" w14:textId="77777777" w:rsidR="00730F1A" w:rsidRDefault="00730F1A" w:rsidP="00730F1A">
      <w:pPr>
        <w:jc w:val="center"/>
      </w:pPr>
    </w:p>
    <w:p w14:paraId="34E1AEE0" w14:textId="77777777" w:rsidR="00730F1A" w:rsidRDefault="00730F1A" w:rsidP="00730F1A">
      <w:pPr>
        <w:jc w:val="center"/>
        <w:rPr>
          <w:sz w:val="24"/>
        </w:rPr>
      </w:pPr>
      <w:r>
        <w:rPr>
          <w:noProof/>
          <w:lang w:eastAsia="pt-PT"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71B6F3C2" wp14:editId="0E82C7D0">
                <wp:simplePos x="0" y="0"/>
                <wp:positionH relativeFrom="column">
                  <wp:posOffset>394335</wp:posOffset>
                </wp:positionH>
                <wp:positionV relativeFrom="paragraph">
                  <wp:posOffset>8255</wp:posOffset>
                </wp:positionV>
                <wp:extent cx="4708525" cy="8255"/>
                <wp:effectExtent l="7620" t="6350" r="8255" b="13970"/>
                <wp:wrapNone/>
                <wp:docPr id="26" name="Conexão reta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A7EB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CC5CE9" id="Conexão reta 26" o:spid="_x0000_s1026" style="position:absolute;flip:y;z-index:2516684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.05pt,.65pt" to="401.8pt,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" strokecolor="#4a7ebb"/>
            </w:pict>
          </mc:Fallback>
        </mc:AlternateContent>
      </w:r>
    </w:p>
    <w:p w14:paraId="50FE9D3E" w14:textId="77777777" w:rsidR="00730F1A" w:rsidRDefault="00730F1A" w:rsidP="00730F1A">
      <w:pPr>
        <w:jc w:val="center"/>
      </w:pPr>
      <w:r>
        <w:rPr>
          <w:noProof/>
          <w:lang w:eastAsia="pt-PT"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12B25124" wp14:editId="5E400003">
                <wp:simplePos x="0" y="0"/>
                <wp:positionH relativeFrom="column">
                  <wp:posOffset>394335</wp:posOffset>
                </wp:positionH>
                <wp:positionV relativeFrom="paragraph">
                  <wp:posOffset>100330</wp:posOffset>
                </wp:positionV>
                <wp:extent cx="4708525" cy="8255"/>
                <wp:effectExtent l="7620" t="8890" r="8255" b="11430"/>
                <wp:wrapNone/>
                <wp:docPr id="16" name="Conexão reta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4708525" cy="825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D1D1D1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D85F92" id="Conexão reta 16" o:spid="_x0000_s1026" style="position:absolute;flip:y;z-index:251667456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" from="31.05pt,7.9pt" to="401.8pt,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" strokecolor="#d1d1d1"/>
            </w:pict>
          </mc:Fallback>
        </mc:AlternateContent>
      </w:r>
    </w:p>
    <w:p w14:paraId="52E33381" w14:textId="77777777" w:rsidR="00730F1A" w:rsidRDefault="00730F1A" w:rsidP="00730F1A">
      <w:pPr>
        <w:jc w:val="center"/>
      </w:pPr>
    </w:p>
    <w:p w14:paraId="713BCFD9" w14:textId="386D0CDF" w:rsidR="00730F1A" w:rsidRDefault="00730F1A" w:rsidP="00730F1A">
      <w:pPr>
        <w:jc w:val="center"/>
      </w:pPr>
      <w:r>
        <w:t xml:space="preserve">Relatório de progresso realizado no âmbito de </w:t>
      </w:r>
      <w:r w:rsidR="000611F5">
        <w:t>Projeto</w:t>
      </w:r>
      <w:r>
        <w:t xml:space="preserve"> e Seminário </w:t>
      </w:r>
      <w:proofErr w:type="gramStart"/>
      <w:r>
        <w:t>do</w:t>
      </w:r>
      <w:proofErr w:type="gramEnd"/>
    </w:p>
    <w:p w14:paraId="1EA1BEEE" w14:textId="0FA97B12" w:rsidR="00730F1A" w:rsidRDefault="00730F1A" w:rsidP="00730F1A">
      <w:pPr>
        <w:jc w:val="center"/>
      </w:pPr>
      <w:r>
        <w:t xml:space="preserve"> </w:t>
      </w:r>
      <w:r w:rsidR="000611F5">
        <w:t xml:space="preserve">Curso </w:t>
      </w:r>
      <w:r>
        <w:t xml:space="preserve">de </w:t>
      </w:r>
      <w:ins w:id="6" w:author="Tiago Oliveira" w:date="2016-07-13T10:49:00Z">
        <w:r w:rsidR="00477D56">
          <w:t>L</w:t>
        </w:r>
      </w:ins>
      <w:del w:id="7" w:author="Tiago Oliveira" w:date="2016-07-13T10:49:00Z">
        <w:r w:rsidDel="00477D56">
          <w:delText>l</w:delText>
        </w:r>
      </w:del>
      <w:r>
        <w:t>icenciatura em Engenharia Informática e de Computadores</w:t>
      </w:r>
      <w:r>
        <w:br/>
        <w:t>Semestre de Verão 2015/2016</w:t>
      </w:r>
      <w:r>
        <w:br/>
      </w:r>
    </w:p>
    <w:p w14:paraId="3E26771E" w14:textId="77777777" w:rsidR="00730F1A" w:rsidRDefault="00730F1A" w:rsidP="00730F1A">
      <w:pPr>
        <w:jc w:val="center"/>
      </w:pPr>
    </w:p>
    <w:p w14:paraId="64B49EC0" w14:textId="3FE05FCF" w:rsidR="00730F1A" w:rsidRDefault="00730F1A" w:rsidP="00730F1A">
      <w:pPr>
        <w:jc w:val="center"/>
      </w:pPr>
      <w:del w:id="8" w:author="Tiago Oliveira" w:date="2016-07-13T10:49:00Z">
        <w:r w:rsidDel="00477D56">
          <w:delText xml:space="preserve">Abril </w:delText>
        </w:r>
      </w:del>
      <w:ins w:id="9" w:author="Tiago Oliveira" w:date="2016-07-13T10:49:00Z">
        <w:r w:rsidR="00477D56">
          <w:t xml:space="preserve">Julho </w:t>
        </w:r>
      </w:ins>
      <w:r>
        <w:t>de 2016</w:t>
      </w:r>
    </w:p>
    <w:p w14:paraId="003B1853" w14:textId="77777777" w:rsidR="00730F1A" w:rsidRDefault="00730F1A" w:rsidP="00730F1A">
      <w:pPr>
        <w:jc w:val="center"/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titlePg/>
          <w:docGrid w:linePitch="360"/>
        </w:sectPr>
      </w:pPr>
    </w:p>
    <w:p w14:paraId="7620E331" w14:textId="77777777" w:rsidR="00730F1A" w:rsidRPr="009207B8" w:rsidRDefault="00730F1A" w:rsidP="009207B8">
      <w:pPr>
        <w:pStyle w:val="RCabealho"/>
      </w:pPr>
      <w:bookmarkStart w:id="10" w:name="_Toc455588705"/>
      <w:r w:rsidRPr="009207B8">
        <w:lastRenderedPageBreak/>
        <w:t>Resumo</w:t>
      </w:r>
      <w:bookmarkEnd w:id="10"/>
    </w:p>
    <w:p w14:paraId="09928D39" w14:textId="77777777" w:rsidR="00A92509" w:rsidRPr="00A92509" w:rsidRDefault="00A92509" w:rsidP="00A92509">
      <w:pPr>
        <w:pStyle w:val="ParagrafodeTexto"/>
        <w:rPr>
          <w:ins w:id="11" w:author="Tiago Oliveira" w:date="2016-07-13T12:02:00Z"/>
        </w:rPr>
        <w:pPrChange w:id="12" w:author="Tiago Oliveira" w:date="2016-07-13T12:02:00Z">
          <w:pPr>
            <w:pStyle w:val="RCabealho"/>
          </w:pPr>
        </w:pPrChange>
      </w:pPr>
      <w:ins w:id="13" w:author="Tiago Oliveira" w:date="2016-07-13T12:02:00Z">
        <w:r w:rsidRPr="00A92509">
          <w:t xml:space="preserve">O projeto PDS16inEcplise consiste no desenvolvimento de uma ferramenta que visa facilitar a escrita de programas para o processador PDS16 usando a sua linguagem assembly. Este </w:t>
        </w:r>
        <w:proofErr w:type="gramStart"/>
        <w:r w:rsidRPr="00A92509">
          <w:rPr>
            <w:i/>
            <w:rPrChange w:id="14" w:author="Tiago Oliveira" w:date="2016-07-13T12:03:00Z">
              <w:rPr>
                <w:rFonts w:eastAsiaTheme="minorHAnsi"/>
              </w:rPr>
            </w:rPrChange>
          </w:rPr>
          <w:t>plug-in</w:t>
        </w:r>
        <w:proofErr w:type="gramEnd"/>
        <w:r w:rsidRPr="00A92509">
          <w:t xml:space="preserve"> é, essencialmente, um editor de texto que integra funcionalidades para fazer uma verificação da sintaxe e da semântica em tempo de escrita de código. O desenvolvimento desta ferramenta é baseado na </w:t>
        </w:r>
        <w:r w:rsidRPr="00A92509">
          <w:rPr>
            <w:i/>
            <w:rPrChange w:id="15" w:author="Tiago Oliveira" w:date="2016-07-13T12:03:00Z">
              <w:rPr>
                <w:rFonts w:eastAsiaTheme="minorHAnsi"/>
              </w:rPr>
            </w:rPrChange>
          </w:rPr>
          <w:t>framework</w:t>
        </w:r>
        <w:r w:rsidRPr="00A92509">
          <w:t xml:space="preserve"> Xtext integrada no Ambiente Integrado de Desenvolvimento (</w:t>
        </w:r>
        <w:r w:rsidRPr="00A92509">
          <w:rPr>
            <w:i/>
            <w:rPrChange w:id="16" w:author="Tiago Oliveira" w:date="2016-07-13T12:03:00Z">
              <w:rPr>
                <w:rFonts w:eastAsiaTheme="minorHAnsi"/>
              </w:rPr>
            </w:rPrChange>
          </w:rPr>
          <w:t>IDE</w:t>
        </w:r>
        <w:r w:rsidRPr="00A92509">
          <w:t xml:space="preserve">) Ecplise. </w:t>
        </w:r>
      </w:ins>
    </w:p>
    <w:p w14:paraId="56407CE0" w14:textId="0C33E3A6" w:rsidR="00A92509" w:rsidRPr="00A92509" w:rsidRDefault="00A92509" w:rsidP="00A92509">
      <w:pPr>
        <w:pStyle w:val="ParagrafodeTexto"/>
        <w:rPr>
          <w:ins w:id="17" w:author="Tiago Oliveira" w:date="2016-07-13T12:02:00Z"/>
        </w:rPr>
        <w:pPrChange w:id="18" w:author="Tiago Oliveira" w:date="2016-07-13T12:02:00Z">
          <w:pPr>
            <w:pStyle w:val="RCabealho"/>
          </w:pPr>
        </w:pPrChange>
      </w:pPr>
      <w:ins w:id="19" w:author="Tiago Oliveira" w:date="2016-07-13T12:03:00Z">
        <w:r>
          <w:t xml:space="preserve">Este </w:t>
        </w:r>
      </w:ins>
      <w:proofErr w:type="gramStart"/>
      <w:ins w:id="20" w:author="Tiago Oliveira" w:date="2016-07-13T12:02:00Z">
        <w:r w:rsidRPr="00A92509">
          <w:rPr>
            <w:i/>
            <w:rPrChange w:id="21" w:author="Tiago Oliveira" w:date="2016-07-13T12:03:00Z">
              <w:rPr>
                <w:rFonts w:eastAsiaTheme="minorHAnsi"/>
              </w:rPr>
            </w:rPrChange>
          </w:rPr>
          <w:t>plug-in</w:t>
        </w:r>
      </w:ins>
      <w:proofErr w:type="gramEnd"/>
      <w:ins w:id="22" w:author="Tiago Oliveira" w:date="2016-07-13T12:08:00Z">
        <w:r w:rsidR="007B572B">
          <w:t>,</w:t>
        </w:r>
      </w:ins>
      <w:ins w:id="23" w:author="Tiago Oliveira" w:date="2016-07-13T12:02:00Z">
        <w:r w:rsidRPr="00A92509">
          <w:t xml:space="preserve"> conjugado com um ambiente de desenvolvimento, neste caso o Eclipse, </w:t>
        </w:r>
      </w:ins>
      <w:ins w:id="24" w:author="Tiago Oliveira" w:date="2016-07-13T12:04:00Z">
        <w:r>
          <w:t>possibilita a que</w:t>
        </w:r>
      </w:ins>
      <w:ins w:id="25" w:author="Tiago Oliveira" w:date="2016-07-13T12:02:00Z">
        <w:r>
          <w:t xml:space="preserve"> o utilizador tenha</w:t>
        </w:r>
        <w:r w:rsidRPr="00A92509">
          <w:t xml:space="preserve"> um ed</w:t>
        </w:r>
        <w:r>
          <w:t xml:space="preserve">itor de texto que dê o suporte </w:t>
        </w:r>
      </w:ins>
      <w:ins w:id="26" w:author="Tiago Oliveira" w:date="2016-07-13T12:04:00Z">
        <w:r>
          <w:t>à</w:t>
        </w:r>
      </w:ins>
      <w:ins w:id="27" w:author="Tiago Oliveira" w:date="2016-07-13T12:02:00Z">
        <w:r w:rsidRPr="00A92509">
          <w:t xml:space="preserve"> escrita de programas em assembly PDS16. Para isso implementamos várias funcionalidades que ajudam ao programador como </w:t>
        </w:r>
      </w:ins>
      <w:ins w:id="28" w:author="Tiago Oliveira" w:date="2016-07-13T12:04:00Z">
        <w:r>
          <w:t>a</w:t>
        </w:r>
      </w:ins>
      <w:ins w:id="29" w:author="Tiago Oliveira" w:date="2016-07-13T12:02:00Z">
        <w:r w:rsidRPr="00A92509">
          <w:t xml:space="preserve"> verificação e sinalização de erros de sintaxe e de semântica, coloração da sintaxe, </w:t>
        </w:r>
        <w:r w:rsidRPr="00A92509">
          <w:rPr>
            <w:i/>
            <w:rPrChange w:id="30" w:author="Tiago Oliveira" w:date="2016-07-13T12:04:00Z">
              <w:rPr>
                <w:rFonts w:eastAsiaTheme="minorHAnsi"/>
              </w:rPr>
            </w:rPrChange>
          </w:rPr>
          <w:t>intellisense</w:t>
        </w:r>
        <w:r w:rsidRPr="00A92509">
          <w:t xml:space="preserve"> e a integração com o assemblador DASM. A integração com o assemblador DASM permite a sua utiliz</w:t>
        </w:r>
        <w:r>
          <w:t xml:space="preserve">ação sem necessidade de sair </w:t>
        </w:r>
        <w:proofErr w:type="gramStart"/>
        <w:r>
          <w:t xml:space="preserve">do </w:t>
        </w:r>
        <w:r w:rsidRPr="00A92509">
          <w:rPr>
            <w:i/>
            <w:rPrChange w:id="31" w:author="Tiago Oliveira" w:date="2016-07-13T12:05:00Z">
              <w:rPr>
                <w:rFonts w:eastAsiaTheme="minorHAnsi"/>
              </w:rPr>
            </w:rPrChange>
          </w:rPr>
          <w:t>IDE</w:t>
        </w:r>
        <w:proofErr w:type="gramEnd"/>
        <w:r w:rsidRPr="00A92509">
          <w:t xml:space="preserve">, e também suportar o processamento das pseudo instruções e diretivas suportados pelo assemblador. </w:t>
        </w:r>
      </w:ins>
    </w:p>
    <w:p w14:paraId="03038DEC" w14:textId="4A000627" w:rsidR="00A92509" w:rsidRPr="00A92509" w:rsidRDefault="00A92509" w:rsidP="00A92509">
      <w:pPr>
        <w:pStyle w:val="ParagrafodeTexto"/>
        <w:rPr>
          <w:ins w:id="32" w:author="Tiago Oliveira" w:date="2016-07-13T12:02:00Z"/>
        </w:rPr>
        <w:pPrChange w:id="33" w:author="Tiago Oliveira" w:date="2016-07-13T12:02:00Z">
          <w:pPr>
            <w:pStyle w:val="RCabealho"/>
          </w:pPr>
        </w:pPrChange>
      </w:pPr>
      <w:ins w:id="34" w:author="Tiago Oliveira" w:date="2016-07-13T12:02:00Z">
        <w:r w:rsidRPr="00A92509">
          <w:t>Ao longo do projeto documentamos informação relativa a framework Xtext e a arquitetura do processador PDS16 com base no desenvolvimento do nosso trabalho. Esta documentação serve para resumir as características</w:t>
        </w:r>
      </w:ins>
      <w:ins w:id="35" w:author="Tiago Oliveira" w:date="2016-07-13T12:05:00Z">
        <w:r>
          <w:t xml:space="preserve"> e de guia</w:t>
        </w:r>
      </w:ins>
      <w:ins w:id="36" w:author="Tiago Oliveira" w:date="2016-07-13T12:02:00Z">
        <w:r w:rsidRPr="00A92509">
          <w:t xml:space="preserve"> com alguns exemplos ilustrados, ajudando assim a terceiros a ter acesso a uma documentação como uma base de estudo.</w:t>
        </w:r>
      </w:ins>
    </w:p>
    <w:p w14:paraId="3A684378" w14:textId="77777777" w:rsidR="00A92509" w:rsidRPr="00A92509" w:rsidRDefault="00A92509" w:rsidP="00A92509">
      <w:pPr>
        <w:pStyle w:val="ParagrafodeTexto"/>
        <w:rPr>
          <w:ins w:id="37" w:author="Tiago Oliveira" w:date="2016-07-13T12:02:00Z"/>
        </w:rPr>
        <w:pPrChange w:id="38" w:author="Tiago Oliveira" w:date="2016-07-13T12:02:00Z">
          <w:pPr>
            <w:pStyle w:val="RCabealho"/>
          </w:pPr>
        </w:pPrChange>
      </w:pPr>
    </w:p>
    <w:p w14:paraId="66B8D419" w14:textId="58098C1D" w:rsidR="00730F1A" w:rsidDel="00A92509" w:rsidRDefault="00A92509" w:rsidP="00A92509">
      <w:pPr>
        <w:pStyle w:val="Text"/>
        <w:rPr>
          <w:del w:id="39" w:author="Tiago Oliveira" w:date="2016-07-13T12:02:00Z"/>
        </w:rPr>
        <w:pPrChange w:id="40" w:author="Tiago Oliveira" w:date="2016-07-13T12:02:00Z">
          <w:pPr>
            <w:pStyle w:val="ParagrafodeTexto"/>
          </w:pPr>
        </w:pPrChange>
      </w:pPr>
      <w:ins w:id="41" w:author="Tiago Oliveira" w:date="2016-07-13T12:02:00Z">
        <w:r w:rsidRPr="00A92509">
          <w:t xml:space="preserve">Palavras-chave: Ambiente Integrado de Desenvolvimento; Processador PDS16; Assembly; Xtext; Eclipse; </w:t>
        </w:r>
        <w:proofErr w:type="gramStart"/>
        <w:r w:rsidRPr="007B572B">
          <w:rPr>
            <w:i/>
            <w:rPrChange w:id="42" w:author="Tiago Oliveira" w:date="2016-07-13T12:09:00Z">
              <w:rPr/>
            </w:rPrChange>
          </w:rPr>
          <w:t>Plug-in</w:t>
        </w:r>
        <w:proofErr w:type="gramEnd"/>
        <w:r w:rsidRPr="00A92509">
          <w:t>.</w:t>
        </w:r>
        <w:r w:rsidRPr="00A92509" w:rsidDel="00A92509">
          <w:t xml:space="preserve"> </w:t>
        </w:r>
      </w:ins>
      <w:del w:id="43" w:author="Tiago Oliveira" w:date="2016-07-13T12:02:00Z">
        <w:r w:rsidR="00730F1A" w:rsidDel="00A92509">
          <w:delText xml:space="preserve">O projeto PDS16inEcplise consiste no desenvolvimento de uma ferramenta que visa facilitar a escrita de programas para o processador PDS16 usando a sua linguagem </w:delText>
        </w:r>
        <w:r w:rsidR="00730F1A" w:rsidDel="00A92509">
          <w:rPr>
            <w:i/>
          </w:rPr>
          <w:delText>assembly</w:delText>
        </w:r>
        <w:r w:rsidR="00730F1A" w:rsidDel="00A92509">
          <w:delText xml:space="preserve">. Este </w:delText>
        </w:r>
        <w:r w:rsidR="00730F1A" w:rsidDel="00A92509">
          <w:rPr>
            <w:i/>
          </w:rPr>
          <w:delText>plug-in</w:delText>
        </w:r>
        <w:r w:rsidR="00730F1A" w:rsidDel="00A92509">
          <w:delText xml:space="preserve"> é, essencialmente, um editor de texto que integra funcionalidades para fazer uma verificação da sintaxe e da semântica em tempo de escrita de código. O desenvolvimento desta ferramenta é baseado na framework Xtext integrada no Ambiente Integrado de Desenvolvimento (IDE) Ecplise. </w:delText>
        </w:r>
      </w:del>
    </w:p>
    <w:p w14:paraId="5BADB0B3" w14:textId="06872C8B" w:rsidR="00730F1A" w:rsidDel="00A92509" w:rsidRDefault="00730F1A" w:rsidP="00A92509">
      <w:pPr>
        <w:pStyle w:val="Text"/>
        <w:rPr>
          <w:del w:id="44" w:author="Tiago Oliveira" w:date="2016-07-13T12:02:00Z"/>
        </w:rPr>
        <w:pPrChange w:id="45" w:author="Tiago Oliveira" w:date="2016-07-13T12:02:00Z">
          <w:pPr/>
        </w:pPrChange>
      </w:pPr>
    </w:p>
    <w:p w14:paraId="3160B944" w14:textId="700BA3A9" w:rsidR="00730F1A" w:rsidDel="00A92509" w:rsidRDefault="00730F1A" w:rsidP="00A92509">
      <w:pPr>
        <w:pStyle w:val="Text"/>
        <w:rPr>
          <w:del w:id="46" w:author="Tiago Oliveira" w:date="2016-07-13T12:02:00Z"/>
        </w:rPr>
        <w:pPrChange w:id="47" w:author="Tiago Oliveira" w:date="2016-07-13T12:02:00Z">
          <w:pPr>
            <w:pStyle w:val="Text"/>
          </w:pPr>
        </w:pPrChange>
      </w:pPr>
      <w:del w:id="48" w:author="Tiago Oliveira" w:date="2016-07-13T12:02:00Z">
        <w:r w:rsidDel="00A92509">
          <w:rPr>
            <w:rFonts w:cs="Times New Roman"/>
            <w:b/>
            <w:sz w:val="24"/>
            <w:szCs w:val="32"/>
          </w:rPr>
          <w:delText xml:space="preserve">Palavras-chave: </w:delText>
        </w:r>
        <w:r w:rsidDel="00A92509">
          <w:delText xml:space="preserve">Ambiente Integrado de Desenvolvimento; Processador PDS16; </w:delText>
        </w:r>
        <w:r w:rsidDel="00A92509">
          <w:rPr>
            <w:i/>
          </w:rPr>
          <w:delText>Assembly</w:delText>
        </w:r>
        <w:r w:rsidDel="00A92509">
          <w:delText xml:space="preserve">; </w:delText>
        </w:r>
        <w:r w:rsidDel="00A92509">
          <w:rPr>
            <w:i/>
          </w:rPr>
          <w:delText>Xtext</w:delText>
        </w:r>
        <w:r w:rsidDel="00A92509">
          <w:delText xml:space="preserve">; </w:delText>
        </w:r>
        <w:r w:rsidDel="00A92509">
          <w:rPr>
            <w:i/>
          </w:rPr>
          <w:delText>Eclipse</w:delText>
        </w:r>
        <w:r w:rsidDel="00A92509">
          <w:delText xml:space="preserve">; </w:delText>
        </w:r>
        <w:r w:rsidDel="00A92509">
          <w:rPr>
            <w:i/>
          </w:rPr>
          <w:delText>Plug-in</w:delText>
        </w:r>
        <w:r w:rsidDel="00A92509">
          <w:delText xml:space="preserve">. </w:delText>
        </w:r>
        <w:bookmarkStart w:id="49" w:name="_Toc417073314"/>
        <w:bookmarkStart w:id="50" w:name="_Toc417484057"/>
      </w:del>
    </w:p>
    <w:p w14:paraId="4CAF8F1E" w14:textId="4DB540EA" w:rsidR="00F24030" w:rsidRDefault="00F24030" w:rsidP="00A92509">
      <w:pPr>
        <w:pStyle w:val="Text"/>
        <w:sectPr w:rsidR="00F24030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  <w:pPrChange w:id="51" w:author="Tiago Oliveira" w:date="2016-07-13T12:02:00Z">
          <w:pPr/>
        </w:pPrChange>
      </w:pPr>
    </w:p>
    <w:p w14:paraId="66B0314E" w14:textId="77777777" w:rsidR="00730F1A" w:rsidRDefault="00730F1A" w:rsidP="009207B8">
      <w:pPr>
        <w:pStyle w:val="RCabealho"/>
      </w:pPr>
      <w:bookmarkStart w:id="52" w:name="_Toc455588706"/>
      <w:r>
        <w:lastRenderedPageBreak/>
        <w:t>Índice</w:t>
      </w:r>
      <w:bookmarkEnd w:id="49"/>
      <w:bookmarkEnd w:id="50"/>
      <w:bookmarkEnd w:id="52"/>
    </w:p>
    <w:p w14:paraId="3CC4DC9D" w14:textId="77777777" w:rsidR="009D0C2F" w:rsidRDefault="009207B8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455588705" w:history="1">
        <w:r w:rsidR="009D0C2F" w:rsidRPr="001161D7">
          <w:rPr>
            <w:rStyle w:val="Hiperligao"/>
            <w:noProof/>
          </w:rPr>
          <w:t>Resumo</w:t>
        </w:r>
        <w:r w:rsidR="009D0C2F">
          <w:rPr>
            <w:noProof/>
            <w:webHidden/>
          </w:rPr>
          <w:tab/>
        </w:r>
        <w:r w:rsidR="009D0C2F">
          <w:rPr>
            <w:noProof/>
            <w:webHidden/>
          </w:rPr>
          <w:fldChar w:fldCharType="begin"/>
        </w:r>
        <w:r w:rsidR="009D0C2F">
          <w:rPr>
            <w:noProof/>
            <w:webHidden/>
          </w:rPr>
          <w:instrText xml:space="preserve"> PAGEREF _Toc455588705 \h </w:instrText>
        </w:r>
        <w:r w:rsidR="009D0C2F">
          <w:rPr>
            <w:noProof/>
            <w:webHidden/>
          </w:rPr>
        </w:r>
        <w:r w:rsidR="009D0C2F"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v</w:t>
        </w:r>
        <w:r w:rsidR="009D0C2F">
          <w:rPr>
            <w:noProof/>
            <w:webHidden/>
          </w:rPr>
          <w:fldChar w:fldCharType="end"/>
        </w:r>
      </w:hyperlink>
    </w:p>
    <w:p w14:paraId="675041C8" w14:textId="77777777" w:rsidR="009D0C2F" w:rsidRDefault="00477D56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5588706" w:history="1">
        <w:r w:rsidR="009D0C2F" w:rsidRPr="001161D7">
          <w:rPr>
            <w:rStyle w:val="Hiperligao"/>
            <w:noProof/>
          </w:rPr>
          <w:t>Índice</w:t>
        </w:r>
        <w:r w:rsidR="009D0C2F">
          <w:rPr>
            <w:noProof/>
            <w:webHidden/>
          </w:rPr>
          <w:tab/>
        </w:r>
        <w:r w:rsidR="009D0C2F">
          <w:rPr>
            <w:noProof/>
            <w:webHidden/>
          </w:rPr>
          <w:fldChar w:fldCharType="begin"/>
        </w:r>
        <w:r w:rsidR="009D0C2F">
          <w:rPr>
            <w:noProof/>
            <w:webHidden/>
          </w:rPr>
          <w:instrText xml:space="preserve"> PAGEREF _Toc455588706 \h </w:instrText>
        </w:r>
        <w:r w:rsidR="009D0C2F">
          <w:rPr>
            <w:noProof/>
            <w:webHidden/>
          </w:rPr>
        </w:r>
        <w:r w:rsidR="009D0C2F"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vii</w:t>
        </w:r>
        <w:r w:rsidR="009D0C2F">
          <w:rPr>
            <w:noProof/>
            <w:webHidden/>
          </w:rPr>
          <w:fldChar w:fldCharType="end"/>
        </w:r>
      </w:hyperlink>
    </w:p>
    <w:p w14:paraId="0CF89231" w14:textId="77777777" w:rsidR="009D0C2F" w:rsidRDefault="00477D56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5588707" w:history="1">
        <w:r w:rsidR="009D0C2F" w:rsidRPr="001161D7">
          <w:rPr>
            <w:rStyle w:val="Hiperligao"/>
            <w:noProof/>
          </w:rPr>
          <w:t>Lista de Figuras</w:t>
        </w:r>
        <w:r w:rsidR="009D0C2F">
          <w:rPr>
            <w:noProof/>
            <w:webHidden/>
          </w:rPr>
          <w:tab/>
        </w:r>
        <w:r w:rsidR="009D0C2F">
          <w:rPr>
            <w:noProof/>
            <w:webHidden/>
          </w:rPr>
          <w:fldChar w:fldCharType="begin"/>
        </w:r>
        <w:r w:rsidR="009D0C2F">
          <w:rPr>
            <w:noProof/>
            <w:webHidden/>
          </w:rPr>
          <w:instrText xml:space="preserve"> PAGEREF _Toc455588707 \h </w:instrText>
        </w:r>
        <w:r w:rsidR="009D0C2F">
          <w:rPr>
            <w:noProof/>
            <w:webHidden/>
          </w:rPr>
        </w:r>
        <w:r w:rsidR="009D0C2F"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ix</w:t>
        </w:r>
        <w:r w:rsidR="009D0C2F">
          <w:rPr>
            <w:noProof/>
            <w:webHidden/>
          </w:rPr>
          <w:fldChar w:fldCharType="end"/>
        </w:r>
      </w:hyperlink>
    </w:p>
    <w:p w14:paraId="370D10EE" w14:textId="77777777" w:rsidR="009D0C2F" w:rsidRDefault="00477D56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5588708" w:history="1">
        <w:r w:rsidR="009D0C2F" w:rsidRPr="001161D7">
          <w:rPr>
            <w:rStyle w:val="Hiperligao"/>
            <w:noProof/>
          </w:rPr>
          <w:t>Lista de Tabelas</w:t>
        </w:r>
        <w:r w:rsidR="009D0C2F">
          <w:rPr>
            <w:noProof/>
            <w:webHidden/>
          </w:rPr>
          <w:tab/>
        </w:r>
        <w:r w:rsidR="009D0C2F">
          <w:rPr>
            <w:noProof/>
            <w:webHidden/>
          </w:rPr>
          <w:fldChar w:fldCharType="begin"/>
        </w:r>
        <w:r w:rsidR="009D0C2F">
          <w:rPr>
            <w:noProof/>
            <w:webHidden/>
          </w:rPr>
          <w:instrText xml:space="preserve"> PAGEREF _Toc455588708 \h </w:instrText>
        </w:r>
        <w:r w:rsidR="009D0C2F">
          <w:rPr>
            <w:noProof/>
            <w:webHidden/>
          </w:rPr>
        </w:r>
        <w:r w:rsidR="009D0C2F"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xi</w:t>
        </w:r>
        <w:r w:rsidR="009D0C2F">
          <w:rPr>
            <w:noProof/>
            <w:webHidden/>
          </w:rPr>
          <w:fldChar w:fldCharType="end"/>
        </w:r>
      </w:hyperlink>
    </w:p>
    <w:p w14:paraId="0B4F5DF8" w14:textId="37871496" w:rsidR="009D0C2F" w:rsidRDefault="00477D56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5588709" w:history="1">
        <w:r w:rsidR="009D0C2F" w:rsidRPr="001161D7">
          <w:rPr>
            <w:rStyle w:val="Hiperligao"/>
            <w:noProof/>
          </w:rPr>
          <w:t>1</w:t>
        </w:r>
        <w:r w:rsidR="009D0C2F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9D0C2F" w:rsidRPr="001161D7">
          <w:rPr>
            <w:rStyle w:val="Hiperligao"/>
            <w:noProof/>
          </w:rPr>
          <w:t>Introdução</w:t>
        </w:r>
        <w:r w:rsidR="009D0C2F">
          <w:rPr>
            <w:noProof/>
            <w:webHidden/>
          </w:rPr>
          <w:tab/>
        </w:r>
        <w:r w:rsidR="009D0C2F">
          <w:rPr>
            <w:noProof/>
            <w:webHidden/>
          </w:rPr>
          <w:fldChar w:fldCharType="begin"/>
        </w:r>
        <w:r w:rsidR="009D0C2F">
          <w:rPr>
            <w:noProof/>
            <w:webHidden/>
          </w:rPr>
          <w:instrText xml:space="preserve"> PAGEREF _Toc455588709 \h </w:instrText>
        </w:r>
        <w:r w:rsidR="009D0C2F">
          <w:rPr>
            <w:noProof/>
            <w:webHidden/>
          </w:rPr>
        </w:r>
        <w:r w:rsidR="009D0C2F"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2</w:t>
        </w:r>
        <w:r w:rsidR="009D0C2F">
          <w:rPr>
            <w:noProof/>
            <w:webHidden/>
          </w:rPr>
          <w:fldChar w:fldCharType="end"/>
        </w:r>
      </w:hyperlink>
    </w:p>
    <w:p w14:paraId="7ED4AEF5" w14:textId="791B30E1" w:rsidR="009D0C2F" w:rsidRDefault="00477D56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5588710" w:history="1">
        <w:r w:rsidR="009D0C2F" w:rsidRPr="001161D7">
          <w:rPr>
            <w:rStyle w:val="Hiperligao"/>
            <w:noProof/>
          </w:rPr>
          <w:t>1.1</w:t>
        </w:r>
        <w:r w:rsidR="009D0C2F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9D0C2F" w:rsidRPr="001161D7">
          <w:rPr>
            <w:rStyle w:val="Hiperligao"/>
            <w:noProof/>
          </w:rPr>
          <w:t>Enquadramento</w:t>
        </w:r>
        <w:r w:rsidR="009D0C2F">
          <w:rPr>
            <w:noProof/>
            <w:webHidden/>
          </w:rPr>
          <w:tab/>
        </w:r>
        <w:r w:rsidR="009D0C2F">
          <w:rPr>
            <w:noProof/>
            <w:webHidden/>
          </w:rPr>
          <w:fldChar w:fldCharType="begin"/>
        </w:r>
        <w:r w:rsidR="009D0C2F">
          <w:rPr>
            <w:noProof/>
            <w:webHidden/>
          </w:rPr>
          <w:instrText xml:space="preserve"> PAGEREF _Toc455588710 \h </w:instrText>
        </w:r>
        <w:r w:rsidR="009D0C2F">
          <w:rPr>
            <w:noProof/>
            <w:webHidden/>
          </w:rPr>
        </w:r>
        <w:r w:rsidR="009D0C2F"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2</w:t>
        </w:r>
        <w:r w:rsidR="009D0C2F">
          <w:rPr>
            <w:noProof/>
            <w:webHidden/>
          </w:rPr>
          <w:fldChar w:fldCharType="end"/>
        </w:r>
      </w:hyperlink>
    </w:p>
    <w:p w14:paraId="4048F23A" w14:textId="232F1DD4" w:rsidR="009D0C2F" w:rsidRDefault="00477D56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5588711" w:history="1">
        <w:r w:rsidR="009D0C2F" w:rsidRPr="001161D7">
          <w:rPr>
            <w:rStyle w:val="Hiperligao"/>
            <w:noProof/>
          </w:rPr>
          <w:t>1.2</w:t>
        </w:r>
        <w:r w:rsidR="009D0C2F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9D0C2F" w:rsidRPr="001161D7">
          <w:rPr>
            <w:rStyle w:val="Hiperligao"/>
            <w:noProof/>
          </w:rPr>
          <w:t>Motivação</w:t>
        </w:r>
        <w:r w:rsidR="009D0C2F">
          <w:rPr>
            <w:noProof/>
            <w:webHidden/>
          </w:rPr>
          <w:tab/>
        </w:r>
        <w:r w:rsidR="009D0C2F">
          <w:rPr>
            <w:noProof/>
            <w:webHidden/>
          </w:rPr>
          <w:fldChar w:fldCharType="begin"/>
        </w:r>
        <w:r w:rsidR="009D0C2F">
          <w:rPr>
            <w:noProof/>
            <w:webHidden/>
          </w:rPr>
          <w:instrText xml:space="preserve"> PAGEREF _Toc455588711 \h </w:instrText>
        </w:r>
        <w:r w:rsidR="009D0C2F">
          <w:rPr>
            <w:noProof/>
            <w:webHidden/>
          </w:rPr>
        </w:r>
        <w:r w:rsidR="009D0C2F"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3</w:t>
        </w:r>
        <w:r w:rsidR="009D0C2F">
          <w:rPr>
            <w:noProof/>
            <w:webHidden/>
          </w:rPr>
          <w:fldChar w:fldCharType="end"/>
        </w:r>
      </w:hyperlink>
    </w:p>
    <w:p w14:paraId="49817369" w14:textId="61980BAE" w:rsidR="009D0C2F" w:rsidRDefault="00477D56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5588712" w:history="1">
        <w:r w:rsidR="009D0C2F" w:rsidRPr="001161D7">
          <w:rPr>
            <w:rStyle w:val="Hiperligao"/>
            <w:noProof/>
          </w:rPr>
          <w:t>1.3</w:t>
        </w:r>
        <w:r w:rsidR="009D0C2F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9D0C2F" w:rsidRPr="001161D7">
          <w:rPr>
            <w:rStyle w:val="Hiperligao"/>
            <w:noProof/>
          </w:rPr>
          <w:t>Objetivos</w:t>
        </w:r>
        <w:r w:rsidR="009D0C2F">
          <w:rPr>
            <w:noProof/>
            <w:webHidden/>
          </w:rPr>
          <w:tab/>
        </w:r>
        <w:r w:rsidR="009D0C2F">
          <w:rPr>
            <w:noProof/>
            <w:webHidden/>
          </w:rPr>
          <w:fldChar w:fldCharType="begin"/>
        </w:r>
        <w:r w:rsidR="009D0C2F">
          <w:rPr>
            <w:noProof/>
            <w:webHidden/>
          </w:rPr>
          <w:instrText xml:space="preserve"> PAGEREF _Toc455588712 \h </w:instrText>
        </w:r>
        <w:r w:rsidR="009D0C2F">
          <w:rPr>
            <w:noProof/>
            <w:webHidden/>
          </w:rPr>
        </w:r>
        <w:r w:rsidR="009D0C2F"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4</w:t>
        </w:r>
        <w:r w:rsidR="009D0C2F">
          <w:rPr>
            <w:noProof/>
            <w:webHidden/>
          </w:rPr>
          <w:fldChar w:fldCharType="end"/>
        </w:r>
      </w:hyperlink>
    </w:p>
    <w:p w14:paraId="063562E8" w14:textId="2104FEDC" w:rsidR="009D0C2F" w:rsidRDefault="00477D56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5588713" w:history="1">
        <w:r w:rsidR="009D0C2F" w:rsidRPr="001161D7">
          <w:rPr>
            <w:rStyle w:val="Hiperligao"/>
            <w:noProof/>
          </w:rPr>
          <w:t>2</w:t>
        </w:r>
        <w:r w:rsidR="009D0C2F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9D0C2F" w:rsidRPr="001161D7">
          <w:rPr>
            <w:rStyle w:val="Hiperligao"/>
            <w:noProof/>
          </w:rPr>
          <w:t>Arquitetura PDS16</w:t>
        </w:r>
        <w:r w:rsidR="009D0C2F">
          <w:rPr>
            <w:noProof/>
            <w:webHidden/>
          </w:rPr>
          <w:tab/>
        </w:r>
        <w:r w:rsidR="009D0C2F">
          <w:rPr>
            <w:noProof/>
            <w:webHidden/>
          </w:rPr>
          <w:fldChar w:fldCharType="begin"/>
        </w:r>
        <w:r w:rsidR="009D0C2F">
          <w:rPr>
            <w:noProof/>
            <w:webHidden/>
          </w:rPr>
          <w:instrText xml:space="preserve"> PAGEREF _Toc455588713 \h </w:instrText>
        </w:r>
        <w:r w:rsidR="009D0C2F">
          <w:rPr>
            <w:noProof/>
            <w:webHidden/>
          </w:rPr>
        </w:r>
        <w:r w:rsidR="009D0C2F"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6</w:t>
        </w:r>
        <w:r w:rsidR="009D0C2F">
          <w:rPr>
            <w:noProof/>
            <w:webHidden/>
          </w:rPr>
          <w:fldChar w:fldCharType="end"/>
        </w:r>
      </w:hyperlink>
    </w:p>
    <w:p w14:paraId="49201700" w14:textId="57B1FFEF" w:rsidR="009D0C2F" w:rsidRDefault="00477D56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5588714" w:history="1">
        <w:r w:rsidR="009D0C2F" w:rsidRPr="001161D7">
          <w:rPr>
            <w:rStyle w:val="Hiperligao"/>
            <w:noProof/>
          </w:rPr>
          <w:t>2.1</w:t>
        </w:r>
        <w:r w:rsidR="009D0C2F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9D0C2F" w:rsidRPr="001161D7">
          <w:rPr>
            <w:rStyle w:val="Hiperligao"/>
            <w:noProof/>
          </w:rPr>
          <w:t>Modelo de programação</w:t>
        </w:r>
        <w:r w:rsidR="009D0C2F">
          <w:rPr>
            <w:noProof/>
            <w:webHidden/>
          </w:rPr>
          <w:tab/>
        </w:r>
        <w:r w:rsidR="009D0C2F">
          <w:rPr>
            <w:noProof/>
            <w:webHidden/>
          </w:rPr>
          <w:fldChar w:fldCharType="begin"/>
        </w:r>
        <w:r w:rsidR="009D0C2F">
          <w:rPr>
            <w:noProof/>
            <w:webHidden/>
          </w:rPr>
          <w:instrText xml:space="preserve"> PAGEREF _Toc455588714 \h </w:instrText>
        </w:r>
        <w:r w:rsidR="009D0C2F">
          <w:rPr>
            <w:noProof/>
            <w:webHidden/>
          </w:rPr>
        </w:r>
        <w:r w:rsidR="009D0C2F"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6</w:t>
        </w:r>
        <w:r w:rsidR="009D0C2F">
          <w:rPr>
            <w:noProof/>
            <w:webHidden/>
          </w:rPr>
          <w:fldChar w:fldCharType="end"/>
        </w:r>
      </w:hyperlink>
    </w:p>
    <w:p w14:paraId="6F1F4818" w14:textId="62B44EA3" w:rsidR="009D0C2F" w:rsidRDefault="00477D56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5588715" w:history="1">
        <w:r w:rsidR="009D0C2F" w:rsidRPr="001161D7">
          <w:rPr>
            <w:rStyle w:val="Hiperligao"/>
            <w:noProof/>
          </w:rPr>
          <w:t>2.2</w:t>
        </w:r>
        <w:r w:rsidR="009D0C2F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9D0C2F" w:rsidRPr="001161D7">
          <w:rPr>
            <w:rStyle w:val="Hiperligao"/>
            <w:noProof/>
          </w:rPr>
          <w:t>Registos</w:t>
        </w:r>
        <w:r w:rsidR="009D0C2F">
          <w:rPr>
            <w:noProof/>
            <w:webHidden/>
          </w:rPr>
          <w:tab/>
        </w:r>
        <w:r w:rsidR="009D0C2F">
          <w:rPr>
            <w:noProof/>
            <w:webHidden/>
          </w:rPr>
          <w:fldChar w:fldCharType="begin"/>
        </w:r>
        <w:r w:rsidR="009D0C2F">
          <w:rPr>
            <w:noProof/>
            <w:webHidden/>
          </w:rPr>
          <w:instrText xml:space="preserve"> PAGEREF _Toc455588715 \h </w:instrText>
        </w:r>
        <w:r w:rsidR="009D0C2F">
          <w:rPr>
            <w:noProof/>
            <w:webHidden/>
          </w:rPr>
        </w:r>
        <w:r w:rsidR="009D0C2F"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6</w:t>
        </w:r>
        <w:r w:rsidR="009D0C2F">
          <w:rPr>
            <w:noProof/>
            <w:webHidden/>
          </w:rPr>
          <w:fldChar w:fldCharType="end"/>
        </w:r>
      </w:hyperlink>
    </w:p>
    <w:p w14:paraId="1E1DAC8B" w14:textId="3A39A2C0" w:rsidR="009D0C2F" w:rsidRDefault="00477D56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5588716" w:history="1">
        <w:r w:rsidR="009D0C2F" w:rsidRPr="001161D7">
          <w:rPr>
            <w:rStyle w:val="Hiperligao"/>
            <w:noProof/>
          </w:rPr>
          <w:t>2.3</w:t>
        </w:r>
        <w:r w:rsidR="009D0C2F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9D0C2F" w:rsidRPr="001161D7">
          <w:rPr>
            <w:rStyle w:val="Hiperligao"/>
            <w:noProof/>
          </w:rPr>
          <w:t>Conjunto de instruções</w:t>
        </w:r>
        <w:r w:rsidR="009D0C2F">
          <w:rPr>
            <w:noProof/>
            <w:webHidden/>
          </w:rPr>
          <w:tab/>
        </w:r>
        <w:r w:rsidR="009D0C2F">
          <w:rPr>
            <w:noProof/>
            <w:webHidden/>
          </w:rPr>
          <w:fldChar w:fldCharType="begin"/>
        </w:r>
        <w:r w:rsidR="009D0C2F">
          <w:rPr>
            <w:noProof/>
            <w:webHidden/>
          </w:rPr>
          <w:instrText xml:space="preserve"> PAGEREF _Toc455588716 \h </w:instrText>
        </w:r>
        <w:r w:rsidR="009D0C2F">
          <w:rPr>
            <w:noProof/>
            <w:webHidden/>
          </w:rPr>
        </w:r>
        <w:r w:rsidR="009D0C2F"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7</w:t>
        </w:r>
        <w:r w:rsidR="009D0C2F">
          <w:rPr>
            <w:noProof/>
            <w:webHidden/>
          </w:rPr>
          <w:fldChar w:fldCharType="end"/>
        </w:r>
      </w:hyperlink>
    </w:p>
    <w:p w14:paraId="737112A8" w14:textId="502569EE" w:rsidR="009D0C2F" w:rsidRDefault="00477D56">
      <w:pPr>
        <w:pStyle w:val="ndice4"/>
        <w:tabs>
          <w:tab w:val="right" w:leader="dot" w:pos="8494"/>
        </w:tabs>
        <w:rPr>
          <w:rFonts w:eastAsiaTheme="minorEastAsia"/>
          <w:noProof/>
          <w:sz w:val="22"/>
          <w:szCs w:val="22"/>
          <w:lang w:eastAsia="pt-PT"/>
        </w:rPr>
      </w:pPr>
      <w:hyperlink w:anchor="_Toc455588717" w:history="1">
        <w:r w:rsidR="009D0C2F" w:rsidRPr="001161D7">
          <w:rPr>
            <w:rStyle w:val="Hiperligao"/>
            <w:noProof/>
          </w:rPr>
          <w:t>Processamento de dados</w:t>
        </w:r>
        <w:r w:rsidR="009D0C2F">
          <w:rPr>
            <w:noProof/>
            <w:webHidden/>
          </w:rPr>
          <w:tab/>
        </w:r>
        <w:r w:rsidR="009D0C2F">
          <w:rPr>
            <w:noProof/>
            <w:webHidden/>
          </w:rPr>
          <w:fldChar w:fldCharType="begin"/>
        </w:r>
        <w:r w:rsidR="009D0C2F">
          <w:rPr>
            <w:noProof/>
            <w:webHidden/>
          </w:rPr>
          <w:instrText xml:space="preserve"> PAGEREF _Toc455588717 \h </w:instrText>
        </w:r>
        <w:r w:rsidR="009D0C2F">
          <w:rPr>
            <w:noProof/>
            <w:webHidden/>
          </w:rPr>
        </w:r>
        <w:r w:rsidR="009D0C2F"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8</w:t>
        </w:r>
        <w:r w:rsidR="009D0C2F">
          <w:rPr>
            <w:noProof/>
            <w:webHidden/>
          </w:rPr>
          <w:fldChar w:fldCharType="end"/>
        </w:r>
      </w:hyperlink>
    </w:p>
    <w:p w14:paraId="53E59FC8" w14:textId="465DA28E" w:rsidR="009D0C2F" w:rsidRDefault="00477D56">
      <w:pPr>
        <w:pStyle w:val="ndice4"/>
        <w:tabs>
          <w:tab w:val="right" w:leader="dot" w:pos="8494"/>
        </w:tabs>
        <w:rPr>
          <w:rFonts w:eastAsiaTheme="minorEastAsia"/>
          <w:noProof/>
          <w:sz w:val="22"/>
          <w:szCs w:val="22"/>
          <w:lang w:eastAsia="pt-PT"/>
        </w:rPr>
      </w:pPr>
      <w:hyperlink w:anchor="_Toc455588718" w:history="1">
        <w:r w:rsidR="009D0C2F" w:rsidRPr="001161D7">
          <w:rPr>
            <w:rStyle w:val="Hiperligao"/>
            <w:noProof/>
          </w:rPr>
          <w:t>Transferência de dados</w:t>
        </w:r>
        <w:r w:rsidR="009D0C2F">
          <w:rPr>
            <w:noProof/>
            <w:webHidden/>
          </w:rPr>
          <w:tab/>
        </w:r>
        <w:r w:rsidR="009D0C2F">
          <w:rPr>
            <w:noProof/>
            <w:webHidden/>
          </w:rPr>
          <w:fldChar w:fldCharType="begin"/>
        </w:r>
        <w:r w:rsidR="009D0C2F">
          <w:rPr>
            <w:noProof/>
            <w:webHidden/>
          </w:rPr>
          <w:instrText xml:space="preserve"> PAGEREF _Toc455588718 \h </w:instrText>
        </w:r>
        <w:r w:rsidR="009D0C2F">
          <w:rPr>
            <w:noProof/>
            <w:webHidden/>
          </w:rPr>
        </w:r>
        <w:r w:rsidR="009D0C2F"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9</w:t>
        </w:r>
        <w:r w:rsidR="009D0C2F">
          <w:rPr>
            <w:noProof/>
            <w:webHidden/>
          </w:rPr>
          <w:fldChar w:fldCharType="end"/>
        </w:r>
      </w:hyperlink>
    </w:p>
    <w:p w14:paraId="2B2F9319" w14:textId="11320C49" w:rsidR="009D0C2F" w:rsidRDefault="00477D56">
      <w:pPr>
        <w:pStyle w:val="ndice4"/>
        <w:tabs>
          <w:tab w:val="right" w:leader="dot" w:pos="8494"/>
        </w:tabs>
        <w:rPr>
          <w:rFonts w:eastAsiaTheme="minorEastAsia"/>
          <w:noProof/>
          <w:sz w:val="22"/>
          <w:szCs w:val="22"/>
          <w:lang w:eastAsia="pt-PT"/>
        </w:rPr>
      </w:pPr>
      <w:hyperlink w:anchor="_Toc455588719" w:history="1">
        <w:r w:rsidR="009D0C2F" w:rsidRPr="001161D7">
          <w:rPr>
            <w:rStyle w:val="Hiperligao"/>
            <w:noProof/>
          </w:rPr>
          <w:t>Controlo do fluxo de execução</w:t>
        </w:r>
        <w:r w:rsidR="009D0C2F">
          <w:rPr>
            <w:noProof/>
            <w:webHidden/>
          </w:rPr>
          <w:tab/>
        </w:r>
        <w:r w:rsidR="009D0C2F">
          <w:rPr>
            <w:noProof/>
            <w:webHidden/>
          </w:rPr>
          <w:fldChar w:fldCharType="begin"/>
        </w:r>
        <w:r w:rsidR="009D0C2F">
          <w:rPr>
            <w:noProof/>
            <w:webHidden/>
          </w:rPr>
          <w:instrText xml:space="preserve"> PAGEREF _Toc455588719 \h </w:instrText>
        </w:r>
        <w:r w:rsidR="009D0C2F">
          <w:rPr>
            <w:noProof/>
            <w:webHidden/>
          </w:rPr>
        </w:r>
        <w:r w:rsidR="009D0C2F"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10</w:t>
        </w:r>
        <w:r w:rsidR="009D0C2F">
          <w:rPr>
            <w:noProof/>
            <w:webHidden/>
          </w:rPr>
          <w:fldChar w:fldCharType="end"/>
        </w:r>
      </w:hyperlink>
    </w:p>
    <w:p w14:paraId="5B2AFEF2" w14:textId="480E192C" w:rsidR="009D0C2F" w:rsidRDefault="00477D56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5588720" w:history="1">
        <w:r w:rsidR="009D0C2F" w:rsidRPr="001161D7">
          <w:rPr>
            <w:rStyle w:val="Hiperligao"/>
            <w:noProof/>
          </w:rPr>
          <w:t>2.4</w:t>
        </w:r>
        <w:r w:rsidR="009D0C2F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9D0C2F" w:rsidRPr="001161D7">
          <w:rPr>
            <w:rStyle w:val="Hiperligao"/>
            <w:noProof/>
          </w:rPr>
          <w:t>Subsistema de memória</w:t>
        </w:r>
        <w:r w:rsidR="009D0C2F">
          <w:rPr>
            <w:noProof/>
            <w:webHidden/>
          </w:rPr>
          <w:tab/>
        </w:r>
        <w:r w:rsidR="009D0C2F">
          <w:rPr>
            <w:noProof/>
            <w:webHidden/>
          </w:rPr>
          <w:fldChar w:fldCharType="begin"/>
        </w:r>
        <w:r w:rsidR="009D0C2F">
          <w:rPr>
            <w:noProof/>
            <w:webHidden/>
          </w:rPr>
          <w:instrText xml:space="preserve"> PAGEREF _Toc455588720 \h </w:instrText>
        </w:r>
        <w:r w:rsidR="009D0C2F">
          <w:rPr>
            <w:noProof/>
            <w:webHidden/>
          </w:rPr>
        </w:r>
        <w:r w:rsidR="009D0C2F"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10</w:t>
        </w:r>
        <w:r w:rsidR="009D0C2F">
          <w:rPr>
            <w:noProof/>
            <w:webHidden/>
          </w:rPr>
          <w:fldChar w:fldCharType="end"/>
        </w:r>
      </w:hyperlink>
    </w:p>
    <w:p w14:paraId="1B837417" w14:textId="5FE87FDA" w:rsidR="009D0C2F" w:rsidRDefault="00477D56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5588721" w:history="1">
        <w:r w:rsidR="009D0C2F" w:rsidRPr="001161D7">
          <w:rPr>
            <w:rStyle w:val="Hiperligao"/>
            <w:noProof/>
          </w:rPr>
          <w:t>2.5</w:t>
        </w:r>
        <w:r w:rsidR="009D0C2F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9D0C2F" w:rsidRPr="001161D7">
          <w:rPr>
            <w:rStyle w:val="Hiperligao"/>
            <w:noProof/>
          </w:rPr>
          <w:t>Exceções</w:t>
        </w:r>
        <w:r w:rsidR="009D0C2F">
          <w:rPr>
            <w:noProof/>
            <w:webHidden/>
          </w:rPr>
          <w:tab/>
        </w:r>
        <w:r w:rsidR="009D0C2F">
          <w:rPr>
            <w:noProof/>
            <w:webHidden/>
          </w:rPr>
          <w:fldChar w:fldCharType="begin"/>
        </w:r>
        <w:r w:rsidR="009D0C2F">
          <w:rPr>
            <w:noProof/>
            <w:webHidden/>
          </w:rPr>
          <w:instrText xml:space="preserve"> PAGEREF _Toc455588721 \h </w:instrText>
        </w:r>
        <w:r w:rsidR="009D0C2F">
          <w:rPr>
            <w:noProof/>
            <w:webHidden/>
          </w:rPr>
        </w:r>
        <w:r w:rsidR="009D0C2F"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11</w:t>
        </w:r>
        <w:r w:rsidR="009D0C2F">
          <w:rPr>
            <w:noProof/>
            <w:webHidden/>
          </w:rPr>
          <w:fldChar w:fldCharType="end"/>
        </w:r>
      </w:hyperlink>
    </w:p>
    <w:p w14:paraId="1D095898" w14:textId="757DCA59" w:rsidR="009D0C2F" w:rsidRDefault="00477D56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5588722" w:history="1">
        <w:r w:rsidR="009D0C2F" w:rsidRPr="001161D7">
          <w:rPr>
            <w:rStyle w:val="Hiperligao"/>
            <w:noProof/>
          </w:rPr>
          <w:t>2.6</w:t>
        </w:r>
        <w:r w:rsidR="009D0C2F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9D0C2F" w:rsidRPr="001161D7">
          <w:rPr>
            <w:rStyle w:val="Hiperligao"/>
            <w:noProof/>
          </w:rPr>
          <w:t>Assemblador DASM</w:t>
        </w:r>
        <w:r w:rsidR="009D0C2F">
          <w:rPr>
            <w:noProof/>
            <w:webHidden/>
          </w:rPr>
          <w:tab/>
        </w:r>
        <w:r w:rsidR="009D0C2F">
          <w:rPr>
            <w:noProof/>
            <w:webHidden/>
          </w:rPr>
          <w:fldChar w:fldCharType="begin"/>
        </w:r>
        <w:r w:rsidR="009D0C2F">
          <w:rPr>
            <w:noProof/>
            <w:webHidden/>
          </w:rPr>
          <w:instrText xml:space="preserve"> PAGEREF _Toc455588722 \h </w:instrText>
        </w:r>
        <w:r w:rsidR="009D0C2F">
          <w:rPr>
            <w:noProof/>
            <w:webHidden/>
          </w:rPr>
        </w:r>
        <w:r w:rsidR="009D0C2F"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12</w:t>
        </w:r>
        <w:r w:rsidR="009D0C2F">
          <w:rPr>
            <w:noProof/>
            <w:webHidden/>
          </w:rPr>
          <w:fldChar w:fldCharType="end"/>
        </w:r>
      </w:hyperlink>
    </w:p>
    <w:p w14:paraId="0A988894" w14:textId="75C8B7B5" w:rsidR="009D0C2F" w:rsidRDefault="00477D56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5588723" w:history="1">
        <w:r w:rsidR="009D0C2F" w:rsidRPr="001161D7">
          <w:rPr>
            <w:rStyle w:val="Hiperligao"/>
            <w:noProof/>
          </w:rPr>
          <w:t>2.6.1</w:t>
        </w:r>
        <w:r w:rsidR="009D0C2F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9D0C2F" w:rsidRPr="001161D7">
          <w:rPr>
            <w:rStyle w:val="Hiperligao"/>
            <w:noProof/>
          </w:rPr>
          <w:t>Escrita de programas</w:t>
        </w:r>
        <w:r w:rsidR="009D0C2F">
          <w:rPr>
            <w:noProof/>
            <w:webHidden/>
          </w:rPr>
          <w:tab/>
        </w:r>
        <w:r w:rsidR="009D0C2F">
          <w:rPr>
            <w:noProof/>
            <w:webHidden/>
          </w:rPr>
          <w:fldChar w:fldCharType="begin"/>
        </w:r>
        <w:r w:rsidR="009D0C2F">
          <w:rPr>
            <w:noProof/>
            <w:webHidden/>
          </w:rPr>
          <w:instrText xml:space="preserve"> PAGEREF _Toc455588723 \h </w:instrText>
        </w:r>
        <w:r w:rsidR="009D0C2F">
          <w:rPr>
            <w:noProof/>
            <w:webHidden/>
          </w:rPr>
        </w:r>
        <w:r w:rsidR="009D0C2F"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12</w:t>
        </w:r>
        <w:r w:rsidR="009D0C2F">
          <w:rPr>
            <w:noProof/>
            <w:webHidden/>
          </w:rPr>
          <w:fldChar w:fldCharType="end"/>
        </w:r>
      </w:hyperlink>
    </w:p>
    <w:p w14:paraId="18BC4293" w14:textId="303C92DE" w:rsidR="009D0C2F" w:rsidRDefault="00477D56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hyperlink w:anchor="_Toc455588724" w:history="1">
        <w:r w:rsidR="009D0C2F" w:rsidRPr="001161D7">
          <w:rPr>
            <w:rStyle w:val="Hiperligao"/>
            <w:noProof/>
          </w:rPr>
          <w:t>2.6.2</w:t>
        </w:r>
        <w:r w:rsidR="009D0C2F">
          <w:rPr>
            <w:rFonts w:eastAsiaTheme="minorEastAsia"/>
            <w:i w:val="0"/>
            <w:iCs w:val="0"/>
            <w:noProof/>
            <w:sz w:val="22"/>
            <w:szCs w:val="22"/>
            <w:lang w:eastAsia="pt-PT"/>
          </w:rPr>
          <w:tab/>
        </w:r>
        <w:r w:rsidR="009D0C2F" w:rsidRPr="001161D7">
          <w:rPr>
            <w:rStyle w:val="Hiperligao"/>
            <w:noProof/>
          </w:rPr>
          <w:t>Diretivas</w:t>
        </w:r>
        <w:r w:rsidR="009D0C2F">
          <w:rPr>
            <w:noProof/>
            <w:webHidden/>
          </w:rPr>
          <w:tab/>
        </w:r>
        <w:r w:rsidR="009D0C2F">
          <w:rPr>
            <w:noProof/>
            <w:webHidden/>
          </w:rPr>
          <w:fldChar w:fldCharType="begin"/>
        </w:r>
        <w:r w:rsidR="009D0C2F">
          <w:rPr>
            <w:noProof/>
            <w:webHidden/>
          </w:rPr>
          <w:instrText xml:space="preserve"> PAGEREF _Toc455588724 \h </w:instrText>
        </w:r>
        <w:r w:rsidR="009D0C2F">
          <w:rPr>
            <w:noProof/>
            <w:webHidden/>
          </w:rPr>
        </w:r>
        <w:r w:rsidR="009D0C2F"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13</w:t>
        </w:r>
        <w:r w:rsidR="009D0C2F">
          <w:rPr>
            <w:noProof/>
            <w:webHidden/>
          </w:rPr>
          <w:fldChar w:fldCharType="end"/>
        </w:r>
      </w:hyperlink>
    </w:p>
    <w:p w14:paraId="0952CCB5" w14:textId="1EDB08B8" w:rsidR="009D0C2F" w:rsidRDefault="00477D56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5588725" w:history="1">
        <w:r w:rsidR="009D0C2F" w:rsidRPr="001161D7">
          <w:rPr>
            <w:rStyle w:val="Hiperligao"/>
            <w:noProof/>
          </w:rPr>
          <w:t>3</w:t>
        </w:r>
        <w:r w:rsidR="009D0C2F">
          <w:rPr>
            <w:rFonts w:eastAsiaTheme="minorEastAsia"/>
            <w:b w:val="0"/>
            <w:bCs w:val="0"/>
            <w:caps w:val="0"/>
            <w:noProof/>
            <w:sz w:val="22"/>
            <w:szCs w:val="22"/>
            <w:lang w:eastAsia="pt-PT"/>
          </w:rPr>
          <w:tab/>
        </w:r>
        <w:r w:rsidR="009D0C2F" w:rsidRPr="001161D7">
          <w:rPr>
            <w:rStyle w:val="Hiperligao"/>
            <w:noProof/>
          </w:rPr>
          <w:t>Framewo</w:t>
        </w:r>
        <w:r w:rsidR="009D0C2F" w:rsidRPr="001161D7">
          <w:rPr>
            <w:rStyle w:val="Hiperligao"/>
            <w:noProof/>
          </w:rPr>
          <w:t>r</w:t>
        </w:r>
        <w:r w:rsidR="009D0C2F" w:rsidRPr="001161D7">
          <w:rPr>
            <w:rStyle w:val="Hiperligao"/>
            <w:noProof/>
          </w:rPr>
          <w:t>k Xtext</w:t>
        </w:r>
        <w:r w:rsidR="009D0C2F">
          <w:rPr>
            <w:noProof/>
            <w:webHidden/>
          </w:rPr>
          <w:tab/>
        </w:r>
        <w:r w:rsidR="009D0C2F">
          <w:rPr>
            <w:noProof/>
            <w:webHidden/>
          </w:rPr>
          <w:fldChar w:fldCharType="begin"/>
        </w:r>
        <w:r w:rsidR="009D0C2F">
          <w:rPr>
            <w:noProof/>
            <w:webHidden/>
          </w:rPr>
          <w:instrText xml:space="preserve"> PAGEREF _Toc455588725 \h </w:instrText>
        </w:r>
        <w:r w:rsidR="009D0C2F">
          <w:rPr>
            <w:noProof/>
            <w:webHidden/>
          </w:rPr>
        </w:r>
        <w:r w:rsidR="009D0C2F"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14</w:t>
        </w:r>
        <w:r w:rsidR="009D0C2F">
          <w:rPr>
            <w:noProof/>
            <w:webHidden/>
          </w:rPr>
          <w:fldChar w:fldCharType="end"/>
        </w:r>
      </w:hyperlink>
    </w:p>
    <w:p w14:paraId="48840449" w14:textId="53EA4BEA" w:rsidR="009D0C2F" w:rsidRDefault="00477D56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5588726" w:history="1">
        <w:r w:rsidR="009D0C2F" w:rsidRPr="001161D7">
          <w:rPr>
            <w:rStyle w:val="Hiperligao"/>
            <w:noProof/>
          </w:rPr>
          <w:t>3.1</w:t>
        </w:r>
        <w:r w:rsidR="009D0C2F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9D0C2F" w:rsidRPr="001161D7">
          <w:rPr>
            <w:rStyle w:val="Hiperligao"/>
            <w:noProof/>
          </w:rPr>
          <w:t>Introdução</w:t>
        </w:r>
        <w:r w:rsidR="009D0C2F">
          <w:rPr>
            <w:noProof/>
            <w:webHidden/>
          </w:rPr>
          <w:tab/>
        </w:r>
        <w:r w:rsidR="009D0C2F">
          <w:rPr>
            <w:noProof/>
            <w:webHidden/>
          </w:rPr>
          <w:fldChar w:fldCharType="begin"/>
        </w:r>
        <w:r w:rsidR="009D0C2F">
          <w:rPr>
            <w:noProof/>
            <w:webHidden/>
          </w:rPr>
          <w:instrText xml:space="preserve"> PAGEREF _Toc455588726 \h </w:instrText>
        </w:r>
        <w:r w:rsidR="009D0C2F">
          <w:rPr>
            <w:noProof/>
            <w:webHidden/>
          </w:rPr>
        </w:r>
        <w:r w:rsidR="009D0C2F"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14</w:t>
        </w:r>
        <w:r w:rsidR="009D0C2F">
          <w:rPr>
            <w:noProof/>
            <w:webHidden/>
          </w:rPr>
          <w:fldChar w:fldCharType="end"/>
        </w:r>
      </w:hyperlink>
    </w:p>
    <w:p w14:paraId="0BA537C5" w14:textId="5E6F3E60" w:rsidR="009D0C2F" w:rsidRDefault="00477D56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hyperlink w:anchor="_Toc455588727" w:history="1">
        <w:r w:rsidR="009D0C2F" w:rsidRPr="001161D7">
          <w:rPr>
            <w:rStyle w:val="Hiperligao"/>
            <w:noProof/>
          </w:rPr>
          <w:t>3.2</w:t>
        </w:r>
        <w:r w:rsidR="009D0C2F">
          <w:rPr>
            <w:rFonts w:eastAsiaTheme="minorEastAsia"/>
            <w:smallCaps w:val="0"/>
            <w:noProof/>
            <w:sz w:val="22"/>
            <w:szCs w:val="22"/>
            <w:lang w:eastAsia="pt-PT"/>
          </w:rPr>
          <w:tab/>
        </w:r>
        <w:r w:rsidR="009D0C2F" w:rsidRPr="001161D7">
          <w:rPr>
            <w:rStyle w:val="Hiperligao"/>
            <w:noProof/>
          </w:rPr>
          <w:t>Arquitetura</w:t>
        </w:r>
        <w:r w:rsidR="009D0C2F">
          <w:rPr>
            <w:noProof/>
            <w:webHidden/>
          </w:rPr>
          <w:tab/>
        </w:r>
        <w:r w:rsidR="009D0C2F">
          <w:rPr>
            <w:noProof/>
            <w:webHidden/>
          </w:rPr>
          <w:fldChar w:fldCharType="begin"/>
        </w:r>
        <w:r w:rsidR="009D0C2F">
          <w:rPr>
            <w:noProof/>
            <w:webHidden/>
          </w:rPr>
          <w:instrText xml:space="preserve"> PAGEREF _Toc455588727 \h </w:instrText>
        </w:r>
        <w:r w:rsidR="009D0C2F">
          <w:rPr>
            <w:noProof/>
            <w:webHidden/>
          </w:rPr>
        </w:r>
        <w:r w:rsidR="009D0C2F"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14</w:t>
        </w:r>
        <w:r w:rsidR="009D0C2F">
          <w:rPr>
            <w:noProof/>
            <w:webHidden/>
          </w:rPr>
          <w:fldChar w:fldCharType="end"/>
        </w:r>
      </w:hyperlink>
    </w:p>
    <w:p w14:paraId="5C592C79" w14:textId="6CB8D811" w:rsidR="009D0C2F" w:rsidRDefault="009D0C2F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r w:rsidRPr="001161D7">
        <w:rPr>
          <w:rStyle w:val="Hiperligao"/>
          <w:noProof/>
        </w:rPr>
        <w:fldChar w:fldCharType="begin"/>
      </w:r>
      <w:r w:rsidRPr="001161D7">
        <w:rPr>
          <w:rStyle w:val="Hiperligao"/>
          <w:noProof/>
        </w:rPr>
        <w:instrText xml:space="preserve"> </w:instrText>
      </w:r>
      <w:r>
        <w:rPr>
          <w:noProof/>
        </w:rPr>
        <w:instrText>HYPERLINK \l "_Toc455588728"</w:instrText>
      </w:r>
      <w:r w:rsidRPr="001161D7">
        <w:rPr>
          <w:rStyle w:val="Hiperligao"/>
          <w:noProof/>
        </w:rPr>
        <w:instrText xml:space="preserve"> </w:instrText>
      </w:r>
      <w:r w:rsidRPr="001161D7">
        <w:rPr>
          <w:rStyle w:val="Hiperligao"/>
          <w:noProof/>
        </w:rPr>
        <w:fldChar w:fldCharType="separate"/>
      </w:r>
      <w:r w:rsidRPr="001161D7">
        <w:rPr>
          <w:rStyle w:val="Hiperligao"/>
          <w:noProof/>
        </w:rPr>
        <w:t>3.3</w:t>
      </w:r>
      <w:r>
        <w:rPr>
          <w:rFonts w:eastAsiaTheme="minorEastAsia"/>
          <w:smallCaps w:val="0"/>
          <w:noProof/>
          <w:sz w:val="22"/>
          <w:szCs w:val="22"/>
          <w:lang w:eastAsia="pt-PT"/>
        </w:rPr>
        <w:tab/>
      </w:r>
      <w:r w:rsidRPr="001161D7">
        <w:rPr>
          <w:rStyle w:val="Hiperligao"/>
          <w:noProof/>
        </w:rPr>
        <w:t>Gramática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_Toc455588728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3" w:author="Tiago Oliveira" w:date="2016-07-06T17:30:00Z">
        <w:r w:rsidR="00672F3F">
          <w:rPr>
            <w:noProof/>
            <w:webHidden/>
          </w:rPr>
          <w:t>16</w:t>
        </w:r>
      </w:ins>
      <w:del w:id="54" w:author="Tiago Oliveira" w:date="2016-07-06T17:30:00Z">
        <w:r w:rsidR="00672F3F" w:rsidDel="00672F3F">
          <w:rPr>
            <w:noProof/>
            <w:webHidden/>
          </w:rPr>
          <w:delText>18</w:delText>
        </w:r>
      </w:del>
      <w:r>
        <w:rPr>
          <w:noProof/>
          <w:webHidden/>
        </w:rPr>
        <w:fldChar w:fldCharType="end"/>
      </w:r>
      <w:r w:rsidRPr="001161D7">
        <w:rPr>
          <w:rStyle w:val="Hiperligao"/>
          <w:noProof/>
        </w:rPr>
        <w:fldChar w:fldCharType="end"/>
      </w:r>
    </w:p>
    <w:p w14:paraId="640C08BA" w14:textId="0A45F34C" w:rsidR="009D0C2F" w:rsidRDefault="009D0C2F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r w:rsidRPr="001161D7">
        <w:rPr>
          <w:rStyle w:val="Hiperligao"/>
          <w:noProof/>
        </w:rPr>
        <w:fldChar w:fldCharType="begin"/>
      </w:r>
      <w:r w:rsidRPr="001161D7">
        <w:rPr>
          <w:rStyle w:val="Hiperligao"/>
          <w:noProof/>
        </w:rPr>
        <w:instrText xml:space="preserve"> </w:instrText>
      </w:r>
      <w:r>
        <w:rPr>
          <w:noProof/>
        </w:rPr>
        <w:instrText>HYPERLINK \l "_Toc455588729"</w:instrText>
      </w:r>
      <w:r w:rsidRPr="001161D7">
        <w:rPr>
          <w:rStyle w:val="Hiperligao"/>
          <w:noProof/>
        </w:rPr>
        <w:instrText xml:space="preserve"> </w:instrText>
      </w:r>
      <w:r w:rsidRPr="001161D7">
        <w:rPr>
          <w:rStyle w:val="Hiperligao"/>
          <w:noProof/>
        </w:rPr>
        <w:fldChar w:fldCharType="separate"/>
      </w:r>
      <w:r w:rsidRPr="001161D7">
        <w:rPr>
          <w:rStyle w:val="Hiperligao"/>
          <w:noProof/>
        </w:rPr>
        <w:t>3.3.1</w:t>
      </w:r>
      <w:r>
        <w:rPr>
          <w:rFonts w:eastAsiaTheme="minorEastAsia"/>
          <w:i w:val="0"/>
          <w:iCs w:val="0"/>
          <w:noProof/>
          <w:sz w:val="22"/>
          <w:szCs w:val="22"/>
          <w:lang w:eastAsia="pt-PT"/>
        </w:rPr>
        <w:tab/>
      </w:r>
      <w:r w:rsidRPr="001161D7">
        <w:rPr>
          <w:rStyle w:val="Hiperligao"/>
          <w:noProof/>
        </w:rPr>
        <w:t>Regras da gramática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_Toc455588729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5" w:author="Tiago Oliveira" w:date="2016-07-06T17:30:00Z">
        <w:r w:rsidR="00672F3F">
          <w:rPr>
            <w:noProof/>
            <w:webHidden/>
          </w:rPr>
          <w:t>17</w:t>
        </w:r>
      </w:ins>
      <w:del w:id="56" w:author="Tiago Oliveira" w:date="2016-07-06T17:30:00Z">
        <w:r w:rsidR="00672F3F" w:rsidDel="00672F3F">
          <w:rPr>
            <w:noProof/>
            <w:webHidden/>
          </w:rPr>
          <w:delText>19</w:delText>
        </w:r>
      </w:del>
      <w:r>
        <w:rPr>
          <w:noProof/>
          <w:webHidden/>
        </w:rPr>
        <w:fldChar w:fldCharType="end"/>
      </w:r>
      <w:r w:rsidRPr="001161D7">
        <w:rPr>
          <w:rStyle w:val="Hiperligao"/>
          <w:noProof/>
        </w:rPr>
        <w:fldChar w:fldCharType="end"/>
      </w:r>
    </w:p>
    <w:p w14:paraId="3CB7C18E" w14:textId="38936C79" w:rsidR="009D0C2F" w:rsidRDefault="009D0C2F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r w:rsidRPr="001161D7">
        <w:rPr>
          <w:rStyle w:val="Hiperligao"/>
          <w:noProof/>
        </w:rPr>
        <w:fldChar w:fldCharType="begin"/>
      </w:r>
      <w:r w:rsidRPr="001161D7">
        <w:rPr>
          <w:rStyle w:val="Hiperligao"/>
          <w:noProof/>
        </w:rPr>
        <w:instrText xml:space="preserve"> </w:instrText>
      </w:r>
      <w:r>
        <w:rPr>
          <w:noProof/>
        </w:rPr>
        <w:instrText>HYPERLINK \l "_Toc455588730"</w:instrText>
      </w:r>
      <w:r w:rsidRPr="001161D7">
        <w:rPr>
          <w:rStyle w:val="Hiperligao"/>
          <w:noProof/>
        </w:rPr>
        <w:instrText xml:space="preserve"> </w:instrText>
      </w:r>
      <w:r w:rsidRPr="001161D7">
        <w:rPr>
          <w:rStyle w:val="Hiperligao"/>
          <w:noProof/>
        </w:rPr>
        <w:fldChar w:fldCharType="separate"/>
      </w:r>
      <w:r w:rsidRPr="001161D7">
        <w:rPr>
          <w:rStyle w:val="Hiperligao"/>
          <w:noProof/>
        </w:rPr>
        <w:t>3.3.2</w:t>
      </w:r>
      <w:r>
        <w:rPr>
          <w:rFonts w:eastAsiaTheme="minorEastAsia"/>
          <w:i w:val="0"/>
          <w:iCs w:val="0"/>
          <w:noProof/>
          <w:sz w:val="22"/>
          <w:szCs w:val="22"/>
          <w:lang w:eastAsia="pt-PT"/>
        </w:rPr>
        <w:tab/>
      </w:r>
      <w:r w:rsidRPr="001161D7">
        <w:rPr>
          <w:rStyle w:val="Hiperligao"/>
          <w:noProof/>
        </w:rPr>
        <w:t>Definição dos elementos do analisador de regras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_Toc455588730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7" w:author="Tiago Oliveira" w:date="2016-07-06T17:30:00Z">
        <w:r w:rsidR="00672F3F">
          <w:rPr>
            <w:noProof/>
            <w:webHidden/>
          </w:rPr>
          <w:t>18</w:t>
        </w:r>
      </w:ins>
      <w:del w:id="58" w:author="Tiago Oliveira" w:date="2016-07-06T17:30:00Z">
        <w:r w:rsidR="00672F3F" w:rsidDel="00672F3F">
          <w:rPr>
            <w:noProof/>
            <w:webHidden/>
          </w:rPr>
          <w:delText>20</w:delText>
        </w:r>
      </w:del>
      <w:r>
        <w:rPr>
          <w:noProof/>
          <w:webHidden/>
        </w:rPr>
        <w:fldChar w:fldCharType="end"/>
      </w:r>
      <w:r w:rsidRPr="001161D7">
        <w:rPr>
          <w:rStyle w:val="Hiperligao"/>
          <w:noProof/>
        </w:rPr>
        <w:fldChar w:fldCharType="end"/>
      </w:r>
    </w:p>
    <w:p w14:paraId="70893355" w14:textId="0AB52AD6" w:rsidR="009D0C2F" w:rsidRDefault="009D0C2F">
      <w:pPr>
        <w:pStyle w:val="ndice2"/>
        <w:tabs>
          <w:tab w:val="left" w:pos="880"/>
          <w:tab w:val="right" w:leader="dot" w:pos="8494"/>
        </w:tabs>
        <w:rPr>
          <w:rFonts w:eastAsiaTheme="minorEastAsia"/>
          <w:smallCaps w:val="0"/>
          <w:noProof/>
          <w:sz w:val="22"/>
          <w:szCs w:val="22"/>
          <w:lang w:eastAsia="pt-PT"/>
        </w:rPr>
      </w:pPr>
      <w:r w:rsidRPr="001161D7">
        <w:rPr>
          <w:rStyle w:val="Hiperligao"/>
          <w:noProof/>
        </w:rPr>
        <w:fldChar w:fldCharType="begin"/>
      </w:r>
      <w:r w:rsidRPr="001161D7">
        <w:rPr>
          <w:rStyle w:val="Hiperligao"/>
          <w:noProof/>
        </w:rPr>
        <w:instrText xml:space="preserve"> </w:instrText>
      </w:r>
      <w:r>
        <w:rPr>
          <w:noProof/>
        </w:rPr>
        <w:instrText>HYPERLINK \l "_Toc455588731"</w:instrText>
      </w:r>
      <w:r w:rsidRPr="001161D7">
        <w:rPr>
          <w:rStyle w:val="Hiperligao"/>
          <w:noProof/>
        </w:rPr>
        <w:instrText xml:space="preserve"> </w:instrText>
      </w:r>
      <w:r w:rsidRPr="001161D7">
        <w:rPr>
          <w:rStyle w:val="Hiperligao"/>
          <w:noProof/>
        </w:rPr>
        <w:fldChar w:fldCharType="separate"/>
      </w:r>
      <w:r w:rsidRPr="001161D7">
        <w:rPr>
          <w:rStyle w:val="Hiperligao"/>
          <w:noProof/>
        </w:rPr>
        <w:t>3.4</w:t>
      </w:r>
      <w:r>
        <w:rPr>
          <w:rFonts w:eastAsiaTheme="minorEastAsia"/>
          <w:smallCaps w:val="0"/>
          <w:noProof/>
          <w:sz w:val="22"/>
          <w:szCs w:val="22"/>
          <w:lang w:eastAsia="pt-PT"/>
        </w:rPr>
        <w:tab/>
      </w:r>
      <w:r w:rsidRPr="001161D7">
        <w:rPr>
          <w:rStyle w:val="Hiperligao"/>
          <w:noProof/>
        </w:rPr>
        <w:t>Integração com a plataforma Eclipse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_Toc455588731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ins w:id="59" w:author="Tiago Oliveira" w:date="2016-07-06T17:30:00Z">
        <w:r w:rsidR="00672F3F">
          <w:rPr>
            <w:noProof/>
            <w:webHidden/>
          </w:rPr>
          <w:t>19</w:t>
        </w:r>
      </w:ins>
      <w:del w:id="60" w:author="Tiago Oliveira" w:date="2016-07-06T17:30:00Z">
        <w:r w:rsidR="00672F3F" w:rsidDel="00672F3F">
          <w:rPr>
            <w:noProof/>
            <w:webHidden/>
          </w:rPr>
          <w:delText>21</w:delText>
        </w:r>
      </w:del>
      <w:r>
        <w:rPr>
          <w:noProof/>
          <w:webHidden/>
        </w:rPr>
        <w:fldChar w:fldCharType="end"/>
      </w:r>
      <w:r w:rsidRPr="001161D7">
        <w:rPr>
          <w:rStyle w:val="Hiperligao"/>
          <w:noProof/>
        </w:rPr>
        <w:fldChar w:fldCharType="end"/>
      </w:r>
    </w:p>
    <w:p w14:paraId="5A834069" w14:textId="63391527" w:rsidR="009D0C2F" w:rsidRDefault="009D0C2F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r w:rsidRPr="001161D7">
        <w:rPr>
          <w:rStyle w:val="Hiperligao"/>
          <w:noProof/>
        </w:rPr>
        <w:fldChar w:fldCharType="begin"/>
      </w:r>
      <w:r w:rsidRPr="001161D7">
        <w:rPr>
          <w:rStyle w:val="Hiperligao"/>
          <w:noProof/>
        </w:rPr>
        <w:instrText xml:space="preserve"> </w:instrText>
      </w:r>
      <w:r>
        <w:rPr>
          <w:noProof/>
        </w:rPr>
        <w:instrText>HYPERLINK \l "_Toc455588732"</w:instrText>
      </w:r>
      <w:r w:rsidRPr="001161D7">
        <w:rPr>
          <w:rStyle w:val="Hiperligao"/>
          <w:noProof/>
        </w:rPr>
        <w:instrText xml:space="preserve"> </w:instrText>
      </w:r>
      <w:r w:rsidRPr="001161D7">
        <w:rPr>
          <w:rStyle w:val="Hiperligao"/>
          <w:noProof/>
        </w:rPr>
        <w:fldChar w:fldCharType="separate"/>
      </w:r>
      <w:r w:rsidRPr="001161D7">
        <w:rPr>
          <w:rStyle w:val="Hiperligao"/>
          <w:noProof/>
        </w:rPr>
        <w:t>3.4.1</w:t>
      </w:r>
      <w:r>
        <w:rPr>
          <w:rFonts w:eastAsiaTheme="minorEastAsia"/>
          <w:i w:val="0"/>
          <w:iCs w:val="0"/>
          <w:noProof/>
          <w:sz w:val="22"/>
          <w:szCs w:val="22"/>
          <w:lang w:eastAsia="pt-PT"/>
        </w:rPr>
        <w:tab/>
      </w:r>
      <w:r w:rsidRPr="001161D7">
        <w:rPr>
          <w:rStyle w:val="Hiperligao"/>
          <w:noProof/>
        </w:rPr>
        <w:t>Configuração do plug-in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_Toc455588732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1" w:author="Tiago Oliveira" w:date="2016-07-06T17:30:00Z">
        <w:r w:rsidR="00672F3F">
          <w:rPr>
            <w:noProof/>
            <w:webHidden/>
          </w:rPr>
          <w:t>19</w:t>
        </w:r>
      </w:ins>
      <w:del w:id="62" w:author="Tiago Oliveira" w:date="2016-07-06T17:30:00Z">
        <w:r w:rsidR="00672F3F" w:rsidDel="00672F3F">
          <w:rPr>
            <w:noProof/>
            <w:webHidden/>
          </w:rPr>
          <w:delText>21</w:delText>
        </w:r>
      </w:del>
      <w:r>
        <w:rPr>
          <w:noProof/>
          <w:webHidden/>
        </w:rPr>
        <w:fldChar w:fldCharType="end"/>
      </w:r>
      <w:r w:rsidRPr="001161D7">
        <w:rPr>
          <w:rStyle w:val="Hiperligao"/>
          <w:noProof/>
        </w:rPr>
        <w:fldChar w:fldCharType="end"/>
      </w:r>
    </w:p>
    <w:p w14:paraId="784AD1C9" w14:textId="1FED68F7" w:rsidR="009D0C2F" w:rsidRDefault="009D0C2F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r w:rsidRPr="001161D7">
        <w:rPr>
          <w:rStyle w:val="Hiperligao"/>
          <w:noProof/>
        </w:rPr>
        <w:fldChar w:fldCharType="begin"/>
      </w:r>
      <w:r w:rsidRPr="001161D7">
        <w:rPr>
          <w:rStyle w:val="Hiperligao"/>
          <w:noProof/>
        </w:rPr>
        <w:instrText xml:space="preserve"> </w:instrText>
      </w:r>
      <w:r>
        <w:rPr>
          <w:noProof/>
        </w:rPr>
        <w:instrText>HYPERLINK \l "_Toc455588733"</w:instrText>
      </w:r>
      <w:r w:rsidRPr="001161D7">
        <w:rPr>
          <w:rStyle w:val="Hiperligao"/>
          <w:noProof/>
        </w:rPr>
        <w:instrText xml:space="preserve"> </w:instrText>
      </w:r>
      <w:r w:rsidRPr="001161D7">
        <w:rPr>
          <w:rStyle w:val="Hiperligao"/>
          <w:noProof/>
        </w:rPr>
        <w:fldChar w:fldCharType="separate"/>
      </w:r>
      <w:r w:rsidRPr="001161D7">
        <w:rPr>
          <w:rStyle w:val="Hiperligao"/>
          <w:noProof/>
        </w:rPr>
        <w:t>3.4.2</w:t>
      </w:r>
      <w:r>
        <w:rPr>
          <w:rFonts w:eastAsiaTheme="minorEastAsia"/>
          <w:i w:val="0"/>
          <w:iCs w:val="0"/>
          <w:noProof/>
          <w:sz w:val="22"/>
          <w:szCs w:val="22"/>
          <w:lang w:eastAsia="pt-PT"/>
        </w:rPr>
        <w:tab/>
      </w:r>
      <w:r w:rsidRPr="001161D7">
        <w:rPr>
          <w:rStyle w:val="Hiperligao"/>
          <w:noProof/>
        </w:rPr>
        <w:t>Syntax Highlight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_Toc455588733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3" w:author="Tiago Oliveira" w:date="2016-07-06T17:30:00Z">
        <w:r w:rsidR="00672F3F">
          <w:rPr>
            <w:noProof/>
            <w:webHidden/>
          </w:rPr>
          <w:t>19</w:t>
        </w:r>
      </w:ins>
      <w:del w:id="64" w:author="Tiago Oliveira" w:date="2016-07-06T17:30:00Z">
        <w:r w:rsidR="00672F3F" w:rsidDel="00672F3F">
          <w:rPr>
            <w:noProof/>
            <w:webHidden/>
          </w:rPr>
          <w:delText>21</w:delText>
        </w:r>
      </w:del>
      <w:r>
        <w:rPr>
          <w:noProof/>
          <w:webHidden/>
        </w:rPr>
        <w:fldChar w:fldCharType="end"/>
      </w:r>
      <w:r w:rsidRPr="001161D7">
        <w:rPr>
          <w:rStyle w:val="Hiperligao"/>
          <w:noProof/>
        </w:rPr>
        <w:fldChar w:fldCharType="end"/>
      </w:r>
    </w:p>
    <w:p w14:paraId="695EFD75" w14:textId="71E07F81" w:rsidR="009D0C2F" w:rsidRDefault="009D0C2F">
      <w:pPr>
        <w:pStyle w:val="ndice3"/>
        <w:tabs>
          <w:tab w:val="left" w:pos="1100"/>
          <w:tab w:val="right" w:leader="dot" w:pos="8494"/>
        </w:tabs>
        <w:rPr>
          <w:rFonts w:eastAsiaTheme="minorEastAsia"/>
          <w:i w:val="0"/>
          <w:iCs w:val="0"/>
          <w:noProof/>
          <w:sz w:val="22"/>
          <w:szCs w:val="22"/>
          <w:lang w:eastAsia="pt-PT"/>
        </w:rPr>
      </w:pPr>
      <w:r w:rsidRPr="001161D7">
        <w:rPr>
          <w:rStyle w:val="Hiperligao"/>
          <w:noProof/>
        </w:rPr>
        <w:fldChar w:fldCharType="begin"/>
      </w:r>
      <w:r w:rsidRPr="001161D7">
        <w:rPr>
          <w:rStyle w:val="Hiperligao"/>
          <w:noProof/>
        </w:rPr>
        <w:instrText xml:space="preserve"> </w:instrText>
      </w:r>
      <w:r>
        <w:rPr>
          <w:noProof/>
        </w:rPr>
        <w:instrText>HYPERLINK \l "_Toc455588734"</w:instrText>
      </w:r>
      <w:r w:rsidRPr="001161D7">
        <w:rPr>
          <w:rStyle w:val="Hiperligao"/>
          <w:noProof/>
        </w:rPr>
        <w:instrText xml:space="preserve"> </w:instrText>
      </w:r>
      <w:r w:rsidRPr="001161D7">
        <w:rPr>
          <w:rStyle w:val="Hiperligao"/>
          <w:noProof/>
        </w:rPr>
        <w:fldChar w:fldCharType="separate"/>
      </w:r>
      <w:r w:rsidRPr="001161D7">
        <w:rPr>
          <w:rStyle w:val="Hiperligao"/>
          <w:noProof/>
        </w:rPr>
        <w:t>3.4.3</w:t>
      </w:r>
      <w:r>
        <w:rPr>
          <w:rFonts w:eastAsiaTheme="minorEastAsia"/>
          <w:i w:val="0"/>
          <w:iCs w:val="0"/>
          <w:noProof/>
          <w:sz w:val="22"/>
          <w:szCs w:val="22"/>
          <w:lang w:eastAsia="pt-PT"/>
        </w:rPr>
        <w:tab/>
      </w:r>
      <w:r w:rsidRPr="001161D7">
        <w:rPr>
          <w:rStyle w:val="Hiperligao"/>
          <w:noProof/>
        </w:rPr>
        <w:t>Gerador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_Toc455588734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5" w:author="Tiago Oliveira" w:date="2016-07-06T17:30:00Z">
        <w:r w:rsidR="00672F3F">
          <w:rPr>
            <w:noProof/>
            <w:webHidden/>
          </w:rPr>
          <w:t>21</w:t>
        </w:r>
      </w:ins>
      <w:del w:id="66" w:author="Tiago Oliveira" w:date="2016-07-06T17:30:00Z">
        <w:r w:rsidR="00672F3F" w:rsidDel="00672F3F">
          <w:rPr>
            <w:noProof/>
            <w:webHidden/>
          </w:rPr>
          <w:delText>23</w:delText>
        </w:r>
      </w:del>
      <w:r>
        <w:rPr>
          <w:noProof/>
          <w:webHidden/>
        </w:rPr>
        <w:fldChar w:fldCharType="end"/>
      </w:r>
      <w:r w:rsidRPr="001161D7">
        <w:rPr>
          <w:rStyle w:val="Hiperligao"/>
          <w:noProof/>
        </w:rPr>
        <w:fldChar w:fldCharType="end"/>
      </w:r>
    </w:p>
    <w:p w14:paraId="7C2E7201" w14:textId="4C886568" w:rsidR="009D0C2F" w:rsidRDefault="009D0C2F">
      <w:pPr>
        <w:pStyle w:val="ndice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 w:rsidRPr="001161D7">
        <w:rPr>
          <w:rStyle w:val="Hiperligao"/>
          <w:noProof/>
        </w:rPr>
        <w:fldChar w:fldCharType="begin"/>
      </w:r>
      <w:r w:rsidRPr="001161D7">
        <w:rPr>
          <w:rStyle w:val="Hiperligao"/>
          <w:noProof/>
        </w:rPr>
        <w:instrText xml:space="preserve"> </w:instrText>
      </w:r>
      <w:r>
        <w:rPr>
          <w:noProof/>
        </w:rPr>
        <w:instrText>HYPERLINK \l "_Toc455588735"</w:instrText>
      </w:r>
      <w:r w:rsidRPr="001161D7">
        <w:rPr>
          <w:rStyle w:val="Hiperligao"/>
          <w:noProof/>
        </w:rPr>
        <w:instrText xml:space="preserve"> </w:instrText>
      </w:r>
      <w:r w:rsidRPr="001161D7">
        <w:rPr>
          <w:rStyle w:val="Hiperligao"/>
          <w:noProof/>
        </w:rPr>
        <w:fldChar w:fldCharType="separate"/>
      </w:r>
      <w:r w:rsidRPr="001161D7">
        <w:rPr>
          <w:rStyle w:val="Hiperligao"/>
          <w:noProof/>
        </w:rPr>
        <w:t>4</w:t>
      </w:r>
      <w:r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  <w:tab/>
      </w:r>
      <w:r w:rsidRPr="001161D7">
        <w:rPr>
          <w:rStyle w:val="Hiperligao"/>
          <w:noProof/>
        </w:rPr>
        <w:t>Progresso do Projeto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_Toc455588735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7" w:author="Tiago Oliveira" w:date="2016-07-06T17:30:00Z">
        <w:r w:rsidR="00672F3F">
          <w:rPr>
            <w:noProof/>
            <w:webHidden/>
          </w:rPr>
          <w:t>24</w:t>
        </w:r>
      </w:ins>
      <w:del w:id="68" w:author="Tiago Oliveira" w:date="2016-07-06T17:30:00Z">
        <w:r w:rsidR="00672F3F" w:rsidDel="00672F3F">
          <w:rPr>
            <w:noProof/>
            <w:webHidden/>
          </w:rPr>
          <w:delText>26</w:delText>
        </w:r>
      </w:del>
      <w:r>
        <w:rPr>
          <w:noProof/>
          <w:webHidden/>
        </w:rPr>
        <w:fldChar w:fldCharType="end"/>
      </w:r>
      <w:r w:rsidRPr="001161D7">
        <w:rPr>
          <w:rStyle w:val="Hiperligao"/>
          <w:noProof/>
        </w:rPr>
        <w:fldChar w:fldCharType="end"/>
      </w:r>
    </w:p>
    <w:p w14:paraId="1CD87DE9" w14:textId="27A73634" w:rsidR="009D0C2F" w:rsidRDefault="009D0C2F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 w:rsidRPr="001161D7">
        <w:rPr>
          <w:rStyle w:val="Hiperligao"/>
          <w:noProof/>
        </w:rPr>
        <w:lastRenderedPageBreak/>
        <w:fldChar w:fldCharType="begin"/>
      </w:r>
      <w:r w:rsidRPr="001161D7">
        <w:rPr>
          <w:rStyle w:val="Hiperligao"/>
          <w:noProof/>
        </w:rPr>
        <w:instrText xml:space="preserve"> </w:instrText>
      </w:r>
      <w:r>
        <w:rPr>
          <w:noProof/>
        </w:rPr>
        <w:instrText>HYPERLINK \l "_Toc455588736"</w:instrText>
      </w:r>
      <w:r w:rsidRPr="001161D7">
        <w:rPr>
          <w:rStyle w:val="Hiperligao"/>
          <w:noProof/>
        </w:rPr>
        <w:instrText xml:space="preserve"> </w:instrText>
      </w:r>
      <w:r w:rsidRPr="001161D7">
        <w:rPr>
          <w:rStyle w:val="Hiperligao"/>
          <w:noProof/>
        </w:rPr>
        <w:fldChar w:fldCharType="separate"/>
      </w:r>
      <w:r w:rsidRPr="001161D7">
        <w:rPr>
          <w:rStyle w:val="Hiperligao"/>
          <w:noProof/>
        </w:rPr>
        <w:t>Referências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_Toc455588736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ins w:id="69" w:author="Tiago Oliveira" w:date="2016-07-06T17:30:00Z">
        <w:r w:rsidR="00672F3F">
          <w:rPr>
            <w:noProof/>
            <w:webHidden/>
          </w:rPr>
          <w:t>26</w:t>
        </w:r>
      </w:ins>
      <w:del w:id="70" w:author="Tiago Oliveira" w:date="2016-07-06T17:30:00Z">
        <w:r w:rsidR="00672F3F" w:rsidDel="00672F3F">
          <w:rPr>
            <w:noProof/>
            <w:webHidden/>
          </w:rPr>
          <w:delText>28</w:delText>
        </w:r>
      </w:del>
      <w:r>
        <w:rPr>
          <w:noProof/>
          <w:webHidden/>
        </w:rPr>
        <w:fldChar w:fldCharType="end"/>
      </w:r>
      <w:r w:rsidRPr="001161D7">
        <w:rPr>
          <w:rStyle w:val="Hiperligao"/>
          <w:noProof/>
        </w:rPr>
        <w:fldChar w:fldCharType="end"/>
      </w:r>
    </w:p>
    <w:p w14:paraId="38631CB3" w14:textId="54D72030" w:rsidR="009D0C2F" w:rsidRDefault="009D0C2F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r w:rsidRPr="001161D7">
        <w:rPr>
          <w:rStyle w:val="Hiperligao"/>
          <w:noProof/>
        </w:rPr>
        <w:fldChar w:fldCharType="begin"/>
      </w:r>
      <w:r w:rsidRPr="001161D7">
        <w:rPr>
          <w:rStyle w:val="Hiperligao"/>
          <w:noProof/>
        </w:rPr>
        <w:instrText xml:space="preserve"> </w:instrText>
      </w:r>
      <w:r>
        <w:rPr>
          <w:noProof/>
        </w:rPr>
        <w:instrText>HYPERLINK \l "_Toc455588737"</w:instrText>
      </w:r>
      <w:r w:rsidRPr="001161D7">
        <w:rPr>
          <w:rStyle w:val="Hiperligao"/>
          <w:noProof/>
        </w:rPr>
        <w:instrText xml:space="preserve"> </w:instrText>
      </w:r>
      <w:r w:rsidRPr="001161D7">
        <w:rPr>
          <w:rStyle w:val="Hiperligao"/>
          <w:noProof/>
        </w:rPr>
        <w:fldChar w:fldCharType="separate"/>
      </w:r>
      <w:r w:rsidRPr="001161D7">
        <w:rPr>
          <w:rStyle w:val="Hiperligao"/>
          <w:noProof/>
        </w:rPr>
        <w:t>A.1 - Deploy do plug-in para o Eclipse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_Toc455588737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ins w:id="71" w:author="Tiago Oliveira" w:date="2016-07-06T17:30:00Z">
        <w:r w:rsidR="00672F3F">
          <w:rPr>
            <w:noProof/>
            <w:webHidden/>
          </w:rPr>
          <w:t>28</w:t>
        </w:r>
      </w:ins>
      <w:del w:id="72" w:author="Tiago Oliveira" w:date="2016-07-06T17:30:00Z">
        <w:r w:rsidR="00672F3F" w:rsidDel="00672F3F">
          <w:rPr>
            <w:noProof/>
            <w:webHidden/>
          </w:rPr>
          <w:delText>30</w:delText>
        </w:r>
      </w:del>
      <w:r>
        <w:rPr>
          <w:noProof/>
          <w:webHidden/>
        </w:rPr>
        <w:fldChar w:fldCharType="end"/>
      </w:r>
      <w:r w:rsidRPr="001161D7">
        <w:rPr>
          <w:rStyle w:val="Hiperligao"/>
          <w:noProof/>
        </w:rPr>
        <w:fldChar w:fldCharType="end"/>
      </w:r>
    </w:p>
    <w:p w14:paraId="4D50DCB0" w14:textId="5BFAAD39" w:rsidR="009D0C2F" w:rsidRDefault="00477D56">
      <w:pPr>
        <w:pStyle w:val="ndice1"/>
        <w:tabs>
          <w:tab w:val="right" w:leader="dot" w:pos="8494"/>
        </w:tabs>
        <w:rPr>
          <w:rFonts w:eastAsiaTheme="minorEastAsia"/>
          <w:b w:val="0"/>
          <w:bCs w:val="0"/>
          <w:caps w:val="0"/>
          <w:noProof/>
          <w:sz w:val="22"/>
          <w:szCs w:val="22"/>
          <w:lang w:eastAsia="pt-PT"/>
        </w:rPr>
      </w:pPr>
      <w:hyperlink w:anchor="_Toc455588738" w:history="1">
        <w:r w:rsidR="009D0C2F" w:rsidRPr="001161D7">
          <w:rPr>
            <w:rStyle w:val="Hiperligao"/>
            <w:noProof/>
          </w:rPr>
          <w:t>A.2 - Instalação do Plug-in</w:t>
        </w:r>
        <w:r w:rsidR="009D0C2F">
          <w:rPr>
            <w:noProof/>
            <w:webHidden/>
          </w:rPr>
          <w:tab/>
        </w:r>
        <w:r w:rsidR="009D0C2F">
          <w:rPr>
            <w:noProof/>
            <w:webHidden/>
          </w:rPr>
          <w:fldChar w:fldCharType="begin"/>
        </w:r>
        <w:r w:rsidR="009D0C2F">
          <w:rPr>
            <w:noProof/>
            <w:webHidden/>
          </w:rPr>
          <w:instrText xml:space="preserve"> PAGEREF _Toc455588738 \h </w:instrText>
        </w:r>
        <w:r w:rsidR="009D0C2F">
          <w:rPr>
            <w:noProof/>
            <w:webHidden/>
          </w:rPr>
        </w:r>
        <w:r w:rsidR="009D0C2F"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35</w:t>
        </w:r>
        <w:r w:rsidR="009D0C2F">
          <w:rPr>
            <w:noProof/>
            <w:webHidden/>
          </w:rPr>
          <w:fldChar w:fldCharType="end"/>
        </w:r>
      </w:hyperlink>
    </w:p>
    <w:p w14:paraId="2C4FF15D" w14:textId="417BC7F4" w:rsidR="00730F1A" w:rsidRDefault="009207B8" w:rsidP="00730F1A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rPr>
          <w:rFonts w:asciiTheme="minorHAnsi" w:hAnsiTheme="minorHAnsi"/>
          <w:sz w:val="20"/>
          <w:szCs w:val="20"/>
        </w:rPr>
        <w:fldChar w:fldCharType="end"/>
      </w:r>
    </w:p>
    <w:p w14:paraId="11EB3609" w14:textId="77777777" w:rsidR="00730F1A" w:rsidRDefault="00730F1A" w:rsidP="009207B8">
      <w:pPr>
        <w:pStyle w:val="RCabealho"/>
        <w:rPr>
          <w:rFonts w:asciiTheme="minorHAnsi" w:hAnsiTheme="minorHAnsi"/>
          <w:caps/>
          <w:sz w:val="20"/>
          <w:szCs w:val="20"/>
        </w:rPr>
      </w:pPr>
      <w:bookmarkStart w:id="73" w:name="_Toc455588707"/>
      <w:r>
        <w:lastRenderedPageBreak/>
        <w:t>Lista de Figuras</w:t>
      </w:r>
      <w:bookmarkEnd w:id="73"/>
    </w:p>
    <w:p w14:paraId="0784A20F" w14:textId="77777777" w:rsidR="00730F1A" w:rsidRDefault="00730F1A" w:rsidP="00730F1A"/>
    <w:p w14:paraId="77A5BA0F" w14:textId="3F02CA20" w:rsidR="008C33ED" w:rsidRDefault="00730F1A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rPr>
          <w:b/>
          <w:bCs/>
          <w:sz w:val="18"/>
          <w:szCs w:val="18"/>
        </w:rPr>
        <w:fldChar w:fldCharType="begin"/>
      </w:r>
      <w:r>
        <w:rPr>
          <w:b/>
          <w:bCs/>
          <w:sz w:val="18"/>
          <w:szCs w:val="18"/>
        </w:rPr>
        <w:instrText xml:space="preserve"> TOC \h \z \c "Figura" </w:instrText>
      </w:r>
      <w:r>
        <w:rPr>
          <w:b/>
          <w:bCs/>
          <w:sz w:val="18"/>
          <w:szCs w:val="18"/>
        </w:rPr>
        <w:fldChar w:fldCharType="separate"/>
      </w:r>
      <w:hyperlink w:anchor="_Toc455222736" w:history="1">
        <w:r w:rsidR="008C33ED" w:rsidRPr="00082F8A">
          <w:rPr>
            <w:rStyle w:val="Hiperligao"/>
            <w:noProof/>
          </w:rPr>
          <w:t>Figura 1 – Exemplo do ciclo de desenvolvimento de um programa/aplicação.  [1]</w:t>
        </w:r>
        <w:r w:rsidR="008C33ED">
          <w:rPr>
            <w:noProof/>
            <w:webHidden/>
          </w:rPr>
          <w:tab/>
        </w:r>
        <w:r w:rsidR="008C33ED">
          <w:rPr>
            <w:noProof/>
            <w:webHidden/>
          </w:rPr>
          <w:fldChar w:fldCharType="begin"/>
        </w:r>
        <w:r w:rsidR="008C33ED">
          <w:rPr>
            <w:noProof/>
            <w:webHidden/>
          </w:rPr>
          <w:instrText xml:space="preserve"> PAGEREF _Toc455222736 \h </w:instrText>
        </w:r>
        <w:r w:rsidR="008C33ED">
          <w:rPr>
            <w:noProof/>
            <w:webHidden/>
          </w:rPr>
        </w:r>
        <w:r w:rsidR="008C33ED"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2</w:t>
        </w:r>
        <w:r w:rsidR="008C33ED">
          <w:rPr>
            <w:noProof/>
            <w:webHidden/>
          </w:rPr>
          <w:fldChar w:fldCharType="end"/>
        </w:r>
      </w:hyperlink>
    </w:p>
    <w:p w14:paraId="2BDFCAAF" w14:textId="69111360" w:rsidR="008C33ED" w:rsidRDefault="00477D56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5222737" w:history="1">
        <w:r w:rsidR="008C33ED" w:rsidRPr="00082F8A">
          <w:rPr>
            <w:rStyle w:val="Hiperligao"/>
            <w:noProof/>
          </w:rPr>
          <w:t xml:space="preserve">Figura 2 – </w:t>
        </w:r>
        <w:r w:rsidR="008C33ED" w:rsidRPr="00082F8A">
          <w:rPr>
            <w:rStyle w:val="Hiperligao"/>
            <w:i/>
            <w:noProof/>
          </w:rPr>
          <w:t>Flags</w:t>
        </w:r>
        <w:r w:rsidR="008C33ED" w:rsidRPr="00082F8A">
          <w:rPr>
            <w:rStyle w:val="Hiperligao"/>
            <w:noProof/>
          </w:rPr>
          <w:t xml:space="preserve"> do registo PSW.</w:t>
        </w:r>
        <w:r w:rsidR="008C33ED">
          <w:rPr>
            <w:noProof/>
            <w:webHidden/>
          </w:rPr>
          <w:tab/>
        </w:r>
        <w:r w:rsidR="008C33ED">
          <w:rPr>
            <w:noProof/>
            <w:webHidden/>
          </w:rPr>
          <w:fldChar w:fldCharType="begin"/>
        </w:r>
        <w:r w:rsidR="008C33ED">
          <w:rPr>
            <w:noProof/>
            <w:webHidden/>
          </w:rPr>
          <w:instrText xml:space="preserve"> PAGEREF _Toc455222737 \h </w:instrText>
        </w:r>
        <w:r w:rsidR="008C33ED">
          <w:rPr>
            <w:noProof/>
            <w:webHidden/>
          </w:rPr>
        </w:r>
        <w:r w:rsidR="008C33ED"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7</w:t>
        </w:r>
        <w:r w:rsidR="008C33ED">
          <w:rPr>
            <w:noProof/>
            <w:webHidden/>
          </w:rPr>
          <w:fldChar w:fldCharType="end"/>
        </w:r>
      </w:hyperlink>
    </w:p>
    <w:p w14:paraId="436F7184" w14:textId="4F213D57" w:rsidR="008C33ED" w:rsidRDefault="008E1725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HYPERLINK \l "_Toc455222738" </w:instrText>
      </w:r>
      <w:r>
        <w:fldChar w:fldCharType="separate"/>
      </w:r>
      <w:r w:rsidR="008C33ED" w:rsidRPr="00082F8A">
        <w:rPr>
          <w:rStyle w:val="Hiperligao"/>
          <w:noProof/>
        </w:rPr>
        <w:t>Figura 3 – Excerto de código de uma gramática Xtext</w:t>
      </w:r>
      <w:r w:rsidR="008C33ED">
        <w:rPr>
          <w:noProof/>
          <w:webHidden/>
        </w:rPr>
        <w:tab/>
      </w:r>
      <w:r w:rsidR="008C33ED">
        <w:rPr>
          <w:noProof/>
          <w:webHidden/>
        </w:rPr>
        <w:fldChar w:fldCharType="begin"/>
      </w:r>
      <w:r w:rsidR="008C33ED">
        <w:rPr>
          <w:noProof/>
          <w:webHidden/>
        </w:rPr>
        <w:instrText xml:space="preserve"> PAGEREF _Toc455222738 \h </w:instrText>
      </w:r>
      <w:r w:rsidR="008C33ED">
        <w:rPr>
          <w:noProof/>
          <w:webHidden/>
        </w:rPr>
      </w:r>
      <w:r w:rsidR="008C33ED">
        <w:rPr>
          <w:noProof/>
          <w:webHidden/>
        </w:rPr>
        <w:fldChar w:fldCharType="separate"/>
      </w:r>
      <w:ins w:id="74" w:author="Tiago Oliveira" w:date="2016-07-06T17:30:00Z">
        <w:r w:rsidR="00672F3F">
          <w:rPr>
            <w:noProof/>
            <w:webHidden/>
          </w:rPr>
          <w:t>16</w:t>
        </w:r>
      </w:ins>
      <w:del w:id="75" w:author="Tiago Oliveira" w:date="2016-07-06T17:30:00Z">
        <w:r w:rsidR="00672F3F" w:rsidDel="00672F3F">
          <w:rPr>
            <w:noProof/>
            <w:webHidden/>
          </w:rPr>
          <w:delText>18</w:delText>
        </w:r>
      </w:del>
      <w:r w:rsidR="008C33ED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2562BBE8" w14:textId="493B08EC" w:rsidR="008C33ED" w:rsidRDefault="008E1725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HYPERLINK \l "_Toc455222739" </w:instrText>
      </w:r>
      <w:r>
        <w:fldChar w:fldCharType="separate"/>
      </w:r>
      <w:r w:rsidR="008C33ED" w:rsidRPr="00082F8A">
        <w:rPr>
          <w:rStyle w:val="Hiperligao"/>
          <w:noProof/>
        </w:rPr>
        <w:t>Figura 4 - Classes geradas pela framework</w:t>
      </w:r>
      <w:r w:rsidR="008C33ED">
        <w:rPr>
          <w:noProof/>
          <w:webHidden/>
        </w:rPr>
        <w:tab/>
      </w:r>
      <w:r w:rsidR="008C33ED">
        <w:rPr>
          <w:noProof/>
          <w:webHidden/>
        </w:rPr>
        <w:fldChar w:fldCharType="begin"/>
      </w:r>
      <w:r w:rsidR="008C33ED">
        <w:rPr>
          <w:noProof/>
          <w:webHidden/>
        </w:rPr>
        <w:instrText xml:space="preserve"> PAGEREF _Toc455222739 \h </w:instrText>
      </w:r>
      <w:r w:rsidR="008C33ED">
        <w:rPr>
          <w:noProof/>
          <w:webHidden/>
        </w:rPr>
      </w:r>
      <w:r w:rsidR="008C33ED">
        <w:rPr>
          <w:noProof/>
          <w:webHidden/>
        </w:rPr>
        <w:fldChar w:fldCharType="separate"/>
      </w:r>
      <w:ins w:id="76" w:author="Tiago Oliveira" w:date="2016-07-06T17:30:00Z">
        <w:r w:rsidR="00672F3F">
          <w:rPr>
            <w:noProof/>
            <w:webHidden/>
          </w:rPr>
          <w:t>16</w:t>
        </w:r>
      </w:ins>
      <w:del w:id="77" w:author="Tiago Oliveira" w:date="2016-07-06T17:30:00Z">
        <w:r w:rsidR="00672F3F" w:rsidDel="00672F3F">
          <w:rPr>
            <w:noProof/>
            <w:webHidden/>
          </w:rPr>
          <w:delText>18</w:delText>
        </w:r>
      </w:del>
      <w:r w:rsidR="008C33ED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57CF7CC9" w14:textId="78D22929" w:rsidR="008C33ED" w:rsidRDefault="008E1725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HYPERLINK \l "_Toc455222740" </w:instrText>
      </w:r>
      <w:r>
        <w:fldChar w:fldCharType="separate"/>
      </w:r>
      <w:r w:rsidR="008C33ED" w:rsidRPr="00082F8A">
        <w:rPr>
          <w:rStyle w:val="Hiperligao"/>
          <w:noProof/>
        </w:rPr>
        <w:t>Figura 5 - Código exemplo da definição das regras</w:t>
      </w:r>
      <w:r w:rsidR="008C33ED">
        <w:rPr>
          <w:noProof/>
          <w:webHidden/>
        </w:rPr>
        <w:tab/>
      </w:r>
      <w:r w:rsidR="008C33ED">
        <w:rPr>
          <w:noProof/>
          <w:webHidden/>
        </w:rPr>
        <w:fldChar w:fldCharType="begin"/>
      </w:r>
      <w:r w:rsidR="008C33ED">
        <w:rPr>
          <w:noProof/>
          <w:webHidden/>
        </w:rPr>
        <w:instrText xml:space="preserve"> PAGEREF _Toc455222740 \h </w:instrText>
      </w:r>
      <w:r w:rsidR="008C33ED">
        <w:rPr>
          <w:noProof/>
          <w:webHidden/>
        </w:rPr>
      </w:r>
      <w:r w:rsidR="008C33ED">
        <w:rPr>
          <w:noProof/>
          <w:webHidden/>
        </w:rPr>
        <w:fldChar w:fldCharType="separate"/>
      </w:r>
      <w:ins w:id="78" w:author="Tiago Oliveira" w:date="2016-07-06T17:30:00Z">
        <w:r w:rsidR="00672F3F">
          <w:rPr>
            <w:noProof/>
            <w:webHidden/>
          </w:rPr>
          <w:t>17</w:t>
        </w:r>
      </w:ins>
      <w:del w:id="79" w:author="Tiago Oliveira" w:date="2016-07-06T17:30:00Z">
        <w:r w:rsidR="00672F3F" w:rsidDel="00672F3F">
          <w:rPr>
            <w:noProof/>
            <w:webHidden/>
          </w:rPr>
          <w:delText>19</w:delText>
        </w:r>
      </w:del>
      <w:r w:rsidR="008C33ED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4DF30C20" w14:textId="31820B86" w:rsidR="008C33ED" w:rsidRDefault="008E1725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HYPERLINK \l "_Toc455222741" </w:instrText>
      </w:r>
      <w:r>
        <w:fldChar w:fldCharType="separate"/>
      </w:r>
      <w:r w:rsidR="008C33ED" w:rsidRPr="00082F8A">
        <w:rPr>
          <w:rStyle w:val="Hiperligao"/>
          <w:noProof/>
        </w:rPr>
        <w:t>Figura 6 - Código exemplo da definição regras terminais</w:t>
      </w:r>
      <w:r w:rsidR="008C33ED">
        <w:rPr>
          <w:noProof/>
          <w:webHidden/>
        </w:rPr>
        <w:tab/>
      </w:r>
      <w:r w:rsidR="008C33ED">
        <w:rPr>
          <w:noProof/>
          <w:webHidden/>
        </w:rPr>
        <w:fldChar w:fldCharType="begin"/>
      </w:r>
      <w:r w:rsidR="008C33ED">
        <w:rPr>
          <w:noProof/>
          <w:webHidden/>
        </w:rPr>
        <w:instrText xml:space="preserve"> PAGEREF _Toc455222741 \h </w:instrText>
      </w:r>
      <w:r w:rsidR="008C33ED">
        <w:rPr>
          <w:noProof/>
          <w:webHidden/>
        </w:rPr>
      </w:r>
      <w:r w:rsidR="008C33ED">
        <w:rPr>
          <w:noProof/>
          <w:webHidden/>
        </w:rPr>
        <w:fldChar w:fldCharType="separate"/>
      </w:r>
      <w:ins w:id="80" w:author="Tiago Oliveira" w:date="2016-07-06T17:30:00Z">
        <w:r w:rsidR="00672F3F">
          <w:rPr>
            <w:noProof/>
            <w:webHidden/>
          </w:rPr>
          <w:t>17</w:t>
        </w:r>
      </w:ins>
      <w:del w:id="81" w:author="Tiago Oliveira" w:date="2016-07-06T17:30:00Z">
        <w:r w:rsidR="00672F3F" w:rsidDel="00672F3F">
          <w:rPr>
            <w:noProof/>
            <w:webHidden/>
          </w:rPr>
          <w:delText>19</w:delText>
        </w:r>
      </w:del>
      <w:r w:rsidR="008C33ED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0025110E" w14:textId="6500D072" w:rsidR="008C33ED" w:rsidRDefault="008E1725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HYPERLINK \l "_Toc455222742" </w:instrText>
      </w:r>
      <w:r>
        <w:fldChar w:fldCharType="separate"/>
      </w:r>
      <w:r w:rsidR="008C33ED" w:rsidRPr="00082F8A">
        <w:rPr>
          <w:rStyle w:val="Hiperligao"/>
          <w:noProof/>
        </w:rPr>
        <w:t>Figura 7 - Código da classe Pds16asmRuntimeModule</w:t>
      </w:r>
      <w:r w:rsidR="008C33ED">
        <w:rPr>
          <w:noProof/>
          <w:webHidden/>
        </w:rPr>
        <w:tab/>
      </w:r>
      <w:r w:rsidR="008C33ED">
        <w:rPr>
          <w:noProof/>
          <w:webHidden/>
        </w:rPr>
        <w:fldChar w:fldCharType="begin"/>
      </w:r>
      <w:r w:rsidR="008C33ED">
        <w:rPr>
          <w:noProof/>
          <w:webHidden/>
        </w:rPr>
        <w:instrText xml:space="preserve"> PAGEREF _Toc455222742 \h </w:instrText>
      </w:r>
      <w:r w:rsidR="008C33ED">
        <w:rPr>
          <w:noProof/>
          <w:webHidden/>
        </w:rPr>
      </w:r>
      <w:r w:rsidR="008C33ED">
        <w:rPr>
          <w:noProof/>
          <w:webHidden/>
        </w:rPr>
        <w:fldChar w:fldCharType="separate"/>
      </w:r>
      <w:ins w:id="82" w:author="Tiago Oliveira" w:date="2016-07-06T17:30:00Z">
        <w:r w:rsidR="00672F3F">
          <w:rPr>
            <w:noProof/>
            <w:webHidden/>
          </w:rPr>
          <w:t>18</w:t>
        </w:r>
      </w:ins>
      <w:del w:id="83" w:author="Tiago Oliveira" w:date="2016-07-06T17:30:00Z">
        <w:r w:rsidR="00672F3F" w:rsidDel="00672F3F">
          <w:rPr>
            <w:noProof/>
            <w:webHidden/>
          </w:rPr>
          <w:delText>20</w:delText>
        </w:r>
      </w:del>
      <w:r w:rsidR="008C33ED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290BE901" w14:textId="6B498B2A" w:rsidR="008C33ED" w:rsidRDefault="008E1725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HYPERLINK \l "_Toc455222743" </w:instrText>
      </w:r>
      <w:r>
        <w:fldChar w:fldCharType="separate"/>
      </w:r>
      <w:r w:rsidR="008C33ED" w:rsidRPr="00082F8A">
        <w:rPr>
          <w:rStyle w:val="Hiperligao"/>
          <w:noProof/>
        </w:rPr>
        <w:t>Figura 8 - Excerto da classe PDS16asmValueConcerter</w:t>
      </w:r>
      <w:r w:rsidR="008C33ED">
        <w:rPr>
          <w:noProof/>
          <w:webHidden/>
        </w:rPr>
        <w:tab/>
      </w:r>
      <w:r w:rsidR="008C33ED">
        <w:rPr>
          <w:noProof/>
          <w:webHidden/>
        </w:rPr>
        <w:fldChar w:fldCharType="begin"/>
      </w:r>
      <w:r w:rsidR="008C33ED">
        <w:rPr>
          <w:noProof/>
          <w:webHidden/>
        </w:rPr>
        <w:instrText xml:space="preserve"> PAGEREF _Toc455222743 \h </w:instrText>
      </w:r>
      <w:r w:rsidR="008C33ED">
        <w:rPr>
          <w:noProof/>
          <w:webHidden/>
        </w:rPr>
      </w:r>
      <w:r w:rsidR="008C33ED">
        <w:rPr>
          <w:noProof/>
          <w:webHidden/>
        </w:rPr>
        <w:fldChar w:fldCharType="separate"/>
      </w:r>
      <w:ins w:id="84" w:author="Tiago Oliveira" w:date="2016-07-06T17:30:00Z">
        <w:r w:rsidR="00672F3F">
          <w:rPr>
            <w:noProof/>
            <w:webHidden/>
          </w:rPr>
          <w:t>18</w:t>
        </w:r>
      </w:ins>
      <w:del w:id="85" w:author="Tiago Oliveira" w:date="2016-07-06T17:30:00Z">
        <w:r w:rsidR="00672F3F" w:rsidDel="00672F3F">
          <w:rPr>
            <w:noProof/>
            <w:webHidden/>
          </w:rPr>
          <w:delText>20</w:delText>
        </w:r>
      </w:del>
      <w:r w:rsidR="008C33ED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48F69791" w14:textId="7F6CBDB8" w:rsidR="008C33ED" w:rsidRDefault="008E1725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HYPERLINK \l "_Toc455222744" </w:instrText>
      </w:r>
      <w:r>
        <w:fldChar w:fldCharType="separate"/>
      </w:r>
      <w:r w:rsidR="008C33ED" w:rsidRPr="00082F8A">
        <w:rPr>
          <w:rStyle w:val="Hiperligao"/>
          <w:noProof/>
        </w:rPr>
        <w:t>Figura 9 - Exemplo de um validador</w:t>
      </w:r>
      <w:r w:rsidR="008C33ED">
        <w:rPr>
          <w:noProof/>
          <w:webHidden/>
        </w:rPr>
        <w:tab/>
      </w:r>
      <w:r w:rsidR="008C33ED">
        <w:rPr>
          <w:noProof/>
          <w:webHidden/>
        </w:rPr>
        <w:fldChar w:fldCharType="begin"/>
      </w:r>
      <w:r w:rsidR="008C33ED">
        <w:rPr>
          <w:noProof/>
          <w:webHidden/>
        </w:rPr>
        <w:instrText xml:space="preserve"> PAGEREF _Toc455222744 \h </w:instrText>
      </w:r>
      <w:r w:rsidR="008C33ED">
        <w:rPr>
          <w:noProof/>
          <w:webHidden/>
        </w:rPr>
      </w:r>
      <w:r w:rsidR="008C33ED">
        <w:rPr>
          <w:noProof/>
          <w:webHidden/>
        </w:rPr>
        <w:fldChar w:fldCharType="separate"/>
      </w:r>
      <w:ins w:id="86" w:author="Tiago Oliveira" w:date="2016-07-06T17:30:00Z">
        <w:r w:rsidR="00672F3F">
          <w:rPr>
            <w:noProof/>
            <w:webHidden/>
          </w:rPr>
          <w:t>18</w:t>
        </w:r>
      </w:ins>
      <w:del w:id="87" w:author="Tiago Oliveira" w:date="2016-07-06T17:30:00Z">
        <w:r w:rsidR="00672F3F" w:rsidDel="00672F3F">
          <w:rPr>
            <w:noProof/>
            <w:webHidden/>
          </w:rPr>
          <w:delText>20</w:delText>
        </w:r>
      </w:del>
      <w:r w:rsidR="008C33ED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3721737D" w14:textId="09B7389A" w:rsidR="008C33ED" w:rsidRDefault="008E1725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HYPERLINK \l "_Toc455222745" </w:instrText>
      </w:r>
      <w:r>
        <w:fldChar w:fldCharType="separate"/>
      </w:r>
      <w:r w:rsidR="008C33ED" w:rsidRPr="00082F8A">
        <w:rPr>
          <w:rStyle w:val="Hiperligao"/>
          <w:noProof/>
        </w:rPr>
        <w:t>Figura 10- Excerto de código de Pds16HighlightingConfiguration</w:t>
      </w:r>
      <w:r w:rsidR="008C33ED">
        <w:rPr>
          <w:noProof/>
          <w:webHidden/>
        </w:rPr>
        <w:tab/>
      </w:r>
      <w:r w:rsidR="008C33ED">
        <w:rPr>
          <w:noProof/>
          <w:webHidden/>
        </w:rPr>
        <w:fldChar w:fldCharType="begin"/>
      </w:r>
      <w:r w:rsidR="008C33ED">
        <w:rPr>
          <w:noProof/>
          <w:webHidden/>
        </w:rPr>
        <w:instrText xml:space="preserve"> PAGEREF _Toc455222745 \h </w:instrText>
      </w:r>
      <w:r w:rsidR="008C33ED">
        <w:rPr>
          <w:noProof/>
          <w:webHidden/>
        </w:rPr>
      </w:r>
      <w:r w:rsidR="008C33ED">
        <w:rPr>
          <w:noProof/>
          <w:webHidden/>
        </w:rPr>
        <w:fldChar w:fldCharType="separate"/>
      </w:r>
      <w:ins w:id="88" w:author="Tiago Oliveira" w:date="2016-07-06T17:30:00Z">
        <w:r w:rsidR="00672F3F">
          <w:rPr>
            <w:noProof/>
            <w:webHidden/>
          </w:rPr>
          <w:t>20</w:t>
        </w:r>
      </w:ins>
      <w:del w:id="89" w:author="Tiago Oliveira" w:date="2016-07-06T17:30:00Z">
        <w:r w:rsidR="00672F3F" w:rsidDel="00672F3F">
          <w:rPr>
            <w:noProof/>
            <w:webHidden/>
          </w:rPr>
          <w:delText>22</w:delText>
        </w:r>
      </w:del>
      <w:r w:rsidR="008C33ED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195845C6" w14:textId="5503300E" w:rsidR="008C33ED" w:rsidRDefault="008E1725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HYPERLINK \l "_Toc455222746" </w:instrText>
      </w:r>
      <w:r>
        <w:fldChar w:fldCharType="separate"/>
      </w:r>
      <w:r w:rsidR="008C33ED" w:rsidRPr="00082F8A">
        <w:rPr>
          <w:rStyle w:val="Hiperligao"/>
          <w:noProof/>
        </w:rPr>
        <w:t>Figura 11 - Excerto de código de Pds16TokenAtributeIdMapper</w:t>
      </w:r>
      <w:r w:rsidR="008C33ED">
        <w:rPr>
          <w:noProof/>
          <w:webHidden/>
        </w:rPr>
        <w:tab/>
      </w:r>
      <w:r w:rsidR="008C33ED">
        <w:rPr>
          <w:noProof/>
          <w:webHidden/>
        </w:rPr>
        <w:fldChar w:fldCharType="begin"/>
      </w:r>
      <w:r w:rsidR="008C33ED">
        <w:rPr>
          <w:noProof/>
          <w:webHidden/>
        </w:rPr>
        <w:instrText xml:space="preserve"> PAGEREF _Toc455222746 \h </w:instrText>
      </w:r>
      <w:r w:rsidR="008C33ED">
        <w:rPr>
          <w:noProof/>
          <w:webHidden/>
        </w:rPr>
      </w:r>
      <w:r w:rsidR="008C33ED">
        <w:rPr>
          <w:noProof/>
          <w:webHidden/>
        </w:rPr>
        <w:fldChar w:fldCharType="separate"/>
      </w:r>
      <w:ins w:id="90" w:author="Tiago Oliveira" w:date="2016-07-06T17:30:00Z">
        <w:r w:rsidR="00672F3F">
          <w:rPr>
            <w:noProof/>
            <w:webHidden/>
          </w:rPr>
          <w:t>20</w:t>
        </w:r>
      </w:ins>
      <w:del w:id="91" w:author="Tiago Oliveira" w:date="2016-07-06T17:30:00Z">
        <w:r w:rsidR="00672F3F" w:rsidDel="00672F3F">
          <w:rPr>
            <w:noProof/>
            <w:webHidden/>
          </w:rPr>
          <w:delText>22</w:delText>
        </w:r>
      </w:del>
      <w:r w:rsidR="008C33ED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6A797BB8" w14:textId="76576731" w:rsidR="008C33ED" w:rsidRDefault="008E1725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HYPERLINK \l "_Toc455222747" </w:instrText>
      </w:r>
      <w:r>
        <w:fldChar w:fldCharType="separate"/>
      </w:r>
      <w:r w:rsidR="008C33ED" w:rsidRPr="00082F8A">
        <w:rPr>
          <w:rStyle w:val="Hiperligao"/>
          <w:noProof/>
        </w:rPr>
        <w:t>Figura 12 - Código da classe AbstractPds16asmUiModule</w:t>
      </w:r>
      <w:r w:rsidR="008C33ED">
        <w:rPr>
          <w:noProof/>
          <w:webHidden/>
        </w:rPr>
        <w:tab/>
      </w:r>
      <w:r w:rsidR="008C33ED">
        <w:rPr>
          <w:noProof/>
          <w:webHidden/>
        </w:rPr>
        <w:fldChar w:fldCharType="begin"/>
      </w:r>
      <w:r w:rsidR="008C33ED">
        <w:rPr>
          <w:noProof/>
          <w:webHidden/>
        </w:rPr>
        <w:instrText xml:space="preserve"> PAGEREF _Toc455222747 \h </w:instrText>
      </w:r>
      <w:r w:rsidR="008C33ED">
        <w:rPr>
          <w:noProof/>
          <w:webHidden/>
        </w:rPr>
      </w:r>
      <w:r w:rsidR="008C33ED">
        <w:rPr>
          <w:noProof/>
          <w:webHidden/>
        </w:rPr>
        <w:fldChar w:fldCharType="separate"/>
      </w:r>
      <w:ins w:id="92" w:author="Tiago Oliveira" w:date="2016-07-06T17:30:00Z">
        <w:r w:rsidR="00672F3F">
          <w:rPr>
            <w:noProof/>
            <w:webHidden/>
          </w:rPr>
          <w:t>21</w:t>
        </w:r>
      </w:ins>
      <w:del w:id="93" w:author="Tiago Oliveira" w:date="2016-07-06T17:30:00Z">
        <w:r w:rsidR="00672F3F" w:rsidDel="00672F3F">
          <w:rPr>
            <w:noProof/>
            <w:webHidden/>
          </w:rPr>
          <w:delText>23</w:delText>
        </w:r>
      </w:del>
      <w:r w:rsidR="008C33ED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518C23ED" w14:textId="121EC867" w:rsidR="008C33ED" w:rsidRDefault="008E1725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HYPERLINK \l "_Toc455222748" </w:instrText>
      </w:r>
      <w:r>
        <w:fldChar w:fldCharType="separate"/>
      </w:r>
      <w:r w:rsidR="008C33ED" w:rsidRPr="00082F8A">
        <w:rPr>
          <w:rStyle w:val="Hiperligao"/>
          <w:noProof/>
        </w:rPr>
        <w:t>Figura 13 - Excerto de código da classe Pds16asmGenerator</w:t>
      </w:r>
      <w:r w:rsidR="008C33ED">
        <w:rPr>
          <w:noProof/>
          <w:webHidden/>
        </w:rPr>
        <w:tab/>
      </w:r>
      <w:r w:rsidR="008C33ED">
        <w:rPr>
          <w:noProof/>
          <w:webHidden/>
        </w:rPr>
        <w:fldChar w:fldCharType="begin"/>
      </w:r>
      <w:r w:rsidR="008C33ED">
        <w:rPr>
          <w:noProof/>
          <w:webHidden/>
        </w:rPr>
        <w:instrText xml:space="preserve"> PAGEREF _Toc455222748 \h </w:instrText>
      </w:r>
      <w:r w:rsidR="008C33ED">
        <w:rPr>
          <w:noProof/>
          <w:webHidden/>
        </w:rPr>
      </w:r>
      <w:r w:rsidR="008C33ED">
        <w:rPr>
          <w:noProof/>
          <w:webHidden/>
        </w:rPr>
        <w:fldChar w:fldCharType="separate"/>
      </w:r>
      <w:ins w:id="94" w:author="Tiago Oliveira" w:date="2016-07-06T17:30:00Z">
        <w:r w:rsidR="00672F3F">
          <w:rPr>
            <w:noProof/>
            <w:webHidden/>
          </w:rPr>
          <w:t>21</w:t>
        </w:r>
      </w:ins>
      <w:del w:id="95" w:author="Tiago Oliveira" w:date="2016-07-06T17:30:00Z">
        <w:r w:rsidR="00672F3F" w:rsidDel="00672F3F">
          <w:rPr>
            <w:noProof/>
            <w:webHidden/>
          </w:rPr>
          <w:delText>23</w:delText>
        </w:r>
      </w:del>
      <w:r w:rsidR="008C33ED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05E756C0" w14:textId="77777777" w:rsidR="00730F1A" w:rsidRDefault="00730F1A" w:rsidP="00730F1A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14:paraId="16F7B249" w14:textId="77777777" w:rsidR="00730F1A" w:rsidRDefault="00730F1A" w:rsidP="009207B8">
      <w:pPr>
        <w:pStyle w:val="RCabealho"/>
      </w:pPr>
      <w:bookmarkStart w:id="96" w:name="_Toc455588708"/>
      <w:r>
        <w:lastRenderedPageBreak/>
        <w:t>Lista de Tabelas</w:t>
      </w:r>
      <w:bookmarkEnd w:id="96"/>
    </w:p>
    <w:p w14:paraId="377F4647" w14:textId="77777777" w:rsidR="00730F1A" w:rsidRDefault="00730F1A" w:rsidP="00730F1A"/>
    <w:p w14:paraId="684F4D55" w14:textId="41FAC5CC" w:rsidR="008C33ED" w:rsidRDefault="00730F1A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TOC \h \z \c "Tabela" </w:instrText>
      </w:r>
      <w:r>
        <w:fldChar w:fldCharType="separate"/>
      </w:r>
      <w:hyperlink w:anchor="_Toc455222749" w:history="1">
        <w:r w:rsidR="008C33ED" w:rsidRPr="00912156">
          <w:rPr>
            <w:rStyle w:val="Hiperligao"/>
            <w:noProof/>
          </w:rPr>
          <w:t>Tabela 1 - Sintaxe das instruções PDS16.</w:t>
        </w:r>
        <w:r w:rsidR="008C33ED">
          <w:rPr>
            <w:noProof/>
            <w:webHidden/>
          </w:rPr>
          <w:tab/>
        </w:r>
        <w:r w:rsidR="008C33ED">
          <w:rPr>
            <w:noProof/>
            <w:webHidden/>
          </w:rPr>
          <w:fldChar w:fldCharType="begin"/>
        </w:r>
        <w:r w:rsidR="008C33ED">
          <w:rPr>
            <w:noProof/>
            <w:webHidden/>
          </w:rPr>
          <w:instrText xml:space="preserve"> PAGEREF _Toc455222749 \h </w:instrText>
        </w:r>
        <w:r w:rsidR="008C33ED">
          <w:rPr>
            <w:noProof/>
            <w:webHidden/>
          </w:rPr>
        </w:r>
        <w:r w:rsidR="008C33ED"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8</w:t>
        </w:r>
        <w:r w:rsidR="008C33ED">
          <w:rPr>
            <w:noProof/>
            <w:webHidden/>
          </w:rPr>
          <w:fldChar w:fldCharType="end"/>
        </w:r>
      </w:hyperlink>
    </w:p>
    <w:p w14:paraId="4556A73F" w14:textId="4C830DA8" w:rsidR="008C33ED" w:rsidRDefault="00477D56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hyperlink w:anchor="_Toc455222750" w:history="1">
        <w:r w:rsidR="008C33ED" w:rsidRPr="00912156">
          <w:rPr>
            <w:rStyle w:val="Hiperligao"/>
            <w:noProof/>
          </w:rPr>
          <w:t>Tabela 2 - Palavras-chave da sintaxe PDS16.</w:t>
        </w:r>
        <w:r w:rsidR="008C33ED">
          <w:rPr>
            <w:noProof/>
            <w:webHidden/>
          </w:rPr>
          <w:tab/>
        </w:r>
        <w:r w:rsidR="008C33ED">
          <w:rPr>
            <w:noProof/>
            <w:webHidden/>
          </w:rPr>
          <w:fldChar w:fldCharType="begin"/>
        </w:r>
        <w:r w:rsidR="008C33ED">
          <w:rPr>
            <w:noProof/>
            <w:webHidden/>
          </w:rPr>
          <w:instrText xml:space="preserve"> PAGEREF _Toc455222750 \h </w:instrText>
        </w:r>
        <w:r w:rsidR="008C33ED">
          <w:rPr>
            <w:noProof/>
            <w:webHidden/>
          </w:rPr>
        </w:r>
        <w:r w:rsidR="008C33ED">
          <w:rPr>
            <w:noProof/>
            <w:webHidden/>
          </w:rPr>
          <w:fldChar w:fldCharType="separate"/>
        </w:r>
        <w:r w:rsidR="00672F3F">
          <w:rPr>
            <w:noProof/>
            <w:webHidden/>
          </w:rPr>
          <w:t>8</w:t>
        </w:r>
        <w:r w:rsidR="008C33ED">
          <w:rPr>
            <w:noProof/>
            <w:webHidden/>
          </w:rPr>
          <w:fldChar w:fldCharType="end"/>
        </w:r>
      </w:hyperlink>
    </w:p>
    <w:p w14:paraId="285AEEE9" w14:textId="5AAFCB1C" w:rsidR="008C33ED" w:rsidRDefault="008E1725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lang w:eastAsia="pt-PT"/>
        </w:rPr>
      </w:pPr>
      <w:r>
        <w:fldChar w:fldCharType="begin"/>
      </w:r>
      <w:r>
        <w:instrText xml:space="preserve"> HYPERLINK \l "_Toc455222751" </w:instrText>
      </w:r>
      <w:r>
        <w:fldChar w:fldCharType="separate"/>
      </w:r>
      <w:r w:rsidR="008C33ED" w:rsidRPr="00912156">
        <w:rPr>
          <w:rStyle w:val="Hiperligao"/>
          <w:noProof/>
        </w:rPr>
        <w:t>Tabela 3 - Diagrama de Gantt relativo à previsão da execução do trabalho.</w:t>
      </w:r>
      <w:r w:rsidR="008C33ED">
        <w:rPr>
          <w:noProof/>
          <w:webHidden/>
        </w:rPr>
        <w:tab/>
      </w:r>
      <w:r w:rsidR="008C33ED">
        <w:rPr>
          <w:noProof/>
          <w:webHidden/>
        </w:rPr>
        <w:fldChar w:fldCharType="begin"/>
      </w:r>
      <w:r w:rsidR="008C33ED">
        <w:rPr>
          <w:noProof/>
          <w:webHidden/>
        </w:rPr>
        <w:instrText xml:space="preserve"> PAGEREF _Toc455222751 \h </w:instrText>
      </w:r>
      <w:r w:rsidR="008C33ED">
        <w:rPr>
          <w:noProof/>
          <w:webHidden/>
        </w:rPr>
      </w:r>
      <w:r w:rsidR="008C33ED">
        <w:rPr>
          <w:noProof/>
          <w:webHidden/>
        </w:rPr>
        <w:fldChar w:fldCharType="separate"/>
      </w:r>
      <w:ins w:id="97" w:author="Tiago Oliveira" w:date="2016-07-06T17:30:00Z">
        <w:r w:rsidR="00672F3F">
          <w:rPr>
            <w:noProof/>
            <w:webHidden/>
          </w:rPr>
          <w:t>25</w:t>
        </w:r>
      </w:ins>
      <w:del w:id="98" w:author="Tiago Oliveira" w:date="2016-07-06T17:30:00Z">
        <w:r w:rsidR="00672F3F" w:rsidDel="00672F3F">
          <w:rPr>
            <w:noProof/>
            <w:webHidden/>
          </w:rPr>
          <w:delText>27</w:delText>
        </w:r>
      </w:del>
      <w:r w:rsidR="008C33ED">
        <w:rPr>
          <w:noProof/>
          <w:webHidden/>
        </w:rPr>
        <w:fldChar w:fldCharType="end"/>
      </w:r>
      <w:r>
        <w:rPr>
          <w:noProof/>
        </w:rPr>
        <w:fldChar w:fldCharType="end"/>
      </w:r>
    </w:p>
    <w:p w14:paraId="244DEDE0" w14:textId="77777777" w:rsidR="00730F1A" w:rsidRDefault="00730F1A" w:rsidP="00730F1A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fmt="lowerRoman"/>
          <w:cols w:space="708"/>
          <w:docGrid w:linePitch="360"/>
        </w:sectPr>
      </w:pPr>
      <w:r>
        <w:fldChar w:fldCharType="end"/>
      </w:r>
    </w:p>
    <w:p w14:paraId="5CAB82B7" w14:textId="77777777" w:rsidR="00730F1A" w:rsidRDefault="00730F1A" w:rsidP="00730F1A">
      <w:pPr>
        <w:sectPr w:rsidR="00730F1A">
          <w:type w:val="oddPage"/>
          <w:pgSz w:w="11906" w:h="16838"/>
          <w:pgMar w:top="1417" w:right="1701" w:bottom="1417" w:left="1701" w:header="708" w:footer="708" w:gutter="0"/>
          <w:pgNumType w:start="1"/>
          <w:cols w:space="708"/>
          <w:titlePg/>
          <w:docGrid w:linePitch="360"/>
        </w:sectPr>
      </w:pPr>
    </w:p>
    <w:p w14:paraId="3AC2863D" w14:textId="77777777" w:rsidR="00730F1A" w:rsidRDefault="00730F1A" w:rsidP="009207B8">
      <w:pPr>
        <w:pStyle w:val="RTitulo1"/>
      </w:pPr>
      <w:bookmarkStart w:id="99" w:name="_Toc455588709"/>
      <w:r>
        <w:lastRenderedPageBreak/>
        <w:t>Introdução</w:t>
      </w:r>
      <w:bookmarkEnd w:id="99"/>
    </w:p>
    <w:p w14:paraId="53A4B13E" w14:textId="77777777" w:rsidR="00730F1A" w:rsidRDefault="00730F1A" w:rsidP="009207B8">
      <w:pPr>
        <w:pStyle w:val="RTitulo2"/>
      </w:pPr>
      <w:bookmarkStart w:id="100" w:name="_Toc455588710"/>
      <w:r>
        <w:t>Enquadramento</w:t>
      </w:r>
      <w:bookmarkEnd w:id="100"/>
    </w:p>
    <w:p w14:paraId="7030849E" w14:textId="6A1CE190" w:rsidR="00730F1A" w:rsidRDefault="00730F1A" w:rsidP="009D0C2F">
      <w:pPr>
        <w:pStyle w:val="ParagrafodeTexto"/>
      </w:pPr>
      <w:r>
        <w:t xml:space="preserve">No domínio da Informática, um programa consiste no conjunto das instruções que define o algoritmo desenvolvido para resolver um dado problema usando um sistema computacional programável. Para que esse sistema possa realizar as operações definidas por estas instruções é pois necessário que as mesmas sejam apresentadas usando a linguagem entendida pela máquina, que consiste num conjunto de </w:t>
      </w:r>
      <w:r w:rsidRPr="00477D56">
        <w:rPr>
          <w:i/>
          <w:rPrChange w:id="101" w:author="Tiago Oliveira" w:date="2016-07-13T10:50:00Z">
            <w:rPr/>
          </w:rPrChange>
        </w:rPr>
        <w:t>bits</w:t>
      </w:r>
      <w:r>
        <w:t xml:space="preserve"> com valores lógicos diversos. Esta forma de codificação de algoritmos é bastante complexa e morosa, pelo que o processo habitual de desenvolvimento de um programa é feito com um maior nível de abstração, recorrendo a linguagens de programação. A </w:t>
      </w:r>
      <w:r>
        <w:fldChar w:fldCharType="begin"/>
      </w:r>
      <w:r>
        <w:instrText xml:space="preserve"> REF _Ref449974607 \h  \* MERGEFORMAT </w:instrText>
      </w:r>
      <w:r>
        <w:fldChar w:fldCharType="separate"/>
      </w:r>
      <w:ins w:id="102" w:author="Tiago Oliveira" w:date="2016-07-06T17:30:00Z">
        <w:r w:rsidR="00672F3F" w:rsidRPr="00672F3F">
          <w:rPr>
            <w:sz w:val="20"/>
            <w:rPrChange w:id="103" w:author="Tiago Oliveira" w:date="2016-07-06T17:30:00Z">
              <w:rPr>
                <w:b/>
                <w:sz w:val="20"/>
              </w:rPr>
            </w:rPrChange>
          </w:rPr>
          <w:t xml:space="preserve">Figura </w:t>
        </w:r>
        <w:r w:rsidR="00672F3F" w:rsidRPr="00672F3F">
          <w:rPr>
            <w:noProof/>
            <w:sz w:val="20"/>
            <w:rPrChange w:id="104" w:author="Tiago Oliveira" w:date="2016-07-06T17:30:00Z">
              <w:rPr>
                <w:b/>
                <w:noProof/>
                <w:sz w:val="20"/>
              </w:rPr>
            </w:rPrChange>
          </w:rPr>
          <w:t>1</w:t>
        </w:r>
      </w:ins>
      <w:del w:id="105" w:author="Tiago Oliveira" w:date="2016-07-06T17:30:00Z">
        <w:r w:rsidR="00672F3F" w:rsidRPr="00672F3F" w:rsidDel="00672F3F">
          <w:rPr>
            <w:sz w:val="20"/>
          </w:rPr>
          <w:delText xml:space="preserve">Figura </w:delText>
        </w:r>
        <w:r w:rsidR="00672F3F" w:rsidRPr="00672F3F" w:rsidDel="00672F3F">
          <w:rPr>
            <w:noProof/>
            <w:sz w:val="20"/>
          </w:rPr>
          <w:delText>1</w:delText>
        </w:r>
      </w:del>
      <w:r>
        <w:fldChar w:fldCharType="end"/>
      </w:r>
      <w:r>
        <w:t xml:space="preserve"> mostra as diferentes fases deste processo quando aplicado ao domínio dos sistemas embebidos, em que as linguagens de programação mais utilizadas são o C e o C++.</w:t>
      </w:r>
    </w:p>
    <w:p w14:paraId="105C8D39" w14:textId="77777777" w:rsidR="00730F1A" w:rsidRDefault="00730F1A" w:rsidP="00730F1A">
      <w:pPr>
        <w:keepNext/>
      </w:pPr>
      <w:r>
        <w:rPr>
          <w:rFonts w:ascii="Arial" w:hAnsi="Arial" w:cs="Arial"/>
          <w:noProof/>
          <w:lang w:eastAsia="pt-PT"/>
        </w:rPr>
        <w:drawing>
          <wp:inline distT="0" distB="0" distL="0" distR="0" wp14:anchorId="6BFFAB9E" wp14:editId="4A67AC75">
            <wp:extent cx="5400040" cy="1566176"/>
            <wp:effectExtent l="0" t="0" r="0" b="0"/>
            <wp:docPr id="103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66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06" w:name="_Ref416098483"/>
      <w:bookmarkStart w:id="107" w:name="_Ref416098469"/>
    </w:p>
    <w:p w14:paraId="49A285DE" w14:textId="190D1DE7" w:rsidR="00730F1A" w:rsidRDefault="00730F1A" w:rsidP="00730F1A">
      <w:pPr>
        <w:pStyle w:val="Legenda"/>
        <w:jc w:val="center"/>
        <w:rPr>
          <w:rFonts w:cs="Times New Roman"/>
          <w:b w:val="0"/>
          <w:color w:val="auto"/>
          <w:sz w:val="20"/>
        </w:rPr>
      </w:pPr>
      <w:bookmarkStart w:id="108" w:name="_Ref449974607"/>
      <w:bookmarkStart w:id="109" w:name="_Toc455222736"/>
      <w:r>
        <w:rPr>
          <w:b w:val="0"/>
          <w:color w:val="auto"/>
          <w:sz w:val="20"/>
        </w:rPr>
        <w:t xml:space="preserve">Figura </w:t>
      </w:r>
      <w:r>
        <w:rPr>
          <w:b w:val="0"/>
          <w:color w:val="auto"/>
          <w:sz w:val="20"/>
        </w:rPr>
        <w:fldChar w:fldCharType="begin"/>
      </w:r>
      <w:r>
        <w:rPr>
          <w:b w:val="0"/>
          <w:color w:val="auto"/>
          <w:sz w:val="20"/>
        </w:rPr>
        <w:instrText xml:space="preserve"> SEQ Figura \* ARABIC </w:instrText>
      </w:r>
      <w:r>
        <w:rPr>
          <w:b w:val="0"/>
          <w:color w:val="auto"/>
          <w:sz w:val="20"/>
        </w:rPr>
        <w:fldChar w:fldCharType="separate"/>
      </w:r>
      <w:r w:rsidR="00672F3F">
        <w:rPr>
          <w:b w:val="0"/>
          <w:noProof/>
          <w:color w:val="auto"/>
          <w:sz w:val="20"/>
        </w:rPr>
        <w:t>1</w:t>
      </w:r>
      <w:r>
        <w:rPr>
          <w:b w:val="0"/>
          <w:color w:val="auto"/>
          <w:sz w:val="20"/>
        </w:rPr>
        <w:fldChar w:fldCharType="end"/>
      </w:r>
      <w:bookmarkEnd w:id="108"/>
      <w:r>
        <w:rPr>
          <w:b w:val="0"/>
          <w:color w:val="auto"/>
          <w:sz w:val="20"/>
        </w:rPr>
        <w:t xml:space="preserve"> – Exemplo d</w:t>
      </w:r>
      <w:r w:rsidR="00F24030">
        <w:rPr>
          <w:b w:val="0"/>
          <w:color w:val="auto"/>
          <w:sz w:val="20"/>
        </w:rPr>
        <w:t>o</w:t>
      </w:r>
      <w:r>
        <w:rPr>
          <w:b w:val="0"/>
          <w:color w:val="auto"/>
          <w:sz w:val="20"/>
        </w:rPr>
        <w:t xml:space="preserve"> ciclo de desenvolvimento de um programa/aplicação</w:t>
      </w:r>
      <w:r w:rsidRPr="005F22B5">
        <w:rPr>
          <w:b w:val="0"/>
          <w:color w:val="auto"/>
          <w:sz w:val="20"/>
        </w:rPr>
        <w:t xml:space="preserve">. </w:t>
      </w:r>
      <w:r w:rsidRPr="005F22B5">
        <w:rPr>
          <w:b w:val="0"/>
          <w:color w:val="auto"/>
          <w:sz w:val="20"/>
        </w:rPr>
        <w:fldChar w:fldCharType="begin"/>
      </w:r>
      <w:r w:rsidRPr="005F22B5">
        <w:rPr>
          <w:b w:val="0"/>
          <w:color w:val="auto"/>
          <w:sz w:val="20"/>
        </w:rPr>
        <w:instrText xml:space="preserve"> CITATION Tia13 \l 1033 </w:instrText>
      </w:r>
      <w:r w:rsidRPr="005F22B5">
        <w:rPr>
          <w:b w:val="0"/>
          <w:color w:val="auto"/>
          <w:sz w:val="20"/>
        </w:rPr>
        <w:fldChar w:fldCharType="separate"/>
      </w:r>
      <w:ins w:id="110" w:author="Tiago Oliveira" w:date="2016-07-06T17:33:00Z">
        <w:r w:rsidR="00EE69E7">
          <w:rPr>
            <w:b w:val="0"/>
            <w:noProof/>
            <w:color w:val="auto"/>
            <w:sz w:val="20"/>
          </w:rPr>
          <w:t xml:space="preserve"> </w:t>
        </w:r>
        <w:r w:rsidR="00EE69E7" w:rsidRPr="00EE69E7">
          <w:rPr>
            <w:noProof/>
            <w:color w:val="auto"/>
            <w:sz w:val="20"/>
            <w:rPrChange w:id="111" w:author="Tiago Oliveira" w:date="2016-07-06T17:33:00Z">
              <w:rPr>
                <w:rFonts w:eastAsia="Times New Roman"/>
              </w:rPr>
            </w:rPrChange>
          </w:rPr>
          <w:t>[1]</w:t>
        </w:r>
      </w:ins>
      <w:del w:id="112" w:author="Tiago Oliveira" w:date="2016-07-06T17:33:00Z">
        <w:r w:rsidR="008F2780" w:rsidDel="00EE69E7">
          <w:rPr>
            <w:b w:val="0"/>
            <w:noProof/>
            <w:color w:val="auto"/>
            <w:sz w:val="20"/>
          </w:rPr>
          <w:delText xml:space="preserve"> </w:delText>
        </w:r>
        <w:r w:rsidR="008F2780" w:rsidRPr="008F2780" w:rsidDel="00EE69E7">
          <w:rPr>
            <w:noProof/>
            <w:color w:val="auto"/>
            <w:sz w:val="20"/>
          </w:rPr>
          <w:delText>[1]</w:delText>
        </w:r>
      </w:del>
      <w:bookmarkEnd w:id="109"/>
      <w:r w:rsidRPr="005F22B5">
        <w:rPr>
          <w:b w:val="0"/>
          <w:color w:val="auto"/>
          <w:sz w:val="20"/>
        </w:rPr>
        <w:fldChar w:fldCharType="end"/>
      </w:r>
    </w:p>
    <w:bookmarkEnd w:id="106"/>
    <w:bookmarkEnd w:id="107"/>
    <w:p w14:paraId="7AF67E65" w14:textId="77777777" w:rsidR="00730F1A" w:rsidRDefault="00730F1A" w:rsidP="00730F1A">
      <w:pPr>
        <w:rPr>
          <w:rFonts w:ascii="Arial" w:hAnsi="Arial" w:cs="Arial"/>
        </w:rPr>
      </w:pPr>
    </w:p>
    <w:p w14:paraId="5D5BE658" w14:textId="18A96D2F" w:rsidR="00730F1A" w:rsidRDefault="00730F1A" w:rsidP="009D0C2F">
      <w:pPr>
        <w:pStyle w:val="ParagrafodeTexto"/>
      </w:pPr>
      <w:r>
        <w:t xml:space="preserve">Após a definição do problema e elaboração do algoritmo para a sua solução, o programador começa a implementar o programa usando uma dada linguagem, obtendo-se assim um ou vários ficheiros fonte. De seguida, estes são traduzidos para a linguagem entendida pela máquina recorrendo a um compilador ou </w:t>
      </w:r>
      <w:proofErr w:type="gramStart"/>
      <w:r>
        <w:rPr>
          <w:i/>
        </w:rPr>
        <w:t>assembler</w:t>
      </w:r>
      <w:proofErr w:type="gramEnd"/>
      <w:r>
        <w:t xml:space="preserve">, que primeiramente verificam as regras sintáticas da linguagem e de seguida geram um ficheiro objeto correspondente a cada ficheiro fonte. O </w:t>
      </w:r>
      <w:r>
        <w:rPr>
          <w:i/>
        </w:rPr>
        <w:t>linker</w:t>
      </w:r>
      <w:r>
        <w:t xml:space="preserve"> efetua a ligação entre os diversos ficheiros objeto que compõem o programa e as bibliotecas utilizadas, ficheiros partilháveis que podem conter código, dados e recursos em qualquer combinação. Deste último processo resulta um ficheiro com a descrição do algoritmo codificado pelos programadores em linguagem máquina localizável em memoria, i.e. um ficheiro executável. Para garantir a correta implementação da solução desejada, são realizados um conjunto de testes sobre este ficheiro antes de se dar por concluído o desenvolvimento do programa.</w:t>
      </w:r>
    </w:p>
    <w:p w14:paraId="29A0AF56" w14:textId="36CE6064" w:rsidR="00730F1A" w:rsidRDefault="00730F1A" w:rsidP="009D0C2F">
      <w:pPr>
        <w:pStyle w:val="ParagrafodeTexto"/>
      </w:pPr>
      <w:r>
        <w:t>Os Ambientes Integrados de Desenvolvimento (</w:t>
      </w:r>
      <w:r>
        <w:rPr>
          <w:i/>
        </w:rPr>
        <w:t>IDEs</w:t>
      </w:r>
      <w:r>
        <w:t xml:space="preserve">) são hoje em dia um enorme apoio no desenvolvimento destes programas, uma vez que não só disponibilizam diversas ferramentas </w:t>
      </w:r>
      <w:r>
        <w:lastRenderedPageBreak/>
        <w:t xml:space="preserve">para apoio à produção do código, e.g. um editor de texto, a geração automática de código ou o </w:t>
      </w:r>
      <w:r>
        <w:rPr>
          <w:i/>
        </w:rPr>
        <w:t>refactoring</w:t>
      </w:r>
      <w:r>
        <w:t xml:space="preserve">, como ainda possibilitam a interação com outras ferramentas e aplicações, como é o caso dos compiladores, </w:t>
      </w:r>
      <w:r>
        <w:rPr>
          <w:i/>
        </w:rPr>
        <w:t>linkers</w:t>
      </w:r>
      <w:r>
        <w:t xml:space="preserve">, </w:t>
      </w:r>
      <w:r>
        <w:rPr>
          <w:i/>
        </w:rPr>
        <w:t>debuggers</w:t>
      </w:r>
      <w:r>
        <w:t>, controladores de versão, etc.</w:t>
      </w:r>
    </w:p>
    <w:p w14:paraId="14734944" w14:textId="2654BEA3" w:rsidR="00730F1A" w:rsidRDefault="00730F1A" w:rsidP="009D0C2F">
      <w:pPr>
        <w:pStyle w:val="ParagrafodeTexto"/>
      </w:pPr>
      <w:r>
        <w:t xml:space="preserve">Recorrendo a estas aplicações, um programador consegue ver a sua produtividade maximizada nas diferentes fases do processo de geração do ficheiro executável correspondente ao seu programa. Por exemplo, a geração automática de código permite poupar bastante tempo na escrita do código fonte do programa, bem como ter o código sempre bem indentado e estruturado. A funcionalidade de </w:t>
      </w:r>
      <w:r>
        <w:rPr>
          <w:i/>
        </w:rPr>
        <w:t>syntax highlighting</w:t>
      </w:r>
      <w:r>
        <w:t xml:space="preserve"> também facilita a leitura e análise do código fonte, para além de potenciar a deteção de erros de sintaxe. A utilização de um compilador integrado no </w:t>
      </w:r>
      <w:r w:rsidRPr="00477D56">
        <w:rPr>
          <w:i/>
          <w:rPrChange w:id="113" w:author="Tiago Oliveira" w:date="2016-07-13T10:50:00Z">
            <w:rPr/>
          </w:rPrChange>
        </w:rPr>
        <w:t>IDE</w:t>
      </w:r>
      <w:r>
        <w:t xml:space="preserve"> também permite acelerar o processo de geração do ficheiro executável, pois evita a saída do editor, a subsequente instanciação do compilador num processo aparte e, caso a compilação seja abortada devido a erros, a procura da linha associada a esse erro novamente no editor com vista à sua correção.</w:t>
      </w:r>
    </w:p>
    <w:p w14:paraId="25CE7312" w14:textId="1C2232AE" w:rsidR="00730F1A" w:rsidRDefault="00730F1A" w:rsidP="009D0C2F">
      <w:pPr>
        <w:pStyle w:val="ParagrafodeTexto"/>
      </w:pPr>
      <w:r>
        <w:t>Atualmente</w:t>
      </w:r>
      <w:proofErr w:type="gramStart"/>
      <w:r>
        <w:t>,</w:t>
      </w:r>
      <w:proofErr w:type="gramEnd"/>
      <w:r>
        <w:t xml:space="preserve"> existem </w:t>
      </w:r>
      <w:r w:rsidRPr="00477D56">
        <w:rPr>
          <w:i/>
          <w:rPrChange w:id="114" w:author="Tiago Oliveira" w:date="2016-07-13T10:50:00Z">
            <w:rPr/>
          </w:rPrChange>
        </w:rPr>
        <w:t>IDEs</w:t>
      </w:r>
      <w:r>
        <w:t xml:space="preserve"> para quase todas as linguagens de programação em uso. Algumas destas aplicações suportam apenas uma linguagem de programação, como por exemplo o Kantharos ou o DRJava</w:t>
      </w:r>
      <w:r>
        <w:fldChar w:fldCharType="begin"/>
      </w:r>
      <w:r>
        <w:instrText xml:space="preserve"> CITATION DrJ \l 2070 </w:instrText>
      </w:r>
      <w:r>
        <w:fldChar w:fldCharType="separate"/>
      </w:r>
      <w:r w:rsidR="008F2780">
        <w:rPr>
          <w:noProof/>
        </w:rPr>
        <w:t xml:space="preserve"> </w:t>
      </w:r>
      <w:r w:rsidR="008F2780" w:rsidRPr="008F2780">
        <w:rPr>
          <w:noProof/>
        </w:rPr>
        <w:t>[2]</w:t>
      </w:r>
      <w:r>
        <w:fldChar w:fldCharType="end"/>
      </w:r>
      <w:r>
        <w:t xml:space="preserve"> que apenas suportam PHP ou Java, respetivamente. Não obstante, há vários IDEs no mercado que permitem desenvolver programas e aplicações usando várias linguagens de programação, tais como o Eclipse</w:t>
      </w:r>
      <w:r>
        <w:fldChar w:fldCharType="begin"/>
      </w:r>
      <w:r>
        <w:instrText xml:space="preserve"> CITATION IDE \l 2070 </w:instrText>
      </w:r>
      <w:r>
        <w:fldChar w:fldCharType="separate"/>
      </w:r>
      <w:r w:rsidR="008F2780">
        <w:rPr>
          <w:noProof/>
        </w:rPr>
        <w:t xml:space="preserve"> </w:t>
      </w:r>
      <w:r w:rsidR="008F2780" w:rsidRPr="008F2780">
        <w:rPr>
          <w:noProof/>
        </w:rPr>
        <w:t>[3]</w:t>
      </w:r>
      <w:r>
        <w:fldChar w:fldCharType="end"/>
      </w:r>
      <w:r>
        <w:t xml:space="preserve"> e o IntelliJ</w:t>
      </w:r>
      <w:r>
        <w:fldChar w:fldCharType="begin"/>
      </w:r>
      <w:r>
        <w:instrText xml:space="preserve"> CITATION IDE1 \l 2070 </w:instrText>
      </w:r>
      <w:r>
        <w:fldChar w:fldCharType="separate"/>
      </w:r>
      <w:r w:rsidR="008F2780">
        <w:rPr>
          <w:noProof/>
        </w:rPr>
        <w:t xml:space="preserve"> </w:t>
      </w:r>
      <w:r w:rsidR="008F2780" w:rsidRPr="008F2780">
        <w:rPr>
          <w:noProof/>
        </w:rPr>
        <w:t>[4]</w:t>
      </w:r>
      <w:r>
        <w:fldChar w:fldCharType="end"/>
      </w:r>
      <w:r>
        <w:t xml:space="preserve"> cuja quota de mercado é, à data atual, superior a 80%</w:t>
      </w:r>
      <w:r>
        <w:fldChar w:fldCharType="begin"/>
      </w:r>
      <w:r>
        <w:instrText xml:space="preserve"> CITATION Oli14 \l 2070 </w:instrText>
      </w:r>
      <w:r>
        <w:fldChar w:fldCharType="separate"/>
      </w:r>
      <w:r w:rsidR="008F2780">
        <w:rPr>
          <w:noProof/>
        </w:rPr>
        <w:t xml:space="preserve"> </w:t>
      </w:r>
      <w:r w:rsidR="008F2780" w:rsidRPr="008F2780">
        <w:rPr>
          <w:noProof/>
        </w:rPr>
        <w:t>[5]</w:t>
      </w:r>
      <w:r>
        <w:fldChar w:fldCharType="end"/>
      </w:r>
      <w:r>
        <w:t xml:space="preserve">. Esta versatilidade é normalmente conseguida à custa da adição de </w:t>
      </w:r>
      <w:r>
        <w:rPr>
          <w:i/>
        </w:rPr>
        <w:t>plug-ins</w:t>
      </w:r>
      <w:r>
        <w:t xml:space="preserve"> ou </w:t>
      </w:r>
      <w:r>
        <w:rPr>
          <w:i/>
        </w:rPr>
        <w:t>add-ons</w:t>
      </w:r>
      <w:r>
        <w:rPr>
          <w:rStyle w:val="Refdenotaderodap"/>
          <w:rFonts w:cs="Times New Roman"/>
          <w:i/>
        </w:rPr>
        <w:footnoteReference w:id="1"/>
      </w:r>
      <w:r>
        <w:t xml:space="preserve"> específicos para uma dada linguagem de programação </w:t>
      </w:r>
      <w:proofErr w:type="gramStart"/>
      <w:r>
        <w:t xml:space="preserve">ao </w:t>
      </w:r>
      <w:r w:rsidRPr="00477D56">
        <w:rPr>
          <w:i/>
          <w:rPrChange w:id="115" w:author="Tiago Oliveira" w:date="2016-07-13T10:51:00Z">
            <w:rPr/>
          </w:rPrChange>
        </w:rPr>
        <w:t>IDE</w:t>
      </w:r>
      <w:proofErr w:type="gramEnd"/>
      <w:r>
        <w:t xml:space="preserve">. Estes </w:t>
      </w:r>
      <w:r w:rsidR="008C33ED">
        <w:t xml:space="preserve">editores de texto </w:t>
      </w:r>
      <w:r>
        <w:t>podem ser criados a partir de bibliotecas que dão o suporte à criação</w:t>
      </w:r>
      <w:r w:rsidR="008C33ED">
        <w:t xml:space="preserve"> de </w:t>
      </w:r>
      <w:proofErr w:type="gramStart"/>
      <w:r w:rsidR="008C33ED" w:rsidRPr="009207B8">
        <w:rPr>
          <w:i/>
        </w:rPr>
        <w:t>plug-ins</w:t>
      </w:r>
      <w:proofErr w:type="gramEnd"/>
      <w:r>
        <w:t>.</w:t>
      </w:r>
    </w:p>
    <w:p w14:paraId="6972DC17" w14:textId="66FF1147" w:rsidR="00F24030" w:rsidRDefault="00730F1A" w:rsidP="009D0C2F">
      <w:pPr>
        <w:pStyle w:val="ParagrafodeTexto"/>
      </w:pPr>
      <w:r>
        <w:t xml:space="preserve">Apesar da maioria destes </w:t>
      </w:r>
      <w:r w:rsidRPr="00477D56">
        <w:rPr>
          <w:i/>
          <w:rPrChange w:id="116" w:author="Tiago Oliveira" w:date="2016-07-13T10:51:00Z">
            <w:rPr/>
          </w:rPrChange>
        </w:rPr>
        <w:t>IDEs</w:t>
      </w:r>
      <w:r>
        <w:t xml:space="preserve"> e dos seus </w:t>
      </w:r>
      <w:proofErr w:type="gramStart"/>
      <w:r>
        <w:rPr>
          <w:i/>
        </w:rPr>
        <w:t>plug-ins</w:t>
      </w:r>
      <w:proofErr w:type="gramEnd"/>
      <w:r>
        <w:t xml:space="preserve"> e </w:t>
      </w:r>
      <w:r>
        <w:rPr>
          <w:i/>
        </w:rPr>
        <w:t>add-ons</w:t>
      </w:r>
      <w:r>
        <w:t xml:space="preserve"> estarem normalmente associados ao desenvolvimento de programas utilizando linguagens de alto nível, como é o caso do C, C++, C# ou Java, muitas destas aplicações também oferecem suporte à codificação dos programas, ou dos seus módulos, usando linguagens de mais baixo nível, tal como o </w:t>
      </w:r>
      <w:r>
        <w:rPr>
          <w:i/>
        </w:rPr>
        <w:t>assembly</w:t>
      </w:r>
      <w:r>
        <w:t xml:space="preserve"> (e.g. o Eclipse).</w:t>
      </w:r>
    </w:p>
    <w:p w14:paraId="242CB190" w14:textId="77777777" w:rsidR="00730F1A" w:rsidRDefault="00730F1A" w:rsidP="009207B8">
      <w:pPr>
        <w:pStyle w:val="RTitulo2"/>
      </w:pPr>
      <w:bookmarkStart w:id="117" w:name="_Toc455588711"/>
      <w:r>
        <w:t>Motivação</w:t>
      </w:r>
      <w:bookmarkEnd w:id="117"/>
    </w:p>
    <w:p w14:paraId="61A49456" w14:textId="7EBF5298" w:rsidR="00730F1A" w:rsidRDefault="00730F1A" w:rsidP="009D0C2F">
      <w:pPr>
        <w:pStyle w:val="ParagrafodeTexto"/>
      </w:pPr>
      <w:r>
        <w:t xml:space="preserve">A arquitetura Processador Didático Simples a 16 </w:t>
      </w:r>
      <w:r w:rsidRPr="00983F5C">
        <w:rPr>
          <w:i/>
          <w:rPrChange w:id="118" w:author="Tiago Oliveira" w:date="2016-07-13T11:32:00Z">
            <w:rPr/>
          </w:rPrChange>
        </w:rPr>
        <w:t>bits</w:t>
      </w:r>
      <w:r>
        <w:t xml:space="preserve"> (PDS16)</w:t>
      </w:r>
      <w:r>
        <w:fldChar w:fldCharType="begin"/>
      </w:r>
      <w:r>
        <w:instrText xml:space="preserve"> CITATION Jos11 \l 2070 </w:instrText>
      </w:r>
      <w:r>
        <w:fldChar w:fldCharType="separate"/>
      </w:r>
      <w:ins w:id="119" w:author="Tiago Oliveira" w:date="2016-07-06T17:33:00Z">
        <w:r w:rsidR="00EE69E7">
          <w:rPr>
            <w:noProof/>
          </w:rPr>
          <w:t xml:space="preserve"> </w:t>
        </w:r>
        <w:r w:rsidR="00EE69E7" w:rsidRPr="00EE69E7">
          <w:rPr>
            <w:noProof/>
            <w:rPrChange w:id="120" w:author="Tiago Oliveira" w:date="2016-07-06T17:33:00Z">
              <w:rPr>
                <w:rFonts w:eastAsia="Times New Roman"/>
              </w:rPr>
            </w:rPrChange>
          </w:rPr>
          <w:t>[6]</w:t>
        </w:r>
      </w:ins>
      <w:del w:id="121" w:author="Tiago Oliveira" w:date="2016-07-06T17:33:00Z">
        <w:r w:rsidR="008F2780" w:rsidDel="00EE69E7">
          <w:rPr>
            <w:noProof/>
          </w:rPr>
          <w:delText xml:space="preserve"> </w:delText>
        </w:r>
        <w:r w:rsidR="008F2780" w:rsidRPr="008F2780" w:rsidDel="00EE69E7">
          <w:rPr>
            <w:noProof/>
          </w:rPr>
          <w:delText>[6]</w:delText>
        </w:r>
      </w:del>
      <w:r>
        <w:fldChar w:fldCharType="end"/>
      </w:r>
      <w:r>
        <w:t xml:space="preserve"> foi desenvolvida no Instituto Superior de Engenharia de Lisboa (ISEL), em 2008, com o objetivo de suportar não só uma mais fácil compreensão mas também o ensino experimental dos conceitos básicos subjacentes ao tema “Arquitetura de Computadores”. Esta arquitetura a 16 </w:t>
      </w:r>
      <w:r w:rsidRPr="00983F5C">
        <w:rPr>
          <w:i/>
          <w:rPrChange w:id="122" w:author="Tiago Oliveira" w:date="2016-07-13T11:32:00Z">
            <w:rPr/>
          </w:rPrChange>
        </w:rPr>
        <w:t>bits</w:t>
      </w:r>
      <w:r>
        <w:t xml:space="preserve"> adota a mesma filosofia das máquinas do tipo </w:t>
      </w:r>
      <w:r>
        <w:rPr>
          <w:i/>
        </w:rPr>
        <w:t>Reduced Instruction Set Computer</w:t>
      </w:r>
      <w:r>
        <w:t xml:space="preserve"> (RISC), </w:t>
      </w:r>
      <w:r w:rsidR="00DE4A06">
        <w:t xml:space="preserve">disponibilizando </w:t>
      </w:r>
      <w:r>
        <w:t xml:space="preserve">o seu </w:t>
      </w:r>
      <w:r w:rsidR="00DE4A06" w:rsidRPr="009207B8">
        <w:t>modelo de programação</w:t>
      </w:r>
      <w:r>
        <w:t xml:space="preserve"> ao programador </w:t>
      </w:r>
      <w:r w:rsidR="00DE4A06">
        <w:t xml:space="preserve">8 </w:t>
      </w:r>
      <w:r>
        <w:t xml:space="preserve">registos de </w:t>
      </w:r>
      <w:r w:rsidR="00DE4A06">
        <w:t xml:space="preserve">16 </w:t>
      </w:r>
      <w:r w:rsidR="00DE4A06" w:rsidRPr="00983F5C">
        <w:rPr>
          <w:i/>
          <w:rPrChange w:id="123" w:author="Tiago Oliveira" w:date="2016-07-13T11:32:00Z">
            <w:rPr/>
          </w:rPrChange>
        </w:rPr>
        <w:t>bits</w:t>
      </w:r>
      <w:r>
        <w:t xml:space="preserve"> e cerca de 40 instruções distintas, </w:t>
      </w:r>
      <w:r>
        <w:lastRenderedPageBreak/>
        <w:t xml:space="preserve">organizadas em três classes: 6 instruções para controlo do fluxo de execução, 18 instruções de processamento de dados e 12 instruções de transferência de dados. O espaço de memória útil, que é partilhado para o armazenamento do código e dos dados dos programas, é endereçável ao </w:t>
      </w:r>
      <w:r w:rsidRPr="00983F5C">
        <w:rPr>
          <w:i/>
          <w:rPrChange w:id="124" w:author="Tiago Oliveira" w:date="2016-07-13T11:33:00Z">
            <w:rPr/>
          </w:rPrChange>
        </w:rPr>
        <w:t>byte</w:t>
      </w:r>
      <w:r>
        <w:t xml:space="preserve"> e tem uma dimensão total de 64 kB.</w:t>
      </w:r>
    </w:p>
    <w:p w14:paraId="01DB9BD6" w14:textId="0CD07AA5" w:rsidR="00730F1A" w:rsidRDefault="00730F1A" w:rsidP="009D0C2F">
      <w:pPr>
        <w:pStyle w:val="ParagrafodeTexto"/>
      </w:pPr>
      <w:r>
        <w:t xml:space="preserve">Atualmente, o desenvolvimento de programas para esta arquitetura pode ser feito utilizando a própria linguagem máquina ou </w:t>
      </w:r>
      <w:r>
        <w:rPr>
          <w:i/>
        </w:rPr>
        <w:t>assembly</w:t>
      </w:r>
      <w:r>
        <w:t xml:space="preserve">. A tradução do código </w:t>
      </w:r>
      <w:r>
        <w:rPr>
          <w:i/>
        </w:rPr>
        <w:t>assembly</w:t>
      </w:r>
      <w:r>
        <w:t xml:space="preserve"> para linguagem máquina é realizada recorrendo à aplicação dasm</w:t>
      </w:r>
      <w:r>
        <w:fldChar w:fldCharType="begin"/>
      </w:r>
      <w:r>
        <w:instrText xml:space="preserve"> CITATION Jos111 \l 2070 </w:instrText>
      </w:r>
      <w:r>
        <w:fldChar w:fldCharType="separate"/>
      </w:r>
      <w:r w:rsidR="008F2780">
        <w:rPr>
          <w:noProof/>
        </w:rPr>
        <w:t xml:space="preserve"> </w:t>
      </w:r>
      <w:r w:rsidR="008F2780" w:rsidRPr="008F2780">
        <w:rPr>
          <w:noProof/>
        </w:rPr>
        <w:t>[7]</w:t>
      </w:r>
      <w:r>
        <w:fldChar w:fldCharType="end"/>
      </w:r>
      <w:r>
        <w:t xml:space="preserve">, que consiste num </w:t>
      </w:r>
      <w:proofErr w:type="gramStart"/>
      <w:r>
        <w:rPr>
          <w:i/>
        </w:rPr>
        <w:t>assembler</w:t>
      </w:r>
      <w:proofErr w:type="gramEnd"/>
      <w:r>
        <w:t xml:space="preserve"> de linha de comandos que apenas pode ser executado em sistemas compatíveis com o sistema operativo Windows da Microsoft. Desta forma, o ciclo de geração de um programa passa por codificá-lo em linguagem </w:t>
      </w:r>
      <w:r>
        <w:rPr>
          <w:i/>
        </w:rPr>
        <w:t>assembly</w:t>
      </w:r>
      <w:r>
        <w:t xml:space="preserve"> utilizando um editor de texto </w:t>
      </w:r>
      <w:r w:rsidR="00DE4A06">
        <w:t>genérico</w:t>
      </w:r>
      <w:r>
        <w:t xml:space="preserve">, tal como o Notepad, e posteriormente invocar a aplicação dasm a partir de uma janela de linha de comandos. Sempre que existam erros no processo de compilação, é necessário voltar ao editor de texto para corrigir a descrição </w:t>
      </w:r>
      <w:r>
        <w:rPr>
          <w:i/>
        </w:rPr>
        <w:t>assembly</w:t>
      </w:r>
      <w:r>
        <w:t xml:space="preserve"> do programa e invocar novamente o </w:t>
      </w:r>
      <w:proofErr w:type="gramStart"/>
      <w:r>
        <w:rPr>
          <w:i/>
        </w:rPr>
        <w:t>assembler</w:t>
      </w:r>
      <w:proofErr w:type="gramEnd"/>
      <w:r>
        <w:t>.</w:t>
      </w:r>
    </w:p>
    <w:p w14:paraId="560A1866" w14:textId="77777777" w:rsidR="00730F1A" w:rsidRDefault="00730F1A" w:rsidP="00730F1A">
      <w:pPr>
        <w:pStyle w:val="Cabealho2"/>
        <w:numPr>
          <w:ilvl w:val="1"/>
          <w:numId w:val="22"/>
        </w:numPr>
      </w:pPr>
      <w:bookmarkStart w:id="125" w:name="_Toc455579614"/>
      <w:bookmarkStart w:id="126" w:name="_Toc455579881"/>
      <w:bookmarkStart w:id="127" w:name="_Toc455588712"/>
      <w:bookmarkEnd w:id="125"/>
      <w:bookmarkEnd w:id="126"/>
      <w:r>
        <w:t>Objetivos</w:t>
      </w:r>
      <w:bookmarkEnd w:id="127"/>
      <w:r>
        <w:t xml:space="preserve"> </w:t>
      </w:r>
    </w:p>
    <w:p w14:paraId="5C56F2DF" w14:textId="6ADEDD56" w:rsidR="00730F1A" w:rsidRDefault="00730F1A" w:rsidP="009D0C2F">
      <w:pPr>
        <w:pStyle w:val="ParagrafodeTexto"/>
      </w:pPr>
      <w:r>
        <w:t>Com este trabalho pretende</w:t>
      </w:r>
      <w:r w:rsidR="00DE4A06">
        <w:t>u</w:t>
      </w:r>
      <w:r>
        <w:t xml:space="preserve">-se implementar </w:t>
      </w:r>
      <w:proofErr w:type="gramStart"/>
      <w:r>
        <w:t xml:space="preserve">um </w:t>
      </w:r>
      <w:r w:rsidRPr="00477D56">
        <w:rPr>
          <w:i/>
          <w:rPrChange w:id="128" w:author="Tiago Oliveira" w:date="2016-07-13T10:52:00Z">
            <w:rPr/>
          </w:rPrChange>
        </w:rPr>
        <w:t>IDE</w:t>
      </w:r>
      <w:proofErr w:type="gramEnd"/>
      <w:r>
        <w:t xml:space="preserve"> para suportar o desenvolvimento de programas para o processador PDS16 usando a linguagem </w:t>
      </w:r>
      <w:r>
        <w:rPr>
          <w:i/>
        </w:rPr>
        <w:t>assembly</w:t>
      </w:r>
      <w:r>
        <w:t xml:space="preserve"> e com as seguintes ferramentas e funcionalidades:</w:t>
      </w:r>
    </w:p>
    <w:p w14:paraId="0EB02B7B" w14:textId="61B04661" w:rsidR="00730F1A" w:rsidRDefault="00730F1A" w:rsidP="009D0C2F">
      <w:pPr>
        <w:pStyle w:val="RBulletList"/>
      </w:pPr>
      <w:r>
        <w:t>Um editor de texto que integr</w:t>
      </w:r>
      <w:r w:rsidR="00DE4A06">
        <w:t>a</w:t>
      </w:r>
      <w:r>
        <w:t xml:space="preserve"> ferramentas para fazer uma verificação da sintaxe em tempo de escrita de código, de modo a que o programador possa ser alertado para eventuais erros na utilização da linguagem mais cedo e dessa forma otimizar a sua produtividade;</w:t>
      </w:r>
    </w:p>
    <w:p w14:paraId="1780D8B1" w14:textId="77777777" w:rsidR="00730F1A" w:rsidRDefault="00730F1A" w:rsidP="009D0C2F">
      <w:pPr>
        <w:pStyle w:val="RBulletList"/>
      </w:pPr>
      <w:r>
        <w:rPr>
          <w:i/>
        </w:rPr>
        <w:t>Syntax highlighting</w:t>
      </w:r>
      <w:proofErr w:type="gramStart"/>
      <w:r>
        <w:t>,</w:t>
      </w:r>
      <w:proofErr w:type="gramEnd"/>
      <w:r>
        <w:rPr>
          <w:i/>
        </w:rPr>
        <w:t xml:space="preserve"> </w:t>
      </w:r>
      <w:r>
        <w:t>para permitir uma melhor legibilidade do código fonte;</w:t>
      </w:r>
    </w:p>
    <w:p w14:paraId="4505AAF5" w14:textId="77777777" w:rsidR="00730F1A" w:rsidRDefault="00730F1A" w:rsidP="009D0C2F">
      <w:pPr>
        <w:pStyle w:val="RBulletList"/>
      </w:pPr>
      <w:r>
        <w:t xml:space="preserve">Integração com um </w:t>
      </w:r>
      <w:proofErr w:type="gramStart"/>
      <w:r>
        <w:rPr>
          <w:i/>
        </w:rPr>
        <w:t>assembler</w:t>
      </w:r>
      <w:proofErr w:type="gramEnd"/>
      <w:r>
        <w:t>, para permitir a compilação dos programas sem necessidade de ter que abandonar o IDE e visualizar no editor de texto os eventuais erros detetados neste processo.</w:t>
      </w:r>
    </w:p>
    <w:p w14:paraId="057C5CBD" w14:textId="02DE2B06" w:rsidR="00730F1A" w:rsidRDefault="00730F1A" w:rsidP="00983F5C">
      <w:pPr>
        <w:pStyle w:val="ParagrafodeTexto"/>
      </w:pPr>
      <w:r>
        <w:t xml:space="preserve">O </w:t>
      </w:r>
      <w:r w:rsidRPr="00983F5C">
        <w:t>IDE</w:t>
      </w:r>
      <w:r>
        <w:t xml:space="preserve"> a desenvolver será baseado na plataforma Eclipse, atendendo à sua maior utilização na produção de programas e aplicações no domínio dos sistemas embebidos</w:t>
      </w:r>
      <w:r>
        <w:fldChar w:fldCharType="begin"/>
      </w:r>
      <w:r>
        <w:instrText xml:space="preserve"> CITATION Che \l 2070 </w:instrText>
      </w:r>
      <w:r>
        <w:fldChar w:fldCharType="separate"/>
      </w:r>
      <w:r w:rsidR="008F2780">
        <w:rPr>
          <w:noProof/>
        </w:rPr>
        <w:t xml:space="preserve"> </w:t>
      </w:r>
      <w:r w:rsidR="008F2780" w:rsidRPr="008F2780">
        <w:rPr>
          <w:noProof/>
        </w:rPr>
        <w:t>[8]</w:t>
      </w:r>
      <w:r>
        <w:fldChar w:fldCharType="end"/>
      </w:r>
      <w:r>
        <w:t xml:space="preserve">, onde se insere a utilização da arquitetura PDS16 no ISEL, e no facto </w:t>
      </w:r>
      <w:r w:rsidR="0022100F">
        <w:t xml:space="preserve">desta plataforma </w:t>
      </w:r>
      <w:r w:rsidR="00383A5F">
        <w:t>ter vindo a ser</w:t>
      </w:r>
      <w:r w:rsidR="0022100F">
        <w:t xml:space="preserve"> utilizada pelos</w:t>
      </w:r>
      <w:r>
        <w:t xml:space="preserve"> alunos dos cursos de Licenciatura em Engenharia Informática e de Computadores (LEIC) e Licenciatura em Engenharia Eletrónica e Telecomunicações e de Computadores (LEETC) do ISEL</w:t>
      </w:r>
      <w:r w:rsidR="0022100F">
        <w:t xml:space="preserve">, </w:t>
      </w:r>
      <w:r>
        <w:t xml:space="preserve">quando </w:t>
      </w:r>
      <w:r w:rsidR="0022100F">
        <w:t>frequentam</w:t>
      </w:r>
      <w:r>
        <w:t xml:space="preserve"> unidade curricular Arquitetura de Computadores.</w:t>
      </w:r>
    </w:p>
    <w:p w14:paraId="2A93EE17" w14:textId="57758E7E" w:rsidR="009D0C2F" w:rsidRDefault="00730F1A" w:rsidP="00672F3F">
      <w:pPr>
        <w:pStyle w:val="ParagrafodeTexto"/>
      </w:pPr>
      <w:r>
        <w:t xml:space="preserve">Para tal, será desenvolvido um </w:t>
      </w:r>
      <w:proofErr w:type="gramStart"/>
      <w:r>
        <w:rPr>
          <w:i/>
        </w:rPr>
        <w:t>plug-in</w:t>
      </w:r>
      <w:proofErr w:type="gramEnd"/>
      <w:r>
        <w:t xml:space="preserve"> para a arquitetura PDS16 utilizado a </w:t>
      </w:r>
      <w:r>
        <w:rPr>
          <w:i/>
        </w:rPr>
        <w:t xml:space="preserve">framework </w:t>
      </w:r>
      <w:r>
        <w:t>Xtext </w:t>
      </w:r>
      <w:r>
        <w:fldChar w:fldCharType="begin"/>
      </w:r>
      <w:r>
        <w:instrText xml:space="preserve"> CITATION Xte13 \l 2070 </w:instrText>
      </w:r>
      <w:r>
        <w:fldChar w:fldCharType="separate"/>
      </w:r>
      <w:r w:rsidR="008F2780">
        <w:rPr>
          <w:noProof/>
        </w:rPr>
        <w:t xml:space="preserve"> </w:t>
      </w:r>
      <w:r w:rsidR="008F2780" w:rsidRPr="008F2780">
        <w:rPr>
          <w:noProof/>
        </w:rPr>
        <w:t>[9]</w:t>
      </w:r>
      <w:r>
        <w:fldChar w:fldCharType="end"/>
      </w:r>
      <w:r>
        <w:t xml:space="preserve">, que é uma </w:t>
      </w:r>
      <w:r>
        <w:rPr>
          <w:i/>
        </w:rPr>
        <w:t>framework</w:t>
      </w:r>
      <w:r>
        <w:t xml:space="preserve"> genérica para o desenvolvimento de linguagens específicas de domínio (</w:t>
      </w:r>
      <w:r>
        <w:rPr>
          <w:i/>
        </w:rPr>
        <w:t>DSL</w:t>
      </w:r>
      <w:r>
        <w:t xml:space="preserve">). Para além da sua grande atualidade, a </w:t>
      </w:r>
      <w:r>
        <w:rPr>
          <w:i/>
        </w:rPr>
        <w:t xml:space="preserve">framework </w:t>
      </w:r>
      <w:r>
        <w:t xml:space="preserve">Xtext  apresenta ainda a grande </w:t>
      </w:r>
      <w:r>
        <w:lastRenderedPageBreak/>
        <w:t xml:space="preserve">vantagem de, com base numa mesma descrição de uma DSL, permitir gerar automaticamente </w:t>
      </w:r>
      <w:proofErr w:type="gramStart"/>
      <w:r>
        <w:rPr>
          <w:i/>
        </w:rPr>
        <w:t>plug-ins</w:t>
      </w:r>
      <w:proofErr w:type="gramEnd"/>
      <w:r>
        <w:t xml:space="preserve"> também para a plataforma IntelliJ e para vários </w:t>
      </w:r>
      <w:r>
        <w:rPr>
          <w:i/>
        </w:rPr>
        <w:t>browsers</w:t>
      </w:r>
      <w:r w:rsidR="009D0C2F">
        <w:rPr>
          <w:i/>
        </w:rPr>
        <w:t>.</w:t>
      </w:r>
      <w:bookmarkStart w:id="129" w:name="_Toc455588713"/>
    </w:p>
    <w:p w14:paraId="7322AFB5" w14:textId="77777777" w:rsidR="00672F3F" w:rsidRDefault="00672F3F">
      <w:pPr>
        <w:pStyle w:val="RTitulo1"/>
        <w:numPr>
          <w:ilvl w:val="0"/>
          <w:numId w:val="0"/>
        </w:numPr>
        <w:ind w:left="390" w:hanging="390"/>
        <w:rPr>
          <w:ins w:id="130" w:author="Tiago Oliveira" w:date="2016-07-06T17:31:00Z"/>
        </w:rPr>
        <w:pPrChange w:id="131" w:author="Tiago Oliveira" w:date="2016-07-06T17:31:00Z">
          <w:pPr>
            <w:pStyle w:val="RTitulo1"/>
          </w:pPr>
        </w:pPrChange>
      </w:pPr>
    </w:p>
    <w:p w14:paraId="086D8AB8" w14:textId="77777777" w:rsidR="00672F3F" w:rsidRDefault="00672F3F" w:rsidP="00672F3F">
      <w:pPr>
        <w:pStyle w:val="RTitulo1"/>
        <w:rPr>
          <w:ins w:id="132" w:author="Tiago Oliveira" w:date="2016-07-06T17:32:00Z"/>
        </w:rPr>
        <w:sectPr w:rsidR="00672F3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649744E" w14:textId="3DA1EF7E" w:rsidR="00672F3F" w:rsidDel="00672F3F" w:rsidRDefault="00672F3F">
      <w:pPr>
        <w:pStyle w:val="RTitulo1"/>
        <w:numPr>
          <w:ilvl w:val="0"/>
          <w:numId w:val="0"/>
        </w:numPr>
        <w:ind w:left="390" w:hanging="390"/>
        <w:rPr>
          <w:del w:id="133" w:author="Tiago Oliveira" w:date="2016-07-06T17:31:00Z"/>
        </w:rPr>
        <w:sectPr w:rsidR="00672F3F" w:rsidDel="00672F3F" w:rsidSect="00672F3F">
          <w:type w:val="oddPage"/>
          <w:pgSz w:w="11906" w:h="16838"/>
          <w:pgMar w:top="1417" w:right="1701" w:bottom="1417" w:left="1701" w:header="708" w:footer="708" w:gutter="0"/>
          <w:cols w:space="708"/>
          <w:docGrid w:linePitch="360"/>
        </w:sectPr>
        <w:pPrChange w:id="134" w:author="Tiago Oliveira" w:date="2016-07-06T17:31:00Z">
          <w:pPr>
            <w:pStyle w:val="RTitulo1"/>
          </w:pPr>
        </w:pPrChange>
      </w:pPr>
    </w:p>
    <w:p w14:paraId="5111AA09" w14:textId="654A6C1E" w:rsidR="00730F1A" w:rsidRDefault="00730F1A" w:rsidP="00672F3F">
      <w:pPr>
        <w:pStyle w:val="RTitulo1"/>
      </w:pPr>
      <w:r>
        <w:t>Arquitetura PDS16</w:t>
      </w:r>
      <w:bookmarkEnd w:id="129"/>
    </w:p>
    <w:p w14:paraId="1217E5C1" w14:textId="3CB9194F" w:rsidR="00730F1A" w:rsidRDefault="00730F1A" w:rsidP="009D0C2F">
      <w:pPr>
        <w:pStyle w:val="ParagrafodeTexto"/>
      </w:pPr>
      <w:r>
        <w:t xml:space="preserve">O PDS16 trata-se de um processador a 16 </w:t>
      </w:r>
      <w:r w:rsidRPr="00983F5C">
        <w:rPr>
          <w:i/>
          <w:rPrChange w:id="135" w:author="Tiago Oliveira" w:date="2016-07-13T11:32:00Z">
            <w:rPr/>
          </w:rPrChange>
        </w:rPr>
        <w:t>bits</w:t>
      </w:r>
      <w:r>
        <w:t xml:space="preserve"> que adota o modelo de </w:t>
      </w:r>
      <w:r>
        <w:rPr>
          <w:i/>
        </w:rPr>
        <w:t>Von-Neumann</w:t>
      </w:r>
      <w:r>
        <w:t>, ou seja, que utiliza o mesmo espaço de memória tanto para código como para dados</w:t>
      </w:r>
      <w:r w:rsidR="009A4CD2">
        <w:t>. S</w:t>
      </w:r>
      <w:r w:rsidR="0020207D">
        <w:t>egu</w:t>
      </w:r>
      <w:r w:rsidR="002F74F6">
        <w:t>e</w:t>
      </w:r>
      <w:r w:rsidR="0020207D">
        <w:t xml:space="preserve"> a filosofia de RISC, onde um conjunto regular de poucas instruções</w:t>
      </w:r>
      <w:r w:rsidR="009A4CD2">
        <w:t xml:space="preserve"> de tamanho fixo oferece</w:t>
      </w:r>
      <w:r w:rsidR="002F74F6">
        <w:t>m</w:t>
      </w:r>
      <w:r w:rsidR="009A4CD2">
        <w:t xml:space="preserve"> uma grande performance no que toca </w:t>
      </w:r>
      <w:r w:rsidR="009B1B63">
        <w:t xml:space="preserve">ao </w:t>
      </w:r>
      <w:r w:rsidR="0020207D">
        <w:t xml:space="preserve">tempo </w:t>
      </w:r>
      <w:r w:rsidR="009A4CD2">
        <w:t xml:space="preserve">de </w:t>
      </w:r>
      <w:r w:rsidR="0020207D">
        <w:t>execu</w:t>
      </w:r>
      <w:r w:rsidR="009B1B63">
        <w:t>ção do</w:t>
      </w:r>
      <w:r w:rsidR="009A4CD2">
        <w:t xml:space="preserve"> código</w:t>
      </w:r>
      <w:r w:rsidR="009B1B63">
        <w:t xml:space="preserve"> (ciclos má</w:t>
      </w:r>
      <w:r w:rsidR="009A4CD2">
        <w:t>quina)</w:t>
      </w:r>
      <w:r w:rsidR="0020207D">
        <w:t>.</w:t>
      </w:r>
      <w:r>
        <w:t xml:space="preserve"> Este processador apresenta as seguintes características</w:t>
      </w:r>
      <w:r>
        <w:fldChar w:fldCharType="begin"/>
      </w:r>
      <w:r>
        <w:instrText xml:space="preserve"> CITATION Jos11 \l 2070 </w:instrText>
      </w:r>
      <w:r>
        <w:fldChar w:fldCharType="separate"/>
      </w:r>
      <w:r w:rsidR="008F2780">
        <w:rPr>
          <w:noProof/>
        </w:rPr>
        <w:t xml:space="preserve"> </w:t>
      </w:r>
      <w:r w:rsidR="008F2780" w:rsidRPr="008F2780">
        <w:rPr>
          <w:noProof/>
        </w:rPr>
        <w:t>[6]</w:t>
      </w:r>
      <w:r>
        <w:fldChar w:fldCharType="end"/>
      </w:r>
      <w:r>
        <w:t>:</w:t>
      </w:r>
    </w:p>
    <w:p w14:paraId="39D5C6A0" w14:textId="77777777" w:rsidR="00730F1A" w:rsidRDefault="00730F1A" w:rsidP="009D0C2F">
      <w:pPr>
        <w:pStyle w:val="RBulletList"/>
      </w:pPr>
      <w:r>
        <w:t xml:space="preserve">Arquitetura LOAD/STORE baseada no modelo de </w:t>
      </w:r>
      <w:r>
        <w:rPr>
          <w:i/>
        </w:rPr>
        <w:t>Von Neumman</w:t>
      </w:r>
      <w:r>
        <w:t>;</w:t>
      </w:r>
    </w:p>
    <w:p w14:paraId="5931B3BA" w14:textId="77777777" w:rsidR="00730F1A" w:rsidRDefault="00730F1A" w:rsidP="009D0C2F">
      <w:pPr>
        <w:pStyle w:val="RBulletList"/>
      </w:pPr>
      <w:r>
        <w:t>ISA, instruções de tamanho fixo que ocupam uma única palavra de memória;</w:t>
      </w:r>
    </w:p>
    <w:p w14:paraId="62C8CAF9" w14:textId="41CB77EA" w:rsidR="00730F1A" w:rsidRDefault="00730F1A" w:rsidP="00983F5C">
      <w:pPr>
        <w:pStyle w:val="RBulletList"/>
      </w:pPr>
      <w:r>
        <w:t>Banco de registos</w:t>
      </w:r>
      <w:ins w:id="136" w:author="Tiago Oliveira" w:date="2016-07-13T10:57:00Z">
        <w:r w:rsidR="00477D56">
          <w:t xml:space="preserve"> </w:t>
        </w:r>
      </w:ins>
      <w:ins w:id="137" w:author="Tiago Oliveira" w:date="2016-07-13T10:58:00Z">
        <w:r w:rsidR="00477D56">
          <w:t>(</w:t>
        </w:r>
        <w:r w:rsidR="00477D56">
          <w:rPr>
            <w:i/>
          </w:rPr>
          <w:t>Register File</w:t>
        </w:r>
        <w:r w:rsidR="00477D56">
          <w:t xml:space="preserve">) a </w:t>
        </w:r>
      </w:ins>
      <w:ins w:id="138" w:author="Tiago Oliveira" w:date="2016-07-13T10:57:00Z">
        <w:r w:rsidR="00477D56">
          <w:t xml:space="preserve">16 </w:t>
        </w:r>
        <w:r w:rsidR="00477D56">
          <w:rPr>
            <w:i/>
          </w:rPr>
          <w:t>bits</w:t>
        </w:r>
        <w:r w:rsidR="00477D56">
          <w:t xml:space="preserve"> – onde os registos de R0 a R</w:t>
        </w:r>
      </w:ins>
      <w:ins w:id="139" w:author="Tiago Oliveira" w:date="2016-07-13T11:20:00Z">
        <w:r w:rsidR="00E5339D">
          <w:t>5</w:t>
        </w:r>
      </w:ins>
      <w:ins w:id="140" w:author="Tiago Oliveira" w:date="2016-07-13T10:59:00Z">
        <w:r w:rsidR="00007035">
          <w:t xml:space="preserve"> se encontram em </w:t>
        </w:r>
      </w:ins>
      <w:ins w:id="141" w:author="Tiago Oliveira" w:date="2016-07-13T11:00:00Z">
        <w:r w:rsidR="00007035">
          <w:t>dois</w:t>
        </w:r>
      </w:ins>
      <w:ins w:id="142" w:author="Tiago Oliveira" w:date="2016-07-13T10:59:00Z">
        <w:r w:rsidR="00007035">
          <w:t xml:space="preserve"> bancos de registos</w:t>
        </w:r>
      </w:ins>
      <w:ins w:id="143" w:author="Tiago Oliveira" w:date="2016-07-13T11:01:00Z">
        <w:r w:rsidR="00007035">
          <w:t xml:space="preserve"> diferentes</w:t>
        </w:r>
      </w:ins>
      <w:ins w:id="144" w:author="Tiago Oliveira" w:date="2016-07-13T11:00:00Z">
        <w:r w:rsidR="00007035">
          <w:t>, e R</w:t>
        </w:r>
      </w:ins>
      <w:ins w:id="145" w:author="Tiago Oliveira" w:date="2016-07-13T11:20:00Z">
        <w:r w:rsidR="00E5339D">
          <w:t>6</w:t>
        </w:r>
      </w:ins>
      <w:ins w:id="146" w:author="Tiago Oliveira" w:date="2016-07-13T11:00:00Z">
        <w:r w:rsidR="00007035">
          <w:t xml:space="preserve"> </w:t>
        </w:r>
      </w:ins>
      <w:ins w:id="147" w:author="Tiago Oliveira" w:date="2016-07-13T11:20:00Z">
        <w:r w:rsidR="00E5339D">
          <w:t>e</w:t>
        </w:r>
      </w:ins>
      <w:ins w:id="148" w:author="Tiago Oliveira" w:date="2016-07-13T11:00:00Z">
        <w:r w:rsidR="00007035">
          <w:t xml:space="preserve"> R7 s</w:t>
        </w:r>
      </w:ins>
      <w:ins w:id="149" w:author="Tiago Oliveira" w:date="2016-07-13T11:01:00Z">
        <w:r w:rsidR="00007035">
          <w:t>ão registos de uso específico</w:t>
        </w:r>
      </w:ins>
      <w:del w:id="150" w:author="Tiago Oliveira" w:date="2016-07-13T10:58:00Z">
        <w:r w:rsidDel="00477D56">
          <w:delText xml:space="preserve"> </w:delText>
        </w:r>
      </w:del>
      <w:del w:id="151" w:author="Tiago Oliveira" w:date="2016-07-13T10:57:00Z">
        <w:r w:rsidDel="00477D56">
          <w:delText>(</w:delText>
        </w:r>
        <w:r w:rsidRPr="00983F5C" w:rsidDel="00477D56">
          <w:rPr>
            <w:i/>
          </w:rPr>
          <w:delText>Register File</w:delText>
        </w:r>
        <w:r w:rsidDel="00477D56">
          <w:delText>)</w:delText>
        </w:r>
      </w:del>
      <w:del w:id="152" w:author="Tiago Oliveira" w:date="2016-07-13T11:01:00Z">
        <w:r w:rsidDel="00007035">
          <w:delText xml:space="preserve"> com 8 registos de 16 bits</w:delText>
        </w:r>
      </w:del>
      <w:r>
        <w:t>;</w:t>
      </w:r>
    </w:p>
    <w:p w14:paraId="603465E3" w14:textId="77777777" w:rsidR="0020207D" w:rsidRDefault="00730F1A" w:rsidP="009D0C2F">
      <w:pPr>
        <w:pStyle w:val="RBulletList"/>
      </w:pPr>
      <w:r w:rsidRPr="00167FF5">
        <w:t>Possibilidade de acesso à palavra (</w:t>
      </w:r>
      <w:r w:rsidRPr="00167FF5">
        <w:rPr>
          <w:i/>
        </w:rPr>
        <w:t>word</w:t>
      </w:r>
      <w:r w:rsidRPr="00167FF5">
        <w:t xml:space="preserve">) e ao </w:t>
      </w:r>
      <w:r w:rsidRPr="00983F5C">
        <w:rPr>
          <w:i/>
          <w:rPrChange w:id="153" w:author="Tiago Oliveira" w:date="2016-07-13T11:33:00Z">
            <w:rPr/>
          </w:rPrChange>
        </w:rPr>
        <w:t>byte</w:t>
      </w:r>
      <w:r w:rsidR="0020207D">
        <w:t>;</w:t>
      </w:r>
    </w:p>
    <w:p w14:paraId="066ACB1C" w14:textId="77777777" w:rsidR="0020207D" w:rsidRDefault="0020207D" w:rsidP="009D0C2F">
      <w:pPr>
        <w:pStyle w:val="RBulletList"/>
      </w:pPr>
      <w:r>
        <w:t>Suporte a rotinas;</w:t>
      </w:r>
    </w:p>
    <w:p w14:paraId="3D4E887A" w14:textId="488FCDAD" w:rsidR="009A0DC3" w:rsidRDefault="0020207D" w:rsidP="009D0C2F">
      <w:pPr>
        <w:pStyle w:val="RBulletList"/>
      </w:pPr>
      <w:r>
        <w:t>Interrupção externa.</w:t>
      </w:r>
      <w:r w:rsidR="00730F1A" w:rsidRPr="00167FF5">
        <w:t xml:space="preserve"> </w:t>
      </w:r>
    </w:p>
    <w:p w14:paraId="5A42F96C" w14:textId="27A95E9E" w:rsidR="00730F1A" w:rsidRDefault="00730F1A" w:rsidP="009207B8">
      <w:pPr>
        <w:pStyle w:val="RTitulo2"/>
      </w:pPr>
      <w:bookmarkStart w:id="154" w:name="_Toc455579628"/>
      <w:bookmarkStart w:id="155" w:name="_Toc455579895"/>
      <w:bookmarkStart w:id="156" w:name="_Toc455579633"/>
      <w:bookmarkStart w:id="157" w:name="_Toc455579900"/>
      <w:bookmarkStart w:id="158" w:name="_Toc455579638"/>
      <w:bookmarkStart w:id="159" w:name="_Toc455579905"/>
      <w:bookmarkStart w:id="160" w:name="_Toc455579643"/>
      <w:bookmarkStart w:id="161" w:name="_Toc455579910"/>
      <w:bookmarkStart w:id="162" w:name="_Toc455579653"/>
      <w:bookmarkStart w:id="163" w:name="_Toc455579920"/>
      <w:bookmarkStart w:id="164" w:name="_Toc455579658"/>
      <w:bookmarkStart w:id="165" w:name="_Toc455579925"/>
      <w:bookmarkStart w:id="166" w:name="_Toc455579668"/>
      <w:bookmarkStart w:id="167" w:name="_Toc455579935"/>
      <w:bookmarkStart w:id="168" w:name="_Toc455579673"/>
      <w:bookmarkStart w:id="169" w:name="_Toc455579940"/>
      <w:bookmarkStart w:id="170" w:name="_Toc455579678"/>
      <w:bookmarkStart w:id="171" w:name="_Toc455579945"/>
      <w:bookmarkStart w:id="172" w:name="_Toc455579683"/>
      <w:bookmarkStart w:id="173" w:name="_Toc455579950"/>
      <w:bookmarkStart w:id="174" w:name="_Toc455579688"/>
      <w:bookmarkStart w:id="175" w:name="_Toc455579955"/>
      <w:bookmarkStart w:id="176" w:name="_Toc455579693"/>
      <w:bookmarkStart w:id="177" w:name="_Toc455579960"/>
      <w:bookmarkStart w:id="178" w:name="_Toc455579698"/>
      <w:bookmarkStart w:id="179" w:name="_Toc455579965"/>
      <w:bookmarkStart w:id="180" w:name="_Toc455579708"/>
      <w:bookmarkStart w:id="181" w:name="_Toc455579975"/>
      <w:bookmarkStart w:id="182" w:name="_Toc455579713"/>
      <w:bookmarkStart w:id="183" w:name="_Toc455579980"/>
      <w:bookmarkStart w:id="184" w:name="_Toc455579718"/>
      <w:bookmarkStart w:id="185" w:name="_Toc455579985"/>
      <w:bookmarkStart w:id="186" w:name="_Toc455579723"/>
      <w:bookmarkStart w:id="187" w:name="_Toc455579990"/>
      <w:bookmarkStart w:id="188" w:name="_Toc455579728"/>
      <w:bookmarkStart w:id="189" w:name="_Toc455579995"/>
      <w:bookmarkStart w:id="190" w:name="_Toc455579733"/>
      <w:bookmarkStart w:id="191" w:name="_Toc455580000"/>
      <w:bookmarkStart w:id="192" w:name="_Toc455579738"/>
      <w:bookmarkStart w:id="193" w:name="_Toc455580005"/>
      <w:bookmarkStart w:id="194" w:name="_Toc455579743"/>
      <w:bookmarkStart w:id="195" w:name="_Toc455580010"/>
      <w:bookmarkStart w:id="196" w:name="_Toc455579748"/>
      <w:bookmarkStart w:id="197" w:name="_Toc455580015"/>
      <w:bookmarkStart w:id="198" w:name="_Toc455579758"/>
      <w:bookmarkStart w:id="199" w:name="_Toc455580025"/>
      <w:bookmarkStart w:id="200" w:name="_Toc455579763"/>
      <w:bookmarkStart w:id="201" w:name="_Toc455580030"/>
      <w:bookmarkStart w:id="202" w:name="_Toc455579768"/>
      <w:bookmarkStart w:id="203" w:name="_Toc455580035"/>
      <w:bookmarkStart w:id="204" w:name="_Toc455579773"/>
      <w:bookmarkStart w:id="205" w:name="_Toc455580040"/>
      <w:bookmarkStart w:id="206" w:name="_Toc455579778"/>
      <w:bookmarkStart w:id="207" w:name="_Toc455580045"/>
      <w:bookmarkStart w:id="208" w:name="_Toc455579835"/>
      <w:bookmarkStart w:id="209" w:name="_Toc455580102"/>
      <w:bookmarkStart w:id="210" w:name="_Toc455579837"/>
      <w:bookmarkStart w:id="211" w:name="_Toc455580104"/>
      <w:bookmarkStart w:id="212" w:name="_Toc455579838"/>
      <w:bookmarkStart w:id="213" w:name="_Toc455580105"/>
      <w:bookmarkStart w:id="214" w:name="_Toc455588714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r>
        <w:t xml:space="preserve">Modelo de </w:t>
      </w:r>
      <w:r w:rsidRPr="009207B8">
        <w:t>programação</w:t>
      </w:r>
      <w:bookmarkEnd w:id="214"/>
      <w:r>
        <w:t xml:space="preserve"> </w:t>
      </w:r>
    </w:p>
    <w:p w14:paraId="0417316D" w14:textId="5681B659" w:rsidR="001F3630" w:rsidRPr="009207B8" w:rsidRDefault="001F3630" w:rsidP="009D0C2F">
      <w:pPr>
        <w:pStyle w:val="ParagrafodeTexto"/>
      </w:pPr>
      <w:r w:rsidRPr="009207B8">
        <w:t xml:space="preserve">Nesta arquitetura, </w:t>
      </w:r>
      <w:r w:rsidR="00D9279C">
        <w:t xml:space="preserve">para interação do programador com a máquina e </w:t>
      </w:r>
      <w:r w:rsidRPr="009207B8">
        <w:t xml:space="preserve">elaboração de programas, </w:t>
      </w:r>
      <w:r w:rsidR="00D9279C">
        <w:t>são disponibilizados</w:t>
      </w:r>
      <w:r w:rsidRPr="009207B8">
        <w:t>:</w:t>
      </w:r>
    </w:p>
    <w:p w14:paraId="08CFDCD2" w14:textId="77777777" w:rsidR="001F3630" w:rsidRPr="001F3630" w:rsidRDefault="001F3630" w:rsidP="009D0C2F">
      <w:pPr>
        <w:pStyle w:val="RBulletList"/>
      </w:pPr>
      <w:r w:rsidRPr="001F3630">
        <w:t>Set de instruções - transferência de dados, processamento de dados e controlo de execução;</w:t>
      </w:r>
    </w:p>
    <w:p w14:paraId="29571CF0" w14:textId="77777777" w:rsidR="001F3630" w:rsidRPr="001F3630" w:rsidRDefault="001F3630" w:rsidP="009D0C2F">
      <w:pPr>
        <w:pStyle w:val="RBulletList"/>
      </w:pPr>
      <w:r w:rsidRPr="001F3630">
        <w:t>Conjunto de registos – que podem ser por exemplo para armazenamento temporário de dados para execução de instruções;</w:t>
      </w:r>
    </w:p>
    <w:p w14:paraId="0DFDE2F4" w14:textId="04473016" w:rsidR="001F3630" w:rsidRPr="001F3630" w:rsidRDefault="001F3630" w:rsidP="009D0C2F">
      <w:pPr>
        <w:pStyle w:val="RBulletList"/>
      </w:pPr>
      <w:r w:rsidRPr="001F3630">
        <w:t xml:space="preserve">Espaço de </w:t>
      </w:r>
      <w:r w:rsidR="00D9279C" w:rsidRPr="001F3630">
        <w:t>memória</w:t>
      </w:r>
      <w:r w:rsidRPr="001F3630">
        <w:t xml:space="preserve"> partilhado – este pode ser utilizado para o armazenamento de dados ou interação com periféricos</w:t>
      </w:r>
    </w:p>
    <w:p w14:paraId="5FF87438" w14:textId="77777777" w:rsidR="001F3630" w:rsidRPr="001F3630" w:rsidRDefault="001F3630" w:rsidP="009D0C2F">
      <w:pPr>
        <w:pStyle w:val="RBulletList"/>
      </w:pPr>
      <w:r w:rsidRPr="001F3630">
        <w:t>Mecanismo de interrupção – útil para a notificação de eventos externos.</w:t>
      </w:r>
    </w:p>
    <w:p w14:paraId="5FF7C3C6" w14:textId="6BA2DFDC" w:rsidR="00730F1A" w:rsidRDefault="00730F1A" w:rsidP="009207B8">
      <w:pPr>
        <w:rPr>
          <w:rFonts w:cs="Times New Roman"/>
        </w:rPr>
      </w:pPr>
    </w:p>
    <w:p w14:paraId="07CF3889" w14:textId="77777777" w:rsidR="00730F1A" w:rsidRDefault="00730F1A" w:rsidP="009D0C2F">
      <w:pPr>
        <w:pStyle w:val="RTitulo2"/>
      </w:pPr>
      <w:bookmarkStart w:id="215" w:name="_Toc455579841"/>
      <w:bookmarkStart w:id="216" w:name="_Toc455580108"/>
      <w:bookmarkStart w:id="217" w:name="_Toc455588715"/>
      <w:bookmarkEnd w:id="215"/>
      <w:bookmarkEnd w:id="216"/>
      <w:r w:rsidRPr="009207B8">
        <w:t>Registos</w:t>
      </w:r>
      <w:bookmarkEnd w:id="217"/>
    </w:p>
    <w:p w14:paraId="7934BFB2" w14:textId="6963C1AF" w:rsidR="00FE2B69" w:rsidRDefault="00BF006B" w:rsidP="009D0C2F">
      <w:pPr>
        <w:pStyle w:val="ParagrafodeTexto"/>
      </w:pPr>
      <w:r>
        <w:t xml:space="preserve">A arquitetura </w:t>
      </w:r>
      <w:r w:rsidR="00730F1A">
        <w:t xml:space="preserve">PDS16 </w:t>
      </w:r>
      <w:r w:rsidR="0076160D">
        <w:t xml:space="preserve">disponibiliza ao programador </w:t>
      </w:r>
      <w:r w:rsidR="00730F1A">
        <w:t xml:space="preserve">8 registos de 16 </w:t>
      </w:r>
      <w:r w:rsidR="00730F1A">
        <w:rPr>
          <w:i/>
        </w:rPr>
        <w:t>bits</w:t>
      </w:r>
      <w:r w:rsidR="0076160D">
        <w:t>, denominados de R0 a R7</w:t>
      </w:r>
      <w:r w:rsidR="00730F1A">
        <w:t>. Os registos R0 até ao R4</w:t>
      </w:r>
      <w:r w:rsidR="0076160D">
        <w:t>,</w:t>
      </w:r>
      <w:r w:rsidR="00730F1A">
        <w:t xml:space="preserve"> inclusive</w:t>
      </w:r>
      <w:r w:rsidR="0076160D">
        <w:t>,</w:t>
      </w:r>
      <w:r w:rsidR="00730F1A">
        <w:t xml:space="preserve"> são registo </w:t>
      </w:r>
      <w:r w:rsidR="00D61538">
        <w:t xml:space="preserve">de uso geral que podem ser utilizados para </w:t>
      </w:r>
      <w:r w:rsidR="00190BD2">
        <w:t>salvaguardar valores das operações realizadas num conjunto de instruções assembly.</w:t>
      </w:r>
      <w:ins w:id="218" w:author="Tiago Oliveira" w:date="2016-07-13T11:02:00Z">
        <w:r w:rsidR="00007035">
          <w:t xml:space="preserve"> </w:t>
        </w:r>
      </w:ins>
      <w:del w:id="219" w:author="Tiago Oliveira" w:date="2016-07-13T11:20:00Z">
        <w:r w:rsidR="00730F1A" w:rsidDel="00E5339D">
          <w:delText xml:space="preserve"> </w:delText>
        </w:r>
      </w:del>
      <w:r w:rsidR="00730F1A">
        <w:t xml:space="preserve">O registo R5, </w:t>
      </w:r>
      <w:r w:rsidR="00D61538">
        <w:t xml:space="preserve">também </w:t>
      </w:r>
      <w:r w:rsidR="00730F1A">
        <w:t xml:space="preserve">denominado </w:t>
      </w:r>
      <w:r w:rsidR="00D61538">
        <w:t xml:space="preserve">de </w:t>
      </w:r>
      <w:proofErr w:type="gramStart"/>
      <w:r w:rsidR="00730F1A">
        <w:rPr>
          <w:i/>
        </w:rPr>
        <w:t>Link</w:t>
      </w:r>
      <w:proofErr w:type="gramEnd"/>
      <w:r w:rsidR="00D61538">
        <w:rPr>
          <w:i/>
        </w:rPr>
        <w:t xml:space="preserve"> Register</w:t>
      </w:r>
      <w:r w:rsidR="00730F1A">
        <w:t xml:space="preserve">, </w:t>
      </w:r>
      <w:r w:rsidR="00D61538">
        <w:t xml:space="preserve">pode ser utilizado como registo de uso geral mas está comprometido com a utilização de rotinas. Na verdade, </w:t>
      </w:r>
      <w:r w:rsidR="00FE2B69">
        <w:t xml:space="preserve">este registo é implicitamente utilizado pela instrução jmpl para </w:t>
      </w:r>
      <w:r w:rsidR="00730F1A">
        <w:t xml:space="preserve">salvaguardar o valor corrente do </w:t>
      </w:r>
      <w:r w:rsidR="00FE2B69">
        <w:t>PC</w:t>
      </w:r>
      <w:r w:rsidR="00730F1A">
        <w:t>.</w:t>
      </w:r>
      <w:ins w:id="220" w:author="Tiago Oliveira" w:date="2016-07-13T11:20:00Z">
        <w:r w:rsidR="00E5339D">
          <w:t xml:space="preserve"> </w:t>
        </w:r>
        <w:commentRangeStart w:id="221"/>
        <w:r w:rsidR="00E5339D">
          <w:t>Estes registos (R0</w:t>
        </w:r>
      </w:ins>
      <w:ins w:id="222" w:author="Tiago Oliveira" w:date="2016-07-13T11:22:00Z">
        <w:r w:rsidR="00E5339D">
          <w:t xml:space="preserve"> </w:t>
        </w:r>
      </w:ins>
      <w:ins w:id="223" w:author="Tiago Oliveira" w:date="2016-07-13T11:20:00Z">
        <w:r w:rsidR="00E5339D">
          <w:t xml:space="preserve">a R5) </w:t>
        </w:r>
      </w:ins>
      <w:ins w:id="224" w:author="Tiago Oliveira" w:date="2016-07-13T11:22:00Z">
        <w:r w:rsidR="00E5339D">
          <w:lastRenderedPageBreak/>
          <w:t xml:space="preserve">encontram-se “duplicados” entre os 2 bancos de registos, para que dependendo do </w:t>
        </w:r>
      </w:ins>
      <w:ins w:id="225" w:author="Tiago Oliveira" w:date="2016-07-13T11:23:00Z">
        <w:r w:rsidR="00E5339D">
          <w:t>âmbito</w:t>
        </w:r>
      </w:ins>
      <w:ins w:id="226" w:author="Tiago Oliveira" w:date="2016-07-13T11:22:00Z">
        <w:r w:rsidR="00E5339D">
          <w:t xml:space="preserve"> </w:t>
        </w:r>
      </w:ins>
      <w:ins w:id="227" w:author="Tiago Oliveira" w:date="2016-07-13T11:23:00Z">
        <w:r w:rsidR="00E5339D">
          <w:t>do programa e do banco de registo selecionado, seja apenas afetado o registo associado</w:t>
        </w:r>
      </w:ins>
      <w:ins w:id="228" w:author="Tiago Oliveira" w:date="2016-07-13T11:24:00Z">
        <w:r w:rsidR="00983F5C">
          <w:t>.</w:t>
        </w:r>
      </w:ins>
      <w:commentRangeEnd w:id="221"/>
      <w:ins w:id="229" w:author="Tiago Oliveira" w:date="2016-07-13T11:25:00Z">
        <w:r w:rsidR="00983F5C">
          <w:rPr>
            <w:rStyle w:val="Refdecomentrio"/>
          </w:rPr>
          <w:commentReference w:id="221"/>
        </w:r>
      </w:ins>
    </w:p>
    <w:p w14:paraId="721D001A" w14:textId="2B15E82B" w:rsidR="00FE2B69" w:rsidRDefault="00FE2B69" w:rsidP="009D0C2F">
      <w:pPr>
        <w:pStyle w:val="ParagrafodeTexto"/>
      </w:pPr>
      <w:r>
        <w:t xml:space="preserve">Os registos R6 e R7 são registos especiais do processador. O registo R7 corresponde ao </w:t>
      </w:r>
      <w:r>
        <w:rPr>
          <w:i/>
        </w:rPr>
        <w:t>Program Counter</w:t>
      </w:r>
      <w:r>
        <w:t xml:space="preserve"> (PC), guardando o endereço de memória da próxima instrução a ser executada. O</w:t>
      </w:r>
      <w:r w:rsidR="00730F1A">
        <w:t xml:space="preserve"> registo R6</w:t>
      </w:r>
      <w:r>
        <w:t xml:space="preserve"> guarda as 6 </w:t>
      </w:r>
      <w:r w:rsidRPr="009207B8">
        <w:rPr>
          <w:i/>
        </w:rPr>
        <w:t>flags</w:t>
      </w:r>
      <w:r>
        <w:t xml:space="preserve"> do processador, pelo que t</w:t>
      </w:r>
      <w:r w:rsidR="00424CD2">
        <w:t>a</w:t>
      </w:r>
      <w:r>
        <w:t>mbém é denominado de Processor Staus Word (</w:t>
      </w:r>
      <w:r w:rsidR="00730F1A">
        <w:t>PSW</w:t>
      </w:r>
      <w:r>
        <w:t>):</w:t>
      </w:r>
    </w:p>
    <w:p w14:paraId="713D9276" w14:textId="0D294EB4" w:rsidR="00FE2B69" w:rsidRDefault="00FE2B69" w:rsidP="009D0C2F">
      <w:pPr>
        <w:pStyle w:val="RBulletList"/>
      </w:pPr>
      <w:r>
        <w:t xml:space="preserve"> Z</w:t>
      </w:r>
      <w:r w:rsidR="006E786E">
        <w:t xml:space="preserve"> - Zero</w:t>
      </w:r>
      <w:r w:rsidR="00B50935">
        <w:t xml:space="preserve">: Esta </w:t>
      </w:r>
      <w:r w:rsidR="00B50935" w:rsidRPr="009207B8">
        <w:rPr>
          <w:i/>
        </w:rPr>
        <w:t>flag</w:t>
      </w:r>
      <w:r w:rsidR="00B50935">
        <w:t xml:space="preserve"> é usada por </w:t>
      </w:r>
      <w:r w:rsidR="006E786E">
        <w:t>instruções</w:t>
      </w:r>
      <w:r w:rsidR="00B50935">
        <w:t xml:space="preserve"> de </w:t>
      </w:r>
      <w:r w:rsidR="006E786E">
        <w:t xml:space="preserve">controlo de fluxo condicional </w:t>
      </w:r>
      <w:r w:rsidR="0042127C">
        <w:t xml:space="preserve">para </w:t>
      </w:r>
      <w:r w:rsidR="009B1B63">
        <w:t>verificações sob uma o resultado de uma operação anterior. Ex.:</w:t>
      </w:r>
      <w:r w:rsidR="0042127C">
        <w:t xml:space="preserve"> se </w:t>
      </w:r>
      <w:r w:rsidR="009B1B63">
        <w:t xml:space="preserve">o estado da </w:t>
      </w:r>
      <w:r w:rsidR="0042127C" w:rsidRPr="009207B8">
        <w:rPr>
          <w:i/>
        </w:rPr>
        <w:t>flag</w:t>
      </w:r>
      <w:r w:rsidR="0042127C">
        <w:t xml:space="preserve"> </w:t>
      </w:r>
      <w:r w:rsidR="009B1B63">
        <w:t xml:space="preserve">for </w:t>
      </w:r>
      <w:r w:rsidR="0042127C">
        <w:t xml:space="preserve">o valor logico </w:t>
      </w:r>
      <w:r w:rsidR="009B1B63">
        <w:t>1</w:t>
      </w:r>
      <w:r w:rsidR="0042127C">
        <w:t>, significa que o resultado da instruç</w:t>
      </w:r>
      <w:r w:rsidR="003008DF">
        <w:t>ão anterior</w:t>
      </w:r>
      <w:r w:rsidR="006E786E">
        <w:t xml:space="preserve"> </w:t>
      </w:r>
      <w:r w:rsidR="0042127C">
        <w:t>foi 0.</w:t>
      </w:r>
    </w:p>
    <w:p w14:paraId="45E9D5D2" w14:textId="11A8A61F" w:rsidR="0042127C" w:rsidRDefault="0042127C" w:rsidP="009D0C2F">
      <w:pPr>
        <w:pStyle w:val="RBulletList"/>
      </w:pPr>
      <w:r>
        <w:t xml:space="preserve">CY – </w:t>
      </w:r>
      <w:r w:rsidRPr="009207B8">
        <w:rPr>
          <w:i/>
        </w:rPr>
        <w:t>Carry/Borrow</w:t>
      </w:r>
      <w:r>
        <w:t xml:space="preserve">: Esta </w:t>
      </w:r>
      <w:r w:rsidRPr="009207B8">
        <w:rPr>
          <w:i/>
        </w:rPr>
        <w:t>f</w:t>
      </w:r>
      <w:r w:rsidR="003672D1" w:rsidRPr="009207B8">
        <w:rPr>
          <w:i/>
        </w:rPr>
        <w:t>l</w:t>
      </w:r>
      <w:r w:rsidRPr="009207B8">
        <w:rPr>
          <w:i/>
        </w:rPr>
        <w:t>ag</w:t>
      </w:r>
      <w:r>
        <w:t xml:space="preserve"> é também </w:t>
      </w:r>
      <w:r w:rsidR="009B1B63">
        <w:t>utilizada</w:t>
      </w:r>
      <w:r>
        <w:t xml:space="preserve"> pelas instruções de fluxo condicional</w:t>
      </w:r>
      <w:r w:rsidR="009B1B63">
        <w:t xml:space="preserve">, apresentando o valor lógico 1 quando a </w:t>
      </w:r>
      <w:r w:rsidR="00851E4A">
        <w:t>instrução</w:t>
      </w:r>
      <w:r w:rsidR="009B1B63">
        <w:t xml:space="preserve"> anterior gerou </w:t>
      </w:r>
      <w:r w:rsidR="009B1B63">
        <w:rPr>
          <w:i/>
        </w:rPr>
        <w:t>carry/borrow</w:t>
      </w:r>
      <w:r w:rsidR="00851E4A">
        <w:t>;</w:t>
      </w:r>
    </w:p>
    <w:p w14:paraId="485E7467" w14:textId="73CA22F5" w:rsidR="003008DF" w:rsidRDefault="003008DF" w:rsidP="009D0C2F">
      <w:pPr>
        <w:pStyle w:val="RBulletList"/>
      </w:pPr>
      <w:r>
        <w:t xml:space="preserve">G – </w:t>
      </w:r>
      <w:r w:rsidRPr="009207B8">
        <w:rPr>
          <w:i/>
        </w:rPr>
        <w:t>Greater or Equal</w:t>
      </w:r>
      <w:r>
        <w:t xml:space="preserve">: Esta </w:t>
      </w:r>
      <w:r w:rsidRPr="009207B8">
        <w:rPr>
          <w:i/>
        </w:rPr>
        <w:t>flag</w:t>
      </w:r>
      <w:r>
        <w:t xml:space="preserve"> fica ativa quando ao realizar uma subtração o diminuendo é maior ou igual ao diminuidor.</w:t>
      </w:r>
    </w:p>
    <w:p w14:paraId="5E3B8BD6" w14:textId="695B79FF" w:rsidR="003008DF" w:rsidRDefault="003008DF" w:rsidP="009D0C2F">
      <w:pPr>
        <w:pStyle w:val="RBulletList"/>
      </w:pPr>
      <w:r>
        <w:t xml:space="preserve">P – </w:t>
      </w:r>
      <w:r w:rsidRPr="009207B8">
        <w:rPr>
          <w:i/>
        </w:rPr>
        <w:t>Parity odd</w:t>
      </w:r>
      <w:r>
        <w:t xml:space="preserve">: Esta </w:t>
      </w:r>
      <w:r w:rsidRPr="009207B8">
        <w:rPr>
          <w:i/>
        </w:rPr>
        <w:t>flag</w:t>
      </w:r>
      <w:r>
        <w:t xml:space="preserve"> fica ativa quando </w:t>
      </w:r>
      <w:r w:rsidR="00851E4A">
        <w:t>o valor resultante de</w:t>
      </w:r>
      <w:r>
        <w:t xml:space="preserve"> uma operação lógica ou </w:t>
      </w:r>
      <w:r w:rsidR="00851E4A">
        <w:t>aritmética</w:t>
      </w:r>
      <w:r>
        <w:t xml:space="preserve"> contenha um número de </w:t>
      </w:r>
      <w:r w:rsidRPr="00983F5C">
        <w:rPr>
          <w:i/>
          <w:rPrChange w:id="230" w:author="Tiago Oliveira" w:date="2016-07-13T11:32:00Z">
            <w:rPr/>
          </w:rPrChange>
        </w:rPr>
        <w:t>bits</w:t>
      </w:r>
      <w:r>
        <w:t xml:space="preserve"> com valor lógico 1 em quantidade ímp</w:t>
      </w:r>
      <w:r w:rsidR="00851E4A">
        <w:t>a</w:t>
      </w:r>
      <w:r>
        <w:t>r.</w:t>
      </w:r>
    </w:p>
    <w:p w14:paraId="32421379" w14:textId="581C7DB0" w:rsidR="003008DF" w:rsidRDefault="003008DF" w:rsidP="009D0C2F">
      <w:pPr>
        <w:pStyle w:val="RBulletList"/>
      </w:pPr>
      <w:r>
        <w:t xml:space="preserve">IE – </w:t>
      </w:r>
      <w:r w:rsidRPr="009207B8">
        <w:rPr>
          <w:i/>
        </w:rPr>
        <w:t>Interrupt Enable</w:t>
      </w:r>
      <w:r>
        <w:t xml:space="preserve">: </w:t>
      </w:r>
      <w:r w:rsidR="00851E4A">
        <w:t>Quando esta</w:t>
      </w:r>
      <w:r>
        <w:t xml:space="preserve"> </w:t>
      </w:r>
      <w:r w:rsidRPr="009207B8">
        <w:rPr>
          <w:i/>
        </w:rPr>
        <w:t>flag</w:t>
      </w:r>
      <w:r>
        <w:t xml:space="preserve"> </w:t>
      </w:r>
      <w:r w:rsidR="00851E4A">
        <w:t>possui valor lógico 1,</w:t>
      </w:r>
      <w:r>
        <w:t xml:space="preserve"> </w:t>
      </w:r>
      <w:r w:rsidR="00851E4A">
        <w:t>dá a possibilidade do programa ser interrompido por uma ação externa, levando a um comportamento de exceção</w:t>
      </w:r>
      <w:r w:rsidR="00E75AE2">
        <w:t>.</w:t>
      </w:r>
    </w:p>
    <w:p w14:paraId="3506A17F" w14:textId="0C1CEA7D" w:rsidR="00E75AE2" w:rsidRDefault="00E75AE2" w:rsidP="009D0C2F">
      <w:pPr>
        <w:pStyle w:val="RBulletList"/>
      </w:pPr>
      <w:r>
        <w:t xml:space="preserve">BS – Bank Selct: </w:t>
      </w:r>
      <w:r w:rsidR="00851E4A">
        <w:t xml:space="preserve">Esta </w:t>
      </w:r>
      <w:r w:rsidR="00851E4A">
        <w:rPr>
          <w:i/>
        </w:rPr>
        <w:t>flag</w:t>
      </w:r>
      <w:r w:rsidR="00851E4A">
        <w:t xml:space="preserve"> serve de seletor de banco de registos, </w:t>
      </w:r>
      <w:r w:rsidR="006115FF">
        <w:t>ou seja, quando o seu valor lógico estiver a 0, um banco de registos estará em utilização, se o valor lógico transitar para 1, será alternado para um 2º banco de registos.</w:t>
      </w:r>
    </w:p>
    <w:p w14:paraId="33B89DA9" w14:textId="1316C5AC" w:rsidR="00730F1A" w:rsidRDefault="00FE2B69" w:rsidP="009D0C2F">
      <w:pPr>
        <w:pStyle w:val="ParagrafodeTexto"/>
      </w:pPr>
      <w:r>
        <w:t xml:space="preserve">O posicionamento das diferentes </w:t>
      </w:r>
      <w:r w:rsidRPr="009207B8">
        <w:rPr>
          <w:i/>
        </w:rPr>
        <w:t>flags</w:t>
      </w:r>
      <w:r>
        <w:t xml:space="preserve"> nos 16 </w:t>
      </w:r>
      <w:r w:rsidRPr="00983F5C">
        <w:rPr>
          <w:i/>
          <w:rPrChange w:id="231" w:author="Tiago Oliveira" w:date="2016-07-13T11:32:00Z">
            <w:rPr/>
          </w:rPrChange>
        </w:rPr>
        <w:t>bits</w:t>
      </w:r>
      <w:r>
        <w:t xml:space="preserve"> que compõe este registo é ilustrado na </w:t>
      </w:r>
      <w:r>
        <w:fldChar w:fldCharType="begin"/>
      </w:r>
      <w:r>
        <w:instrText xml:space="preserve"> REF _Ref454018444 \h </w:instrText>
      </w:r>
      <w:r w:rsidR="00A91B13">
        <w:instrText xml:space="preserve"> \* MERGEFORMAT </w:instrText>
      </w:r>
      <w:r>
        <w:fldChar w:fldCharType="separate"/>
      </w:r>
      <w:ins w:id="232" w:author="Tiago Oliveira" w:date="2016-07-06T17:30:00Z">
        <w:r w:rsidR="00672F3F" w:rsidRPr="00672F3F">
          <w:rPr>
            <w:sz w:val="20"/>
            <w:rPrChange w:id="233" w:author="Tiago Oliveira" w:date="2016-07-06T17:30:00Z">
              <w:rPr>
                <w:b/>
                <w:sz w:val="20"/>
              </w:rPr>
            </w:rPrChange>
          </w:rPr>
          <w:t xml:space="preserve">Figura </w:t>
        </w:r>
        <w:r w:rsidR="00672F3F" w:rsidRPr="00672F3F">
          <w:rPr>
            <w:noProof/>
            <w:sz w:val="20"/>
            <w:rPrChange w:id="234" w:author="Tiago Oliveira" w:date="2016-07-06T17:30:00Z">
              <w:rPr>
                <w:b/>
                <w:noProof/>
                <w:sz w:val="20"/>
              </w:rPr>
            </w:rPrChange>
          </w:rPr>
          <w:t>2</w:t>
        </w:r>
      </w:ins>
      <w:del w:id="235" w:author="Tiago Oliveira" w:date="2016-07-06T17:30:00Z">
        <w:r w:rsidR="00672F3F" w:rsidRPr="00672F3F" w:rsidDel="00672F3F">
          <w:rPr>
            <w:sz w:val="20"/>
          </w:rPr>
          <w:delText xml:space="preserve">Figura </w:delText>
        </w:r>
        <w:r w:rsidR="00672F3F" w:rsidRPr="00672F3F" w:rsidDel="00672F3F">
          <w:rPr>
            <w:noProof/>
            <w:sz w:val="20"/>
          </w:rPr>
          <w:delText>2</w:delText>
        </w:r>
      </w:del>
      <w:r>
        <w:fldChar w:fldCharType="end"/>
      </w:r>
      <w:r>
        <w:t>.</w:t>
      </w:r>
    </w:p>
    <w:p w14:paraId="40D3D5F2" w14:textId="77777777" w:rsidR="00FE2B69" w:rsidRDefault="00730F1A" w:rsidP="00FE2B69">
      <w:pPr>
        <w:keepNext/>
        <w:ind w:firstLine="708"/>
      </w:pPr>
      <w:r>
        <w:rPr>
          <w:noProof/>
          <w:lang w:eastAsia="pt-PT"/>
        </w:rPr>
        <w:drawing>
          <wp:inline distT="0" distB="0" distL="0" distR="0" wp14:anchorId="064FD940" wp14:editId="404E306F">
            <wp:extent cx="4276725" cy="1633804"/>
            <wp:effectExtent l="0" t="0" r="0" b="5080"/>
            <wp:docPr id="1032" name="Image1" descr="C:\Users\Andre\Desktop\Untitled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633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53795" w14:textId="46C0E9FE" w:rsidR="00730F1A" w:rsidRPr="009207B8" w:rsidRDefault="00FE2B69" w:rsidP="009207B8">
      <w:pPr>
        <w:pStyle w:val="Legenda"/>
        <w:jc w:val="center"/>
        <w:rPr>
          <w:sz w:val="20"/>
        </w:rPr>
      </w:pPr>
      <w:bookmarkStart w:id="236" w:name="_Ref454018444"/>
      <w:bookmarkStart w:id="237" w:name="_Toc455222737"/>
      <w:r w:rsidRPr="009207B8">
        <w:rPr>
          <w:b w:val="0"/>
          <w:color w:val="auto"/>
          <w:sz w:val="20"/>
        </w:rPr>
        <w:t xml:space="preserve">Figura </w:t>
      </w:r>
      <w:r w:rsidRPr="009207B8">
        <w:rPr>
          <w:b w:val="0"/>
          <w:color w:val="auto"/>
          <w:sz w:val="20"/>
        </w:rPr>
        <w:fldChar w:fldCharType="begin"/>
      </w:r>
      <w:r w:rsidRPr="009207B8">
        <w:rPr>
          <w:b w:val="0"/>
          <w:color w:val="auto"/>
          <w:sz w:val="20"/>
        </w:rPr>
        <w:instrText xml:space="preserve"> SEQ Figura \* ARABIC </w:instrText>
      </w:r>
      <w:r w:rsidRPr="009207B8">
        <w:rPr>
          <w:b w:val="0"/>
          <w:color w:val="auto"/>
          <w:sz w:val="20"/>
        </w:rPr>
        <w:fldChar w:fldCharType="separate"/>
      </w:r>
      <w:r w:rsidR="00672F3F">
        <w:rPr>
          <w:b w:val="0"/>
          <w:noProof/>
          <w:color w:val="auto"/>
          <w:sz w:val="20"/>
        </w:rPr>
        <w:t>2</w:t>
      </w:r>
      <w:r w:rsidRPr="009207B8">
        <w:rPr>
          <w:b w:val="0"/>
          <w:color w:val="auto"/>
          <w:sz w:val="20"/>
        </w:rPr>
        <w:fldChar w:fldCharType="end"/>
      </w:r>
      <w:bookmarkEnd w:id="236"/>
      <w:r w:rsidRPr="009207B8">
        <w:rPr>
          <w:b w:val="0"/>
          <w:color w:val="auto"/>
          <w:sz w:val="20"/>
        </w:rPr>
        <w:t xml:space="preserve"> – </w:t>
      </w:r>
      <w:r w:rsidRPr="009207B8">
        <w:rPr>
          <w:b w:val="0"/>
          <w:i/>
          <w:color w:val="auto"/>
          <w:sz w:val="20"/>
        </w:rPr>
        <w:t>Flags</w:t>
      </w:r>
      <w:r w:rsidRPr="009207B8">
        <w:rPr>
          <w:b w:val="0"/>
          <w:color w:val="auto"/>
          <w:sz w:val="20"/>
        </w:rPr>
        <w:t xml:space="preserve"> do registo PSW</w:t>
      </w:r>
      <w:r w:rsidRPr="009207B8">
        <w:rPr>
          <w:b w:val="0"/>
          <w:noProof/>
          <w:color w:val="auto"/>
          <w:sz w:val="20"/>
        </w:rPr>
        <w:t>.</w:t>
      </w:r>
      <w:bookmarkEnd w:id="237"/>
    </w:p>
    <w:p w14:paraId="272DE004" w14:textId="7662F46E" w:rsidR="00730F1A" w:rsidRDefault="00116F9E" w:rsidP="009D0C2F">
      <w:pPr>
        <w:pStyle w:val="RTitulo2"/>
      </w:pPr>
      <w:bookmarkStart w:id="238" w:name="_Toc455579843"/>
      <w:bookmarkStart w:id="239" w:name="_Toc455580110"/>
      <w:bookmarkStart w:id="240" w:name="_Toc455588716"/>
      <w:bookmarkEnd w:id="238"/>
      <w:bookmarkEnd w:id="239"/>
      <w:r>
        <w:t>Conjunto de i</w:t>
      </w:r>
      <w:r w:rsidR="00730F1A">
        <w:t>nstruções</w:t>
      </w:r>
      <w:bookmarkEnd w:id="240"/>
    </w:p>
    <w:p w14:paraId="5EF1E040" w14:textId="77777777" w:rsidR="00116F9E" w:rsidRDefault="00116F9E" w:rsidP="009207B8"/>
    <w:p w14:paraId="17CEE28A" w14:textId="77777777" w:rsidR="00116F9E" w:rsidRDefault="00116F9E" w:rsidP="009D0C2F">
      <w:pPr>
        <w:pStyle w:val="ParagrafodeTexto"/>
      </w:pPr>
      <w:r>
        <w:t>As seguintes tabelas, mostram a sintaxe das instruções que o processador PDS16 suporta, estando elas divididas em secções como cinco secções: Load, Store, Aritmétrica, Lógica e Jump.</w:t>
      </w:r>
    </w:p>
    <w:p w14:paraId="5AE02AEE" w14:textId="77777777" w:rsidR="00116F9E" w:rsidRDefault="00116F9E" w:rsidP="00116F9E"/>
    <w:tbl>
      <w:tblPr>
        <w:tblStyle w:val="TabeladeGrelha5Escura-Destaque111"/>
        <w:tblW w:w="9209" w:type="dxa"/>
        <w:jc w:val="center"/>
        <w:tblLook w:val="04A0" w:firstRow="1" w:lastRow="0" w:firstColumn="1" w:lastColumn="0" w:noHBand="0" w:noVBand="1"/>
      </w:tblPr>
      <w:tblGrid>
        <w:gridCol w:w="1435"/>
        <w:gridCol w:w="2529"/>
        <w:gridCol w:w="2268"/>
        <w:gridCol w:w="2977"/>
      </w:tblGrid>
      <w:tr w:rsidR="00116F9E" w14:paraId="68361939" w14:textId="77777777" w:rsidTr="00920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4" w:type="dxa"/>
            <w:gridSpan w:val="2"/>
          </w:tcPr>
          <w:p w14:paraId="76D58EA3" w14:textId="77777777" w:rsidR="00116F9E" w:rsidRDefault="00116F9E" w:rsidP="009207B8">
            <w:pPr>
              <w:jc w:val="center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Operação</w:t>
            </w:r>
          </w:p>
        </w:tc>
        <w:tc>
          <w:tcPr>
            <w:tcW w:w="2268" w:type="dxa"/>
          </w:tcPr>
          <w:p w14:paraId="79CE007E" w14:textId="77777777" w:rsidR="00116F9E" w:rsidRDefault="00116F9E" w:rsidP="0092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Assembly</w:t>
            </w:r>
          </w:p>
        </w:tc>
        <w:tc>
          <w:tcPr>
            <w:tcW w:w="2977" w:type="dxa"/>
          </w:tcPr>
          <w:p w14:paraId="6EF5D696" w14:textId="77777777" w:rsidR="00116F9E" w:rsidRDefault="00116F9E" w:rsidP="009207B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Acção</w:t>
            </w:r>
          </w:p>
        </w:tc>
      </w:tr>
      <w:tr w:rsidR="00116F9E" w14:paraId="23083C76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7E728CB9" w14:textId="77777777" w:rsidR="00116F9E" w:rsidRDefault="00116F9E" w:rsidP="003023EA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Load</w:t>
            </w:r>
          </w:p>
        </w:tc>
        <w:tc>
          <w:tcPr>
            <w:tcW w:w="2529" w:type="dxa"/>
          </w:tcPr>
          <w:p w14:paraId="0B8DA06D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Immediate into low half word</w:t>
            </w:r>
          </w:p>
        </w:tc>
        <w:tc>
          <w:tcPr>
            <w:tcW w:w="2268" w:type="dxa"/>
          </w:tcPr>
          <w:p w14:paraId="53503BC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ldi rd,#immediate8</w:t>
            </w:r>
          </w:p>
        </w:tc>
        <w:tc>
          <w:tcPr>
            <w:tcW w:w="2977" w:type="dxa"/>
          </w:tcPr>
          <w:p w14:paraId="48132F3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 = 0x00 immediate8</w:t>
            </w:r>
          </w:p>
        </w:tc>
      </w:tr>
      <w:tr w:rsidR="00116F9E" w14:paraId="4DFF47BD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0E0433AB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523ECE75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Immediate into high word</w:t>
            </w:r>
          </w:p>
        </w:tc>
        <w:tc>
          <w:tcPr>
            <w:tcW w:w="2268" w:type="dxa"/>
          </w:tcPr>
          <w:p w14:paraId="4E834634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ldih rd,#immediate8</w:t>
            </w:r>
          </w:p>
        </w:tc>
        <w:tc>
          <w:tcPr>
            <w:tcW w:w="2977" w:type="dxa"/>
          </w:tcPr>
          <w:p w14:paraId="1D2921B8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 = 0ximmediate8, LSB(rd)</w:t>
            </w:r>
          </w:p>
        </w:tc>
      </w:tr>
      <w:tr w:rsidR="00116F9E" w14:paraId="4B6AEB66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55700AD4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465C59C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Direct</w:t>
            </w:r>
          </w:p>
        </w:tc>
        <w:tc>
          <w:tcPr>
            <w:tcW w:w="2268" w:type="dxa"/>
          </w:tcPr>
          <w:p w14:paraId="5FEE182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ld{b} rd,direct7</w:t>
            </w:r>
          </w:p>
        </w:tc>
        <w:tc>
          <w:tcPr>
            <w:tcW w:w="2977" w:type="dxa"/>
          </w:tcPr>
          <w:p w14:paraId="4C21E56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 = [direct7]</w:t>
            </w:r>
          </w:p>
        </w:tc>
      </w:tr>
      <w:tr w:rsidR="00116F9E" w14:paraId="46C240D5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5FD5845D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1D43DB99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Indexed</w:t>
            </w:r>
          </w:p>
        </w:tc>
        <w:tc>
          <w:tcPr>
            <w:tcW w:w="2268" w:type="dxa"/>
          </w:tcPr>
          <w:p w14:paraId="4F4C4111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ld{b} rd,[rbx,#idx3]</w:t>
            </w:r>
          </w:p>
        </w:tc>
        <w:tc>
          <w:tcPr>
            <w:tcW w:w="2977" w:type="dxa"/>
          </w:tcPr>
          <w:p w14:paraId="3B6903C4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 = [rbx+idx3]</w:t>
            </w:r>
          </w:p>
        </w:tc>
      </w:tr>
      <w:tr w:rsidR="00116F9E" w14:paraId="5B6B152E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253E01EC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56DC8CB4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Based indexed</w:t>
            </w:r>
          </w:p>
        </w:tc>
        <w:tc>
          <w:tcPr>
            <w:tcW w:w="2268" w:type="dxa"/>
          </w:tcPr>
          <w:p w14:paraId="660ECAA7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ld{b} rd,[rbx,rix]</w:t>
            </w:r>
          </w:p>
        </w:tc>
        <w:tc>
          <w:tcPr>
            <w:tcW w:w="2977" w:type="dxa"/>
          </w:tcPr>
          <w:p w14:paraId="60814CC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 = [rbx+rix]</w:t>
            </w:r>
          </w:p>
        </w:tc>
      </w:tr>
      <w:tr w:rsidR="00116F9E" w14:paraId="2220FC1B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361869F7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Store</w:t>
            </w:r>
          </w:p>
        </w:tc>
        <w:tc>
          <w:tcPr>
            <w:tcW w:w="2529" w:type="dxa"/>
          </w:tcPr>
          <w:p w14:paraId="61A603EB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Direct</w:t>
            </w:r>
          </w:p>
        </w:tc>
        <w:tc>
          <w:tcPr>
            <w:tcW w:w="2268" w:type="dxa"/>
          </w:tcPr>
          <w:p w14:paraId="38F12A62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st{b} rs,direct7</w:t>
            </w:r>
          </w:p>
        </w:tc>
        <w:tc>
          <w:tcPr>
            <w:tcW w:w="2977" w:type="dxa"/>
          </w:tcPr>
          <w:p w14:paraId="16F3CD8B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[direct7] = rs</w:t>
            </w:r>
          </w:p>
        </w:tc>
      </w:tr>
      <w:tr w:rsidR="00116F9E" w14:paraId="32E7BA9B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66744A88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165C427D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Indexed</w:t>
            </w:r>
          </w:p>
        </w:tc>
        <w:tc>
          <w:tcPr>
            <w:tcW w:w="2268" w:type="dxa"/>
          </w:tcPr>
          <w:p w14:paraId="6C6F6B4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st{b} rs,[rbx,#idx3]</w:t>
            </w:r>
          </w:p>
        </w:tc>
        <w:tc>
          <w:tcPr>
            <w:tcW w:w="2977" w:type="dxa"/>
          </w:tcPr>
          <w:p w14:paraId="09739A00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[rbx+idx3] = rs</w:t>
            </w:r>
          </w:p>
        </w:tc>
      </w:tr>
      <w:tr w:rsidR="00116F9E" w14:paraId="3D2DDC75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7EEEA685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247730D5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Based indexed</w:t>
            </w:r>
          </w:p>
        </w:tc>
        <w:tc>
          <w:tcPr>
            <w:tcW w:w="2268" w:type="dxa"/>
          </w:tcPr>
          <w:p w14:paraId="0B99203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st{b} rs,[rbx,rix]</w:t>
            </w:r>
          </w:p>
        </w:tc>
        <w:tc>
          <w:tcPr>
            <w:tcW w:w="2977" w:type="dxa"/>
          </w:tcPr>
          <w:p w14:paraId="0C769B3B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[rbx+rix] = rs</w:t>
            </w:r>
          </w:p>
        </w:tc>
      </w:tr>
      <w:tr w:rsidR="00116F9E" w14:paraId="0FC8B089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236F4CEC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Aritmétrica</w:t>
            </w:r>
          </w:p>
        </w:tc>
        <w:tc>
          <w:tcPr>
            <w:tcW w:w="2529" w:type="dxa"/>
          </w:tcPr>
          <w:p w14:paraId="7FE6BA1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Add registers</w:t>
            </w:r>
          </w:p>
        </w:tc>
        <w:tc>
          <w:tcPr>
            <w:tcW w:w="2268" w:type="dxa"/>
          </w:tcPr>
          <w:p w14:paraId="517E2C0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add{f} rd,rm,rn</w:t>
            </w:r>
          </w:p>
        </w:tc>
        <w:tc>
          <w:tcPr>
            <w:tcW w:w="2977" w:type="dxa"/>
          </w:tcPr>
          <w:p w14:paraId="706C8F77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rd=rm+rn</w:t>
            </w:r>
          </w:p>
        </w:tc>
      </w:tr>
      <w:tr w:rsidR="00116F9E" w14:paraId="2073A89D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21292541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4286EBE8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Registers with CY flag</w:t>
            </w:r>
          </w:p>
        </w:tc>
        <w:tc>
          <w:tcPr>
            <w:tcW w:w="2268" w:type="dxa"/>
          </w:tcPr>
          <w:p w14:paraId="4D14ED16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addc{f} rd,rm,rn</w:t>
            </w:r>
          </w:p>
        </w:tc>
        <w:tc>
          <w:tcPr>
            <w:tcW w:w="2977" w:type="dxa"/>
          </w:tcPr>
          <w:p w14:paraId="36D83B9C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rd=rm+rn+cy</w:t>
            </w:r>
          </w:p>
        </w:tc>
      </w:tr>
      <w:tr w:rsidR="00116F9E" w14:paraId="6E2AF467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101859D1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113A650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Constant</w:t>
            </w:r>
          </w:p>
        </w:tc>
        <w:tc>
          <w:tcPr>
            <w:tcW w:w="2268" w:type="dxa"/>
          </w:tcPr>
          <w:p w14:paraId="084320B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add{f} rd,rm,#const4</w:t>
            </w:r>
          </w:p>
        </w:tc>
        <w:tc>
          <w:tcPr>
            <w:tcW w:w="2977" w:type="dxa"/>
          </w:tcPr>
          <w:p w14:paraId="124B4F39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rd=rm+const4</w:t>
            </w:r>
          </w:p>
        </w:tc>
      </w:tr>
      <w:tr w:rsidR="00116F9E" w14:paraId="6F61FAC7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00EF0430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6C806726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Constant with CY flag</w:t>
            </w:r>
          </w:p>
        </w:tc>
        <w:tc>
          <w:tcPr>
            <w:tcW w:w="2268" w:type="dxa"/>
          </w:tcPr>
          <w:p w14:paraId="1502021D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adc{f} rd,rm,#const4</w:t>
            </w:r>
          </w:p>
        </w:tc>
        <w:tc>
          <w:tcPr>
            <w:tcW w:w="2977" w:type="dxa"/>
          </w:tcPr>
          <w:p w14:paraId="0917C15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rd=rm+const4+cy</w:t>
            </w:r>
          </w:p>
        </w:tc>
      </w:tr>
      <w:tr w:rsidR="00116F9E" w14:paraId="57DC952A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1CDE9703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2254052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Sub registers</w:t>
            </w:r>
          </w:p>
        </w:tc>
        <w:tc>
          <w:tcPr>
            <w:tcW w:w="2268" w:type="dxa"/>
          </w:tcPr>
          <w:p w14:paraId="0C56E32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sub{f} rd,rm,rn</w:t>
            </w:r>
          </w:p>
        </w:tc>
        <w:tc>
          <w:tcPr>
            <w:tcW w:w="2977" w:type="dxa"/>
          </w:tcPr>
          <w:p w14:paraId="7C54AF7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rd=rm-rn</w:t>
            </w:r>
          </w:p>
        </w:tc>
      </w:tr>
      <w:tr w:rsidR="00116F9E" w14:paraId="12062EEA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44534ECA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4B026FC0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Registers with borrow</w:t>
            </w:r>
          </w:p>
        </w:tc>
        <w:tc>
          <w:tcPr>
            <w:tcW w:w="2268" w:type="dxa"/>
          </w:tcPr>
          <w:p w14:paraId="378606D2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sbb{f] rd,rm,rn</w:t>
            </w:r>
          </w:p>
        </w:tc>
        <w:tc>
          <w:tcPr>
            <w:tcW w:w="2977" w:type="dxa"/>
          </w:tcPr>
          <w:p w14:paraId="2BC0799C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rd=rm-rn-cy</w:t>
            </w:r>
          </w:p>
        </w:tc>
      </w:tr>
      <w:tr w:rsidR="00116F9E" w14:paraId="62D20E07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1242874D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1D4D429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Constant</w:t>
            </w:r>
          </w:p>
        </w:tc>
        <w:tc>
          <w:tcPr>
            <w:tcW w:w="2268" w:type="dxa"/>
          </w:tcPr>
          <w:p w14:paraId="3800FF8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sub{f} rd,rm,#const4</w:t>
            </w:r>
          </w:p>
        </w:tc>
        <w:tc>
          <w:tcPr>
            <w:tcW w:w="2977" w:type="dxa"/>
          </w:tcPr>
          <w:p w14:paraId="195812B3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rd=rm-const4</w:t>
            </w:r>
          </w:p>
        </w:tc>
      </w:tr>
      <w:tr w:rsidR="00116F9E" w14:paraId="41735885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2F711ACE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211E18C5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Constant with CY flag</w:t>
            </w:r>
          </w:p>
        </w:tc>
        <w:tc>
          <w:tcPr>
            <w:tcW w:w="2268" w:type="dxa"/>
          </w:tcPr>
          <w:p w14:paraId="1AA8FF6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sbb{f} rd,rm,#const4</w:t>
            </w:r>
          </w:p>
        </w:tc>
        <w:tc>
          <w:tcPr>
            <w:tcW w:w="2977" w:type="dxa"/>
          </w:tcPr>
          <w:p w14:paraId="605BEBD6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rd=rm-const4-cy</w:t>
            </w:r>
          </w:p>
        </w:tc>
      </w:tr>
      <w:tr w:rsidR="00116F9E" w14:paraId="422945B1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0117AFC0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Lógica</w:t>
            </w:r>
          </w:p>
        </w:tc>
        <w:tc>
          <w:tcPr>
            <w:tcW w:w="2529" w:type="dxa"/>
          </w:tcPr>
          <w:p w14:paraId="04BE0C8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AND registers</w:t>
            </w:r>
          </w:p>
        </w:tc>
        <w:tc>
          <w:tcPr>
            <w:tcW w:w="2268" w:type="dxa"/>
          </w:tcPr>
          <w:p w14:paraId="09F35E3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anl{f} rd,rm,rn</w:t>
            </w:r>
          </w:p>
        </w:tc>
        <w:tc>
          <w:tcPr>
            <w:tcW w:w="2977" w:type="dxa"/>
          </w:tcPr>
          <w:p w14:paraId="5872AB7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 &amp; rn</w:t>
            </w:r>
          </w:p>
        </w:tc>
      </w:tr>
      <w:tr w:rsidR="00116F9E" w14:paraId="3BC09F7D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44637BC8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37907163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OR registers</w:t>
            </w:r>
          </w:p>
        </w:tc>
        <w:tc>
          <w:tcPr>
            <w:tcW w:w="2268" w:type="dxa"/>
          </w:tcPr>
          <w:p w14:paraId="3B5AB29D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orl{f} rd,rm,rn</w:t>
            </w:r>
          </w:p>
        </w:tc>
        <w:tc>
          <w:tcPr>
            <w:tcW w:w="2977" w:type="dxa"/>
          </w:tcPr>
          <w:p w14:paraId="21830E19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 | rn</w:t>
            </w:r>
          </w:p>
        </w:tc>
      </w:tr>
      <w:tr w:rsidR="00116F9E" w14:paraId="3D515EC3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67B3400C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62ACEAB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XOR registers</w:t>
            </w:r>
          </w:p>
        </w:tc>
        <w:tc>
          <w:tcPr>
            <w:tcW w:w="2268" w:type="dxa"/>
          </w:tcPr>
          <w:p w14:paraId="1EB47C7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xrl{f} rd,rm,rn</w:t>
            </w:r>
          </w:p>
        </w:tc>
        <w:tc>
          <w:tcPr>
            <w:tcW w:w="2977" w:type="dxa"/>
          </w:tcPr>
          <w:p w14:paraId="0D16C35C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rd=rm ^ rn</w:t>
            </w:r>
          </w:p>
        </w:tc>
      </w:tr>
      <w:tr w:rsidR="00116F9E" w14:paraId="49836E5E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75AD3D79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121C349C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NOT registers</w:t>
            </w:r>
          </w:p>
        </w:tc>
        <w:tc>
          <w:tcPr>
            <w:tcW w:w="2268" w:type="dxa"/>
          </w:tcPr>
          <w:p w14:paraId="5F1AFC7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not{f} rd,rm</w:t>
            </w:r>
          </w:p>
        </w:tc>
        <w:tc>
          <w:tcPr>
            <w:tcW w:w="2977" w:type="dxa"/>
          </w:tcPr>
          <w:p w14:paraId="295553FA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rd=~rs</w:t>
            </w:r>
          </w:p>
        </w:tc>
      </w:tr>
      <w:tr w:rsidR="00116F9E" w14:paraId="24477024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522DF01A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4760FB1F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Shift left register</w:t>
            </w:r>
          </w:p>
        </w:tc>
        <w:tc>
          <w:tcPr>
            <w:tcW w:w="2268" w:type="dxa"/>
          </w:tcPr>
          <w:p w14:paraId="6E8EC0C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shl rd,rm,#cont4,sin</w:t>
            </w:r>
          </w:p>
        </w:tc>
        <w:tc>
          <w:tcPr>
            <w:tcW w:w="2977" w:type="dxa"/>
          </w:tcPr>
          <w:p w14:paraId="7585ACE9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rd=(rm,sin)&lt;&lt;const4</w:t>
            </w:r>
          </w:p>
        </w:tc>
      </w:tr>
      <w:tr w:rsidR="00116F9E" w14:paraId="7BA7A789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63A5D48A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6BD7AC90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Shift right register</w:t>
            </w:r>
          </w:p>
        </w:tc>
        <w:tc>
          <w:tcPr>
            <w:tcW w:w="2268" w:type="dxa"/>
          </w:tcPr>
          <w:p w14:paraId="4C0408DF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shr rd,rm,#cont4,sin</w:t>
            </w:r>
          </w:p>
        </w:tc>
        <w:tc>
          <w:tcPr>
            <w:tcW w:w="2977" w:type="dxa"/>
          </w:tcPr>
          <w:p w14:paraId="51D536E4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rd=(rm,sin)&gt;&gt;const4</w:t>
            </w:r>
          </w:p>
        </w:tc>
      </w:tr>
      <w:tr w:rsidR="00116F9E" w14:paraId="53806E6F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69D32362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6401671A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Rotate right least significant bit</w:t>
            </w:r>
          </w:p>
        </w:tc>
        <w:tc>
          <w:tcPr>
            <w:tcW w:w="2268" w:type="dxa"/>
          </w:tcPr>
          <w:p w14:paraId="24DD3DF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rrl rd,rm,#cont4</w:t>
            </w:r>
          </w:p>
        </w:tc>
        <w:tc>
          <w:tcPr>
            <w:tcW w:w="2977" w:type="dxa"/>
          </w:tcPr>
          <w:p w14:paraId="56A0022D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rd=(rm,l)&gt;&gt;const4</w:t>
            </w:r>
          </w:p>
        </w:tc>
      </w:tr>
      <w:tr w:rsidR="00116F9E" w14:paraId="14739F63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01197C5C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49C47557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Rotate right must significant bit</w:t>
            </w:r>
          </w:p>
        </w:tc>
        <w:tc>
          <w:tcPr>
            <w:tcW w:w="2268" w:type="dxa"/>
          </w:tcPr>
          <w:p w14:paraId="10D672FC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rrm rd,rm,#cont4</w:t>
            </w:r>
          </w:p>
        </w:tc>
        <w:tc>
          <w:tcPr>
            <w:tcW w:w="2977" w:type="dxa"/>
          </w:tcPr>
          <w:p w14:paraId="0E05ED77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rd=(rm,m)&gt;&gt;const4</w:t>
            </w:r>
          </w:p>
        </w:tc>
      </w:tr>
      <w:tr w:rsidR="00116F9E" w14:paraId="50CD7B78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32B65270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1785526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</w:rPr>
              <w:t>Rotate with carry right</w:t>
            </w:r>
          </w:p>
        </w:tc>
        <w:tc>
          <w:tcPr>
            <w:tcW w:w="2268" w:type="dxa"/>
          </w:tcPr>
          <w:p w14:paraId="70B615D9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rcr rd,rm</w:t>
            </w:r>
          </w:p>
        </w:tc>
        <w:tc>
          <w:tcPr>
            <w:tcW w:w="2977" w:type="dxa"/>
          </w:tcPr>
          <w:p w14:paraId="14711208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rd=(rm,cy,r)</w:t>
            </w:r>
          </w:p>
        </w:tc>
      </w:tr>
      <w:tr w:rsidR="00116F9E" w14:paraId="1818EFA6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76069E21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76ED5BA2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</w:rPr>
              <w:t>Rotate with carry left</w:t>
            </w:r>
          </w:p>
        </w:tc>
        <w:tc>
          <w:tcPr>
            <w:tcW w:w="2268" w:type="dxa"/>
          </w:tcPr>
          <w:p w14:paraId="0AE15B9A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rcl rd,rm</w:t>
            </w:r>
          </w:p>
        </w:tc>
        <w:tc>
          <w:tcPr>
            <w:tcW w:w="2977" w:type="dxa"/>
          </w:tcPr>
          <w:p w14:paraId="0283DF44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rd=(rm,cy,l)</w:t>
            </w:r>
          </w:p>
        </w:tc>
      </w:tr>
      <w:tr w:rsidR="00116F9E" w:rsidRPr="00477D56" w14:paraId="2F1B7958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 w:val="restart"/>
          </w:tcPr>
          <w:p w14:paraId="0FAE72C6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Jump</w:t>
            </w:r>
          </w:p>
        </w:tc>
        <w:tc>
          <w:tcPr>
            <w:tcW w:w="2529" w:type="dxa"/>
          </w:tcPr>
          <w:p w14:paraId="3275DAA4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If zero</w:t>
            </w:r>
          </w:p>
        </w:tc>
        <w:tc>
          <w:tcPr>
            <w:tcW w:w="2268" w:type="dxa"/>
          </w:tcPr>
          <w:p w14:paraId="6E518EB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977" w:type="dxa"/>
          </w:tcPr>
          <w:p w14:paraId="49DC9A62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If(Z) PC=rbx+(offset8&lt;&lt;1)</w:t>
            </w:r>
          </w:p>
        </w:tc>
      </w:tr>
      <w:tr w:rsidR="00116F9E" w:rsidRPr="00477D56" w14:paraId="5512E73D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4C0AF358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5B2650A8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If not zero</w:t>
            </w:r>
          </w:p>
        </w:tc>
        <w:tc>
          <w:tcPr>
            <w:tcW w:w="2268" w:type="dxa"/>
          </w:tcPr>
          <w:p w14:paraId="67F12721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977" w:type="dxa"/>
          </w:tcPr>
          <w:p w14:paraId="2976FE9F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If(!Z) PC=rbx+(offset8&lt;&lt;1)</w:t>
            </w:r>
          </w:p>
        </w:tc>
      </w:tr>
      <w:tr w:rsidR="00116F9E" w:rsidRPr="00477D56" w14:paraId="0D8F7304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513DE1F5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4E1242D4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If carry</w:t>
            </w:r>
          </w:p>
        </w:tc>
        <w:tc>
          <w:tcPr>
            <w:tcW w:w="2268" w:type="dxa"/>
          </w:tcPr>
          <w:p w14:paraId="2D9A9C27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977" w:type="dxa"/>
          </w:tcPr>
          <w:p w14:paraId="1F65558B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If(CY) PC=rbx+(offset8&lt;&lt;1)</w:t>
            </w:r>
          </w:p>
        </w:tc>
      </w:tr>
      <w:tr w:rsidR="00116F9E" w:rsidRPr="00477D56" w14:paraId="33FC04FD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533C18CC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43903ABA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If not carry</w:t>
            </w:r>
          </w:p>
        </w:tc>
        <w:tc>
          <w:tcPr>
            <w:tcW w:w="2268" w:type="dxa"/>
          </w:tcPr>
          <w:p w14:paraId="0F29CBA3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977" w:type="dxa"/>
          </w:tcPr>
          <w:p w14:paraId="5175EC6D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If(!CY) PC=rbx+(offset8&lt;&lt;1)</w:t>
            </w:r>
          </w:p>
        </w:tc>
      </w:tr>
      <w:tr w:rsidR="00116F9E" w14:paraId="64D24AC9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66582D42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5FCD2487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Unconditional</w:t>
            </w:r>
          </w:p>
        </w:tc>
        <w:tc>
          <w:tcPr>
            <w:tcW w:w="2268" w:type="dxa"/>
          </w:tcPr>
          <w:p w14:paraId="5BFF29EE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977" w:type="dxa"/>
          </w:tcPr>
          <w:p w14:paraId="66F875F6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PC=rbx+(offset8&lt;&lt;1)</w:t>
            </w:r>
          </w:p>
        </w:tc>
      </w:tr>
      <w:tr w:rsidR="00116F9E" w14:paraId="4FA104A1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  <w:vMerge/>
          </w:tcPr>
          <w:p w14:paraId="728BFADA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</w:p>
        </w:tc>
        <w:tc>
          <w:tcPr>
            <w:tcW w:w="2529" w:type="dxa"/>
          </w:tcPr>
          <w:p w14:paraId="7F23645E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Unconditional and link</w:t>
            </w:r>
          </w:p>
        </w:tc>
        <w:tc>
          <w:tcPr>
            <w:tcW w:w="2268" w:type="dxa"/>
          </w:tcPr>
          <w:p w14:paraId="0BCE6F00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rbx,#offset8</w:t>
            </w:r>
          </w:p>
        </w:tc>
        <w:tc>
          <w:tcPr>
            <w:tcW w:w="2977" w:type="dxa"/>
          </w:tcPr>
          <w:p w14:paraId="0985086D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R5=PC; PC=rbx+(offset8&lt;&lt;1)</w:t>
            </w:r>
          </w:p>
        </w:tc>
      </w:tr>
      <w:tr w:rsidR="00116F9E" w14:paraId="44914E2D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6F3B75D1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No Op</w:t>
            </w:r>
          </w:p>
        </w:tc>
        <w:tc>
          <w:tcPr>
            <w:tcW w:w="2529" w:type="dxa"/>
          </w:tcPr>
          <w:p w14:paraId="5723D141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No operation</w:t>
            </w:r>
          </w:p>
        </w:tc>
        <w:tc>
          <w:tcPr>
            <w:tcW w:w="2268" w:type="dxa"/>
          </w:tcPr>
          <w:p w14:paraId="141F8DE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nop</w:t>
            </w:r>
          </w:p>
        </w:tc>
        <w:tc>
          <w:tcPr>
            <w:tcW w:w="2977" w:type="dxa"/>
          </w:tcPr>
          <w:p w14:paraId="19935785" w14:textId="77777777" w:rsidR="00116F9E" w:rsidRDefault="00116F9E" w:rsidP="003023E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</w:p>
        </w:tc>
      </w:tr>
      <w:tr w:rsidR="00116F9E" w14:paraId="7A1CF33B" w14:textId="77777777" w:rsidTr="009207B8">
        <w:trPr>
          <w:trHeight w:val="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35" w:type="dxa"/>
          </w:tcPr>
          <w:p w14:paraId="1570EB6B" w14:textId="77777777" w:rsidR="00116F9E" w:rsidRDefault="00116F9E" w:rsidP="003023EA">
            <w:pPr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Software interrupt</w:t>
            </w:r>
          </w:p>
        </w:tc>
        <w:tc>
          <w:tcPr>
            <w:tcW w:w="2529" w:type="dxa"/>
          </w:tcPr>
          <w:p w14:paraId="28041DE5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Int</w:t>
            </w:r>
            <w:r>
              <w:rPr>
                <w:rFonts w:cs="Times New Roman"/>
                <w:sz w:val="16"/>
                <w:szCs w:val="16"/>
              </w:rPr>
              <w:t>errupt return</w:t>
            </w:r>
          </w:p>
        </w:tc>
        <w:tc>
          <w:tcPr>
            <w:tcW w:w="2268" w:type="dxa"/>
          </w:tcPr>
          <w:p w14:paraId="40FBB29B" w14:textId="77777777" w:rsidR="00116F9E" w:rsidRDefault="00116F9E" w:rsidP="003023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iret</w:t>
            </w:r>
          </w:p>
        </w:tc>
        <w:tc>
          <w:tcPr>
            <w:tcW w:w="2977" w:type="dxa"/>
          </w:tcPr>
          <w:p w14:paraId="12FFCB0A" w14:textId="77777777" w:rsidR="00116F9E" w:rsidRDefault="00116F9E" w:rsidP="009207B8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PSW=r0i; PC=r5i</w:t>
            </w:r>
          </w:p>
        </w:tc>
      </w:tr>
    </w:tbl>
    <w:p w14:paraId="22F955FB" w14:textId="7AFFC20B" w:rsidR="00116F9E" w:rsidRPr="009207B8" w:rsidRDefault="00116F9E" w:rsidP="009207B8">
      <w:pPr>
        <w:pStyle w:val="Legenda"/>
        <w:jc w:val="center"/>
        <w:rPr>
          <w:sz w:val="20"/>
          <w:szCs w:val="20"/>
        </w:rPr>
      </w:pPr>
      <w:bookmarkStart w:id="241" w:name="_Ref455173800"/>
      <w:bookmarkStart w:id="242" w:name="_Toc455222749"/>
      <w:r w:rsidRPr="009207B8">
        <w:rPr>
          <w:b w:val="0"/>
          <w:color w:val="auto"/>
          <w:sz w:val="20"/>
          <w:szCs w:val="20"/>
        </w:rPr>
        <w:t xml:space="preserve">Tabela </w:t>
      </w:r>
      <w:r w:rsidRPr="009207B8">
        <w:rPr>
          <w:b w:val="0"/>
          <w:color w:val="auto"/>
          <w:sz w:val="20"/>
          <w:szCs w:val="20"/>
        </w:rPr>
        <w:fldChar w:fldCharType="begin"/>
      </w:r>
      <w:r w:rsidRPr="009207B8">
        <w:rPr>
          <w:b w:val="0"/>
          <w:color w:val="auto"/>
          <w:sz w:val="20"/>
          <w:szCs w:val="20"/>
        </w:rPr>
        <w:instrText xml:space="preserve"> SEQ Tabela \* ARABIC </w:instrText>
      </w:r>
      <w:r w:rsidRPr="009207B8">
        <w:rPr>
          <w:b w:val="0"/>
          <w:color w:val="auto"/>
          <w:sz w:val="20"/>
          <w:szCs w:val="20"/>
        </w:rPr>
        <w:fldChar w:fldCharType="separate"/>
      </w:r>
      <w:r w:rsidR="00672F3F">
        <w:rPr>
          <w:b w:val="0"/>
          <w:noProof/>
          <w:color w:val="auto"/>
          <w:sz w:val="20"/>
          <w:szCs w:val="20"/>
        </w:rPr>
        <w:t>1</w:t>
      </w:r>
      <w:r w:rsidRPr="009207B8">
        <w:rPr>
          <w:b w:val="0"/>
          <w:color w:val="auto"/>
          <w:sz w:val="20"/>
          <w:szCs w:val="20"/>
        </w:rPr>
        <w:fldChar w:fldCharType="end"/>
      </w:r>
      <w:bookmarkEnd w:id="241"/>
      <w:r w:rsidR="009A0DC3" w:rsidRPr="009A0DC3">
        <w:rPr>
          <w:b w:val="0"/>
          <w:color w:val="auto"/>
          <w:sz w:val="20"/>
          <w:szCs w:val="20"/>
        </w:rPr>
        <w:t xml:space="preserve"> - Sintaxe das </w:t>
      </w:r>
      <w:r w:rsidR="009A0DC3">
        <w:rPr>
          <w:b w:val="0"/>
          <w:color w:val="auto"/>
          <w:sz w:val="20"/>
          <w:szCs w:val="20"/>
        </w:rPr>
        <w:t>i</w:t>
      </w:r>
      <w:r w:rsidRPr="009207B8">
        <w:rPr>
          <w:b w:val="0"/>
          <w:color w:val="auto"/>
          <w:sz w:val="20"/>
          <w:szCs w:val="20"/>
        </w:rPr>
        <w:t>nstruções PDS16</w:t>
      </w:r>
      <w:r w:rsidR="009A0DC3">
        <w:rPr>
          <w:b w:val="0"/>
          <w:color w:val="auto"/>
          <w:sz w:val="20"/>
          <w:szCs w:val="20"/>
        </w:rPr>
        <w:t>.</w:t>
      </w:r>
      <w:bookmarkEnd w:id="242"/>
    </w:p>
    <w:tbl>
      <w:tblPr>
        <w:tblStyle w:val="TabeladeGrelha5Escura-Destaque111"/>
        <w:tblW w:w="9209" w:type="dxa"/>
        <w:jc w:val="center"/>
        <w:tblLook w:val="04A0" w:firstRow="1" w:lastRow="0" w:firstColumn="1" w:lastColumn="0" w:noHBand="0" w:noVBand="1"/>
      </w:tblPr>
      <w:tblGrid>
        <w:gridCol w:w="1294"/>
        <w:gridCol w:w="7915"/>
      </w:tblGrid>
      <w:tr w:rsidR="00116F9E" w14:paraId="7218EC23" w14:textId="77777777" w:rsidTr="009207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960B5CB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Palavras-chave</w:t>
            </w:r>
          </w:p>
        </w:tc>
        <w:tc>
          <w:tcPr>
            <w:tcW w:w="7915" w:type="dxa"/>
          </w:tcPr>
          <w:p w14:paraId="1E2AFC2C" w14:textId="77777777" w:rsidR="00116F9E" w:rsidRDefault="00116F9E" w:rsidP="00116F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Descrição</w:t>
            </w:r>
          </w:p>
        </w:tc>
      </w:tr>
      <w:tr w:rsidR="00116F9E" w14:paraId="258618DF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127F7D8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proofErr w:type="gramStart"/>
            <w:r>
              <w:rPr>
                <w:rFonts w:cs="Times New Roman"/>
                <w:sz w:val="16"/>
                <w:szCs w:val="16"/>
              </w:rPr>
              <w:t>rd</w:t>
            </w:r>
            <w:proofErr w:type="gramEnd"/>
          </w:p>
        </w:tc>
        <w:tc>
          <w:tcPr>
            <w:tcW w:w="7915" w:type="dxa"/>
          </w:tcPr>
          <w:p w14:paraId="355C0059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 destino</w:t>
            </w:r>
          </w:p>
        </w:tc>
      </w:tr>
      <w:tr w:rsidR="00116F9E" w14:paraId="29FD1D67" w14:textId="77777777" w:rsidTr="009207B8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2474E1E1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proofErr w:type="gramStart"/>
            <w:r>
              <w:rPr>
                <w:rFonts w:cs="Times New Roman"/>
                <w:sz w:val="16"/>
                <w:szCs w:val="16"/>
              </w:rPr>
              <w:t>rs</w:t>
            </w:r>
            <w:proofErr w:type="gramEnd"/>
          </w:p>
        </w:tc>
        <w:tc>
          <w:tcPr>
            <w:tcW w:w="7915" w:type="dxa"/>
          </w:tcPr>
          <w:p w14:paraId="330A376D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 fonte</w:t>
            </w:r>
          </w:p>
        </w:tc>
      </w:tr>
      <w:tr w:rsidR="00116F9E" w14:paraId="6DB80C94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6E5DB2DC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proofErr w:type="gramStart"/>
            <w:r>
              <w:rPr>
                <w:rFonts w:cs="Times New Roman"/>
                <w:sz w:val="16"/>
                <w:szCs w:val="16"/>
              </w:rPr>
              <w:t>rbx</w:t>
            </w:r>
            <w:proofErr w:type="gramEnd"/>
          </w:p>
        </w:tc>
        <w:tc>
          <w:tcPr>
            <w:tcW w:w="7915" w:type="dxa"/>
          </w:tcPr>
          <w:p w14:paraId="1BA395D7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 base</w:t>
            </w:r>
          </w:p>
        </w:tc>
      </w:tr>
      <w:tr w:rsidR="00116F9E" w14:paraId="1F68E283" w14:textId="77777777" w:rsidTr="009207B8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8C781CD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proofErr w:type="gramStart"/>
            <w:r>
              <w:rPr>
                <w:rFonts w:cs="Times New Roman"/>
                <w:sz w:val="16"/>
                <w:szCs w:val="16"/>
              </w:rPr>
              <w:t>rix</w:t>
            </w:r>
            <w:proofErr w:type="gramEnd"/>
          </w:p>
        </w:tc>
        <w:tc>
          <w:tcPr>
            <w:tcW w:w="7915" w:type="dxa"/>
          </w:tcPr>
          <w:p w14:paraId="28CB6EDD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 de indexação que é multiplicado por dois se o acesso é a uma word.</w:t>
            </w:r>
          </w:p>
        </w:tc>
      </w:tr>
      <w:tr w:rsidR="00116F9E" w14:paraId="326E52CC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15C68758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Rm/rn</w:t>
            </w:r>
          </w:p>
        </w:tc>
        <w:tc>
          <w:tcPr>
            <w:tcW w:w="7915" w:type="dxa"/>
          </w:tcPr>
          <w:p w14:paraId="7C4306F1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Registos que contêm os operando</w:t>
            </w:r>
          </w:p>
        </w:tc>
      </w:tr>
      <w:tr w:rsidR="00116F9E" w14:paraId="1DE25B53" w14:textId="77777777" w:rsidTr="009207B8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4D6B30B4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proofErr w:type="gramStart"/>
            <w:r>
              <w:rPr>
                <w:rFonts w:cs="Times New Roman"/>
                <w:sz w:val="16"/>
                <w:szCs w:val="16"/>
              </w:rPr>
              <w:t>immediate8</w:t>
            </w:r>
            <w:proofErr w:type="gramEnd"/>
          </w:p>
        </w:tc>
        <w:tc>
          <w:tcPr>
            <w:tcW w:w="7915" w:type="dxa"/>
          </w:tcPr>
          <w:p w14:paraId="24384601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Constante de 8 bits sem sinal</w:t>
            </w:r>
          </w:p>
        </w:tc>
      </w:tr>
      <w:tr w:rsidR="00116F9E" w14:paraId="576F0F84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0FD63328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proofErr w:type="gramStart"/>
            <w:r>
              <w:rPr>
                <w:rFonts w:cs="Times New Roman"/>
                <w:sz w:val="16"/>
                <w:szCs w:val="16"/>
              </w:rPr>
              <w:t>direct7</w:t>
            </w:r>
            <w:proofErr w:type="gramEnd"/>
          </w:p>
        </w:tc>
        <w:tc>
          <w:tcPr>
            <w:tcW w:w="7915" w:type="dxa"/>
          </w:tcPr>
          <w:p w14:paraId="27753B42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 xml:space="preserve">7 </w:t>
            </w:r>
            <w:proofErr w:type="gramStart"/>
            <w:r>
              <w:rPr>
                <w:rFonts w:cs="Times New Roman"/>
                <w:sz w:val="16"/>
                <w:szCs w:val="16"/>
              </w:rPr>
              <w:t>bits</w:t>
            </w:r>
            <w:proofErr w:type="gramEnd"/>
            <w:r>
              <w:rPr>
                <w:rFonts w:cs="Times New Roman"/>
                <w:sz w:val="16"/>
                <w:szCs w:val="16"/>
              </w:rPr>
              <w:t xml:space="preserve"> sem sinal e que corresponde aos endereços dos primeiros 128 bytes ou 64 words.</w:t>
            </w:r>
          </w:p>
        </w:tc>
      </w:tr>
      <w:tr w:rsidR="00116F9E" w14:paraId="1910E467" w14:textId="77777777" w:rsidTr="009207B8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5AB3322A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proofErr w:type="gramStart"/>
            <w:r>
              <w:rPr>
                <w:rFonts w:cs="Times New Roman"/>
                <w:sz w:val="16"/>
                <w:szCs w:val="16"/>
              </w:rPr>
              <w:t>idx3</w:t>
            </w:r>
            <w:proofErr w:type="gramEnd"/>
          </w:p>
        </w:tc>
        <w:tc>
          <w:tcPr>
            <w:tcW w:w="7915" w:type="dxa"/>
          </w:tcPr>
          <w:p w14:paraId="27984EB9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proofErr w:type="gramStart"/>
            <w:r>
              <w:rPr>
                <w:rFonts w:cs="Times New Roman"/>
                <w:sz w:val="16"/>
                <w:szCs w:val="16"/>
              </w:rPr>
              <w:t>índice</w:t>
            </w:r>
            <w:proofErr w:type="gramEnd"/>
            <w:r>
              <w:rPr>
                <w:rFonts w:cs="Times New Roman"/>
                <w:sz w:val="16"/>
                <w:szCs w:val="16"/>
              </w:rPr>
              <w:t xml:space="preserve"> de 3 bits sem sinal a somar ao registo base RBX</w:t>
            </w:r>
          </w:p>
        </w:tc>
      </w:tr>
      <w:tr w:rsidR="00116F9E" w14:paraId="61FBBC43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38170B0D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#const4</w:t>
            </w:r>
          </w:p>
        </w:tc>
        <w:tc>
          <w:tcPr>
            <w:tcW w:w="7915" w:type="dxa"/>
          </w:tcPr>
          <w:p w14:paraId="670FBE13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Constante de 4 bits sem sinal</w:t>
            </w:r>
          </w:p>
        </w:tc>
      </w:tr>
      <w:tr w:rsidR="00116F9E" w14:paraId="300900D8" w14:textId="77777777" w:rsidTr="009207B8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11723C9F" w14:textId="77777777" w:rsidR="00116F9E" w:rsidRDefault="00116F9E" w:rsidP="00116F9E">
            <w:pPr>
              <w:rPr>
                <w:rFonts w:cs="Times New Roman"/>
                <w:sz w:val="16"/>
                <w:szCs w:val="16"/>
              </w:rPr>
            </w:pPr>
            <w:proofErr w:type="gramStart"/>
            <w:r>
              <w:rPr>
                <w:rFonts w:cs="Times New Roman"/>
                <w:sz w:val="16"/>
                <w:szCs w:val="16"/>
              </w:rPr>
              <w:t>offset8</w:t>
            </w:r>
            <w:proofErr w:type="gramEnd"/>
          </w:p>
        </w:tc>
        <w:tc>
          <w:tcPr>
            <w:tcW w:w="7915" w:type="dxa"/>
          </w:tcPr>
          <w:p w14:paraId="668C50EA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Constante de 8 bits com sinal [</w:t>
            </w:r>
            <w:r>
              <w:rPr>
                <w:rFonts w:ascii="Cambria Math" w:hAnsi="Cambria Math" w:cs="Cambria Math"/>
                <w:sz w:val="16"/>
                <w:szCs w:val="16"/>
              </w:rPr>
              <w:t>‐</w:t>
            </w:r>
            <w:proofErr w:type="gramStart"/>
            <w:r>
              <w:rPr>
                <w:rFonts w:cs="Times New Roman"/>
                <w:sz w:val="16"/>
                <w:szCs w:val="16"/>
              </w:rPr>
              <w:t>128..+127</w:t>
            </w:r>
            <w:proofErr w:type="gramEnd"/>
            <w:r>
              <w:rPr>
                <w:rFonts w:cs="Times New Roman"/>
                <w:sz w:val="16"/>
                <w:szCs w:val="16"/>
              </w:rPr>
              <w:t xml:space="preserve">] </w:t>
            </w:r>
            <w:r>
              <w:rPr>
                <w:rFonts w:cs="Times New Roman"/>
                <w:i/>
                <w:iCs/>
                <w:sz w:val="16"/>
                <w:szCs w:val="16"/>
              </w:rPr>
              <w:t>words</w:t>
            </w:r>
          </w:p>
        </w:tc>
      </w:tr>
      <w:tr w:rsidR="00116F9E" w14:paraId="3F07BA0F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64721E28" w14:textId="73884179" w:rsidR="00116F9E" w:rsidRDefault="000E05B2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</w:t>
            </w:r>
            <w:r w:rsidR="00116F9E">
              <w:rPr>
                <w:rFonts w:cs="Times New Roman"/>
                <w:sz w:val="16"/>
                <w:szCs w:val="16"/>
              </w:rPr>
              <w:t>bx</w:t>
            </w:r>
          </w:p>
        </w:tc>
        <w:tc>
          <w:tcPr>
            <w:tcW w:w="7915" w:type="dxa"/>
          </w:tcPr>
          <w:p w14:paraId="08FBCD82" w14:textId="77777777" w:rsidR="00116F9E" w:rsidRDefault="00116F9E" w:rsidP="00116F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Registo base</w:t>
            </w:r>
          </w:p>
        </w:tc>
      </w:tr>
      <w:tr w:rsidR="00116F9E" w14:paraId="5DBCE3CB" w14:textId="77777777" w:rsidTr="009207B8">
        <w:trPr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2679B661" w14:textId="24854F00" w:rsidR="00116F9E" w:rsidRDefault="000E05B2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F</w:t>
            </w:r>
          </w:p>
        </w:tc>
        <w:tc>
          <w:tcPr>
            <w:tcW w:w="7915" w:type="dxa"/>
          </w:tcPr>
          <w:p w14:paraId="2656746B" w14:textId="77777777" w:rsidR="00116F9E" w:rsidRDefault="00116F9E" w:rsidP="00116F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(</w:t>
            </w:r>
            <w:r>
              <w:rPr>
                <w:rFonts w:cs="Times New Roman"/>
                <w:i/>
                <w:iCs/>
                <w:sz w:val="16"/>
                <w:szCs w:val="16"/>
              </w:rPr>
              <w:t>flags</w:t>
            </w:r>
            <w:r>
              <w:rPr>
                <w:rFonts w:cs="Times New Roman"/>
                <w:sz w:val="16"/>
                <w:szCs w:val="16"/>
              </w:rPr>
              <w:t>) colocado à direita da mnemónica indica que o registo PSW não é atualizado</w:t>
            </w:r>
          </w:p>
        </w:tc>
      </w:tr>
      <w:tr w:rsidR="00116F9E" w14:paraId="67348EAA" w14:textId="77777777" w:rsidTr="009207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4" w:type="dxa"/>
          </w:tcPr>
          <w:p w14:paraId="327BC20E" w14:textId="6626D964" w:rsidR="00116F9E" w:rsidRDefault="000E05B2" w:rsidP="00116F9E">
            <w:pPr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S</w:t>
            </w:r>
            <w:r w:rsidR="00116F9E">
              <w:rPr>
                <w:rFonts w:cs="Times New Roman"/>
                <w:sz w:val="16"/>
                <w:szCs w:val="16"/>
              </w:rPr>
              <w:t>in</w:t>
            </w:r>
          </w:p>
        </w:tc>
        <w:tc>
          <w:tcPr>
            <w:tcW w:w="7915" w:type="dxa"/>
          </w:tcPr>
          <w:p w14:paraId="50D06EB9" w14:textId="77777777" w:rsidR="00116F9E" w:rsidRDefault="00116F9E" w:rsidP="0053431A">
            <w:pPr>
              <w:keepNext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16"/>
                <w:szCs w:val="16"/>
              </w:rPr>
            </w:pPr>
            <w:r>
              <w:rPr>
                <w:rFonts w:cs="Times New Roman"/>
                <w:sz w:val="16"/>
                <w:szCs w:val="16"/>
              </w:rPr>
              <w:t>(</w:t>
            </w:r>
            <w:r>
              <w:rPr>
                <w:rFonts w:cs="Times New Roman"/>
                <w:i/>
                <w:iCs/>
                <w:sz w:val="16"/>
                <w:szCs w:val="16"/>
              </w:rPr>
              <w:t>serial in</w:t>
            </w:r>
            <w:r>
              <w:rPr>
                <w:rFonts w:cs="Times New Roman"/>
                <w:sz w:val="16"/>
                <w:szCs w:val="16"/>
              </w:rPr>
              <w:t>) valor lógico do bit a ser inserido à esquerda ou à direita.</w:t>
            </w:r>
          </w:p>
        </w:tc>
      </w:tr>
    </w:tbl>
    <w:p w14:paraId="5D41AD7A" w14:textId="0C39A04D" w:rsidR="00116F9E" w:rsidRPr="009207B8" w:rsidRDefault="0053431A" w:rsidP="009207B8">
      <w:pPr>
        <w:pStyle w:val="Legenda"/>
        <w:jc w:val="center"/>
        <w:rPr>
          <w:sz w:val="20"/>
        </w:rPr>
      </w:pPr>
      <w:bookmarkStart w:id="243" w:name="_Toc455222750"/>
      <w:r w:rsidRPr="009207B8">
        <w:rPr>
          <w:b w:val="0"/>
          <w:color w:val="auto"/>
          <w:sz w:val="20"/>
        </w:rPr>
        <w:t xml:space="preserve">Tabela </w:t>
      </w:r>
      <w:r w:rsidRPr="009207B8">
        <w:rPr>
          <w:b w:val="0"/>
          <w:color w:val="auto"/>
          <w:sz w:val="20"/>
        </w:rPr>
        <w:fldChar w:fldCharType="begin"/>
      </w:r>
      <w:r w:rsidRPr="009207B8">
        <w:rPr>
          <w:b w:val="0"/>
          <w:color w:val="auto"/>
          <w:sz w:val="20"/>
        </w:rPr>
        <w:instrText xml:space="preserve"> SEQ Tabela \* ARABIC </w:instrText>
      </w:r>
      <w:r w:rsidRPr="009207B8">
        <w:rPr>
          <w:b w:val="0"/>
          <w:color w:val="auto"/>
          <w:sz w:val="20"/>
        </w:rPr>
        <w:fldChar w:fldCharType="separate"/>
      </w:r>
      <w:r w:rsidR="00672F3F">
        <w:rPr>
          <w:b w:val="0"/>
          <w:noProof/>
          <w:color w:val="auto"/>
          <w:sz w:val="20"/>
        </w:rPr>
        <w:t>2</w:t>
      </w:r>
      <w:r w:rsidRPr="009207B8">
        <w:rPr>
          <w:b w:val="0"/>
          <w:color w:val="auto"/>
          <w:sz w:val="20"/>
        </w:rPr>
        <w:fldChar w:fldCharType="end"/>
      </w:r>
      <w:r w:rsidRPr="009207B8">
        <w:rPr>
          <w:b w:val="0"/>
          <w:color w:val="auto"/>
          <w:sz w:val="20"/>
        </w:rPr>
        <w:t xml:space="preserve"> - </w:t>
      </w:r>
      <w:r w:rsidR="009A0DC3" w:rsidRPr="009A0DC3">
        <w:rPr>
          <w:b w:val="0"/>
          <w:color w:val="auto"/>
          <w:sz w:val="20"/>
        </w:rPr>
        <w:t xml:space="preserve">Palavras-chave da </w:t>
      </w:r>
      <w:r w:rsidR="009A0DC3">
        <w:rPr>
          <w:b w:val="0"/>
          <w:color w:val="auto"/>
          <w:sz w:val="20"/>
        </w:rPr>
        <w:t>s</w:t>
      </w:r>
      <w:r w:rsidRPr="009207B8">
        <w:rPr>
          <w:b w:val="0"/>
          <w:color w:val="auto"/>
          <w:sz w:val="20"/>
        </w:rPr>
        <w:t>intaxe PDS16.</w:t>
      </w:r>
      <w:bookmarkEnd w:id="243"/>
    </w:p>
    <w:p w14:paraId="49DDE701" w14:textId="49FF619F" w:rsidR="00730F1A" w:rsidRDefault="00730F1A" w:rsidP="009207B8">
      <w:pPr>
        <w:pStyle w:val="RTitulo4"/>
      </w:pPr>
      <w:bookmarkStart w:id="244" w:name="_Toc450425044"/>
      <w:bookmarkStart w:id="245" w:name="_Toc450425122"/>
      <w:bookmarkStart w:id="246" w:name="_Toc455588717"/>
      <w:bookmarkEnd w:id="244"/>
      <w:bookmarkEnd w:id="245"/>
      <w:r>
        <w:t xml:space="preserve">Processamento de </w:t>
      </w:r>
      <w:r w:rsidR="00D5597B">
        <w:t>d</w:t>
      </w:r>
      <w:r>
        <w:t>ados</w:t>
      </w:r>
      <w:bookmarkEnd w:id="246"/>
    </w:p>
    <w:p w14:paraId="60F3E4D5" w14:textId="493D5584" w:rsidR="00730F1A" w:rsidRDefault="00730F1A" w:rsidP="009D0C2F">
      <w:pPr>
        <w:pStyle w:val="ParagrafodeTexto"/>
      </w:pPr>
      <w:r>
        <w:t xml:space="preserve">Estas instruções têm como objetivo o processamento dos dados através </w:t>
      </w:r>
      <w:r w:rsidR="003023EA">
        <w:t xml:space="preserve">da realização </w:t>
      </w:r>
      <w:r>
        <w:t xml:space="preserve">de operações aritméticas ou lógicas. Com exceção da instrução </w:t>
      </w:r>
      <w:r w:rsidRPr="00983F5C">
        <w:rPr>
          <w:rStyle w:val="cdigoassemblypalavra"/>
          <w:rPrChange w:id="247" w:author="Tiago Oliveira" w:date="2016-07-13T11:28:00Z">
            <w:rPr>
              <w:rFonts w:ascii="Courier New" w:hAnsi="Courier New" w:cs="Courier New"/>
            </w:rPr>
          </w:rPrChange>
        </w:rPr>
        <w:t>NOT</w:t>
      </w:r>
      <w:r>
        <w:t xml:space="preserve">, que apenas tem um operando fonte, todas as outras instruções têm dois operandos fonte. Regra geral, </w:t>
      </w:r>
      <w:r w:rsidR="003023EA">
        <w:t xml:space="preserve">esses </w:t>
      </w:r>
      <w:r>
        <w:t>parâmetros correspondem a um dos 8 registos do processador. Contudo, em algumas instruções (</w:t>
      </w:r>
      <w:r w:rsidR="003023EA">
        <w:t xml:space="preserve">i.e. </w:t>
      </w:r>
      <w:r w:rsidRPr="00983F5C">
        <w:rPr>
          <w:rStyle w:val="cdigoassemblypalavra"/>
          <w:rPrChange w:id="248" w:author="Tiago Oliveira" w:date="2016-07-13T11:28:00Z">
            <w:rPr>
              <w:rFonts w:ascii="Courier New" w:hAnsi="Courier New" w:cs="Courier New"/>
            </w:rPr>
          </w:rPrChange>
        </w:rPr>
        <w:t>ADD</w:t>
      </w:r>
      <w:r>
        <w:t xml:space="preserve">, </w:t>
      </w:r>
      <w:r w:rsidRPr="00983F5C">
        <w:rPr>
          <w:rStyle w:val="cdigoassemblypalavra"/>
          <w:rPrChange w:id="249" w:author="Tiago Oliveira" w:date="2016-07-13T11:28:00Z">
            <w:rPr>
              <w:rFonts w:ascii="Courier New" w:hAnsi="Courier New" w:cs="Courier New"/>
            </w:rPr>
          </w:rPrChange>
        </w:rPr>
        <w:t>SUB</w:t>
      </w:r>
      <w:r>
        <w:t xml:space="preserve">, </w:t>
      </w:r>
      <w:r w:rsidRPr="00983F5C">
        <w:rPr>
          <w:rStyle w:val="cdigoassemblypalavra"/>
          <w:rPrChange w:id="250" w:author="Tiago Oliveira" w:date="2016-07-13T11:28:00Z">
            <w:rPr>
              <w:rFonts w:ascii="Courier New" w:hAnsi="Courier New" w:cs="Courier New"/>
            </w:rPr>
          </w:rPrChange>
        </w:rPr>
        <w:t>ADC</w:t>
      </w:r>
      <w:r>
        <w:t xml:space="preserve"> e </w:t>
      </w:r>
      <w:r w:rsidRPr="00983F5C">
        <w:rPr>
          <w:rStyle w:val="cdigoassemblypalavra"/>
          <w:rPrChange w:id="251" w:author="Tiago Oliveira" w:date="2016-07-13T11:28:00Z">
            <w:rPr>
              <w:rFonts w:ascii="Courier New" w:hAnsi="Courier New" w:cs="Courier New"/>
            </w:rPr>
          </w:rPrChange>
        </w:rPr>
        <w:t>SBB</w:t>
      </w:r>
      <w:r>
        <w:t>), o segundo operando pode corresponder a uma constante</w:t>
      </w:r>
      <w:r w:rsidR="003023EA">
        <w:t>,</w:t>
      </w:r>
      <w:r>
        <w:t xml:space="preserve"> codificável em código binário natural com 4 </w:t>
      </w:r>
      <w:r w:rsidRPr="00983F5C">
        <w:rPr>
          <w:i/>
          <w:rPrChange w:id="252" w:author="Tiago Oliveira" w:date="2016-07-13T11:33:00Z">
            <w:rPr/>
          </w:rPrChange>
        </w:rPr>
        <w:t>bits</w:t>
      </w:r>
      <w:r>
        <w:t xml:space="preserve">. O resultado das operações realizadas </w:t>
      </w:r>
      <w:r w:rsidR="003023EA">
        <w:t>tem</w:t>
      </w:r>
      <w:r>
        <w:t xml:space="preserve"> sempre </w:t>
      </w:r>
      <w:r w:rsidR="003023EA">
        <w:t xml:space="preserve">como destino </w:t>
      </w:r>
      <w:r>
        <w:t xml:space="preserve">um dos registos do banco de registos do processador. </w:t>
      </w:r>
    </w:p>
    <w:p w14:paraId="06E5D44E" w14:textId="6BAA0CAE" w:rsidR="00730F1A" w:rsidRDefault="00730F1A" w:rsidP="009D0C2F">
      <w:pPr>
        <w:pStyle w:val="ParagrafodeTexto"/>
      </w:pPr>
      <w:r>
        <w:lastRenderedPageBreak/>
        <w:t xml:space="preserve">Por definição, todas as instruções </w:t>
      </w:r>
      <w:r w:rsidR="003023EA">
        <w:t xml:space="preserve">de processamento de dados também </w:t>
      </w:r>
      <w:r>
        <w:t>afetam o registo de estado do processador (</w:t>
      </w:r>
      <w:r w:rsidRPr="00983F5C">
        <w:rPr>
          <w:rStyle w:val="cdigoassemblypalavra"/>
          <w:rPrChange w:id="253" w:author="Tiago Oliveira" w:date="2016-07-13T11:28:00Z">
            <w:rPr>
              <w:rFonts w:ascii="Courier New" w:hAnsi="Courier New" w:cs="Courier New"/>
            </w:rPr>
          </w:rPrChange>
        </w:rPr>
        <w:t>PSW</w:t>
      </w:r>
      <w:r>
        <w:t xml:space="preserve">), atualizando o valor </w:t>
      </w:r>
      <w:r w:rsidR="003023EA">
        <w:t xml:space="preserve">dos </w:t>
      </w:r>
      <w:r w:rsidR="003023EA" w:rsidRPr="00983F5C">
        <w:rPr>
          <w:i/>
          <w:rPrChange w:id="254" w:author="Tiago Oliveira" w:date="2016-07-13T11:33:00Z">
            <w:rPr/>
          </w:rPrChange>
        </w:rPr>
        <w:t>bits</w:t>
      </w:r>
      <w:r w:rsidR="003023EA">
        <w:t xml:space="preserve"> relativos </w:t>
      </w:r>
      <w:r>
        <w:t>aos indicadores relacionais e de excesso de domínio produzidos pela Unidade Lógica e Aritmética (ALU)</w:t>
      </w:r>
      <w:r w:rsidR="003023EA">
        <w:t xml:space="preserve"> (ver </w:t>
      </w:r>
      <w:r w:rsidR="00A3298B">
        <w:fldChar w:fldCharType="begin"/>
      </w:r>
      <w:r w:rsidR="00A3298B">
        <w:instrText xml:space="preserve"> REF _Ref455173800 \h </w:instrText>
      </w:r>
      <w:r w:rsidR="00A91B13">
        <w:instrText xml:space="preserve"> \* MERGEFORMAT </w:instrText>
      </w:r>
      <w:r w:rsidR="00A3298B">
        <w:fldChar w:fldCharType="separate"/>
      </w:r>
      <w:ins w:id="255" w:author="Tiago Oliveira" w:date="2016-07-06T17:30:00Z">
        <w:r w:rsidR="00672F3F" w:rsidRPr="00672F3F">
          <w:rPr>
            <w:bCs/>
            <w:sz w:val="20"/>
            <w:szCs w:val="20"/>
            <w:rPrChange w:id="256" w:author="Tiago Oliveira" w:date="2016-07-06T17:30:00Z">
              <w:rPr>
                <w:b/>
                <w:sz w:val="20"/>
                <w:szCs w:val="20"/>
              </w:rPr>
            </w:rPrChange>
          </w:rPr>
          <w:t xml:space="preserve">Tabela </w:t>
        </w:r>
        <w:r w:rsidR="00672F3F" w:rsidRPr="00672F3F">
          <w:rPr>
            <w:bCs/>
            <w:sz w:val="20"/>
            <w:szCs w:val="20"/>
            <w:rPrChange w:id="257" w:author="Tiago Oliveira" w:date="2016-07-06T17:30:00Z">
              <w:rPr>
                <w:b/>
                <w:noProof/>
                <w:sz w:val="20"/>
                <w:szCs w:val="20"/>
              </w:rPr>
            </w:rPrChange>
          </w:rPr>
          <w:t>1</w:t>
        </w:r>
      </w:ins>
      <w:del w:id="258" w:author="Tiago Oliveira" w:date="2016-07-06T17:30:00Z">
        <w:r w:rsidR="00672F3F" w:rsidRPr="00672F3F" w:rsidDel="00672F3F">
          <w:rPr>
            <w:bCs/>
            <w:sz w:val="20"/>
            <w:szCs w:val="20"/>
          </w:rPr>
          <w:delText>Tabela 1</w:delText>
        </w:r>
      </w:del>
      <w:r w:rsidR="00A3298B">
        <w:fldChar w:fldCharType="end"/>
      </w:r>
      <w:r w:rsidR="003023EA">
        <w:t>)</w:t>
      </w:r>
      <w:r>
        <w:t xml:space="preserve">. </w:t>
      </w:r>
      <w:r w:rsidR="000E05B2">
        <w:t>Não obstante</w:t>
      </w:r>
      <w:r>
        <w:t xml:space="preserve">, para algumas destas instruções, pode adicionar-se o </w:t>
      </w:r>
      <w:r w:rsidR="003023EA">
        <w:t xml:space="preserve">sufixo </w:t>
      </w:r>
      <w:r>
        <w:t>“</w:t>
      </w:r>
      <w:r w:rsidRPr="00983F5C">
        <w:rPr>
          <w:rStyle w:val="cdigoassemblypalavra"/>
          <w:rPrChange w:id="259" w:author="Tiago Oliveira" w:date="2016-07-13T11:28:00Z">
            <w:rPr>
              <w:rFonts w:ascii="Courier New" w:hAnsi="Courier New" w:cs="Courier New"/>
            </w:rPr>
          </w:rPrChange>
        </w:rPr>
        <w:t>f</w:t>
      </w:r>
      <w:r>
        <w:t xml:space="preserve">” </w:t>
      </w:r>
      <w:r w:rsidR="003023EA">
        <w:t>à</w:t>
      </w:r>
      <w:r>
        <w:t xml:space="preserve"> mnemónica </w:t>
      </w:r>
      <w:r w:rsidR="003023EA">
        <w:t xml:space="preserve">da instrução </w:t>
      </w:r>
      <w:r>
        <w:t xml:space="preserve">para indicar que o registo </w:t>
      </w:r>
      <w:r>
        <w:rPr>
          <w:rFonts w:ascii="Courier New" w:hAnsi="Courier New" w:cs="Courier New"/>
        </w:rPr>
        <w:t>PSW</w:t>
      </w:r>
      <w:r>
        <w:t xml:space="preserve"> não deverá ser afetado</w:t>
      </w:r>
      <w:r w:rsidR="003023EA">
        <w:t xml:space="preserve"> na sequência da sua execução</w:t>
      </w:r>
      <w:r>
        <w:t>. Nesta</w:t>
      </w:r>
      <w:r w:rsidR="003023EA">
        <w:t>s</w:t>
      </w:r>
      <w:r>
        <w:t xml:space="preserve"> </w:t>
      </w:r>
      <w:r w:rsidR="003023EA">
        <w:t>situações</w:t>
      </w:r>
      <w:r>
        <w:t xml:space="preserve">, caso o registo destino da operação seja o registo </w:t>
      </w:r>
      <w:r w:rsidRPr="00983F5C">
        <w:rPr>
          <w:rStyle w:val="cdigoassemblypalavra"/>
          <w:rPrChange w:id="260" w:author="Tiago Oliveira" w:date="2016-07-13T11:28:00Z">
            <w:rPr>
              <w:rFonts w:ascii="Courier New" w:hAnsi="Courier New" w:cs="Courier New"/>
            </w:rPr>
          </w:rPrChange>
        </w:rPr>
        <w:t>R6</w:t>
      </w:r>
      <w:r>
        <w:t xml:space="preserve"> (i.e. o próprio </w:t>
      </w:r>
      <w:r w:rsidRPr="00983F5C">
        <w:rPr>
          <w:rStyle w:val="cdigoassemblypalavra"/>
          <w:rPrChange w:id="261" w:author="Tiago Oliveira" w:date="2016-07-13T11:29:00Z">
            <w:rPr>
              <w:rFonts w:ascii="Courier New" w:hAnsi="Courier New" w:cs="Courier New"/>
            </w:rPr>
          </w:rPrChange>
        </w:rPr>
        <w:t>PSW</w:t>
      </w:r>
      <w:r>
        <w:t>), este registo é afetado com o resultado da operação realizada.</w:t>
      </w:r>
    </w:p>
    <w:p w14:paraId="60605D4C" w14:textId="7F75F2B4" w:rsidR="003A1B49" w:rsidRDefault="00730F1A" w:rsidP="009D0C2F">
      <w:pPr>
        <w:pStyle w:val="ParagrafodeTexto"/>
      </w:pPr>
      <w:r>
        <w:t xml:space="preserve">Para além das instruções </w:t>
      </w:r>
      <w:r w:rsidR="003023EA">
        <w:t xml:space="preserve">já </w:t>
      </w:r>
      <w:r>
        <w:t xml:space="preserve">mencionadas, existem duas </w:t>
      </w:r>
      <w:r w:rsidR="007A2A54">
        <w:t xml:space="preserve">outras </w:t>
      </w:r>
      <w:r w:rsidR="003023EA">
        <w:t xml:space="preserve">para fazer o carregamento de constantes </w:t>
      </w:r>
      <w:r w:rsidR="007A2A54">
        <w:t>n</w:t>
      </w:r>
      <w:r w:rsidR="003023EA">
        <w:t xml:space="preserve">os registos do processador, i.e. </w:t>
      </w:r>
      <w:r w:rsidR="003023EA" w:rsidRPr="00983F5C">
        <w:rPr>
          <w:rStyle w:val="cdigoassemblypalavra"/>
          <w:rPrChange w:id="262" w:author="Tiago Oliveira" w:date="2016-07-13T11:29:00Z">
            <w:rPr>
              <w:rFonts w:ascii="Courier New" w:hAnsi="Courier New" w:cs="Courier New"/>
            </w:rPr>
          </w:rPrChange>
        </w:rPr>
        <w:t>ldi</w:t>
      </w:r>
      <w:r w:rsidR="003023EA">
        <w:t xml:space="preserve"> </w:t>
      </w:r>
      <w:r>
        <w:t xml:space="preserve">e </w:t>
      </w:r>
      <w:r w:rsidR="003023EA" w:rsidRPr="00983F5C">
        <w:rPr>
          <w:rStyle w:val="cdigoassemblypalavra"/>
          <w:rPrChange w:id="263" w:author="Tiago Oliveira" w:date="2016-07-13T11:29:00Z">
            <w:rPr>
              <w:rFonts w:ascii="Courier New" w:hAnsi="Courier New" w:cs="Courier New"/>
            </w:rPr>
          </w:rPrChange>
        </w:rPr>
        <w:t>ldih</w:t>
      </w:r>
      <w:r w:rsidR="003023EA">
        <w:t>.</w:t>
      </w:r>
      <w:r w:rsidR="007A2A54">
        <w:t xml:space="preserve"> </w:t>
      </w:r>
      <w:r w:rsidR="003023EA">
        <w:t xml:space="preserve">A instrução </w:t>
      </w:r>
      <w:r w:rsidR="007A2A54" w:rsidRPr="00983F5C">
        <w:rPr>
          <w:rStyle w:val="cdigoassemblypalavra"/>
          <w:rPrChange w:id="264" w:author="Tiago Oliveira" w:date="2016-07-13T11:29:00Z">
            <w:rPr>
              <w:rFonts w:ascii="Courier New" w:hAnsi="Courier New" w:cs="Courier New"/>
            </w:rPr>
          </w:rPrChange>
        </w:rPr>
        <w:t>ldi</w:t>
      </w:r>
      <w:r w:rsidR="003023EA">
        <w:t xml:space="preserve"> </w:t>
      </w:r>
      <w:r>
        <w:t xml:space="preserve">permite </w:t>
      </w:r>
      <w:r w:rsidR="000E05B2">
        <w:t xml:space="preserve">carregar </w:t>
      </w:r>
      <w:r>
        <w:t>uma constante</w:t>
      </w:r>
      <w:r w:rsidR="000E05B2">
        <w:t>,</w:t>
      </w:r>
      <w:r>
        <w:t xml:space="preserve"> codificada em código binário natural com 8 </w:t>
      </w:r>
      <w:r w:rsidRPr="00983F5C">
        <w:rPr>
          <w:i/>
          <w:rPrChange w:id="265" w:author="Tiago Oliveira" w:date="2016-07-13T11:33:00Z">
            <w:rPr/>
          </w:rPrChange>
        </w:rPr>
        <w:t>bits</w:t>
      </w:r>
      <w:r w:rsidR="000E05B2">
        <w:t>, num registo</w:t>
      </w:r>
      <w:r>
        <w:t>.</w:t>
      </w:r>
      <w:r w:rsidR="003023EA">
        <w:t xml:space="preserve"> Por sua vez, a instrução </w:t>
      </w:r>
      <w:r w:rsidR="007A2A54" w:rsidRPr="00983F5C">
        <w:rPr>
          <w:rStyle w:val="cdigoassemblypalavra"/>
          <w:rPrChange w:id="266" w:author="Tiago Oliveira" w:date="2016-07-13T11:29:00Z">
            <w:rPr>
              <w:rFonts w:ascii="Courier New" w:hAnsi="Courier New" w:cs="Courier New"/>
            </w:rPr>
          </w:rPrChange>
        </w:rPr>
        <w:t>ldih</w:t>
      </w:r>
      <w:r w:rsidR="003023EA">
        <w:t xml:space="preserve"> suporta o carregamento </w:t>
      </w:r>
      <w:r w:rsidR="007A2A54">
        <w:t xml:space="preserve">de constantes codificadas em código binário (natural e dos complementos) com 16 </w:t>
      </w:r>
      <w:r w:rsidR="007A2A54" w:rsidRPr="00983F5C">
        <w:rPr>
          <w:i/>
          <w:rPrChange w:id="267" w:author="Tiago Oliveira" w:date="2016-07-13T11:33:00Z">
            <w:rPr/>
          </w:rPrChange>
        </w:rPr>
        <w:t>bits</w:t>
      </w:r>
      <w:r w:rsidR="007A2A54">
        <w:t xml:space="preserve"> nos registos do processador. Para tal, esta instrução apenas afeta a parte alta (bits 8 a 15) do registo alvo, mantendo inalterado o valor da parte baixa (bits 0 a 7) desse registo.</w:t>
      </w:r>
      <w:r w:rsidR="003A1B49">
        <w:t xml:space="preserve"> Para ilustrar esta operação, apresenta-se de seguida um troço de código </w:t>
      </w:r>
      <w:r w:rsidR="003A1B49" w:rsidRPr="009207B8">
        <w:rPr>
          <w:i/>
        </w:rPr>
        <w:t>assembly</w:t>
      </w:r>
      <w:r w:rsidR="003A1B49">
        <w:t xml:space="preserve"> que carrega a constante -1 para o registo </w:t>
      </w:r>
      <w:r w:rsidR="003A1B49">
        <w:rPr>
          <w:rFonts w:ascii="Courier New" w:hAnsi="Courier New" w:cs="Courier New"/>
        </w:rPr>
        <w:t>R</w:t>
      </w:r>
      <w:r w:rsidR="003A1B49" w:rsidRPr="00C55138">
        <w:rPr>
          <w:rFonts w:ascii="Courier New" w:hAnsi="Courier New" w:cs="Courier New"/>
        </w:rPr>
        <w:t>0</w:t>
      </w:r>
      <w:r w:rsidR="003A1B49">
        <w:t xml:space="preserve"> do PDS16:</w:t>
      </w:r>
    </w:p>
    <w:p w14:paraId="562742EE" w14:textId="6F197CB7" w:rsidR="00730F1A" w:rsidRPr="00A91B13" w:rsidRDefault="003A1B49">
      <w:pPr>
        <w:pStyle w:val="cdigoassembly"/>
      </w:pPr>
      <w:proofErr w:type="gramStart"/>
      <w:r w:rsidRPr="00A91B13">
        <w:t>ldi  R0</w:t>
      </w:r>
      <w:proofErr w:type="gramEnd"/>
      <w:r w:rsidRPr="00A91B13">
        <w:t>, </w:t>
      </w:r>
      <w:r w:rsidR="00730F1A" w:rsidRPr="00A91B13">
        <w:t>#</w:t>
      </w:r>
      <w:r w:rsidRPr="00A91B13">
        <w:t>0xFF</w:t>
      </w:r>
    </w:p>
    <w:p w14:paraId="3B3F94B4" w14:textId="1F7CF6AB" w:rsidR="00730F1A" w:rsidRPr="00A91B13" w:rsidRDefault="003A1B49">
      <w:pPr>
        <w:pStyle w:val="cdigoassembly"/>
      </w:pPr>
      <w:proofErr w:type="gramStart"/>
      <w:r w:rsidRPr="00A91B13">
        <w:t>ldih R0</w:t>
      </w:r>
      <w:proofErr w:type="gramEnd"/>
      <w:r w:rsidRPr="00A91B13">
        <w:t>, </w:t>
      </w:r>
      <w:r w:rsidR="00730F1A" w:rsidRPr="00A91B13">
        <w:t>#</w:t>
      </w:r>
      <w:r w:rsidRPr="00A91B13">
        <w:t>0xFF</w:t>
      </w:r>
    </w:p>
    <w:p w14:paraId="4F3FBD28" w14:textId="77777777" w:rsidR="00D5597B" w:rsidRDefault="00D5597B" w:rsidP="009207B8">
      <w:pPr>
        <w:pStyle w:val="RTitulo4"/>
      </w:pPr>
      <w:bookmarkStart w:id="268" w:name="_Toc455588718"/>
      <w:r>
        <w:t>Transferência de dados</w:t>
      </w:r>
      <w:bookmarkEnd w:id="268"/>
    </w:p>
    <w:p w14:paraId="5B4899DF" w14:textId="6AECD654" w:rsidR="00D5597B" w:rsidRDefault="006E6E94" w:rsidP="009D0C2F">
      <w:pPr>
        <w:pStyle w:val="ParagrafodeTexto"/>
      </w:pPr>
      <w:r w:rsidRPr="009207B8">
        <w:t>As operações de transferência de dados, são responsáveis pela troca de dados entre o subsistema de memória e o banco de registos do PDS16</w:t>
      </w:r>
      <w:r w:rsidR="00AA70F0">
        <w:t>,</w:t>
      </w:r>
      <w:r w:rsidRPr="009207B8">
        <w:t xml:space="preserve"> uma vez que as operações de processamento de dados não usam operandos em memória. Estas operações podem ser efetuadas a 16</w:t>
      </w:r>
      <w:r w:rsidR="00AA70F0">
        <w:t xml:space="preserve"> </w:t>
      </w:r>
      <w:r w:rsidR="00AA70F0" w:rsidRPr="00983F5C">
        <w:rPr>
          <w:i/>
          <w:rPrChange w:id="269" w:author="Tiago Oliveira" w:date="2016-07-13T11:33:00Z">
            <w:rPr/>
          </w:rPrChange>
        </w:rPr>
        <w:t>bits</w:t>
      </w:r>
      <w:r w:rsidR="00AA70F0">
        <w:t xml:space="preserve"> (</w:t>
      </w:r>
      <w:r w:rsidRPr="009207B8">
        <w:rPr>
          <w:i/>
        </w:rPr>
        <w:t>word</w:t>
      </w:r>
      <w:r w:rsidR="00AA70F0">
        <w:t>)</w:t>
      </w:r>
      <w:r w:rsidRPr="009207B8">
        <w:t>, ou a 8</w:t>
      </w:r>
      <w:r w:rsidR="00AA70F0">
        <w:t xml:space="preserve"> (</w:t>
      </w:r>
      <w:r w:rsidRPr="009207B8">
        <w:rPr>
          <w:i/>
        </w:rPr>
        <w:t>byte</w:t>
      </w:r>
      <w:r w:rsidR="00AA70F0">
        <w:t>)</w:t>
      </w:r>
      <w:r w:rsidRPr="009207B8">
        <w:t xml:space="preserve">. A operação </w:t>
      </w:r>
      <w:r w:rsidRPr="009207B8">
        <w:rPr>
          <w:i/>
        </w:rPr>
        <w:t>ldb</w:t>
      </w:r>
      <w:r w:rsidRPr="009207B8">
        <w:t xml:space="preserve"> </w:t>
      </w:r>
      <w:r w:rsidR="00AA70F0">
        <w:t>transfere da memória um</w:t>
      </w:r>
      <w:r w:rsidR="00AA70F0" w:rsidRPr="00552D34">
        <w:t xml:space="preserve"> byte</w:t>
      </w:r>
      <w:r w:rsidR="00AA70F0">
        <w:t xml:space="preserve"> para o registo destino, com a particularidade de implicitamente fazer a extensão para 16 </w:t>
      </w:r>
      <w:r w:rsidR="00AA70F0" w:rsidRPr="00983F5C">
        <w:rPr>
          <w:i/>
          <w:rPrChange w:id="270" w:author="Tiago Oliveira" w:date="2016-07-13T11:29:00Z">
            <w:rPr/>
          </w:rPrChange>
        </w:rPr>
        <w:t>bits</w:t>
      </w:r>
      <w:r w:rsidR="00AA70F0">
        <w:t>, sem sinal, do</w:t>
      </w:r>
      <w:r w:rsidR="00AA70F0" w:rsidRPr="00983F5C">
        <w:rPr>
          <w:i/>
          <w:rPrChange w:id="271" w:author="Tiago Oliveira" w:date="2016-07-13T11:34:00Z">
            <w:rPr/>
          </w:rPrChange>
        </w:rPr>
        <w:t xml:space="preserve"> byte</w:t>
      </w:r>
      <w:r w:rsidR="00AA70F0">
        <w:t xml:space="preserve"> transferido da memória. </w:t>
      </w:r>
      <w:r w:rsidRPr="009207B8">
        <w:t>As instruções de acesso a memória são as responsáveis pela leitura e escrita na memória, load e store respetivamente, sendo que no assembly de PDS16 se traduzem nas instruções “ld” e “st” e todas as suas derivadas.</w:t>
      </w:r>
      <w:r w:rsidDel="006E6E94">
        <w:t xml:space="preserve"> </w:t>
      </w:r>
    </w:p>
    <w:p w14:paraId="0B43E0E6" w14:textId="75B56E10" w:rsidR="00D5597B" w:rsidRDefault="00D5597B" w:rsidP="009D0C2F">
      <w:pPr>
        <w:pStyle w:val="ParagrafodeTexto"/>
      </w:pPr>
      <w:r>
        <w:t>Nestas instruções, caso se pretenda o acesso ao</w:t>
      </w:r>
      <w:r w:rsidRPr="00983F5C">
        <w:rPr>
          <w:i/>
          <w:rPrChange w:id="272" w:author="Tiago Oliveira" w:date="2016-07-13T11:34:00Z">
            <w:rPr/>
          </w:rPrChange>
        </w:rPr>
        <w:t xml:space="preserve"> byte</w:t>
      </w:r>
      <w:r>
        <w:t xml:space="preserve"> </w:t>
      </w:r>
      <w:r w:rsidR="00E5244A">
        <w:t xml:space="preserve">ao invés da </w:t>
      </w:r>
      <w:r>
        <w:t xml:space="preserve">palavra, deverá acrescentar-se o </w:t>
      </w:r>
      <w:r w:rsidR="00EF52C5">
        <w:t>sufixo</w:t>
      </w:r>
      <w:r>
        <w:t xml:space="preserve"> “b” à mnemónica</w:t>
      </w:r>
      <w:r w:rsidR="00EF52C5">
        <w:t xml:space="preserve"> da instrução</w:t>
      </w:r>
      <w:r w:rsidR="00E5244A">
        <w:t xml:space="preserve"> (ver </w:t>
      </w:r>
      <w:r w:rsidR="00E5244A">
        <w:fldChar w:fldCharType="begin"/>
      </w:r>
      <w:r w:rsidR="00E5244A">
        <w:instrText xml:space="preserve"> REF _Ref455173800 \h </w:instrText>
      </w:r>
      <w:r w:rsidR="00A91B13">
        <w:instrText xml:space="preserve"> \* MERGEFORMAT </w:instrText>
      </w:r>
      <w:r w:rsidR="00E5244A">
        <w:fldChar w:fldCharType="separate"/>
      </w:r>
      <w:ins w:id="273" w:author="Tiago Oliveira" w:date="2016-07-06T17:30:00Z">
        <w:r w:rsidR="00672F3F" w:rsidRPr="00672F3F">
          <w:rPr>
            <w:bCs/>
            <w:sz w:val="20"/>
            <w:szCs w:val="20"/>
            <w:rPrChange w:id="274" w:author="Tiago Oliveira" w:date="2016-07-06T17:30:00Z">
              <w:rPr>
                <w:b/>
                <w:sz w:val="20"/>
                <w:szCs w:val="20"/>
              </w:rPr>
            </w:rPrChange>
          </w:rPr>
          <w:t xml:space="preserve">Tabela </w:t>
        </w:r>
        <w:r w:rsidR="00672F3F" w:rsidRPr="00672F3F">
          <w:rPr>
            <w:bCs/>
            <w:sz w:val="20"/>
            <w:szCs w:val="20"/>
            <w:rPrChange w:id="275" w:author="Tiago Oliveira" w:date="2016-07-06T17:30:00Z">
              <w:rPr>
                <w:b/>
                <w:noProof/>
                <w:sz w:val="20"/>
                <w:szCs w:val="20"/>
              </w:rPr>
            </w:rPrChange>
          </w:rPr>
          <w:t>1</w:t>
        </w:r>
      </w:ins>
      <w:del w:id="276" w:author="Tiago Oliveira" w:date="2016-07-06T17:30:00Z">
        <w:r w:rsidR="00672F3F" w:rsidRPr="00672F3F" w:rsidDel="00672F3F">
          <w:rPr>
            <w:bCs/>
            <w:sz w:val="20"/>
            <w:szCs w:val="20"/>
          </w:rPr>
          <w:delText>Tabela 1</w:delText>
        </w:r>
      </w:del>
      <w:r w:rsidR="00E5244A">
        <w:fldChar w:fldCharType="end"/>
      </w:r>
      <w:r w:rsidR="00E5244A">
        <w:t>)</w:t>
      </w:r>
      <w:r>
        <w:t>.</w:t>
      </w:r>
    </w:p>
    <w:p w14:paraId="461785B6" w14:textId="35990063" w:rsidR="00D5597B" w:rsidRDefault="00EF52C5" w:rsidP="009D0C2F">
      <w:pPr>
        <w:pStyle w:val="ParagrafodeTexto"/>
      </w:pPr>
      <w:r>
        <w:t xml:space="preserve">As </w:t>
      </w:r>
      <w:r w:rsidR="00E5244A">
        <w:t xml:space="preserve">operações de </w:t>
      </w:r>
      <w:r>
        <w:t>transfer</w:t>
      </w:r>
      <w:r w:rsidR="00E5244A">
        <w:t>ência</w:t>
      </w:r>
      <w:r>
        <w:t xml:space="preserve"> de dados </w:t>
      </w:r>
      <w:r w:rsidR="00E5244A">
        <w:t xml:space="preserve">entre o subsistema de memória e o banco de registos do PDS16 </w:t>
      </w:r>
      <w:r>
        <w:t xml:space="preserve">podem ser realizadas </w:t>
      </w:r>
      <w:r w:rsidR="00D5597B">
        <w:t xml:space="preserve">usando </w:t>
      </w:r>
      <w:r>
        <w:t>dois modos de endereçamento distinto</w:t>
      </w:r>
      <w:r w:rsidR="00D5597B">
        <w:t>s:</w:t>
      </w:r>
      <w:r>
        <w:t xml:space="preserve"> o direto ou o baseado indexado.</w:t>
      </w:r>
    </w:p>
    <w:p w14:paraId="26AEF45D" w14:textId="49B0AD55" w:rsidR="00D5597B" w:rsidRDefault="00EF52C5" w:rsidP="009D0C2F">
      <w:pPr>
        <w:pStyle w:val="ParagrafodeTexto"/>
      </w:pPr>
      <w:r>
        <w:t>No modo de endereçamento</w:t>
      </w:r>
      <w:r w:rsidR="00D5597B">
        <w:t xml:space="preserve"> direto</w:t>
      </w:r>
      <w:r>
        <w:t xml:space="preserve">, a posição de memória a aceder </w:t>
      </w:r>
      <w:r w:rsidR="00E5244A">
        <w:t xml:space="preserve">para realizar </w:t>
      </w:r>
      <w:r w:rsidR="00A77295">
        <w:t>um</w:t>
      </w:r>
      <w:r w:rsidR="00E5244A">
        <w:t xml:space="preserve">a operação </w:t>
      </w:r>
      <w:r w:rsidR="00A77295">
        <w:t>de leitura ou de escrita de dados é</w:t>
      </w:r>
      <w:r>
        <w:t xml:space="preserve"> </w:t>
      </w:r>
      <w:r w:rsidR="00A77295">
        <w:t>especificada</w:t>
      </w:r>
      <w:r>
        <w:t xml:space="preserve"> </w:t>
      </w:r>
      <w:r w:rsidR="00E5244A">
        <w:t xml:space="preserve">usando </w:t>
      </w:r>
      <w:r w:rsidR="002258B5">
        <w:t xml:space="preserve">apenas </w:t>
      </w:r>
      <w:r>
        <w:t xml:space="preserve">uma constante, codificada </w:t>
      </w:r>
      <w:r w:rsidR="00A77295">
        <w:t xml:space="preserve">na própria instrução </w:t>
      </w:r>
      <w:r>
        <w:t xml:space="preserve">em código binário natural com 7 </w:t>
      </w:r>
      <w:r w:rsidRPr="00983F5C">
        <w:rPr>
          <w:i/>
          <w:rPrChange w:id="277" w:author="Tiago Oliveira" w:date="2016-07-13T11:33:00Z">
            <w:rPr/>
          </w:rPrChange>
        </w:rPr>
        <w:t>bits</w:t>
      </w:r>
      <w:r>
        <w:t xml:space="preserve">. Para aumentar a eficiência da codificação, o valor desta constante é determinado tendo em conta o tipo de dados que a instrução manipula, </w:t>
      </w:r>
      <w:r w:rsidR="00E5244A">
        <w:t>i.e. uma palavra ou um</w:t>
      </w:r>
      <w:r w:rsidR="00E5244A" w:rsidRPr="00983F5C">
        <w:rPr>
          <w:i/>
          <w:rPrChange w:id="278" w:author="Tiago Oliveira" w:date="2016-07-13T11:34:00Z">
            <w:rPr/>
          </w:rPrChange>
        </w:rPr>
        <w:t xml:space="preserve"> byte</w:t>
      </w:r>
      <w:r w:rsidR="00E5244A">
        <w:t xml:space="preserve">. </w:t>
      </w:r>
      <w:r w:rsidR="00A77295">
        <w:t xml:space="preserve">Logo, para as instruções </w:t>
      </w:r>
      <w:r w:rsidR="00A77295" w:rsidRPr="00983F5C">
        <w:rPr>
          <w:rStyle w:val="cdigoassemblypalavra"/>
          <w:rPrChange w:id="279" w:author="Tiago Oliveira" w:date="2016-07-13T11:29:00Z">
            <w:rPr>
              <w:rFonts w:ascii="Courier New" w:hAnsi="Courier New" w:cs="Courier New"/>
            </w:rPr>
          </w:rPrChange>
        </w:rPr>
        <w:t>ld</w:t>
      </w:r>
      <w:r w:rsidR="00A77295">
        <w:t xml:space="preserve"> e </w:t>
      </w:r>
      <w:r w:rsidR="00A77295" w:rsidRPr="00983F5C">
        <w:rPr>
          <w:rStyle w:val="cdigoassemblypalavra"/>
          <w:rPrChange w:id="280" w:author="Tiago Oliveira" w:date="2016-07-13T11:29:00Z">
            <w:rPr>
              <w:rFonts w:ascii="Courier New" w:hAnsi="Courier New" w:cs="Courier New"/>
            </w:rPr>
          </w:rPrChange>
        </w:rPr>
        <w:t>st</w:t>
      </w:r>
      <w:r w:rsidR="00A77295">
        <w:t xml:space="preserve"> a consta</w:t>
      </w:r>
      <w:r w:rsidR="00227B4A">
        <w:t>n</w:t>
      </w:r>
      <w:r w:rsidR="00A77295">
        <w:t xml:space="preserve">te permite </w:t>
      </w:r>
      <w:r w:rsidR="00A77295">
        <w:lastRenderedPageBreak/>
        <w:t xml:space="preserve">acesso direto às primeiras 128 palavras do espaço de memória do PDS16 (endereços </w:t>
      </w:r>
      <w:r w:rsidR="00A77295" w:rsidRPr="00983F5C">
        <w:rPr>
          <w:rStyle w:val="cdigoassemblypalavra"/>
          <w:rPrChange w:id="281" w:author="Tiago Oliveira" w:date="2016-07-13T11:29:00Z">
            <w:rPr>
              <w:rFonts w:ascii="Courier New" w:hAnsi="Courier New" w:cs="Courier New"/>
            </w:rPr>
          </w:rPrChange>
        </w:rPr>
        <w:t>0x0</w:t>
      </w:r>
      <w:r w:rsidR="00A77295">
        <w:t xml:space="preserve"> a </w:t>
      </w:r>
      <w:r w:rsidR="00A77295" w:rsidRPr="00983F5C">
        <w:rPr>
          <w:rStyle w:val="cdigoassemblypalavra"/>
          <w:rPrChange w:id="282" w:author="Tiago Oliveira" w:date="2016-07-13T11:29:00Z">
            <w:rPr>
              <w:rFonts w:ascii="Courier New" w:hAnsi="Courier New" w:cs="Courier New"/>
            </w:rPr>
          </w:rPrChange>
        </w:rPr>
        <w:t>0xFE</w:t>
      </w:r>
      <w:r w:rsidR="00A77295">
        <w:t xml:space="preserve">), enquanto nas instruções </w:t>
      </w:r>
      <w:r w:rsidR="00A77295" w:rsidRPr="00983F5C">
        <w:rPr>
          <w:rStyle w:val="cdigoassemblypalavra"/>
          <w:rPrChange w:id="283" w:author="Tiago Oliveira" w:date="2016-07-13T11:29:00Z">
            <w:rPr>
              <w:rFonts w:ascii="Courier New" w:hAnsi="Courier New" w:cs="Courier New"/>
            </w:rPr>
          </w:rPrChange>
        </w:rPr>
        <w:t>ldb</w:t>
      </w:r>
      <w:r w:rsidR="00A77295">
        <w:t xml:space="preserve"> e </w:t>
      </w:r>
      <w:r w:rsidR="00A77295" w:rsidRPr="00983F5C">
        <w:rPr>
          <w:rStyle w:val="cdigoassemblypalavra"/>
          <w:rPrChange w:id="284" w:author="Tiago Oliveira" w:date="2016-07-13T11:29:00Z">
            <w:rPr>
              <w:rFonts w:ascii="Courier New" w:hAnsi="Courier New" w:cs="Courier New"/>
            </w:rPr>
          </w:rPrChange>
        </w:rPr>
        <w:t>stb</w:t>
      </w:r>
      <w:r w:rsidR="00A77295">
        <w:t xml:space="preserve"> assegura acesso direto apenas aos primeiros 128</w:t>
      </w:r>
      <w:r w:rsidR="00A77295" w:rsidRPr="00983F5C">
        <w:rPr>
          <w:i/>
          <w:rPrChange w:id="285" w:author="Tiago Oliveira" w:date="2016-07-13T11:34:00Z">
            <w:rPr/>
          </w:rPrChange>
        </w:rPr>
        <w:t xml:space="preserve"> byte</w:t>
      </w:r>
      <w:r w:rsidR="00A77295" w:rsidRPr="00983F5C">
        <w:rPr>
          <w:i/>
          <w:rPrChange w:id="286" w:author="Tiago Oliveira" w:date="2016-07-13T11:29:00Z">
            <w:rPr/>
          </w:rPrChange>
        </w:rPr>
        <w:t>s</w:t>
      </w:r>
      <w:r w:rsidR="00A77295">
        <w:t xml:space="preserve"> (endereços </w:t>
      </w:r>
      <w:r w:rsidR="00A77295" w:rsidRPr="00983F5C">
        <w:rPr>
          <w:rStyle w:val="cdigoassemblypalavra"/>
          <w:rPrChange w:id="287" w:author="Tiago Oliveira" w:date="2016-07-13T11:29:00Z">
            <w:rPr>
              <w:rFonts w:ascii="Courier New" w:hAnsi="Courier New" w:cs="Courier New"/>
            </w:rPr>
          </w:rPrChange>
        </w:rPr>
        <w:t>0x0</w:t>
      </w:r>
      <w:r w:rsidR="00A77295">
        <w:t xml:space="preserve"> a </w:t>
      </w:r>
      <w:r w:rsidR="00A77295" w:rsidRPr="00983F5C">
        <w:rPr>
          <w:rStyle w:val="cdigoassemblypalavra"/>
          <w:rPrChange w:id="288" w:author="Tiago Oliveira" w:date="2016-07-13T11:29:00Z">
            <w:rPr>
              <w:rFonts w:ascii="Courier New" w:hAnsi="Courier New" w:cs="Courier New"/>
            </w:rPr>
          </w:rPrChange>
        </w:rPr>
        <w:t>0x7F</w:t>
      </w:r>
      <w:r w:rsidR="00A77295">
        <w:t>)</w:t>
      </w:r>
      <w:r w:rsidR="00227B4A">
        <w:t xml:space="preserve">. Isto é conseguido ao nível </w:t>
      </w:r>
      <w:proofErr w:type="gramStart"/>
      <w:r w:rsidR="00227B4A">
        <w:t>da micro</w:t>
      </w:r>
      <w:proofErr w:type="gramEnd"/>
      <w:r w:rsidR="00227B4A">
        <w:t xml:space="preserve"> arquitetura do </w:t>
      </w:r>
      <w:r w:rsidR="009B1403">
        <w:t>processador</w:t>
      </w:r>
      <w:r w:rsidR="00227B4A">
        <w:t>, onde</w:t>
      </w:r>
      <w:r w:rsidR="00113324">
        <w:t>, para as</w:t>
      </w:r>
      <w:r w:rsidR="009B1403">
        <w:t xml:space="preserve"> instruções</w:t>
      </w:r>
      <w:r w:rsidR="00113324">
        <w:t xml:space="preserve"> </w:t>
      </w:r>
      <w:r w:rsidR="00113324" w:rsidRPr="00983F5C">
        <w:rPr>
          <w:rStyle w:val="cdigoassemblypalavra"/>
          <w:rPrChange w:id="289" w:author="Tiago Oliveira" w:date="2016-07-13T11:29:00Z">
            <w:rPr>
              <w:rFonts w:ascii="Courier New" w:hAnsi="Courier New" w:cs="Courier New"/>
            </w:rPr>
          </w:rPrChange>
        </w:rPr>
        <w:t>ld</w:t>
      </w:r>
      <w:r w:rsidR="00113324">
        <w:t xml:space="preserve"> e </w:t>
      </w:r>
      <w:r w:rsidR="00113324" w:rsidRPr="00983F5C">
        <w:rPr>
          <w:rStyle w:val="cdigoassemblypalavra"/>
          <w:rPrChange w:id="290" w:author="Tiago Oliveira" w:date="2016-07-13T11:29:00Z">
            <w:rPr>
              <w:rFonts w:ascii="Courier New" w:hAnsi="Courier New" w:cs="Courier New"/>
            </w:rPr>
          </w:rPrChange>
        </w:rPr>
        <w:t>st</w:t>
      </w:r>
      <w:r w:rsidR="00113324">
        <w:t xml:space="preserve">, </w:t>
      </w:r>
      <w:r w:rsidR="00227B4A">
        <w:t>o valor da constante é multiplicado por 2 antes de ser colocado no barramento de endereço.</w:t>
      </w:r>
    </w:p>
    <w:p w14:paraId="65713568" w14:textId="4C4C4995" w:rsidR="002258B5" w:rsidRDefault="00D5597B" w:rsidP="009D0C2F">
      <w:pPr>
        <w:pStyle w:val="ParagrafodeTexto"/>
      </w:pPr>
      <w:r>
        <w:t>Por outro lado</w:t>
      </w:r>
      <w:r w:rsidR="002258B5">
        <w:t>,</w:t>
      </w:r>
      <w:r>
        <w:t xml:space="preserve"> </w:t>
      </w:r>
      <w:r w:rsidR="002258B5">
        <w:t xml:space="preserve">o endereço da posição de memória a aceder </w:t>
      </w:r>
      <w:r w:rsidR="004D4F0C">
        <w:t xml:space="preserve">no modo de endereçamento baseado indexado </w:t>
      </w:r>
      <w:r w:rsidR="002258B5">
        <w:t xml:space="preserve">é definido à custa de dois parâmetros: um </w:t>
      </w:r>
      <w:r w:rsidR="00CF32C4">
        <w:t xml:space="preserve">valor </w:t>
      </w:r>
      <w:r w:rsidR="002258B5">
        <w:t xml:space="preserve">base e um índice. Independentemente da instrução considerada, o valor da base é sempre obtido do banco de registos do PDS16, enquanto o valor do índice pode ser obtido também de um </w:t>
      </w:r>
      <w:r w:rsidR="00CF32C4">
        <w:t xml:space="preserve">desses </w:t>
      </w:r>
      <w:r w:rsidR="002258B5">
        <w:t>registo</w:t>
      </w:r>
      <w:r w:rsidR="00CF32C4">
        <w:t>s</w:t>
      </w:r>
      <w:r w:rsidR="002258B5">
        <w:t xml:space="preserve"> ou definido usando uma constante </w:t>
      </w:r>
      <w:r w:rsidR="004D4F0C">
        <w:t xml:space="preserve">codificada em código binário natural com 3 </w:t>
      </w:r>
      <w:r w:rsidR="004D4F0C" w:rsidRPr="00983F5C">
        <w:rPr>
          <w:i/>
          <w:rPrChange w:id="291" w:author="Tiago Oliveira" w:date="2016-07-13T11:33:00Z">
            <w:rPr/>
          </w:rPrChange>
        </w:rPr>
        <w:t>bits</w:t>
      </w:r>
      <w:r w:rsidR="004D4F0C">
        <w:t xml:space="preserve"> </w:t>
      </w:r>
      <w:r w:rsidR="002258B5">
        <w:t xml:space="preserve">(ver </w:t>
      </w:r>
      <w:r w:rsidR="002258B5">
        <w:fldChar w:fldCharType="begin"/>
      </w:r>
      <w:r w:rsidR="002258B5">
        <w:instrText xml:space="preserve"> REF _Ref455173800 \h </w:instrText>
      </w:r>
      <w:r w:rsidR="00A91B13">
        <w:instrText xml:space="preserve"> \* MERGEFORMAT </w:instrText>
      </w:r>
      <w:r w:rsidR="002258B5">
        <w:fldChar w:fldCharType="separate"/>
      </w:r>
      <w:ins w:id="292" w:author="Tiago Oliveira" w:date="2016-07-06T17:30:00Z">
        <w:r w:rsidR="00672F3F" w:rsidRPr="00672F3F">
          <w:rPr>
            <w:bCs/>
            <w:sz w:val="20"/>
            <w:szCs w:val="20"/>
            <w:rPrChange w:id="293" w:author="Tiago Oliveira" w:date="2016-07-06T17:30:00Z">
              <w:rPr>
                <w:b/>
                <w:sz w:val="20"/>
                <w:szCs w:val="20"/>
              </w:rPr>
            </w:rPrChange>
          </w:rPr>
          <w:t xml:space="preserve">Tabela </w:t>
        </w:r>
        <w:r w:rsidR="00672F3F" w:rsidRPr="00672F3F">
          <w:rPr>
            <w:bCs/>
            <w:sz w:val="20"/>
            <w:szCs w:val="20"/>
            <w:rPrChange w:id="294" w:author="Tiago Oliveira" w:date="2016-07-06T17:30:00Z">
              <w:rPr>
                <w:b/>
                <w:noProof/>
                <w:sz w:val="20"/>
                <w:szCs w:val="20"/>
              </w:rPr>
            </w:rPrChange>
          </w:rPr>
          <w:t>1</w:t>
        </w:r>
      </w:ins>
      <w:del w:id="295" w:author="Tiago Oliveira" w:date="2016-07-06T17:30:00Z">
        <w:r w:rsidR="00672F3F" w:rsidRPr="00672F3F" w:rsidDel="00672F3F">
          <w:rPr>
            <w:bCs/>
            <w:sz w:val="20"/>
            <w:szCs w:val="20"/>
          </w:rPr>
          <w:delText>Tabela 1</w:delText>
        </w:r>
      </w:del>
      <w:r w:rsidR="002258B5">
        <w:fldChar w:fldCharType="end"/>
      </w:r>
      <w:r w:rsidR="002258B5">
        <w:t>).</w:t>
      </w:r>
    </w:p>
    <w:p w14:paraId="1718E4DA" w14:textId="7CA8DF9D" w:rsidR="004D4F0C" w:rsidRDefault="004D4F0C" w:rsidP="009D0C2F">
      <w:pPr>
        <w:pStyle w:val="ParagrafodeTexto"/>
      </w:pPr>
      <w:r>
        <w:t xml:space="preserve">Pelas razões anteriormente apresentadas, </w:t>
      </w:r>
      <w:r w:rsidR="00CF32C4">
        <w:t>aquando d</w:t>
      </w:r>
      <w:r>
        <w:t xml:space="preserve">a execução das instruções </w:t>
      </w:r>
      <w:r w:rsidRPr="00983F5C">
        <w:rPr>
          <w:rStyle w:val="cdigoassemblypalavra"/>
          <w:rPrChange w:id="296" w:author="Tiago Oliveira" w:date="2016-07-13T11:29:00Z">
            <w:rPr>
              <w:rFonts w:ascii="Courier New" w:hAnsi="Courier New" w:cs="Courier New"/>
            </w:rPr>
          </w:rPrChange>
        </w:rPr>
        <w:t>ld</w:t>
      </w:r>
      <w:r>
        <w:t xml:space="preserve"> e </w:t>
      </w:r>
      <w:r w:rsidRPr="00983F5C">
        <w:rPr>
          <w:rStyle w:val="cdigoassemblypalavra"/>
          <w:rPrChange w:id="297" w:author="Tiago Oliveira" w:date="2016-07-13T11:29:00Z">
            <w:rPr>
              <w:rFonts w:ascii="Courier New" w:hAnsi="Courier New" w:cs="Courier New"/>
            </w:rPr>
          </w:rPrChange>
        </w:rPr>
        <w:t>st</w:t>
      </w:r>
      <w:r>
        <w:t xml:space="preserve"> o valor do índice é </w:t>
      </w:r>
      <w:r w:rsidR="00BD5574">
        <w:t xml:space="preserve">automaticamente </w:t>
      </w:r>
      <w:r>
        <w:t xml:space="preserve">multiplicado por 2 </w:t>
      </w:r>
      <w:proofErr w:type="gramStart"/>
      <w:r>
        <w:t>na micro</w:t>
      </w:r>
      <w:proofErr w:type="gramEnd"/>
      <w:r>
        <w:t xml:space="preserve"> arquitetura antes de ser colocado no barramento de endereço do processador.</w:t>
      </w:r>
    </w:p>
    <w:p w14:paraId="439E3DA4" w14:textId="18852B78" w:rsidR="00730F1A" w:rsidRDefault="00730F1A" w:rsidP="009207B8">
      <w:pPr>
        <w:pStyle w:val="RTitulo4"/>
      </w:pPr>
      <w:bookmarkStart w:id="298" w:name="_Toc455588719"/>
      <w:r>
        <w:t>Controlo d</w:t>
      </w:r>
      <w:r w:rsidR="00D5597B">
        <w:t>o</w:t>
      </w:r>
      <w:r>
        <w:t xml:space="preserve"> </w:t>
      </w:r>
      <w:r w:rsidR="00D5597B">
        <w:t>f</w:t>
      </w:r>
      <w:r>
        <w:t xml:space="preserve">luxo de </w:t>
      </w:r>
      <w:r w:rsidR="00D5597B">
        <w:t>e</w:t>
      </w:r>
      <w:r>
        <w:t>xecução</w:t>
      </w:r>
      <w:bookmarkEnd w:id="298"/>
    </w:p>
    <w:p w14:paraId="5BBFFEDB" w14:textId="25AFB704" w:rsidR="00092BDC" w:rsidRDefault="00092BDC" w:rsidP="009D0C2F">
      <w:pPr>
        <w:pStyle w:val="ParagrafodeTexto"/>
      </w:pPr>
      <w:r>
        <w:t xml:space="preserve">Para controlar o fluxo de execução dos programas, a arquitetura PDS16 disponibiliza ao programador 1 instrução de salto incondicional e 4 instruções de salto condicional, as quais avaliam o valor das </w:t>
      </w:r>
      <w:r w:rsidRPr="009207B8">
        <w:rPr>
          <w:i/>
        </w:rPr>
        <w:t>flags</w:t>
      </w:r>
      <w:r>
        <w:t xml:space="preserve"> </w:t>
      </w:r>
      <w:r w:rsidRPr="009207B8">
        <w:rPr>
          <w:i/>
        </w:rPr>
        <w:t>Zero</w:t>
      </w:r>
      <w:r>
        <w:t xml:space="preserve"> e </w:t>
      </w:r>
      <w:r w:rsidRPr="009207B8">
        <w:rPr>
          <w:i/>
        </w:rPr>
        <w:t>Carry</w:t>
      </w:r>
      <w:r>
        <w:t xml:space="preserve"> nas formas direta e complementar (ver </w:t>
      </w:r>
      <w:r>
        <w:fldChar w:fldCharType="begin"/>
      </w:r>
      <w:r>
        <w:instrText xml:space="preserve"> REF _Ref455173800 \h </w:instrText>
      </w:r>
      <w:r w:rsidR="00A91B13">
        <w:instrText xml:space="preserve"> \* MERGEFORMAT </w:instrText>
      </w:r>
      <w:r>
        <w:fldChar w:fldCharType="separate"/>
      </w:r>
      <w:ins w:id="299" w:author="Tiago Oliveira" w:date="2016-07-06T17:30:00Z">
        <w:r w:rsidR="00672F3F" w:rsidRPr="00672F3F">
          <w:rPr>
            <w:bCs/>
            <w:sz w:val="20"/>
            <w:szCs w:val="20"/>
            <w:rPrChange w:id="300" w:author="Tiago Oliveira" w:date="2016-07-06T17:30:00Z">
              <w:rPr>
                <w:b/>
                <w:sz w:val="20"/>
                <w:szCs w:val="20"/>
              </w:rPr>
            </w:rPrChange>
          </w:rPr>
          <w:t xml:space="preserve">Tabela </w:t>
        </w:r>
        <w:r w:rsidR="00672F3F" w:rsidRPr="00672F3F">
          <w:rPr>
            <w:bCs/>
            <w:sz w:val="20"/>
            <w:szCs w:val="20"/>
            <w:rPrChange w:id="301" w:author="Tiago Oliveira" w:date="2016-07-06T17:30:00Z">
              <w:rPr>
                <w:b/>
                <w:noProof/>
                <w:sz w:val="20"/>
                <w:szCs w:val="20"/>
              </w:rPr>
            </w:rPrChange>
          </w:rPr>
          <w:t>1</w:t>
        </w:r>
      </w:ins>
      <w:del w:id="302" w:author="Tiago Oliveira" w:date="2016-07-06T17:30:00Z">
        <w:r w:rsidR="00672F3F" w:rsidRPr="00672F3F" w:rsidDel="00672F3F">
          <w:rPr>
            <w:bCs/>
            <w:sz w:val="20"/>
            <w:szCs w:val="20"/>
          </w:rPr>
          <w:delText>Tabela 1</w:delText>
        </w:r>
      </w:del>
      <w:r>
        <w:fldChar w:fldCharType="end"/>
      </w:r>
      <w:r>
        <w:t>).</w:t>
      </w:r>
    </w:p>
    <w:p w14:paraId="28AF87BC" w14:textId="15F1B407" w:rsidR="00730F1A" w:rsidRDefault="00730F1A" w:rsidP="009D0C2F">
      <w:pPr>
        <w:pStyle w:val="ParagrafodeTexto"/>
      </w:pPr>
      <w:r>
        <w:t xml:space="preserve">Independentemente da instrução considerada, o </w:t>
      </w:r>
      <w:r w:rsidR="00092BDC">
        <w:t xml:space="preserve">modo </w:t>
      </w:r>
      <w:r>
        <w:t>de endereçamento subjacente é sempre o mesmo: endereçamento baseado indexado</w:t>
      </w:r>
      <w:r w:rsidR="00F162E3">
        <w:t xml:space="preserve"> </w:t>
      </w:r>
      <w:r w:rsidR="00A03CC2">
        <w:t>tomando</w:t>
      </w:r>
      <w:r w:rsidR="00CF32C4">
        <w:t>,</w:t>
      </w:r>
      <w:r w:rsidR="00A03CC2">
        <w:t xml:space="preserve"> </w:t>
      </w:r>
      <w:r w:rsidR="00CF32C4">
        <w:t xml:space="preserve">implicitamente, o PC </w:t>
      </w:r>
      <w:r w:rsidR="00A03CC2">
        <w:t xml:space="preserve">como </w:t>
      </w:r>
      <w:r w:rsidR="00F162E3">
        <w:t xml:space="preserve">registo </w:t>
      </w:r>
      <w:r w:rsidR="00A03CC2">
        <w:t>destino</w:t>
      </w:r>
      <w:r w:rsidR="00F162E3">
        <w:t xml:space="preserve">. </w:t>
      </w:r>
      <w:r w:rsidR="00A03CC2">
        <w:t xml:space="preserve">O valor da </w:t>
      </w:r>
      <w:r w:rsidR="00F162E3">
        <w:t xml:space="preserve">base pode ser </w:t>
      </w:r>
      <w:r w:rsidR="00A03CC2">
        <w:t xml:space="preserve">obtido de </w:t>
      </w:r>
      <w:r w:rsidR="00F162E3">
        <w:t>qualquer um dos 8 registos do processador</w:t>
      </w:r>
      <w:r>
        <w:t xml:space="preserve">, </w:t>
      </w:r>
      <w:r w:rsidR="00F162E3">
        <w:t xml:space="preserve">enquanto o </w:t>
      </w:r>
      <w:r w:rsidR="00A03CC2">
        <w:t xml:space="preserve">valor do </w:t>
      </w:r>
      <w:r w:rsidR="00F162E3">
        <w:t>índice consiste n</w:t>
      </w:r>
      <w:r>
        <w:t>uma constante</w:t>
      </w:r>
      <w:r w:rsidR="00A03CC2">
        <w:t>,</w:t>
      </w:r>
      <w:r w:rsidR="00092BDC">
        <w:t xml:space="preserve"> codificada em código dos complementos com </w:t>
      </w:r>
      <w:r w:rsidR="007B2C99">
        <w:t>7</w:t>
      </w:r>
      <w:r>
        <w:t xml:space="preserve"> </w:t>
      </w:r>
      <w:r w:rsidRPr="00983F5C">
        <w:rPr>
          <w:i/>
          <w:rPrChange w:id="303" w:author="Tiago Oliveira" w:date="2016-07-13T11:30:00Z">
            <w:rPr/>
          </w:rPrChange>
        </w:rPr>
        <w:t>bits</w:t>
      </w:r>
      <w:del w:id="304" w:author="Tiago Oliveira" w:date="2016-07-13T11:30:00Z">
        <w:r w:rsidR="00CF32C4" w:rsidDel="00983F5C">
          <w:rPr>
            <w:rStyle w:val="Refdenotaderodap"/>
            <w:rFonts w:cs="Times New Roman"/>
          </w:rPr>
          <w:footnoteReference w:id="2"/>
        </w:r>
      </w:del>
      <w:r>
        <w:t>.</w:t>
      </w:r>
      <w:r w:rsidR="006848F2">
        <w:t xml:space="preserve"> Para melhorar a eficiência da codificação, o índice é multiplicado por 2 antes de ser somado ao valor obtido do registo base, já que o resulta</w:t>
      </w:r>
      <w:r w:rsidR="00861B58">
        <w:t>do</w:t>
      </w:r>
      <w:r w:rsidR="006848F2">
        <w:t xml:space="preserve"> desta operação terá que corresponder sempre a um número par (note-se que as instruções são codificadas com 16 </w:t>
      </w:r>
      <w:r w:rsidR="006848F2" w:rsidRPr="00983F5C">
        <w:rPr>
          <w:i/>
          <w:rPrChange w:id="307" w:author="Tiago Oliveira" w:date="2016-07-13T11:30:00Z">
            <w:rPr/>
          </w:rPrChange>
        </w:rPr>
        <w:t>bits</w:t>
      </w:r>
      <w:r w:rsidR="006848F2">
        <w:t>, ocupando 2 posições de memória consecutivas).</w:t>
      </w:r>
    </w:p>
    <w:p w14:paraId="7B226223" w14:textId="610CDEC8" w:rsidR="00730F1A" w:rsidRDefault="007B2C99" w:rsidP="009D0C2F">
      <w:pPr>
        <w:pStyle w:val="ParagrafodeTexto"/>
      </w:pPr>
      <w:r>
        <w:t>A arquitetura PDS16 t</w:t>
      </w:r>
      <w:r w:rsidR="00E30606">
        <w:t xml:space="preserve">ambém </w:t>
      </w:r>
      <w:r>
        <w:t xml:space="preserve">oferece </w:t>
      </w:r>
      <w:r w:rsidR="00730F1A">
        <w:t>uma instrução de salto incondicional com ligação (</w:t>
      </w:r>
      <w:r w:rsidR="00730F1A" w:rsidRPr="00983F5C">
        <w:rPr>
          <w:rStyle w:val="cdigoassemblypalavra"/>
          <w:rPrChange w:id="308" w:author="Tiago Oliveira" w:date="2016-07-13T11:30:00Z">
            <w:rPr>
              <w:rFonts w:ascii="Courier New" w:hAnsi="Courier New" w:cs="Courier New"/>
            </w:rPr>
          </w:rPrChange>
        </w:rPr>
        <w:t>JMPL</w:t>
      </w:r>
      <w:r w:rsidR="00730F1A">
        <w:t>)</w:t>
      </w:r>
      <w:r w:rsidR="00E30606">
        <w:t xml:space="preserve"> para </w:t>
      </w:r>
      <w:r>
        <w:t>dar suporte à implementação de rotinas</w:t>
      </w:r>
      <w:r w:rsidR="00E30606">
        <w:t>. A sintaxe</w:t>
      </w:r>
      <w:r w:rsidR="00730F1A">
        <w:t xml:space="preserve"> </w:t>
      </w:r>
      <w:r w:rsidR="00E30606">
        <w:t xml:space="preserve">desta instrução </w:t>
      </w:r>
      <w:r w:rsidR="00730F1A">
        <w:t>é idêntica à anteriormente descrita</w:t>
      </w:r>
      <w:r>
        <w:t xml:space="preserve"> (ver </w:t>
      </w:r>
      <w:r>
        <w:fldChar w:fldCharType="begin"/>
      </w:r>
      <w:r>
        <w:instrText xml:space="preserve"> REF _Ref455173800 \h </w:instrText>
      </w:r>
      <w:r w:rsidR="00A91B13">
        <w:instrText xml:space="preserve"> \* MERGEFORMAT </w:instrText>
      </w:r>
      <w:r>
        <w:fldChar w:fldCharType="separate"/>
      </w:r>
      <w:ins w:id="309" w:author="Tiago Oliveira" w:date="2016-07-06T17:30:00Z">
        <w:r w:rsidR="00672F3F" w:rsidRPr="00672F3F">
          <w:rPr>
            <w:bCs/>
            <w:sz w:val="20"/>
            <w:szCs w:val="20"/>
            <w:rPrChange w:id="310" w:author="Tiago Oliveira" w:date="2016-07-06T17:30:00Z">
              <w:rPr>
                <w:b/>
                <w:sz w:val="20"/>
                <w:szCs w:val="20"/>
              </w:rPr>
            </w:rPrChange>
          </w:rPr>
          <w:t xml:space="preserve">Tabela </w:t>
        </w:r>
        <w:r w:rsidR="00672F3F" w:rsidRPr="00672F3F">
          <w:rPr>
            <w:bCs/>
            <w:sz w:val="20"/>
            <w:szCs w:val="20"/>
            <w:rPrChange w:id="311" w:author="Tiago Oliveira" w:date="2016-07-06T17:30:00Z">
              <w:rPr>
                <w:b/>
                <w:noProof/>
                <w:sz w:val="20"/>
                <w:szCs w:val="20"/>
              </w:rPr>
            </w:rPrChange>
          </w:rPr>
          <w:t>1</w:t>
        </w:r>
      </w:ins>
      <w:del w:id="312" w:author="Tiago Oliveira" w:date="2016-07-06T17:30:00Z">
        <w:r w:rsidR="00672F3F" w:rsidRPr="00672F3F" w:rsidDel="00672F3F">
          <w:rPr>
            <w:bCs/>
            <w:sz w:val="20"/>
            <w:szCs w:val="20"/>
          </w:rPr>
          <w:delText>Tabela 1</w:delText>
        </w:r>
      </w:del>
      <w:r>
        <w:fldChar w:fldCharType="end"/>
      </w:r>
      <w:r>
        <w:t>)</w:t>
      </w:r>
      <w:r w:rsidR="00E30606">
        <w:t xml:space="preserve">, pelo que apenas se distingue da instrução </w:t>
      </w:r>
      <w:r w:rsidR="00E30606" w:rsidRPr="00983F5C">
        <w:rPr>
          <w:rStyle w:val="cdigoassemblypalavra"/>
          <w:rPrChange w:id="313" w:author="Tiago Oliveira" w:date="2016-07-13T11:30:00Z">
            <w:rPr>
              <w:rFonts w:ascii="Courier New" w:hAnsi="Courier New" w:cs="Courier New"/>
            </w:rPr>
          </w:rPrChange>
        </w:rPr>
        <w:t>JMP</w:t>
      </w:r>
      <w:r w:rsidR="00E30606">
        <w:t xml:space="preserve"> pelo facto de, para além de atualizar o PC com o valor do endereço de memória correspondente ao salto, também atualizar o registo R5 (LR) com o valor atual do PC, isto é, o endereço da posição de memória subsequente à da instrução </w:t>
      </w:r>
      <w:r w:rsidR="00E30606">
        <w:rPr>
          <w:rFonts w:ascii="Courier New" w:hAnsi="Courier New" w:cs="Courier New"/>
        </w:rPr>
        <w:t>JMPL</w:t>
      </w:r>
      <w:r w:rsidR="00E30606">
        <w:t>.</w:t>
      </w:r>
      <w:r>
        <w:t xml:space="preserve"> Estas duas operações acontecem em simultâneo, sendo portanto indivisíveis no tempo.</w:t>
      </w:r>
    </w:p>
    <w:p w14:paraId="30183A9B" w14:textId="77777777" w:rsidR="00982E21" w:rsidRDefault="00982E21" w:rsidP="009207B8">
      <w:pPr>
        <w:pStyle w:val="RTitulo2"/>
      </w:pPr>
      <w:bookmarkStart w:id="314" w:name="_Toc455588720"/>
      <w:r>
        <w:t>Subsistema de memória</w:t>
      </w:r>
      <w:bookmarkEnd w:id="314"/>
    </w:p>
    <w:p w14:paraId="1B2F0A98" w14:textId="75F2AB6A" w:rsidR="0002787A" w:rsidRDefault="00982E21" w:rsidP="009D0C2F">
      <w:pPr>
        <w:pStyle w:val="ParagrafodeTexto"/>
      </w:pPr>
      <w:r>
        <w:t xml:space="preserve">Como este processador segue a arquitetura de </w:t>
      </w:r>
      <w:r>
        <w:rPr>
          <w:i/>
        </w:rPr>
        <w:t>Von-Neumann</w:t>
      </w:r>
      <w:r>
        <w:t>, é usado apenas uma memória para código e dados de 32K*16</w:t>
      </w:r>
      <w:r w:rsidR="000A2D02">
        <w:t xml:space="preserve"> em que os </w:t>
      </w:r>
      <w:r w:rsidR="000A2D02" w:rsidRPr="00983F5C">
        <w:rPr>
          <w:i/>
          <w:rPrChange w:id="315" w:author="Tiago Oliveira" w:date="2016-07-13T11:34:00Z">
            <w:rPr/>
          </w:rPrChange>
        </w:rPr>
        <w:t>bytes</w:t>
      </w:r>
      <w:r w:rsidR="000A2D02">
        <w:t xml:space="preserve"> são organizados </w:t>
      </w:r>
      <w:r w:rsidR="0002787A">
        <w:t xml:space="preserve">seguindo o esquema </w:t>
      </w:r>
      <w:r w:rsidR="0002787A">
        <w:rPr>
          <w:i/>
        </w:rPr>
        <w:lastRenderedPageBreak/>
        <w:t>big-endian</w:t>
      </w:r>
      <w:r w:rsidR="0002787A">
        <w:t xml:space="preserve"> (bytes por </w:t>
      </w:r>
      <w:r w:rsidR="0002787A" w:rsidRPr="009207B8">
        <w:t>ordem crescente do seu "peso numérico" em endereços sucessivos da memória</w:t>
      </w:r>
      <w:r w:rsidR="0002787A">
        <w:t>)</w:t>
      </w:r>
      <w:r>
        <w:t xml:space="preserve">. </w:t>
      </w:r>
      <w:r w:rsidR="0002787A">
        <w:t>Este espaço de memória é partilhado não só entre código e dados, mas também com o acesso a periféricos, ou seja, definindo uma zona de memória em que os acessos à mesma</w:t>
      </w:r>
      <w:proofErr w:type="gramStart"/>
      <w:r w:rsidR="0002787A">
        <w:t>,</w:t>
      </w:r>
      <w:proofErr w:type="gramEnd"/>
      <w:r w:rsidR="0002787A">
        <w:t xml:space="preserve"> irão ser refletidos numa ação no periférico, e não com o intuito de manipular o estado da memória.</w:t>
      </w:r>
    </w:p>
    <w:p w14:paraId="2C8D1271" w14:textId="79A6EDDA" w:rsidR="00982E21" w:rsidRDefault="00982E21" w:rsidP="009D0C2F">
      <w:pPr>
        <w:pStyle w:val="ParagrafodeTexto"/>
      </w:pPr>
      <w:r>
        <w:t xml:space="preserve">O </w:t>
      </w:r>
      <w:r>
        <w:rPr>
          <w:i/>
        </w:rPr>
        <w:t>bus</w:t>
      </w:r>
      <w:r>
        <w:t xml:space="preserve"> de dados é de 16 </w:t>
      </w:r>
      <w:r w:rsidRPr="00983F5C">
        <w:rPr>
          <w:i/>
          <w:rPrChange w:id="316" w:author="Tiago Oliveira" w:date="2016-07-13T11:33:00Z">
            <w:rPr/>
          </w:rPrChange>
        </w:rPr>
        <w:t>bits</w:t>
      </w:r>
      <w:r>
        <w:t xml:space="preserve"> (</w:t>
      </w:r>
      <w:r>
        <w:rPr>
          <w:i/>
        </w:rPr>
        <w:t>word</w:t>
      </w:r>
      <w:r>
        <w:t xml:space="preserve">), mas o processador permite realizar leituras e escritas de 8 </w:t>
      </w:r>
      <w:r w:rsidRPr="00983F5C">
        <w:rPr>
          <w:i/>
          <w:rPrChange w:id="317" w:author="Tiago Oliveira" w:date="2016-07-13T11:33:00Z">
            <w:rPr/>
          </w:rPrChange>
        </w:rPr>
        <w:t>bits</w:t>
      </w:r>
      <w:r>
        <w:t xml:space="preserve"> (</w:t>
      </w:r>
      <w:r>
        <w:rPr>
          <w:i/>
        </w:rPr>
        <w:t>byte</w:t>
      </w:r>
      <w:r>
        <w:t xml:space="preserve">). No caso da leitura de oito </w:t>
      </w:r>
      <w:r>
        <w:rPr>
          <w:i/>
        </w:rPr>
        <w:t>bits</w:t>
      </w:r>
      <w:r>
        <w:t xml:space="preserve">, são lidos sempre 16 </w:t>
      </w:r>
      <w:r>
        <w:rPr>
          <w:i/>
        </w:rPr>
        <w:t>bits</w:t>
      </w:r>
      <w:r>
        <w:t xml:space="preserve"> da memória, mas é o processador que gere os </w:t>
      </w:r>
      <w:r>
        <w:rPr>
          <w:i/>
        </w:rPr>
        <w:t>bytes</w:t>
      </w:r>
      <w:r>
        <w:t xml:space="preserve"> a ler. Por exemplo para um endereço par é selecionado o </w:t>
      </w:r>
      <w:r>
        <w:rPr>
          <w:i/>
        </w:rPr>
        <w:t>byte</w:t>
      </w:r>
      <w:r>
        <w:t xml:space="preserve"> de maior peso e para um endereço ímpar é selecionado o </w:t>
      </w:r>
      <w:r>
        <w:rPr>
          <w:i/>
        </w:rPr>
        <w:t>byte</w:t>
      </w:r>
      <w:r>
        <w:t xml:space="preserve"> de menor peso. Em relação ao programa em si, é necessário que as instruções estejam sempre alinhadas a 16 </w:t>
      </w:r>
      <w:r>
        <w:rPr>
          <w:i/>
        </w:rPr>
        <w:t>bits</w:t>
      </w:r>
      <w:r>
        <w:t xml:space="preserve"> ou seja em endereços pares.</w:t>
      </w:r>
    </w:p>
    <w:p w14:paraId="4F4F4310" w14:textId="7A9CC5B4" w:rsidR="00116F9E" w:rsidRDefault="00116F9E" w:rsidP="009207B8">
      <w:pPr>
        <w:pStyle w:val="RTitulo2"/>
      </w:pPr>
      <w:bookmarkStart w:id="318" w:name="_Toc455588721"/>
      <w:r>
        <w:t>Exceções</w:t>
      </w:r>
      <w:bookmarkEnd w:id="318"/>
    </w:p>
    <w:p w14:paraId="177D71FF" w14:textId="60FE9EBD" w:rsidR="00380637" w:rsidRDefault="00412B6A" w:rsidP="009D0C2F">
      <w:pPr>
        <w:pStyle w:val="ParagrafodeTexto"/>
      </w:pPr>
      <w:r>
        <w:t>Um mecanismo de exceção trata-se de manipular eventos inesperados que ocorrem durante a execução de um programa que têm impacto, direta ou indiretamente nessa mesma execução. Neste caso, o processador</w:t>
      </w:r>
      <w:r w:rsidR="00380637">
        <w:t xml:space="preserve"> suporta 2 mecanismos de exceção: Interrupção Externa e </w:t>
      </w:r>
      <w:r w:rsidR="00380637" w:rsidRPr="009207B8">
        <w:rPr>
          <w:i/>
        </w:rPr>
        <w:t>Hard Reset</w:t>
      </w:r>
      <w:r w:rsidR="00380637">
        <w:t>.</w:t>
      </w:r>
      <w:r w:rsidR="00167FF5">
        <w:t xml:space="preserve"> </w:t>
      </w:r>
    </w:p>
    <w:p w14:paraId="424792A3" w14:textId="231CB2F2" w:rsidR="00772DE1" w:rsidRDefault="00380637" w:rsidP="009D0C2F">
      <w:pPr>
        <w:pStyle w:val="ParagrafodeTexto"/>
      </w:pPr>
      <w:r>
        <w:t xml:space="preserve">O </w:t>
      </w:r>
      <w:r w:rsidR="00167FF5">
        <w:t>mecanismo de interrupção</w:t>
      </w:r>
      <w:r>
        <w:t xml:space="preserve"> externa</w:t>
      </w:r>
      <w:r w:rsidR="00167FF5">
        <w:t xml:space="preserve"> consiste na verificação de um pino ao fim de cada execução de uma instrução, e caso este esteja ativo (</w:t>
      </w:r>
      <w:r w:rsidR="00167FF5">
        <w:rPr>
          <w:i/>
        </w:rPr>
        <w:t>active-low</w:t>
      </w:r>
      <w:r w:rsidR="00167FF5">
        <w:t>) é gerada uma chamada a uma rotina ISR (</w:t>
      </w:r>
      <w:r w:rsidR="00167FF5">
        <w:rPr>
          <w:i/>
        </w:rPr>
        <w:t>Interrupt Service Routine</w:t>
      </w:r>
      <w:r w:rsidR="00167FF5">
        <w:t xml:space="preserve">) que executará a ação pretendida por quem interrompeu. </w:t>
      </w:r>
      <w:r w:rsidR="00412B6A">
        <w:t xml:space="preserve">Esta verificação só é efetuada caso a </w:t>
      </w:r>
      <w:r w:rsidR="00412B6A">
        <w:rPr>
          <w:i/>
        </w:rPr>
        <w:t xml:space="preserve">flag </w:t>
      </w:r>
      <w:r w:rsidR="00412B6A">
        <w:t>“IE” se encontre ativa, a qual deve ser ativa pelo utilizador caso pretenda atender interrupções externas. U</w:t>
      </w:r>
      <w:r w:rsidR="00167FF5">
        <w:t>m</w:t>
      </w:r>
      <w:r>
        <w:t>a</w:t>
      </w:r>
      <w:r w:rsidR="00167FF5">
        <w:t xml:space="preserve"> das dificuldades que essa interrupção trás</w:t>
      </w:r>
      <w:r w:rsidR="00772DE1">
        <w:t>,</w:t>
      </w:r>
      <w:r w:rsidR="00167FF5">
        <w:t xml:space="preserve"> depois de executar código ISR</w:t>
      </w:r>
      <w:r w:rsidR="00772DE1">
        <w:t>,</w:t>
      </w:r>
      <w:r w:rsidR="00167FF5">
        <w:t xml:space="preserve"> é voltar a colocar os registos nos estados originais e retornar o programa no estado inicial antes da interrupção (registo PC).</w:t>
      </w:r>
      <w:r w:rsidR="00772DE1">
        <w:t xml:space="preserve"> Visto que a arquitetura do PDS16 não suporta o uso de um </w:t>
      </w:r>
      <w:r w:rsidR="00772DE1">
        <w:rPr>
          <w:i/>
        </w:rPr>
        <w:t>Stack</w:t>
      </w:r>
      <w:r w:rsidR="00772DE1">
        <w:t xml:space="preserve">, o modo de resolução implementado pelo sistema, trata-se de utilizar um segundo banco de registos (através da </w:t>
      </w:r>
      <w:r w:rsidR="00772DE1">
        <w:rPr>
          <w:i/>
        </w:rPr>
        <w:t xml:space="preserve">flag </w:t>
      </w:r>
      <w:r w:rsidR="00772DE1">
        <w:t xml:space="preserve">“BS”), sendo que ao entrar na rotina, o banco de registos é alterado para que não sejam modificados os registos do programa normal, repondo os mesmos no final da rotina. </w:t>
      </w:r>
    </w:p>
    <w:p w14:paraId="7995A144" w14:textId="1F09B22D" w:rsidR="00116F9E" w:rsidRPr="00D5597B" w:rsidRDefault="00772DE1" w:rsidP="009D0C2F">
      <w:pPr>
        <w:pStyle w:val="ParagrafodeTexto"/>
      </w:pPr>
      <w:r>
        <w:t xml:space="preserve">Por outro lado o mecanismo de </w:t>
      </w:r>
      <w:r>
        <w:rPr>
          <w:i/>
        </w:rPr>
        <w:t xml:space="preserve">Hard Reset </w:t>
      </w:r>
      <w:r>
        <w:t xml:space="preserve">é assinalado manualmente pelo utilizador através de um botão durante a execução de um programa. Como o próprio nome indica, este mecanismo leva a que o processador volte ao estado inicial, interrompendo qualquer execução existente. </w:t>
      </w:r>
      <w:r w:rsidR="00E15617">
        <w:t xml:space="preserve">Isto é garantido pois a implementação do mecanismo passa por carregar o valor 0 para o registo PSW, (levando a que seja selecionado o banco de registos 0 e ao não atendimento de interrupções externas, </w:t>
      </w:r>
      <w:r w:rsidR="00E15617">
        <w:rPr>
          <w:i/>
        </w:rPr>
        <w:t>falg</w:t>
      </w:r>
      <w:r w:rsidR="00E15617">
        <w:t xml:space="preserve"> “IE” a 0) e também para o PC (levando a que seja passada a execução novamente para a primeira posição de memória, </w:t>
      </w:r>
      <w:r w:rsidR="00E15617" w:rsidRPr="009207B8">
        <w:rPr>
          <w:i/>
        </w:rPr>
        <w:t>boot</w:t>
      </w:r>
      <w:r w:rsidR="00E15617">
        <w:t>).</w:t>
      </w:r>
    </w:p>
    <w:p w14:paraId="711BE07B" w14:textId="5B7578B5" w:rsidR="00730F1A" w:rsidRPr="009207B8" w:rsidRDefault="00730F1A" w:rsidP="009D0C2F">
      <w:pPr>
        <w:pStyle w:val="RTitulo2"/>
      </w:pPr>
      <w:bookmarkStart w:id="319" w:name="_Toc455588722"/>
      <w:r w:rsidRPr="00335908">
        <w:lastRenderedPageBreak/>
        <w:t>Assemblador</w:t>
      </w:r>
      <w:r w:rsidRPr="009207B8">
        <w:t xml:space="preserve"> </w:t>
      </w:r>
      <w:r w:rsidR="00B3205B" w:rsidRPr="009207B8">
        <w:t>DASM</w:t>
      </w:r>
      <w:bookmarkEnd w:id="319"/>
    </w:p>
    <w:p w14:paraId="557FD3FB" w14:textId="4FD86D4A" w:rsidR="00730F1A" w:rsidRDefault="00730F1A" w:rsidP="009D0C2F">
      <w:pPr>
        <w:pStyle w:val="ParagrafodeTexto"/>
      </w:pPr>
      <w:r>
        <w:t>Seja qual for a linguagem de programação adotada para desenvolver um programa existe a necessidade de compilar o código fonte produzido para se obter o correspondente código interpretável pela máquina. Para o processador PDS16, foi criado um assemblador denominado DASM</w:t>
      </w:r>
      <w:r>
        <w:fldChar w:fldCharType="begin"/>
      </w:r>
      <w:r>
        <w:instrText xml:space="preserve"> CITATION Jos111 \l 2070 </w:instrText>
      </w:r>
      <w:r>
        <w:fldChar w:fldCharType="separate"/>
      </w:r>
      <w:r w:rsidR="008F2780">
        <w:rPr>
          <w:noProof/>
        </w:rPr>
        <w:t xml:space="preserve"> </w:t>
      </w:r>
      <w:r w:rsidR="008F2780" w:rsidRPr="008F2780">
        <w:rPr>
          <w:noProof/>
        </w:rPr>
        <w:t>[7]</w:t>
      </w:r>
      <w:r>
        <w:fldChar w:fldCharType="end"/>
      </w:r>
      <w:r>
        <w:t xml:space="preserve">, uni modelar, que a partir de um ficheiro de texto escrito em linguagem assembly PDS16 produz o ficheiro com a designação correspondente em linguagem máquina, i.e. o ficheiro executável do programa. Este ficheiro, com extensão HEX, adota o formato Intel HEX80. É portanto um ficheiro de texto constituído por caracteres ASCII organizados em tramas, contendo cada trama uma marca de sincronização, o endereço físico dos </w:t>
      </w:r>
      <w:r>
        <w:rPr>
          <w:i/>
        </w:rPr>
        <w:t>bytes</w:t>
      </w:r>
      <w:r>
        <w:t xml:space="preserve"> contidos na trama e um código para deteção de erros de transmissão.</w:t>
      </w:r>
    </w:p>
    <w:p w14:paraId="23F4236B" w14:textId="3CE5854D" w:rsidR="00730F1A" w:rsidRDefault="00730F1A" w:rsidP="009D0C2F">
      <w:pPr>
        <w:pStyle w:val="ParagrafodeTexto"/>
      </w:pPr>
      <w:r>
        <w:t>Sendo o DASM um assemblador didático uni modular, ou seja, não permite o desenvolvimento de aplicações usando múltiplos ficheiros fontes, não existe a necessidade de uma ferramenta de ligação. Pelo mesmo motivo a localização em memória das instruções e das variáveis e constantes é estática e estabelecida no ficheiro fonte.</w:t>
      </w:r>
    </w:p>
    <w:p w14:paraId="67FF948A" w14:textId="4C37B782" w:rsidR="00730F1A" w:rsidRDefault="00730F1A" w:rsidP="009D0C2F">
      <w:pPr>
        <w:pStyle w:val="ParagrafodeTexto"/>
      </w:pPr>
      <w:r>
        <w:t>A execução do programa DASM também produz um ficheiro com extensão LST. Este consiste numa listagem das operações realizadas pelo DASM, pelo qual o texto original de cada instrução no ficheiro fonte, acrescido do endereço de memória em que foi localizado e do respetivo código maquina. Caso existam erros de compilação, os mesmos são assinalados na respetiva instrução com uma mensagem identificadora do seu tipo e da possível causa.</w:t>
      </w:r>
    </w:p>
    <w:p w14:paraId="4AB6A1B2" w14:textId="77777777" w:rsidR="00CA3BBD" w:rsidRDefault="00CA3BBD" w:rsidP="009D0C2F">
      <w:pPr>
        <w:pStyle w:val="RTitulo3"/>
      </w:pPr>
      <w:bookmarkStart w:id="320" w:name="_Toc455588723"/>
      <w:r w:rsidRPr="00CA3BBD">
        <w:t>Escrita de programas</w:t>
      </w:r>
      <w:bookmarkEnd w:id="320"/>
    </w:p>
    <w:p w14:paraId="73E3610E" w14:textId="2AA88FCC" w:rsidR="00B3205B" w:rsidRDefault="00380637" w:rsidP="009D0C2F">
      <w:pPr>
        <w:pStyle w:val="ParagrafodeTexto"/>
      </w:pPr>
      <w:r w:rsidRPr="009207B8">
        <w:t xml:space="preserve">Quando </w:t>
      </w:r>
      <w:r>
        <w:t xml:space="preserve">o </w:t>
      </w:r>
      <w:r w:rsidRPr="009207B8">
        <w:t xml:space="preserve">utilizador escreve um ficheiro deve ter em conta que o assemblador DASM lê o ficheiro </w:t>
      </w:r>
      <w:r>
        <w:t>por ordem</w:t>
      </w:r>
      <w:r w:rsidRPr="009207B8">
        <w:t xml:space="preserve"> </w:t>
      </w:r>
      <w:r w:rsidRPr="009207B8">
        <w:rPr>
          <w:i/>
        </w:rPr>
        <w:t>top down</w:t>
      </w:r>
      <w:r w:rsidRPr="009207B8">
        <w:t xml:space="preserve">, e que </w:t>
      </w:r>
      <w:r>
        <w:t>cada símbolo</w:t>
      </w:r>
      <w:r w:rsidRPr="009207B8">
        <w:t xml:space="preserve"> contém</w:t>
      </w:r>
      <w:r>
        <w:t xml:space="preserve"> o endereço da instrução depois do mesmo</w:t>
      </w:r>
      <w:r w:rsidRPr="009207B8">
        <w:t>.</w:t>
      </w:r>
      <w:r>
        <w:rPr>
          <w:rFonts w:ascii="Helvetica" w:hAnsi="Helvetica" w:cs="Helvetica"/>
          <w:color w:val="4B4F56"/>
          <w:sz w:val="18"/>
          <w:szCs w:val="18"/>
          <w:shd w:val="clear" w:color="auto" w:fill="FEFEFE"/>
        </w:rPr>
        <w:t xml:space="preserve"> </w:t>
      </w:r>
      <w:r w:rsidR="00B3205B">
        <w:t>Cada instrução pode ser dividida em 4 campos ordenados, seguindo a seguinte forma:</w:t>
      </w:r>
    </w:p>
    <w:p w14:paraId="750F40B5" w14:textId="77777777" w:rsidR="00B3205B" w:rsidRDefault="00B3205B" w:rsidP="00B3205B">
      <w:pPr>
        <w:jc w:val="center"/>
        <w:rPr>
          <w:rFonts w:cs="Times New Roman"/>
          <w:sz w:val="20"/>
          <w:szCs w:val="2"/>
        </w:rPr>
      </w:pPr>
      <w:r>
        <w:rPr>
          <w:rFonts w:cs="Times New Roman"/>
          <w:sz w:val="20"/>
          <w:szCs w:val="2"/>
        </w:rPr>
        <w:t>[Símbolo</w:t>
      </w:r>
      <w:proofErr w:type="gramStart"/>
      <w:r>
        <w:rPr>
          <w:rFonts w:cs="Times New Roman"/>
          <w:sz w:val="20"/>
          <w:szCs w:val="2"/>
        </w:rPr>
        <w:t>:] Instrução [Operando Destino</w:t>
      </w:r>
      <w:proofErr w:type="gramEnd"/>
      <w:r>
        <w:rPr>
          <w:rFonts w:cs="Times New Roman"/>
          <w:sz w:val="20"/>
          <w:szCs w:val="2"/>
        </w:rPr>
        <w:t>][,Operando Fonte 1] [,Operando Fonte 2] [;comentário]</w:t>
      </w:r>
    </w:p>
    <w:p w14:paraId="65324BE0" w14:textId="77777777" w:rsidR="00B3205B" w:rsidRDefault="00B3205B" w:rsidP="009D0C2F">
      <w:pPr>
        <w:pStyle w:val="RBulletList"/>
      </w:pPr>
      <w:r>
        <w:rPr>
          <w:b/>
        </w:rPr>
        <w:t>Símbolo</w:t>
      </w:r>
      <w:r>
        <w:t xml:space="preserve">: Serve para referir o nome de uma variável, uma constante ou um endereço da memória, sendo que se trata de uma palavra, única no documento, seguida </w:t>
      </w:r>
      <w:proofErr w:type="gramStart"/>
      <w:r>
        <w:t>de</w:t>
      </w:r>
      <w:proofErr w:type="gramEnd"/>
      <w:r>
        <w:t xml:space="preserve"> “:”</w:t>
      </w:r>
    </w:p>
    <w:p w14:paraId="5595AE69" w14:textId="77777777" w:rsidR="00B3205B" w:rsidRDefault="00B3205B" w:rsidP="009D0C2F">
      <w:pPr>
        <w:pStyle w:val="RBulletList"/>
      </w:pPr>
      <w:r>
        <w:rPr>
          <w:b/>
        </w:rPr>
        <w:t>Instrução:</w:t>
      </w:r>
      <w:r>
        <w:t xml:space="preserve"> Pode tratar-se de uma instrução PDS16 ou uma diretiva para o </w:t>
      </w:r>
      <w:proofErr w:type="gramStart"/>
      <w:r>
        <w:rPr>
          <w:i/>
        </w:rPr>
        <w:t>assembler</w:t>
      </w:r>
      <w:proofErr w:type="gramEnd"/>
      <w:r>
        <w:t>.</w:t>
      </w:r>
    </w:p>
    <w:p w14:paraId="4D47F98D" w14:textId="77777777" w:rsidR="00B3205B" w:rsidRPr="009207B8" w:rsidRDefault="00B3205B" w:rsidP="009D0C2F">
      <w:pPr>
        <w:pStyle w:val="RBulletList"/>
      </w:pPr>
      <w:r w:rsidRPr="009207B8">
        <w:rPr>
          <w:b/>
        </w:rPr>
        <w:t>Operando:</w:t>
      </w:r>
      <w:r w:rsidRPr="009207B8">
        <w:t xml:space="preserve"> Tratam-se dos parâmetros da instrução em causa (caso a mesma possua algum), em que o seu tipo e número dependem da própria instrução.</w:t>
      </w:r>
    </w:p>
    <w:p w14:paraId="42390898" w14:textId="5D3D7E26" w:rsidR="00B3205B" w:rsidRPr="009207B8" w:rsidRDefault="00B3205B" w:rsidP="009D0C2F">
      <w:pPr>
        <w:pStyle w:val="RBulletList"/>
      </w:pPr>
      <w:r w:rsidRPr="009207B8">
        <w:rPr>
          <w:b/>
        </w:rPr>
        <w:t xml:space="preserve">Comentário: </w:t>
      </w:r>
      <w:r w:rsidRPr="009207B8">
        <w:t>O compilador ignora os seus caracteres. Existem 2 tipos de comentários: 1) comentário de linha: inicializado pelo caracter “;” e que abrange todos os caracteres até há mudança de linha; 2) comentário em bloco, inicializado por “/*” e terminado por “*/”, abrangendo todos os caracteres entre eles.</w:t>
      </w:r>
    </w:p>
    <w:p w14:paraId="23DDFCDF" w14:textId="3AEFB4C1" w:rsidR="008E1725" w:rsidRDefault="008E1725" w:rsidP="009D0C2F">
      <w:pPr>
        <w:pStyle w:val="RTitulo3"/>
      </w:pPr>
      <w:bookmarkStart w:id="321" w:name="_Toc455588724"/>
      <w:r w:rsidRPr="008E1725">
        <w:lastRenderedPageBreak/>
        <w:t>Diretivas</w:t>
      </w:r>
      <w:bookmarkEnd w:id="321"/>
    </w:p>
    <w:p w14:paraId="35CF1051" w14:textId="6275791E" w:rsidR="00730F1A" w:rsidRDefault="00730F1A" w:rsidP="009D0C2F">
      <w:pPr>
        <w:pStyle w:val="ParagrafodeTexto"/>
      </w:pPr>
      <w:r>
        <w:t>Para além das instruções assembly PDS16, o assemblador DASM reconhece e processa um outro conjunto de comandos</w:t>
      </w:r>
      <w:r>
        <w:fldChar w:fldCharType="begin"/>
      </w:r>
      <w:r>
        <w:instrText xml:space="preserve"> CITATION Jos \l 2070 </w:instrText>
      </w:r>
      <w:r>
        <w:fldChar w:fldCharType="separate"/>
      </w:r>
      <w:r w:rsidR="008F2780">
        <w:rPr>
          <w:noProof/>
        </w:rPr>
        <w:t xml:space="preserve"> </w:t>
      </w:r>
      <w:r w:rsidR="008F2780" w:rsidRPr="008F2780">
        <w:rPr>
          <w:noProof/>
        </w:rPr>
        <w:t>[10]</w:t>
      </w:r>
      <w:r>
        <w:fldChar w:fldCharType="end"/>
      </w:r>
      <w:r>
        <w:t>. Estes comandos visam não só facilitar a organização em memória do código e dos dados dos programas, mas também a utilização de símbolos para representação de valores, e.g. endereços e constantes.</w:t>
      </w:r>
    </w:p>
    <w:p w14:paraId="63B1CE29" w14:textId="4FB46590" w:rsidR="00730F1A" w:rsidRDefault="00730F1A" w:rsidP="009D0C2F">
      <w:pPr>
        <w:pStyle w:val="ParagrafodeTexto"/>
      </w:pPr>
      <w:r>
        <w:t>No que respeita à organização dos programas em memória, é possível definir-se as três secções base geradas por quase todos os compiladores:</w:t>
      </w:r>
    </w:p>
    <w:p w14:paraId="373EF9D3" w14:textId="77777777" w:rsidR="00730F1A" w:rsidRDefault="00730F1A" w:rsidP="009D0C2F">
      <w:pPr>
        <w:pStyle w:val="RNumericList1"/>
      </w:pPr>
      <w:r>
        <w:t>“</w:t>
      </w:r>
      <w:r w:rsidRPr="00983F5C">
        <w:rPr>
          <w:rStyle w:val="cdigoassemblypalavra"/>
          <w:rPrChange w:id="322" w:author="Tiago Oliveira" w:date="2016-07-13T11:31:00Z">
            <w:rPr>
              <w:rFonts w:ascii="Courier New" w:hAnsi="Courier New" w:cs="Courier New"/>
            </w:rPr>
          </w:rPrChange>
        </w:rPr>
        <w:t>.DATA</w:t>
      </w:r>
      <w:r>
        <w:t>” – que aloja as variáveis globais com valor inicial;</w:t>
      </w:r>
    </w:p>
    <w:p w14:paraId="0602E1F5" w14:textId="77777777" w:rsidR="00730F1A" w:rsidRDefault="00730F1A" w:rsidP="009D0C2F">
      <w:pPr>
        <w:pStyle w:val="RNumericList1"/>
      </w:pPr>
      <w:r>
        <w:t>“</w:t>
      </w:r>
      <w:r w:rsidRPr="00983F5C">
        <w:rPr>
          <w:rStyle w:val="cdigoassemblypalavra"/>
          <w:rPrChange w:id="323" w:author="Tiago Oliveira" w:date="2016-07-13T11:31:00Z">
            <w:rPr>
              <w:rFonts w:ascii="Courier New" w:hAnsi="Courier New" w:cs="Courier New"/>
            </w:rPr>
          </w:rPrChange>
        </w:rPr>
        <w:t>.BSS</w:t>
      </w:r>
      <w:r>
        <w:t>” – que aloja as variáveis globais sem valor inicial;</w:t>
      </w:r>
    </w:p>
    <w:p w14:paraId="37A3205D" w14:textId="77777777" w:rsidR="00730F1A" w:rsidRDefault="00730F1A" w:rsidP="009D0C2F">
      <w:pPr>
        <w:pStyle w:val="RNumericList1"/>
      </w:pPr>
      <w:r>
        <w:t>“</w:t>
      </w:r>
      <w:r w:rsidRPr="00983F5C">
        <w:rPr>
          <w:rStyle w:val="cdigoassemblypalavra"/>
          <w:rPrChange w:id="324" w:author="Tiago Oliveira" w:date="2016-07-13T11:31:00Z">
            <w:rPr>
              <w:rFonts w:ascii="Courier New" w:hAnsi="Courier New" w:cs="Courier New"/>
            </w:rPr>
          </w:rPrChange>
        </w:rPr>
        <w:t>.TEXT</w:t>
      </w:r>
      <w:r>
        <w:t>” – que aloja as instruções do programa;</w:t>
      </w:r>
    </w:p>
    <w:p w14:paraId="081D57A5" w14:textId="56A93435" w:rsidR="00730F1A" w:rsidRDefault="00730F1A" w:rsidP="009D0C2F">
      <w:pPr>
        <w:pStyle w:val="ParagrafodeTexto"/>
      </w:pPr>
      <w:r>
        <w:t xml:space="preserve">Para além destas secções, permite ainda que o programador defina outras secções. Para tal, deve usar-se a </w:t>
      </w:r>
      <w:proofErr w:type="gramStart"/>
      <w:r>
        <w:t xml:space="preserve">diretiva </w:t>
      </w:r>
      <w:r>
        <w:rPr>
          <w:i/>
        </w:rPr>
        <w:t>.section</w:t>
      </w:r>
      <w:proofErr w:type="gramEnd"/>
      <w:r>
        <w:t xml:space="preserve"> para definir uma expressão do tipo </w:t>
      </w:r>
      <w:r w:rsidRPr="00983F5C">
        <w:rPr>
          <w:rStyle w:val="cdigoassemblypalavra"/>
          <w:rPrChange w:id="325" w:author="Tiago Oliveira" w:date="2016-07-13T11:31:00Z">
            <w:rPr/>
          </w:rPrChange>
        </w:rPr>
        <w:t>“</w:t>
      </w:r>
      <w:r w:rsidRPr="00983F5C">
        <w:rPr>
          <w:rStyle w:val="cdigoassemblypalavra"/>
          <w:rPrChange w:id="326" w:author="Tiago Oliveira" w:date="2016-07-13T11:31:00Z">
            <w:rPr>
              <w:rFonts w:ascii="Courier New" w:hAnsi="Courier New" w:cs="Courier New"/>
            </w:rPr>
          </w:rPrChange>
        </w:rPr>
        <w:t>.SECTION section_name</w:t>
      </w:r>
      <w:r>
        <w:t xml:space="preserve">”, em que </w:t>
      </w:r>
      <w:r w:rsidRPr="00983F5C">
        <w:rPr>
          <w:rStyle w:val="cdigoassemblypalavra"/>
          <w:rPrChange w:id="327" w:author="Tiago Oliveira" w:date="2016-07-13T11:31:00Z">
            <w:rPr>
              <w:rFonts w:ascii="Courier New" w:hAnsi="Courier New" w:cs="Courier New"/>
            </w:rPr>
          </w:rPrChange>
        </w:rPr>
        <w:t>section_name</w:t>
      </w:r>
      <w:r>
        <w:t xml:space="preserve"> corresponde ao nome da secção desejada.</w:t>
      </w:r>
    </w:p>
    <w:p w14:paraId="68B80FD5" w14:textId="3444A880" w:rsidR="00730F1A" w:rsidRDefault="00730F1A" w:rsidP="009D0C2F">
      <w:pPr>
        <w:pStyle w:val="ParagrafodeTexto"/>
      </w:pPr>
      <w:r>
        <w:t xml:space="preserve">De notar que estas diretivas apenas definem o início de uma zona de memória contígua onde se podem localizar as instruções e os valores definidos para as </w:t>
      </w:r>
      <w:proofErr w:type="gramStart"/>
      <w:r>
        <w:t>variáveis .</w:t>
      </w:r>
      <w:proofErr w:type="gramEnd"/>
      <w:r>
        <w:t xml:space="preserve"> Para estabelecer o valor do endereço em que uma secção deverá ser localizada deve usar-se a </w:t>
      </w:r>
      <w:proofErr w:type="gramStart"/>
      <w:r>
        <w:t xml:space="preserve">diretoria </w:t>
      </w:r>
      <w:r>
        <w:rPr>
          <w:i/>
        </w:rPr>
        <w:t>.org</w:t>
      </w:r>
      <w:proofErr w:type="gramEnd"/>
      <w:r>
        <w:t xml:space="preserve"> que define uma expressão do tipo: “</w:t>
      </w:r>
      <w:r w:rsidRPr="00983F5C">
        <w:rPr>
          <w:rStyle w:val="cdigoassemblypalavra"/>
          <w:rPrChange w:id="328" w:author="Tiago Oliveira" w:date="2016-07-13T11:31:00Z">
            <w:rPr>
              <w:rFonts w:ascii="Courier New" w:hAnsi="Courier New" w:cs="Courier New"/>
            </w:rPr>
          </w:rPrChange>
        </w:rPr>
        <w:t>.ORG expression</w:t>
      </w:r>
      <w:r>
        <w:t>”, em que “</w:t>
      </w:r>
      <w:r w:rsidRPr="00983F5C">
        <w:rPr>
          <w:rStyle w:val="cdigoassemblypalavra"/>
          <w:rPrChange w:id="329" w:author="Tiago Oliveira" w:date="2016-07-13T11:31:00Z">
            <w:rPr>
              <w:rFonts w:ascii="Courier New" w:hAnsi="Courier New" w:cs="Courier New"/>
            </w:rPr>
          </w:rPrChange>
        </w:rPr>
        <w:t>expression</w:t>
      </w:r>
      <w:r>
        <w:t>” deverá corresponder o valor de endereço pretendido.</w:t>
      </w:r>
    </w:p>
    <w:p w14:paraId="784455BD" w14:textId="490108C5" w:rsidR="00730F1A" w:rsidRDefault="00730F1A" w:rsidP="009D0C2F">
      <w:pPr>
        <w:pStyle w:val="ParagrafodeTexto"/>
      </w:pPr>
      <w:r>
        <w:t xml:space="preserve">O assemblador DASM disponibiliza um outro conjunto de diretivas que permite reservar e definir o valor inicial de posições de memória. As </w:t>
      </w:r>
      <w:proofErr w:type="gramStart"/>
      <w:r>
        <w:t xml:space="preserve">diretivas </w:t>
      </w:r>
      <w:r>
        <w:rPr>
          <w:i/>
        </w:rPr>
        <w:t>.word</w:t>
      </w:r>
      <w:proofErr w:type="gramEnd"/>
      <w:r>
        <w:t xml:space="preserve"> e </w:t>
      </w:r>
      <w:r>
        <w:rPr>
          <w:i/>
        </w:rPr>
        <w:t>.</w:t>
      </w:r>
      <w:proofErr w:type="gramStart"/>
      <w:r>
        <w:rPr>
          <w:i/>
        </w:rPr>
        <w:t>byte</w:t>
      </w:r>
      <w:proofErr w:type="gramEnd"/>
      <w:r>
        <w:rPr>
          <w:i/>
        </w:rPr>
        <w:t xml:space="preserve"> </w:t>
      </w:r>
      <w:r>
        <w:t xml:space="preserve">podem definir dois tipos de expressões: </w:t>
      </w:r>
    </w:p>
    <w:p w14:paraId="709A1B0F" w14:textId="77777777" w:rsidR="00730F1A" w:rsidRDefault="00730F1A" w:rsidP="009D0C2F">
      <w:pPr>
        <w:pStyle w:val="RNumericList1"/>
        <w:numPr>
          <w:ilvl w:val="0"/>
          <w:numId w:val="38"/>
        </w:numPr>
      </w:pPr>
      <w:r>
        <w:t>“.WORD” – define uma/</w:t>
      </w:r>
      <w:proofErr w:type="gramStart"/>
      <w:r>
        <w:t>várias palavra</w:t>
      </w:r>
      <w:proofErr w:type="gramEnd"/>
      <w:r>
        <w:t>/s em memória;</w:t>
      </w:r>
    </w:p>
    <w:p w14:paraId="630D01C3" w14:textId="77777777" w:rsidR="00730F1A" w:rsidRDefault="00730F1A" w:rsidP="009D0C2F">
      <w:pPr>
        <w:pStyle w:val="RNumericList1"/>
      </w:pPr>
      <w:r>
        <w:t>“.BYTE” – define um/</w:t>
      </w:r>
      <w:proofErr w:type="gramStart"/>
      <w:r>
        <w:t xml:space="preserve">vários </w:t>
      </w:r>
      <w:r w:rsidRPr="00983F5C">
        <w:rPr>
          <w:i/>
          <w:rPrChange w:id="330" w:author="Tiago Oliveira" w:date="2016-07-13T11:34:00Z">
            <w:rPr/>
          </w:rPrChange>
        </w:rPr>
        <w:t>byte</w:t>
      </w:r>
      <w:proofErr w:type="gramEnd"/>
      <w:r w:rsidRPr="00983F5C">
        <w:rPr>
          <w:i/>
          <w:rPrChange w:id="331" w:author="Tiago Oliveira" w:date="2016-07-13T11:34:00Z">
            <w:rPr/>
          </w:rPrChange>
        </w:rPr>
        <w:t>/s</w:t>
      </w:r>
      <w:r>
        <w:t xml:space="preserve"> em memória;</w:t>
      </w:r>
    </w:p>
    <w:p w14:paraId="050984AA" w14:textId="77777777" w:rsidR="00730F1A" w:rsidRDefault="00730F1A" w:rsidP="009D0C2F">
      <w:pPr>
        <w:pStyle w:val="RNumericList1"/>
      </w:pPr>
      <w:r>
        <w:t>“.ASCII”, “.ASCIIZ” – define uma string ascii não terminada por zero, e terminada por zero, respetivamente;</w:t>
      </w:r>
    </w:p>
    <w:p w14:paraId="593313AC" w14:textId="77777777" w:rsidR="00730F1A" w:rsidRDefault="00730F1A" w:rsidP="009D0C2F">
      <w:pPr>
        <w:pStyle w:val="RNumericList1"/>
      </w:pPr>
      <w:r>
        <w:t xml:space="preserve">“.SPACE” – reserva espaço para um ou vários </w:t>
      </w:r>
      <w:r w:rsidRPr="00983F5C">
        <w:rPr>
          <w:i/>
          <w:rPrChange w:id="332" w:author="Tiago Oliveira" w:date="2016-07-13T11:34:00Z">
            <w:rPr/>
          </w:rPrChange>
        </w:rPr>
        <w:t>bytes</w:t>
      </w:r>
      <w:r>
        <w:t>, com possibilidade de serem inicialização com um valor definido pelo programador.</w:t>
      </w:r>
    </w:p>
    <w:p w14:paraId="593B7452" w14:textId="45CB7FB0" w:rsidR="00672F3F" w:rsidRDefault="00730F1A" w:rsidP="00672F3F">
      <w:pPr>
        <w:pStyle w:val="ParagrafodeTexto"/>
      </w:pPr>
      <w:r>
        <w:t xml:space="preserve">Existe também a possibilidade de serem atribuídos valores a símbolos através das diretivas “.EQU” </w:t>
      </w:r>
      <w:proofErr w:type="gramStart"/>
      <w:r>
        <w:t>e</w:t>
      </w:r>
      <w:proofErr w:type="gramEnd"/>
      <w:r>
        <w:t xml:space="preserve"> “.SET”, sendo que a primeira é atribuído de forma permanente e o segundo temporária. </w:t>
      </w:r>
      <w:bookmarkStart w:id="333" w:name="_Toc455588725"/>
    </w:p>
    <w:p w14:paraId="25372C5D" w14:textId="77777777" w:rsidR="00672F3F" w:rsidRDefault="00672F3F" w:rsidP="00672F3F">
      <w:pPr>
        <w:pStyle w:val="RTitulo1"/>
        <w:sectPr w:rsidR="00672F3F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E7E12C7" w14:textId="1393B944" w:rsidR="00730F1A" w:rsidRDefault="00730F1A" w:rsidP="00672F3F">
      <w:pPr>
        <w:pStyle w:val="RTitulo1"/>
      </w:pPr>
      <w:r>
        <w:lastRenderedPageBreak/>
        <w:t>Framework Xtext</w:t>
      </w:r>
      <w:bookmarkEnd w:id="333"/>
    </w:p>
    <w:p w14:paraId="65A30D12" w14:textId="48AED7AC" w:rsidR="00730F1A" w:rsidDel="004951DA" w:rsidRDefault="00730F1A" w:rsidP="009D0C2F">
      <w:pPr>
        <w:pStyle w:val="RTitulo2"/>
        <w:rPr>
          <w:del w:id="334" w:author="Andre" w:date="2016-07-07T12:03:00Z"/>
        </w:rPr>
      </w:pPr>
      <w:bookmarkStart w:id="335" w:name="_Toc455588726"/>
      <w:del w:id="336" w:author="Andre" w:date="2016-07-07T12:03:00Z">
        <w:r w:rsidDel="004951DA">
          <w:delText>Introdução</w:delText>
        </w:r>
        <w:bookmarkEnd w:id="335"/>
      </w:del>
    </w:p>
    <w:p w14:paraId="17E82299" w14:textId="6678A7D2" w:rsidR="007B572B" w:rsidRDefault="00730F1A" w:rsidP="009D0C2F">
      <w:pPr>
        <w:pStyle w:val="ParagrafodeTexto"/>
        <w:rPr>
          <w:ins w:id="337" w:author="Tiago Oliveira" w:date="2016-07-13T12:14:00Z"/>
        </w:rPr>
      </w:pPr>
      <w:r>
        <w:t xml:space="preserve">Xtext é uma </w:t>
      </w:r>
      <w:r>
        <w:rPr>
          <w:i/>
        </w:rPr>
        <w:t>framework</w:t>
      </w:r>
      <w:r>
        <w:t xml:space="preserve"> </w:t>
      </w:r>
      <w:ins w:id="338" w:author="Tiago Oliveira" w:date="2016-07-13T11:36:00Z">
        <w:r w:rsidR="00C852F9">
          <w:t xml:space="preserve">utilizada principalmente </w:t>
        </w:r>
      </w:ins>
      <w:r>
        <w:t>para o desenvolvimento de linguagens de programação</w:t>
      </w:r>
      <w:ins w:id="339" w:author="Andre" w:date="2016-07-07T12:07:00Z">
        <w:r w:rsidR="004951DA">
          <w:t xml:space="preserve"> e de linguagens </w:t>
        </w:r>
      </w:ins>
      <w:ins w:id="340" w:author="Andre" w:date="2016-07-07T12:08:00Z">
        <w:r w:rsidR="004951DA">
          <w:t>de domínio específico,</w:t>
        </w:r>
      </w:ins>
      <w:del w:id="341" w:author="Andre" w:date="2016-07-07T12:07:00Z">
        <w:r w:rsidDel="004951DA">
          <w:delText>,</w:delText>
        </w:r>
      </w:del>
      <w:r>
        <w:t xml:space="preserve"> as denominadas </w:t>
      </w:r>
      <w:r w:rsidRPr="007500DD">
        <w:t>DSL</w:t>
      </w:r>
      <w:ins w:id="342" w:author="Andre" w:date="2016-07-07T12:08:00Z">
        <w:r w:rsidR="004951DA">
          <w:t xml:space="preserve">. </w:t>
        </w:r>
      </w:ins>
      <w:ins w:id="343" w:author="Tiago Oliveira" w:date="2016-07-13T11:50:00Z">
        <w:r w:rsidR="00EF4693">
          <w:t xml:space="preserve">Uma grande vantagem desta </w:t>
        </w:r>
      </w:ins>
      <w:ins w:id="344" w:author="Tiago Oliveira" w:date="2016-07-13T11:51:00Z">
        <w:r w:rsidR="00EF4693">
          <w:rPr>
            <w:i/>
          </w:rPr>
          <w:t xml:space="preserve">framework </w:t>
        </w:r>
      </w:ins>
      <w:ins w:id="345" w:author="Tiago Oliveira" w:date="2016-07-13T11:53:00Z">
        <w:r w:rsidR="00EF4693">
          <w:t>trata-se da continuidade com a Eclipse Modeling Framework</w:t>
        </w:r>
      </w:ins>
      <w:customXmlInsRangeStart w:id="346" w:author="Tiago Oliveira" w:date="2016-07-13T11:56:00Z"/>
      <w:sdt>
        <w:sdtPr>
          <w:id w:val="826398072"/>
          <w:citation/>
        </w:sdtPr>
        <w:sdtContent>
          <w:customXmlInsRangeEnd w:id="346"/>
          <w:ins w:id="347" w:author="Tiago Oliveira" w:date="2016-07-13T11:56:00Z">
            <w:r w:rsidR="00EF4693">
              <w:fldChar w:fldCharType="begin"/>
            </w:r>
            <w:r w:rsidR="00EF4693" w:rsidRPr="00EF4693">
              <w:rPr>
                <w:rPrChange w:id="348" w:author="Tiago Oliveira" w:date="2016-07-13T11:56:00Z">
                  <w:rPr>
                    <w:lang w:val="en-US"/>
                  </w:rPr>
                </w:rPrChange>
              </w:rPr>
              <w:instrText xml:space="preserve"> CITATION The16 \l 1033 </w:instrText>
            </w:r>
          </w:ins>
          <w:r w:rsidR="00EF4693">
            <w:fldChar w:fldCharType="separate"/>
          </w:r>
          <w:ins w:id="349" w:author="Tiago Oliveira" w:date="2016-07-13T11:56:00Z">
            <w:r w:rsidR="00EF4693" w:rsidRPr="00EF4693">
              <w:rPr>
                <w:noProof/>
                <w:rPrChange w:id="350" w:author="Tiago Oliveira" w:date="2016-07-13T11:56:00Z">
                  <w:rPr>
                    <w:noProof/>
                    <w:lang w:val="en-US"/>
                  </w:rPr>
                </w:rPrChange>
              </w:rPr>
              <w:t xml:space="preserve"> </w:t>
            </w:r>
            <w:r w:rsidR="00EF4693" w:rsidRPr="00EF4693">
              <w:rPr>
                <w:noProof/>
                <w:rPrChange w:id="351" w:author="Tiago Oliveira" w:date="2016-07-13T11:56:00Z">
                  <w:rPr>
                    <w:rFonts w:eastAsia="Times New Roman"/>
                  </w:rPr>
                </w:rPrChange>
              </w:rPr>
              <w:t>[11]</w:t>
            </w:r>
            <w:r w:rsidR="00EF4693">
              <w:fldChar w:fldCharType="end"/>
            </w:r>
          </w:ins>
          <w:customXmlInsRangeStart w:id="352" w:author="Tiago Oliveira" w:date="2016-07-13T11:56:00Z"/>
        </w:sdtContent>
      </w:sdt>
      <w:customXmlInsRangeEnd w:id="352"/>
      <w:ins w:id="353" w:author="Tiago Oliveira" w:date="2016-07-13T11:54:00Z">
        <w:r w:rsidR="00EF4693">
          <w:t xml:space="preserve"> </w:t>
        </w:r>
      </w:ins>
      <w:ins w:id="354" w:author="Tiago Oliveira" w:date="2016-07-13T11:53:00Z">
        <w:r w:rsidR="00EF4693">
          <w:t>(EMF</w:t>
        </w:r>
      </w:ins>
      <w:ins w:id="355" w:author="Tiago Oliveira" w:date="2016-07-13T11:54:00Z">
        <w:r w:rsidR="00EF4693">
          <w:t>)</w:t>
        </w:r>
      </w:ins>
      <w:ins w:id="356" w:author="Tiago Oliveira" w:date="2016-07-13T11:58:00Z">
        <w:r w:rsidR="00A92509">
          <w:t>, que permite a conversão de código numa dada linguagem</w:t>
        </w:r>
      </w:ins>
      <w:ins w:id="357" w:author="Tiago Oliveira" w:date="2016-07-13T12:21:00Z">
        <w:r w:rsidR="008D7BDC">
          <w:t xml:space="preserve"> (neste caso a gramática)</w:t>
        </w:r>
      </w:ins>
      <w:ins w:id="358" w:author="Tiago Oliveira" w:date="2016-07-13T11:58:00Z">
        <w:r w:rsidR="00A92509">
          <w:t xml:space="preserve"> para um modelo que poder</w:t>
        </w:r>
      </w:ins>
      <w:ins w:id="359" w:author="Tiago Oliveira" w:date="2016-07-13T11:59:00Z">
        <w:r w:rsidR="00A92509">
          <w:t xml:space="preserve">á ser </w:t>
        </w:r>
      </w:ins>
      <w:ins w:id="360" w:author="Tiago Oliveira" w:date="2016-07-13T12:00:00Z">
        <w:r w:rsidR="00A92509">
          <w:t xml:space="preserve">posteriormente </w:t>
        </w:r>
      </w:ins>
      <w:ins w:id="361" w:author="Tiago Oliveira" w:date="2016-07-13T12:01:00Z">
        <w:r w:rsidR="00A92509">
          <w:t>transformado noutro modelo, ou serializado para outra linguagem.</w:t>
        </w:r>
      </w:ins>
      <w:ins w:id="362" w:author="Tiago Oliveira" w:date="2016-07-13T11:53:00Z">
        <w:r w:rsidR="00EF4693">
          <w:t xml:space="preserve"> </w:t>
        </w:r>
      </w:ins>
      <w:ins w:id="363" w:author="Tiago Oliveira" w:date="2016-07-13T12:10:00Z">
        <w:r w:rsidR="007B572B">
          <w:t>O motivo pelo qual é necessário associar este modelo ao código,</w:t>
        </w:r>
      </w:ins>
      <w:ins w:id="364" w:author="Tiago Oliveira" w:date="2016-07-13T12:11:00Z">
        <w:r w:rsidR="007B572B">
          <w:t xml:space="preserve"> é a necessidade de ter uma </w:t>
        </w:r>
        <w:r w:rsidR="007B572B">
          <w:rPr>
            <w:i/>
          </w:rPr>
          <w:t>meta-data</w:t>
        </w:r>
        <w:r w:rsidR="007B572B">
          <w:t xml:space="preserve"> </w:t>
        </w:r>
      </w:ins>
      <w:ins w:id="365" w:author="Tiago Oliveira" w:date="2016-07-13T12:13:00Z">
        <w:r w:rsidR="007B572B">
          <w:t>à qual referir na implementação das regras de dada linguagem.</w:t>
        </w:r>
      </w:ins>
    </w:p>
    <w:p w14:paraId="3B394EE5" w14:textId="45CD39EA" w:rsidR="00730F1A" w:rsidRDefault="00730F1A" w:rsidP="009D0C2F">
      <w:pPr>
        <w:pStyle w:val="ParagrafodeTexto"/>
      </w:pPr>
      <w:del w:id="366" w:author="Andre" w:date="2016-07-07T12:08:00Z">
        <w:r w:rsidDel="004951DA">
          <w:delText xml:space="preserve"> (</w:delText>
        </w:r>
        <w:r w:rsidDel="004951DA">
          <w:rPr>
            <w:i/>
          </w:rPr>
          <w:delText>Domain-Specific Languages</w:delText>
        </w:r>
        <w:r w:rsidDel="004951DA">
          <w:delText xml:space="preserve">). </w:delText>
        </w:r>
      </w:del>
      <w:r>
        <w:t xml:space="preserve">Com o Xtext é possível definir </w:t>
      </w:r>
      <w:ins w:id="367" w:author="Andre" w:date="2016-07-07T12:09:00Z">
        <w:r w:rsidR="00E77184">
          <w:t xml:space="preserve">toda a </w:t>
        </w:r>
      </w:ins>
      <w:ins w:id="368" w:author="Andre" w:date="2016-07-07T12:10:00Z">
        <w:r w:rsidR="00E77184">
          <w:t>sintaxe gramatical</w:t>
        </w:r>
      </w:ins>
      <w:ins w:id="369" w:author="Andre" w:date="2016-07-07T12:09:00Z">
        <w:r w:rsidR="00E77184">
          <w:t xml:space="preserve"> de um</w:t>
        </w:r>
      </w:ins>
      <w:del w:id="370" w:author="Andre" w:date="2016-07-07T12:09:00Z">
        <w:r w:rsidDel="00E77184">
          <w:delText>um</w:delText>
        </w:r>
      </w:del>
      <w:r>
        <w:t xml:space="preserve">a linguagem </w:t>
      </w:r>
      <w:del w:id="371" w:author="Andre" w:date="2016-07-07T12:09:00Z">
        <w:r w:rsidDel="00E77184">
          <w:delText xml:space="preserve">com toda a sua gramática </w:delText>
        </w:r>
      </w:del>
      <w:r>
        <w:t xml:space="preserve">resultando </w:t>
      </w:r>
      <w:ins w:id="372" w:author="Andre" w:date="2016-07-07T12:12:00Z">
        <w:r w:rsidR="00296AC0">
          <w:t xml:space="preserve">assim </w:t>
        </w:r>
      </w:ins>
      <w:r>
        <w:t>uma infraestrutura que</w:t>
      </w:r>
      <w:ins w:id="373" w:author="Andre" w:date="2016-07-07T12:12:00Z">
        <w:r w:rsidR="00296AC0">
          <w:t xml:space="preserve"> pudera</w:t>
        </w:r>
      </w:ins>
      <w:r>
        <w:t xml:space="preserve"> inclui</w:t>
      </w:r>
      <w:ins w:id="374" w:author="Andre" w:date="2016-07-07T12:12:00Z">
        <w:r w:rsidR="00296AC0">
          <w:t>r</w:t>
        </w:r>
      </w:ins>
      <w:r>
        <w:t xml:space="preserve"> </w:t>
      </w:r>
      <w:r>
        <w:rPr>
          <w:i/>
        </w:rPr>
        <w:t>parser</w:t>
      </w:r>
      <w:r>
        <w:t xml:space="preserve">, </w:t>
      </w:r>
      <w:r>
        <w:rPr>
          <w:i/>
        </w:rPr>
        <w:t>linker</w:t>
      </w:r>
      <w:r>
        <w:t xml:space="preserve">, </w:t>
      </w:r>
      <w:r>
        <w:rPr>
          <w:i/>
        </w:rPr>
        <w:t>typechecker</w:t>
      </w:r>
      <w:ins w:id="375" w:author="Andre" w:date="2016-07-07T12:13:00Z">
        <w:r w:rsidR="00346627">
          <w:t>,</w:t>
        </w:r>
      </w:ins>
      <w:del w:id="376" w:author="Andre" w:date="2016-07-07T12:13:00Z">
        <w:r w:rsidDel="00296AC0">
          <w:delText>,</w:delText>
        </w:r>
      </w:del>
      <w:r>
        <w:t xml:space="preserve"> compilador</w:t>
      </w:r>
      <w:ins w:id="377" w:author="Andre" w:date="2016-07-07T12:13:00Z">
        <w:r w:rsidR="00346627">
          <w:t xml:space="preserve"> e bem como o suporte a </w:t>
        </w:r>
      </w:ins>
      <w:del w:id="378" w:author="Andre" w:date="2016-07-07T12:17:00Z">
        <w:r w:rsidDel="00346627">
          <w:delText xml:space="preserve"> </w:delText>
        </w:r>
      </w:del>
      <w:ins w:id="379" w:author="Andre" w:date="2016-07-07T12:17:00Z">
        <w:r w:rsidR="00346627">
          <w:t>edição.</w:t>
        </w:r>
      </w:ins>
      <w:ins w:id="380" w:author="Andre" w:date="2016-07-07T12:20:00Z">
        <w:r w:rsidR="00346627">
          <w:t xml:space="preserve"> É possível </w:t>
        </w:r>
      </w:ins>
      <w:del w:id="381" w:author="Andre" w:date="2016-07-07T12:21:00Z">
        <w:r w:rsidDel="00346627">
          <w:delText xml:space="preserve">e também a possibilidade de </w:delText>
        </w:r>
      </w:del>
      <w:r>
        <w:t xml:space="preserve">ter um editor utilizando uma plataforma </w:t>
      </w:r>
      <w:ins w:id="382" w:author="Andre" w:date="2016-07-07T12:21:00Z">
        <w:r w:rsidR="00346627">
          <w:t xml:space="preserve">já existente como é o caso </w:t>
        </w:r>
      </w:ins>
      <w:r>
        <w:t xml:space="preserve">do </w:t>
      </w:r>
      <w:ins w:id="383" w:author="Andre" w:date="2016-07-07T12:23:00Z">
        <w:r w:rsidR="003C580E">
          <w:t xml:space="preserve">ambiente de desenvolvimento </w:t>
        </w:r>
      </w:ins>
      <w:r>
        <w:t xml:space="preserve">Eclipse </w:t>
      </w:r>
      <w:r>
        <w:fldChar w:fldCharType="begin"/>
      </w:r>
      <w:r>
        <w:instrText xml:space="preserve"> CITATION IDE \l 2070 </w:instrText>
      </w:r>
      <w:r>
        <w:fldChar w:fldCharType="separate"/>
      </w:r>
      <w:r w:rsidR="008F2780">
        <w:rPr>
          <w:noProof/>
        </w:rPr>
        <w:t xml:space="preserve"> </w:t>
      </w:r>
      <w:r w:rsidR="008F2780" w:rsidRPr="008F2780">
        <w:rPr>
          <w:noProof/>
        </w:rPr>
        <w:t>[3]</w:t>
      </w:r>
      <w:r>
        <w:fldChar w:fldCharType="end"/>
      </w:r>
      <w:ins w:id="384" w:author="Andre" w:date="2016-07-07T12:23:00Z">
        <w:r w:rsidR="003C580E">
          <w:t xml:space="preserve"> ou </w:t>
        </w:r>
      </w:ins>
      <w:del w:id="385" w:author="Andre" w:date="2016-07-07T12:23:00Z">
        <w:r w:rsidDel="003C580E">
          <w:delText xml:space="preserve">, </w:delText>
        </w:r>
      </w:del>
      <w:ins w:id="386" w:author="Andre" w:date="2016-07-07T12:21:00Z">
        <w:r w:rsidR="00346627">
          <w:t xml:space="preserve">do </w:t>
        </w:r>
      </w:ins>
      <w:r>
        <w:t xml:space="preserve">IntelliJ IDEA </w:t>
      </w:r>
      <w:r>
        <w:fldChar w:fldCharType="begin"/>
      </w:r>
      <w:r>
        <w:instrText xml:space="preserve"> CITATION IDE1 \l 2070 </w:instrText>
      </w:r>
      <w:r>
        <w:fldChar w:fldCharType="separate"/>
      </w:r>
      <w:r w:rsidR="008F2780">
        <w:rPr>
          <w:noProof/>
        </w:rPr>
        <w:t xml:space="preserve"> </w:t>
      </w:r>
      <w:r w:rsidR="008F2780" w:rsidRPr="008F2780">
        <w:rPr>
          <w:noProof/>
        </w:rPr>
        <w:t>[4]</w:t>
      </w:r>
      <w:r>
        <w:fldChar w:fldCharType="end"/>
      </w:r>
      <w:r>
        <w:t xml:space="preserve"> </w:t>
      </w:r>
      <w:ins w:id="387" w:author="Andre" w:date="2016-07-07T12:23:00Z">
        <w:r w:rsidR="003C580E">
          <w:t>e também através</w:t>
        </w:r>
      </w:ins>
      <w:del w:id="388" w:author="Andre" w:date="2016-07-07T12:23:00Z">
        <w:r w:rsidDel="003C580E">
          <w:delText>ou</w:delText>
        </w:r>
      </w:del>
      <w:r>
        <w:t xml:space="preserve"> </w:t>
      </w:r>
      <w:ins w:id="389" w:author="Andre" w:date="2016-07-07T12:21:00Z">
        <w:r w:rsidR="00346627">
          <w:t xml:space="preserve">de um </w:t>
        </w:r>
      </w:ins>
      <w:r w:rsidRPr="00346627">
        <w:rPr>
          <w:i/>
          <w:rPrChange w:id="390" w:author="Andre" w:date="2016-07-07T12:21:00Z">
            <w:rPr/>
          </w:rPrChange>
        </w:rPr>
        <w:t>browser</w:t>
      </w:r>
      <w:del w:id="391" w:author="Andre" w:date="2016-07-07T12:22:00Z">
        <w:r w:rsidRPr="00346627" w:rsidDel="00741807">
          <w:rPr>
            <w:i/>
            <w:rPrChange w:id="392" w:author="Andre" w:date="2016-07-07T12:21:00Z">
              <w:rPr/>
            </w:rPrChange>
          </w:rPr>
          <w:delText>s</w:delText>
        </w:r>
      </w:del>
      <w:ins w:id="393" w:author="Andre" w:date="2016-07-07T12:21:00Z">
        <w:r w:rsidR="00346627">
          <w:t xml:space="preserve"> como por exemplo o </w:t>
        </w:r>
        <w:r w:rsidR="00346627" w:rsidRPr="00346627">
          <w:rPr>
            <w:i/>
            <w:rPrChange w:id="394" w:author="Andre" w:date="2016-07-07T12:21:00Z">
              <w:rPr/>
            </w:rPrChange>
          </w:rPr>
          <w:t>Chrome</w:t>
        </w:r>
      </w:ins>
      <w:r>
        <w:t xml:space="preserve">. </w:t>
      </w:r>
    </w:p>
    <w:p w14:paraId="20947B7D" w14:textId="24004194" w:rsidR="00730F1A" w:rsidDel="006F4577" w:rsidRDefault="00730F1A" w:rsidP="009D0C2F">
      <w:pPr>
        <w:pStyle w:val="ParagrafodeTexto"/>
        <w:rPr>
          <w:del w:id="395" w:author="Andre" w:date="2016-07-07T12:25:00Z"/>
        </w:rPr>
      </w:pPr>
      <w:r>
        <w:t>Decidimos utiliz</w:t>
      </w:r>
      <w:ins w:id="396" w:author="Andre" w:date="2016-07-07T12:25:00Z">
        <w:r w:rsidR="006F4577">
          <w:t xml:space="preserve">ar a </w:t>
        </w:r>
        <w:r w:rsidR="006F4577" w:rsidRPr="006F4577">
          <w:rPr>
            <w:i/>
            <w:rPrChange w:id="397" w:author="Andre" w:date="2016-07-07T12:25:00Z">
              <w:rPr/>
            </w:rPrChange>
          </w:rPr>
          <w:t>framework</w:t>
        </w:r>
      </w:ins>
      <w:del w:id="398" w:author="Andre" w:date="2016-07-07T12:25:00Z">
        <w:r w:rsidRPr="006F4577" w:rsidDel="006F4577">
          <w:rPr>
            <w:i/>
            <w:rPrChange w:id="399" w:author="Andre" w:date="2016-07-07T12:25:00Z">
              <w:rPr/>
            </w:rPrChange>
          </w:rPr>
          <w:delText>a-la</w:delText>
        </w:r>
      </w:del>
      <w:r>
        <w:t xml:space="preserve"> para a realização de um </w:t>
      </w:r>
      <w:proofErr w:type="gramStart"/>
      <w:r>
        <w:rPr>
          <w:i/>
        </w:rPr>
        <w:t>plug-in</w:t>
      </w:r>
      <w:proofErr w:type="gramEnd"/>
      <w:r>
        <w:t xml:space="preserve"> para a linguagem de </w:t>
      </w:r>
      <w:r>
        <w:rPr>
          <w:i/>
        </w:rPr>
        <w:t>assembly</w:t>
      </w:r>
      <w:r>
        <w:t xml:space="preserve"> PDS16, utilizando como recurso o livro “Implementing Domain-Specific Languages with Xtext</w:t>
      </w:r>
      <w:ins w:id="400" w:author="Andre" w:date="2016-07-07T12:25:00Z">
        <w:r w:rsidR="006F4577">
          <w:t xml:space="preserve"> </w:t>
        </w:r>
      </w:ins>
    </w:p>
    <w:p w14:paraId="7B522B25" w14:textId="77777777" w:rsidR="00730F1A" w:rsidRDefault="00730F1A" w:rsidP="007500DD">
      <w:pPr>
        <w:pStyle w:val="ParagrafodeTexto"/>
      </w:pPr>
      <w:proofErr w:type="gramStart"/>
      <w:r>
        <w:t>and</w:t>
      </w:r>
      <w:proofErr w:type="gramEnd"/>
      <w:r>
        <w:t xml:space="preserve"> Xtend”</w:t>
      </w:r>
      <w:r>
        <w:fldChar w:fldCharType="begin"/>
      </w:r>
      <w:r>
        <w:instrText xml:space="preserve"> CITATION Lor13 \l 1033 </w:instrText>
      </w:r>
      <w:r>
        <w:fldChar w:fldCharType="separate"/>
      </w:r>
      <w:r w:rsidR="008F2780">
        <w:rPr>
          <w:noProof/>
        </w:rPr>
        <w:t xml:space="preserve"> </w:t>
      </w:r>
      <w:r w:rsidR="008F2780" w:rsidRPr="008F2780">
        <w:rPr>
          <w:noProof/>
        </w:rPr>
        <w:t>[11]</w:t>
      </w:r>
      <w:r>
        <w:fldChar w:fldCharType="end"/>
      </w:r>
      <w:r>
        <w:t>.</w:t>
      </w:r>
    </w:p>
    <w:p w14:paraId="1584D31E" w14:textId="2EAED88E" w:rsidR="00672F3F" w:rsidRDefault="00730F1A" w:rsidP="00672F3F">
      <w:pPr>
        <w:pStyle w:val="ParagrafodeTexto"/>
      </w:pPr>
      <w:r>
        <w:t xml:space="preserve">Para </w:t>
      </w:r>
      <w:ins w:id="401" w:author="Andre" w:date="2016-07-07T12:26:00Z">
        <w:r w:rsidR="00FA503E">
          <w:t xml:space="preserve">começar </w:t>
        </w:r>
      </w:ins>
      <w:r>
        <w:t xml:space="preserve">o desenvolvimento de um </w:t>
      </w:r>
      <w:proofErr w:type="gramStart"/>
      <w:r>
        <w:rPr>
          <w:i/>
        </w:rPr>
        <w:t>plug-in</w:t>
      </w:r>
      <w:proofErr w:type="gramEnd"/>
      <w:r>
        <w:rPr>
          <w:i/>
        </w:rPr>
        <w:t xml:space="preserve"> </w:t>
      </w:r>
      <w:r>
        <w:t xml:space="preserve">utilizando esta framework, é necessário instalar o </w:t>
      </w:r>
      <w:r>
        <w:rPr>
          <w:i/>
        </w:rPr>
        <w:t>plug</w:t>
      </w:r>
      <w:r>
        <w:t xml:space="preserve">-in </w:t>
      </w:r>
      <w:del w:id="402" w:author="Andre" w:date="2016-07-07T12:27:00Z">
        <w:r w:rsidDel="00FA503E">
          <w:delText xml:space="preserve">da </w:delText>
        </w:r>
        <w:r w:rsidDel="00FA503E">
          <w:rPr>
            <w:i/>
          </w:rPr>
          <w:delText>framework</w:delText>
        </w:r>
      </w:del>
      <w:ins w:id="403" w:author="Andre" w:date="2016-07-07T12:27:00Z">
        <w:r w:rsidR="00CE56FE">
          <w:t xml:space="preserve">da </w:t>
        </w:r>
        <w:r w:rsidR="00CE56FE" w:rsidRPr="00CE56FE">
          <w:rPr>
            <w:i/>
            <w:rPrChange w:id="404" w:author="Andre" w:date="2016-07-07T12:27:00Z">
              <w:rPr/>
            </w:rPrChange>
          </w:rPr>
          <w:t>framework</w:t>
        </w:r>
      </w:ins>
      <w:r>
        <w:t xml:space="preserve"> no IDE de desenvolvimento, neste caso o Eclipse, e</w:t>
      </w:r>
      <w:ins w:id="405" w:author="Andre" w:date="2016-07-07T12:28:00Z">
        <w:r w:rsidR="00A8625E">
          <w:t xml:space="preserve"> </w:t>
        </w:r>
      </w:ins>
      <w:del w:id="406" w:author="Andre" w:date="2016-07-07T12:28:00Z">
        <w:r w:rsidDel="00A8625E">
          <w:delText xml:space="preserve"> </w:delText>
        </w:r>
      </w:del>
      <w:ins w:id="407" w:author="Andre" w:date="2016-07-07T12:27:00Z">
        <w:r w:rsidR="00FA503E">
          <w:t xml:space="preserve">criar um </w:t>
        </w:r>
      </w:ins>
      <w:ins w:id="408" w:author="Andre" w:date="2016-07-07T12:31:00Z">
        <w:r w:rsidR="00563AD5">
          <w:t xml:space="preserve">novo </w:t>
        </w:r>
      </w:ins>
      <w:ins w:id="409" w:author="Andre" w:date="2016-07-07T12:27:00Z">
        <w:r w:rsidR="00FA503E">
          <w:t>projeto do tipo</w:t>
        </w:r>
      </w:ins>
      <w:del w:id="410" w:author="Andre" w:date="2016-07-07T12:27:00Z">
        <w:r w:rsidDel="00FA503E">
          <w:delText>a criação de um</w:delText>
        </w:r>
      </w:del>
      <w:r>
        <w:t xml:space="preserve"> “</w:t>
      </w:r>
      <w:r>
        <w:rPr>
          <w:i/>
        </w:rPr>
        <w:t>Xtext Project</w:t>
      </w:r>
      <w:r>
        <w:t>”</w:t>
      </w:r>
      <w:bookmarkStart w:id="411" w:name="_Toc455588727"/>
      <w:r w:rsidR="00672F3F">
        <w:t>.</w:t>
      </w:r>
    </w:p>
    <w:p w14:paraId="3F6CA0C8" w14:textId="77777777" w:rsidR="00672F3F" w:rsidRDefault="00672F3F" w:rsidP="00672F3F">
      <w:pPr>
        <w:pStyle w:val="ParagrafodeTexto"/>
        <w:sectPr w:rsidR="00672F3F" w:rsidSect="008D2CA0">
          <w:footerReference w:type="default" r:id="rId14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436AD1D4" w14:textId="565614E6" w:rsidR="007C5A53" w:rsidRDefault="007C5A53" w:rsidP="00672F3F">
      <w:pPr>
        <w:pStyle w:val="RTitulo2"/>
      </w:pPr>
      <w:r w:rsidRPr="008B2EBD">
        <w:lastRenderedPageBreak/>
        <w:t>Arquitetura</w:t>
      </w:r>
      <w:bookmarkEnd w:id="411"/>
    </w:p>
    <w:p w14:paraId="2FB265E3" w14:textId="77777777" w:rsidR="008D7BDC" w:rsidRDefault="008D7BDC" w:rsidP="008D7BDC">
      <w:pPr>
        <w:pStyle w:val="ParagrafodeTexto"/>
        <w:rPr>
          <w:ins w:id="412" w:author="Tiago Oliveira" w:date="2016-07-13T12:25:00Z"/>
        </w:rPr>
      </w:pPr>
      <w:ins w:id="413" w:author="Tiago Oliveira" w:date="2016-07-13T12:25:00Z">
        <w:r>
          <w:t>X</w:t>
        </w:r>
        <w:r w:rsidRPr="00815F57">
          <w:t xml:space="preserve">text </w:t>
        </w:r>
        <w:r>
          <w:t xml:space="preserve">é uma </w:t>
        </w:r>
        <w:r w:rsidRPr="00815F57">
          <w:t>framework</w:t>
        </w:r>
        <w:r>
          <w:t xml:space="preserve"> Eclipse</w:t>
        </w:r>
        <w:r w:rsidRPr="00815F57">
          <w:t xml:space="preserve"> desenvolvida com base a linguagem de programação Java.</w:t>
        </w:r>
        <w:r>
          <w:t xml:space="preserve"> </w:t>
        </w:r>
      </w:ins>
    </w:p>
    <w:p w14:paraId="69FB8B55" w14:textId="5692BA7F" w:rsidR="008D7BDC" w:rsidRDefault="008D7BDC" w:rsidP="008D7BDC">
      <w:pPr>
        <w:pStyle w:val="ParagrafodeTexto"/>
        <w:rPr>
          <w:ins w:id="414" w:author="Tiago Oliveira" w:date="2016-07-13T12:25:00Z"/>
        </w:rPr>
      </w:pPr>
      <w:ins w:id="415" w:author="Tiago Oliveira" w:date="2016-07-13T12:25:00Z">
        <w:r>
          <w:t xml:space="preserve">A </w:t>
        </w:r>
        <w:r w:rsidRPr="007C5A53">
          <w:rPr>
            <w:i/>
          </w:rPr>
          <w:t>framework</w:t>
        </w:r>
        <w:r>
          <w:t xml:space="preserve"> Xtext oferece ao utilizador a oportunidade de descrever diferentes aspetos relacionados com a sua linguagem de programação como o </w:t>
        </w:r>
        <w:r w:rsidRPr="007C5A53">
          <w:rPr>
            <w:i/>
          </w:rPr>
          <w:t>highlighting</w:t>
        </w:r>
        <w:r>
          <w:t xml:space="preserve">, validação e </w:t>
        </w:r>
        <w:r w:rsidRPr="007C5A53">
          <w:rPr>
            <w:i/>
          </w:rPr>
          <w:t>parser</w:t>
        </w:r>
        <w:r>
          <w:t>. Est</w:t>
        </w:r>
      </w:ins>
      <w:ins w:id="416" w:author="Tiago Oliveira" w:date="2016-07-13T12:26:00Z">
        <w:r>
          <w:t>e</w:t>
        </w:r>
      </w:ins>
      <w:ins w:id="417" w:author="Tiago Oliveira" w:date="2016-07-13T12:25:00Z">
        <w:r>
          <w:t>s podem ser implementad</w:t>
        </w:r>
      </w:ins>
      <w:ins w:id="418" w:author="Tiago Oliveira" w:date="2016-07-13T12:36:00Z">
        <w:r w:rsidR="00786884">
          <w:t>o</w:t>
        </w:r>
      </w:ins>
      <w:ins w:id="419" w:author="Tiago Oliveira" w:date="2016-07-13T12:25:00Z">
        <w:r>
          <w:t xml:space="preserve">s em Java, ou numa linguagem específica criada à base de Java, o </w:t>
        </w:r>
        <w:r w:rsidRPr="0026032C">
          <w:t>Xtend</w:t>
        </w:r>
      </w:ins>
      <w:ins w:id="420" w:author="Tiago Oliveira" w:date="2016-07-13T12:36:00Z">
        <w:r w:rsidR="00786884" w:rsidRPr="00786884">
          <w:t xml:space="preserve"> </w:t>
        </w:r>
      </w:ins>
      <w:customXmlInsRangeStart w:id="421" w:author="Tiago Oliveira" w:date="2016-07-13T12:36:00Z"/>
      <w:sdt>
        <w:sdtPr>
          <w:id w:val="-1744330773"/>
          <w:citation/>
        </w:sdtPr>
        <w:sdtContent>
          <w:customXmlInsRangeEnd w:id="421"/>
          <w:ins w:id="422" w:author="Tiago Oliveira" w:date="2016-07-13T12:36:00Z">
            <w:r w:rsidR="00786884">
              <w:fldChar w:fldCharType="begin"/>
            </w:r>
            <w:r w:rsidR="00786884" w:rsidRPr="00C43CCB">
              <w:instrText xml:space="preserve"> CITATION Xte161 \l 1033 </w:instrText>
            </w:r>
            <w:r w:rsidR="00786884">
              <w:fldChar w:fldCharType="separate"/>
            </w:r>
            <w:r w:rsidR="00786884" w:rsidRPr="00C43CCB">
              <w:rPr>
                <w:noProof/>
              </w:rPr>
              <w:t xml:space="preserve"> </w:t>
            </w:r>
            <w:r w:rsidR="00786884" w:rsidRPr="00C43CCB">
              <w:rPr>
                <w:noProof/>
              </w:rPr>
              <w:t>[13]</w:t>
            </w:r>
            <w:r w:rsidR="00786884">
              <w:fldChar w:fldCharType="end"/>
            </w:r>
          </w:ins>
          <w:customXmlInsRangeStart w:id="423" w:author="Tiago Oliveira" w:date="2016-07-13T12:36:00Z"/>
        </w:sdtContent>
      </w:sdt>
      <w:customXmlInsRangeEnd w:id="423"/>
      <w:ins w:id="424" w:author="Tiago Oliveira" w:date="2016-07-13T12:25:00Z">
        <w:r>
          <w:t xml:space="preserve">. A linguagem de programação </w:t>
        </w:r>
        <w:r w:rsidRPr="0026032C">
          <w:t>Xtend</w:t>
        </w:r>
      </w:ins>
      <w:ins w:id="425" w:author="Tiago Oliveira" w:date="2016-07-13T12:36:00Z">
        <w:r w:rsidR="00786884">
          <w:t xml:space="preserve"> </w:t>
        </w:r>
      </w:ins>
      <w:ins w:id="426" w:author="Tiago Oliveira" w:date="2016-07-13T12:25:00Z">
        <w:r>
          <w:t>está totalmente integrada com a linguagem Java obtendo a</w:t>
        </w:r>
        <w:r>
          <w:t>ssim todos os recursos e suporte que o Java te</w:t>
        </w:r>
        <w:r>
          <w:t xml:space="preserve">m como as bibliotecas, e oferendo outras funcionalidades como o </w:t>
        </w:r>
        <w:r w:rsidRPr="007C5A53">
          <w:rPr>
            <w:i/>
          </w:rPr>
          <w:t xml:space="preserve">type inference, </w:t>
        </w:r>
        <w:r w:rsidRPr="0002763A">
          <w:t>métodos de extensão</w:t>
        </w:r>
        <w:r w:rsidRPr="007C5A53">
          <w:rPr>
            <w:i/>
          </w:rPr>
          <w:t xml:space="preserve">, </w:t>
        </w:r>
        <w:r w:rsidR="00786884">
          <w:t>expressões lambda</w:t>
        </w:r>
        <w:r w:rsidRPr="007C5A53">
          <w:rPr>
            <w:i/>
          </w:rPr>
          <w:t xml:space="preserve"> </w:t>
        </w:r>
        <w:r>
          <w:t xml:space="preserve">e </w:t>
        </w:r>
        <w:r w:rsidRPr="007C5A53">
          <w:rPr>
            <w:i/>
          </w:rPr>
          <w:t>multi-line template expressions</w:t>
        </w:r>
        <w:r>
          <w:t xml:space="preserve">. </w:t>
        </w:r>
      </w:ins>
      <w:ins w:id="427" w:author="Tiago Oliveira" w:date="2016-07-13T12:28:00Z">
        <w:r w:rsidR="00786884">
          <w:t>A escrita de código em Xtend é</w:t>
        </w:r>
      </w:ins>
      <w:ins w:id="428" w:author="Tiago Oliveira" w:date="2016-07-13T12:25:00Z">
        <w:r>
          <w:t xml:space="preserve"> mais </w:t>
        </w:r>
      </w:ins>
      <w:ins w:id="429" w:author="Tiago Oliveira" w:date="2016-07-13T12:29:00Z">
        <w:r w:rsidR="00786884">
          <w:t xml:space="preserve">simples, pois omite muitas </w:t>
        </w:r>
      </w:ins>
      <w:ins w:id="430" w:author="Tiago Oliveira" w:date="2016-07-13T12:31:00Z">
        <w:r w:rsidR="00786884">
          <w:t>palavras-chave</w:t>
        </w:r>
      </w:ins>
      <w:ins w:id="431" w:author="Tiago Oliveira" w:date="2016-07-13T12:30:00Z">
        <w:r w:rsidR="00786884">
          <w:t xml:space="preserve"> utilizadas pelo Java</w:t>
        </w:r>
      </w:ins>
      <w:ins w:id="432" w:author="Tiago Oliveira" w:date="2016-07-13T12:31:00Z">
        <w:r w:rsidR="00786884">
          <w:t>, eliminando assim o “ruido” no código.</w:t>
        </w:r>
      </w:ins>
    </w:p>
    <w:p w14:paraId="5222EC90" w14:textId="77777777" w:rsidR="00835E49" w:rsidRDefault="00786884" w:rsidP="008D7BDC">
      <w:pPr>
        <w:pStyle w:val="ParagrafodeTexto"/>
        <w:rPr>
          <w:ins w:id="433" w:author="Tiago Oliveira" w:date="2016-07-13T13:26:00Z"/>
        </w:rPr>
      </w:pPr>
      <w:ins w:id="434" w:author="Tiago Oliveira" w:date="2016-07-13T12:36:00Z">
        <w:r>
          <w:t>Apesar de todos os aspetos</w:t>
        </w:r>
      </w:ins>
      <w:ins w:id="435" w:author="Tiago Oliveira" w:date="2016-07-13T12:37:00Z">
        <w:r>
          <w:t xml:space="preserve"> de uma linguagem</w:t>
        </w:r>
      </w:ins>
      <w:ins w:id="436" w:author="Tiago Oliveira" w:date="2016-07-13T12:36:00Z">
        <w:r>
          <w:t xml:space="preserve"> </w:t>
        </w:r>
      </w:ins>
      <w:ins w:id="437" w:author="Tiago Oliveira" w:date="2016-07-13T12:37:00Z">
        <w:r>
          <w:t>possíveis</w:t>
        </w:r>
      </w:ins>
      <w:ins w:id="438" w:author="Tiago Oliveira" w:date="2016-07-13T12:36:00Z">
        <w:r>
          <w:t xml:space="preserve"> </w:t>
        </w:r>
      </w:ins>
      <w:ins w:id="439" w:author="Tiago Oliveira" w:date="2016-07-13T12:37:00Z">
        <w:r>
          <w:t>de definir,</w:t>
        </w:r>
      </w:ins>
      <w:ins w:id="440" w:author="Tiago Oliveira" w:date="2016-07-13T12:42:00Z">
        <w:r w:rsidR="0078169A">
          <w:t xml:space="preserve"> o mais importante e a base te todos os outros trata-se</w:t>
        </w:r>
      </w:ins>
      <w:ins w:id="441" w:author="Tiago Oliveira" w:date="2016-07-13T12:43:00Z">
        <w:r w:rsidR="0078169A">
          <w:t xml:space="preserve"> do ficheiro de gramática.</w:t>
        </w:r>
      </w:ins>
      <w:ins w:id="442" w:author="Tiago Oliveira" w:date="2016-07-13T12:44:00Z">
        <w:r w:rsidR="0078169A">
          <w:t xml:space="preserve"> Neste ficheiro, </w:t>
        </w:r>
      </w:ins>
      <w:ins w:id="443" w:author="Tiago Oliveira" w:date="2016-07-13T12:25:00Z">
        <w:r w:rsidR="0078169A">
          <w:t xml:space="preserve">com </w:t>
        </w:r>
        <w:r w:rsidR="008D7BDC">
          <w:t xml:space="preserve">extensão </w:t>
        </w:r>
        <w:r w:rsidR="008D7BDC" w:rsidRPr="007C5A53">
          <w:rPr>
            <w:i/>
          </w:rPr>
          <w:t>“.</w:t>
        </w:r>
        <w:proofErr w:type="gramStart"/>
        <w:r w:rsidR="008D7BDC" w:rsidRPr="007C5A53">
          <w:rPr>
            <w:i/>
          </w:rPr>
          <w:t>xtext</w:t>
        </w:r>
        <w:proofErr w:type="gramEnd"/>
        <w:r w:rsidR="008D7BDC" w:rsidRPr="007C5A53">
          <w:rPr>
            <w:i/>
          </w:rPr>
          <w:t>”</w:t>
        </w:r>
        <w:r w:rsidR="008D7BDC">
          <w:t xml:space="preserve">, </w:t>
        </w:r>
      </w:ins>
      <w:ins w:id="444" w:author="Tiago Oliveira" w:date="2016-07-13T12:51:00Z">
        <w:r w:rsidR="0078169A">
          <w:t>é definida toda</w:t>
        </w:r>
      </w:ins>
      <w:ins w:id="445" w:author="Tiago Oliveira" w:date="2016-07-13T12:46:00Z">
        <w:r w:rsidR="0078169A">
          <w:t xml:space="preserve"> a </w:t>
        </w:r>
      </w:ins>
      <w:ins w:id="446" w:author="Tiago Oliveira" w:date="2016-07-13T12:48:00Z">
        <w:r w:rsidR="0078169A">
          <w:t>sintaxe</w:t>
        </w:r>
      </w:ins>
      <w:ins w:id="447" w:author="Tiago Oliveira" w:date="2016-07-13T12:46:00Z">
        <w:r w:rsidR="0078169A">
          <w:t xml:space="preserve"> da </w:t>
        </w:r>
      </w:ins>
      <w:ins w:id="448" w:author="Tiago Oliveira" w:date="2016-07-13T12:48:00Z">
        <w:r w:rsidR="0078169A">
          <w:t>linguagem</w:t>
        </w:r>
      </w:ins>
      <w:ins w:id="449" w:author="Tiago Oliveira" w:date="2016-07-13T12:51:00Z">
        <w:r w:rsidR="0078169A">
          <w:t xml:space="preserve"> (</w:t>
        </w:r>
        <w:r w:rsidR="0078169A">
          <w:rPr>
            <w:i/>
          </w:rPr>
          <w:t>tokens</w:t>
        </w:r>
        <w:r w:rsidR="0078169A">
          <w:t>, express</w:t>
        </w:r>
      </w:ins>
      <w:ins w:id="450" w:author="Tiago Oliveira" w:date="2016-07-13T12:52:00Z">
        <w:r w:rsidR="0078169A">
          <w:t xml:space="preserve">ões regulares, </w:t>
        </w:r>
      </w:ins>
      <w:ins w:id="451" w:author="Tiago Oliveira" w:date="2016-07-13T12:53:00Z">
        <w:r w:rsidR="001A03FE">
          <w:t>etc.</w:t>
        </w:r>
      </w:ins>
      <w:ins w:id="452" w:author="Tiago Oliveira" w:date="2016-07-13T12:52:00Z">
        <w:r w:rsidR="0078169A">
          <w:t>)</w:t>
        </w:r>
      </w:ins>
      <w:ins w:id="453" w:author="Tiago Oliveira" w:date="2016-07-13T12:53:00Z">
        <w:r w:rsidR="001A03FE">
          <w:t>.</w:t>
        </w:r>
      </w:ins>
      <w:ins w:id="454" w:author="Tiago Oliveira" w:date="2016-07-13T12:45:00Z">
        <w:r w:rsidR="0078169A">
          <w:t xml:space="preserve"> </w:t>
        </w:r>
      </w:ins>
    </w:p>
    <w:p w14:paraId="721D1BDC" w14:textId="20DA3EFC" w:rsidR="008D7BDC" w:rsidRDefault="001A03FE" w:rsidP="008D7BDC">
      <w:pPr>
        <w:pStyle w:val="ParagrafodeTexto"/>
        <w:rPr>
          <w:ins w:id="455" w:author="Tiago Oliveira" w:date="2016-07-13T12:25:00Z"/>
        </w:rPr>
      </w:pPr>
      <w:ins w:id="456" w:author="Tiago Oliveira" w:date="2016-07-13T12:53:00Z">
        <w:r>
          <w:t>S</w:t>
        </w:r>
      </w:ins>
      <w:ins w:id="457" w:author="Tiago Oliveira" w:date="2016-07-13T12:25:00Z">
        <w:r w:rsidR="008D7BDC">
          <w:t xml:space="preserve">erão geradas todas as classes necessárias para poderem ser implementadas as funcionalidades disponíveis de uma forma mais prática, com o manuseamento de objetos e referências que refletem a linguagem criada. </w:t>
        </w:r>
      </w:ins>
    </w:p>
    <w:p w14:paraId="61C2BAE9" w14:textId="77777777" w:rsidR="008D7BDC" w:rsidRDefault="008D7BDC" w:rsidP="008D7BDC">
      <w:pPr>
        <w:pStyle w:val="ParagrafodeTexto"/>
        <w:rPr>
          <w:ins w:id="458" w:author="Tiago Oliveira" w:date="2016-07-13T16:46:00Z"/>
        </w:rPr>
      </w:pPr>
      <w:ins w:id="459" w:author="Tiago Oliveira" w:date="2016-07-13T12:25:00Z">
        <w:r>
          <w:t xml:space="preserve">Para desenvolver uma linguagem primeiro tem que ser definida a sintaxe da mesma, neste caso a definição de uma gramática será o primeiro passo. </w:t>
        </w:r>
      </w:ins>
    </w:p>
    <w:p w14:paraId="3A736C05" w14:textId="77777777" w:rsidR="00552D34" w:rsidRDefault="00552D34" w:rsidP="008D7BDC">
      <w:pPr>
        <w:pStyle w:val="ParagrafodeTexto"/>
        <w:rPr>
          <w:ins w:id="460" w:author="Tiago Oliveira" w:date="2016-07-13T16:46:00Z"/>
        </w:rPr>
      </w:pPr>
    </w:p>
    <w:p w14:paraId="6C206AAF" w14:textId="77777777" w:rsidR="00552D34" w:rsidRDefault="00552D34" w:rsidP="008D7BDC">
      <w:pPr>
        <w:pStyle w:val="ParagrafodeTexto"/>
        <w:rPr>
          <w:ins w:id="461" w:author="Tiago Oliveira" w:date="2016-07-13T16:47:00Z"/>
          <w:rFonts w:ascii="Helvetica" w:hAnsi="Helvetica" w:cs="Helvetica"/>
          <w:color w:val="4B4F56"/>
          <w:sz w:val="18"/>
          <w:szCs w:val="18"/>
          <w:shd w:val="clear" w:color="auto" w:fill="FEFEFE"/>
        </w:rPr>
      </w:pPr>
      <w:ins w:id="462" w:author="Tiago Oliveira" w:date="2016-07-13T16:46:00Z">
        <w:r>
          <w:rPr>
            <w:rFonts w:ascii="Helvetica" w:hAnsi="Helvetica" w:cs="Helvetica"/>
            <w:color w:val="4B4F56"/>
            <w:sz w:val="18"/>
            <w:szCs w:val="18"/>
            <w:shd w:val="clear" w:color="auto" w:fill="FEFEFE"/>
          </w:rPr>
          <w:t xml:space="preserve">Modeling Workflow Engine (MWE2) </w:t>
        </w:r>
      </w:ins>
    </w:p>
    <w:p w14:paraId="2895E62E" w14:textId="77777777" w:rsidR="007772FD" w:rsidRDefault="00552D34" w:rsidP="008D7BDC">
      <w:pPr>
        <w:pStyle w:val="ParagrafodeTexto"/>
        <w:rPr>
          <w:ins w:id="463" w:author="Tiago Oliveira" w:date="2016-07-13T18:51:00Z"/>
          <w:rFonts w:ascii="Helvetica" w:hAnsi="Helvetica" w:cs="Helvetica"/>
          <w:color w:val="4B4F56"/>
          <w:sz w:val="18"/>
          <w:szCs w:val="18"/>
          <w:shd w:val="clear" w:color="auto" w:fill="FEFEFE"/>
        </w:rPr>
      </w:pPr>
      <w:ins w:id="464" w:author="Tiago Oliveira" w:date="2016-07-13T16:46:00Z">
        <w:r>
          <w:rPr>
            <w:rFonts w:ascii="Helvetica" w:hAnsi="Helvetica" w:cs="Helvetica"/>
            <w:color w:val="4B4F56"/>
            <w:sz w:val="18"/>
            <w:szCs w:val="18"/>
            <w:shd w:val="clear" w:color="auto" w:fill="FEFEFE"/>
          </w:rPr>
          <w:t xml:space="preserve">A framework Xtext oferece enumeras maneiras de alterar o comportamento padrão do </w:t>
        </w:r>
        <w:proofErr w:type="gramStart"/>
        <w:r>
          <w:rPr>
            <w:rFonts w:ascii="Helvetica" w:hAnsi="Helvetica" w:cs="Helvetica"/>
            <w:color w:val="4B4F56"/>
            <w:sz w:val="18"/>
            <w:szCs w:val="18"/>
            <w:shd w:val="clear" w:color="auto" w:fill="FEFEFE"/>
          </w:rPr>
          <w:t>plug-in</w:t>
        </w:r>
        <w:proofErr w:type="gramEnd"/>
        <w:r>
          <w:rPr>
            <w:rFonts w:ascii="Helvetica" w:hAnsi="Helvetica" w:cs="Helvetica"/>
            <w:color w:val="4B4F56"/>
            <w:sz w:val="18"/>
            <w:szCs w:val="18"/>
            <w:shd w:val="clear" w:color="auto" w:fill="FEFEFE"/>
          </w:rPr>
          <w:t xml:space="preserve"> a ser desenvolvido. Uma das maneiras é ter a possibilidade de configurar o Modeling Workflow Engine. O Modeling Workflow Engine 2 (MWE2) é responsável pela inicialização de todas ações para a geração de um </w:t>
        </w:r>
        <w:proofErr w:type="gramStart"/>
        <w:r>
          <w:rPr>
            <w:rFonts w:ascii="Helvetica" w:hAnsi="Helvetica" w:cs="Helvetica"/>
            <w:color w:val="4B4F56"/>
            <w:sz w:val="18"/>
            <w:szCs w:val="18"/>
            <w:shd w:val="clear" w:color="auto" w:fill="FEFEFE"/>
          </w:rPr>
          <w:t>plug-in</w:t>
        </w:r>
        <w:proofErr w:type="gramEnd"/>
        <w:r>
          <w:rPr>
            <w:rFonts w:ascii="Helvetica" w:hAnsi="Helvetica" w:cs="Helvetica"/>
            <w:color w:val="4B4F56"/>
            <w:sz w:val="18"/>
            <w:szCs w:val="18"/>
            <w:shd w:val="clear" w:color="auto" w:fill="FEFEFE"/>
          </w:rPr>
          <w:t xml:space="preserve">. O Engine é baseado no plain old java object (POJO), onde é possível declarar </w:t>
        </w:r>
      </w:ins>
      <w:ins w:id="465" w:author="Tiago Oliveira" w:date="2016-07-13T18:09:00Z">
        <w:r w:rsidR="00FB29F8">
          <w:rPr>
            <w:rFonts w:ascii="Helvetica" w:hAnsi="Helvetica" w:cs="Helvetica"/>
            <w:color w:val="4B4F56"/>
            <w:sz w:val="18"/>
            <w:szCs w:val="18"/>
            <w:shd w:val="clear" w:color="auto" w:fill="FEFEFE"/>
          </w:rPr>
          <w:t>instâncias</w:t>
        </w:r>
      </w:ins>
      <w:ins w:id="466" w:author="Tiago Oliveira" w:date="2016-07-13T16:46:00Z">
        <w:r>
          <w:rPr>
            <w:rFonts w:ascii="Helvetica" w:hAnsi="Helvetica" w:cs="Helvetica"/>
            <w:color w:val="4B4F56"/>
            <w:sz w:val="18"/>
            <w:szCs w:val="18"/>
            <w:shd w:val="clear" w:color="auto" w:fill="FEFEFE"/>
          </w:rPr>
          <w:t xml:space="preserve"> de objetos e atributos de valor e de </w:t>
        </w:r>
      </w:ins>
      <w:ins w:id="467" w:author="Tiago Oliveira" w:date="2016-07-13T18:10:00Z">
        <w:r w:rsidR="00FB29F8">
          <w:rPr>
            <w:rFonts w:ascii="Helvetica" w:hAnsi="Helvetica" w:cs="Helvetica"/>
            <w:color w:val="4B4F56"/>
            <w:sz w:val="18"/>
            <w:szCs w:val="18"/>
            <w:shd w:val="clear" w:color="auto" w:fill="FEFEFE"/>
          </w:rPr>
          <w:t>referência</w:t>
        </w:r>
      </w:ins>
      <w:ins w:id="468" w:author="Tiago Oliveira" w:date="2016-07-13T16:46:00Z">
        <w:r>
          <w:rPr>
            <w:rFonts w:ascii="Helvetica" w:hAnsi="Helvetica" w:cs="Helvetica"/>
            <w:color w:val="4B4F56"/>
            <w:sz w:val="18"/>
            <w:szCs w:val="18"/>
            <w:shd w:val="clear" w:color="auto" w:fill="FEFEFE"/>
          </w:rPr>
          <w:t xml:space="preserve">. </w:t>
        </w:r>
      </w:ins>
    </w:p>
    <w:p w14:paraId="7903CD43" w14:textId="4A3E79AB" w:rsidR="00552D34" w:rsidRDefault="007772FD" w:rsidP="008D7BDC">
      <w:pPr>
        <w:pStyle w:val="ParagrafodeTexto"/>
        <w:rPr>
          <w:ins w:id="469" w:author="Tiago Oliveira" w:date="2016-07-13T12:25:00Z"/>
        </w:rPr>
      </w:pPr>
      <w:ins w:id="470" w:author="Tiago Oliveira" w:date="2016-07-13T18:52:00Z">
        <w:r>
          <w:rPr>
            <w:rFonts w:ascii="Helvetica" w:hAnsi="Helvetica" w:cs="Helvetica"/>
            <w:color w:val="4B4F56"/>
            <w:sz w:val="18"/>
            <w:szCs w:val="18"/>
            <w:shd w:val="clear" w:color="auto" w:fill="FEFEFE"/>
          </w:rPr>
          <w:t>O ficheiro de Configuração cont</w:t>
        </w:r>
      </w:ins>
      <w:ins w:id="471" w:author="Tiago Oliveira" w:date="2016-07-13T19:13:00Z">
        <w:r w:rsidR="00537EC3">
          <w:rPr>
            <w:rFonts w:ascii="Helvetica" w:hAnsi="Helvetica" w:cs="Helvetica"/>
            <w:color w:val="4B4F56"/>
            <w:sz w:val="18"/>
            <w:szCs w:val="18"/>
            <w:shd w:val="clear" w:color="auto" w:fill="FEFEFE"/>
          </w:rPr>
          <w:t>é</w:t>
        </w:r>
      </w:ins>
      <w:ins w:id="472" w:author="Tiago Oliveira" w:date="2016-07-13T18:52:00Z">
        <w:r>
          <w:rPr>
            <w:rFonts w:ascii="Helvetica" w:hAnsi="Helvetica" w:cs="Helvetica"/>
            <w:color w:val="4B4F56"/>
            <w:sz w:val="18"/>
            <w:szCs w:val="18"/>
            <w:shd w:val="clear" w:color="auto" w:fill="FEFEFE"/>
          </w:rPr>
          <w:t xml:space="preserve">m uma componente denominada de </w:t>
        </w:r>
      </w:ins>
      <w:ins w:id="473" w:author="Tiago Oliveira" w:date="2016-07-13T16:46:00Z">
        <w:r w:rsidR="00552D34" w:rsidRPr="00537EC3">
          <w:rPr>
            <w:rFonts w:ascii="Helvetica" w:hAnsi="Helvetica" w:cs="Helvetica"/>
            <w:i/>
            <w:color w:val="4B4F56"/>
            <w:sz w:val="18"/>
            <w:szCs w:val="18"/>
            <w:shd w:val="clear" w:color="auto" w:fill="FEFEFE"/>
            <w:rPrChange w:id="474" w:author="Tiago Oliveira" w:date="2016-07-13T19:13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>Generator</w:t>
        </w:r>
        <w:r w:rsidR="00552D34">
          <w:rPr>
            <w:rFonts w:ascii="Helvetica" w:hAnsi="Helvetica" w:cs="Helvetica"/>
            <w:color w:val="4B4F56"/>
            <w:sz w:val="18"/>
            <w:szCs w:val="18"/>
            <w:shd w:val="clear" w:color="auto" w:fill="FEFEFE"/>
          </w:rPr>
          <w:t xml:space="preserve">, neste caso a </w:t>
        </w:r>
      </w:ins>
      <w:ins w:id="475" w:author="Tiago Oliveira" w:date="2016-07-13T19:14:00Z">
        <w:r w:rsidR="00537EC3">
          <w:rPr>
            <w:rFonts w:ascii="Helvetica" w:hAnsi="Helvetica" w:cs="Helvetica"/>
            <w:i/>
            <w:color w:val="4B4F56"/>
            <w:sz w:val="18"/>
            <w:szCs w:val="18"/>
            <w:shd w:val="clear" w:color="auto" w:fill="FEFEFE"/>
          </w:rPr>
          <w:t xml:space="preserve">class </w:t>
        </w:r>
      </w:ins>
      <w:ins w:id="476" w:author="Tiago Oliveira" w:date="2016-07-13T16:46:00Z">
        <w:r w:rsidR="00552D34" w:rsidRPr="00537EC3">
          <w:rPr>
            <w:rFonts w:ascii="Helvetica" w:hAnsi="Helvetica" w:cs="Helvetica"/>
            <w:i/>
            <w:color w:val="4B4F56"/>
            <w:sz w:val="18"/>
            <w:szCs w:val="18"/>
            <w:shd w:val="clear" w:color="auto" w:fill="FEFEFE"/>
            <w:rPrChange w:id="477" w:author="Tiago Oliveira" w:date="2016-07-13T19:13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>XtextGenerator</w:t>
        </w:r>
        <w:r w:rsidR="00552D34">
          <w:rPr>
            <w:rFonts w:ascii="Helvetica" w:hAnsi="Helvetica" w:cs="Helvetica"/>
            <w:color w:val="4B4F56"/>
            <w:sz w:val="18"/>
            <w:szCs w:val="18"/>
            <w:shd w:val="clear" w:color="auto" w:fill="FEFEFE"/>
          </w:rPr>
          <w:t xml:space="preserve"> que é o </w:t>
        </w:r>
        <w:r w:rsidR="00552D34" w:rsidRPr="00537EC3">
          <w:rPr>
            <w:rFonts w:ascii="Helvetica" w:hAnsi="Helvetica" w:cs="Helvetica"/>
            <w:i/>
            <w:color w:val="4B4F56"/>
            <w:sz w:val="18"/>
            <w:szCs w:val="18"/>
            <w:shd w:val="clear" w:color="auto" w:fill="FEFEFE"/>
            <w:rPrChange w:id="478" w:author="Tiago Oliveira" w:date="2016-07-13T19:13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>entry point</w:t>
        </w:r>
        <w:r w:rsidR="00552D34">
          <w:rPr>
            <w:rFonts w:ascii="Helvetica" w:hAnsi="Helvetica" w:cs="Helvetica"/>
            <w:color w:val="4B4F56"/>
            <w:sz w:val="18"/>
            <w:szCs w:val="18"/>
            <w:shd w:val="clear" w:color="auto" w:fill="FEFEFE"/>
          </w:rPr>
          <w:t xml:space="preserve"> para a geração do </w:t>
        </w:r>
        <w:proofErr w:type="gramStart"/>
        <w:r w:rsidR="00552D34" w:rsidRPr="00537EC3">
          <w:rPr>
            <w:rFonts w:ascii="Helvetica" w:hAnsi="Helvetica" w:cs="Helvetica"/>
            <w:i/>
            <w:color w:val="4B4F56"/>
            <w:sz w:val="18"/>
            <w:szCs w:val="18"/>
            <w:shd w:val="clear" w:color="auto" w:fill="FEFEFE"/>
            <w:rPrChange w:id="479" w:author="Tiago Oliveira" w:date="2016-07-13T19:13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>plug</w:t>
        </w:r>
        <w:r w:rsidR="00552D34">
          <w:rPr>
            <w:rFonts w:ascii="Helvetica" w:hAnsi="Helvetica" w:cs="Helvetica"/>
            <w:color w:val="4B4F56"/>
            <w:sz w:val="18"/>
            <w:szCs w:val="18"/>
            <w:shd w:val="clear" w:color="auto" w:fill="FEFEFE"/>
          </w:rPr>
          <w:t>-in</w:t>
        </w:r>
        <w:proofErr w:type="gramEnd"/>
        <w:r w:rsidR="00552D34">
          <w:rPr>
            <w:rFonts w:ascii="Helvetica" w:hAnsi="Helvetica" w:cs="Helvetica"/>
            <w:color w:val="4B4F56"/>
            <w:sz w:val="18"/>
            <w:szCs w:val="18"/>
            <w:shd w:val="clear" w:color="auto" w:fill="FEFEFE"/>
          </w:rPr>
          <w:t xml:space="preserve"> da linguagem. Este tipo de componente </w:t>
        </w:r>
      </w:ins>
      <w:ins w:id="480" w:author="Tiago Oliveira" w:date="2016-07-13T18:34:00Z">
        <w:r w:rsidR="0030259B">
          <w:rPr>
            <w:rFonts w:ascii="Helvetica" w:hAnsi="Helvetica" w:cs="Helvetica"/>
            <w:color w:val="4B4F56"/>
            <w:sz w:val="18"/>
            <w:szCs w:val="18"/>
            <w:shd w:val="clear" w:color="auto" w:fill="FEFEFE"/>
          </w:rPr>
          <w:t xml:space="preserve">é </w:t>
        </w:r>
      </w:ins>
      <w:ins w:id="481" w:author="Tiago Oliveira" w:date="2016-07-13T18:35:00Z">
        <w:r w:rsidR="0030259B">
          <w:rPr>
            <w:rFonts w:ascii="Helvetica" w:hAnsi="Helvetica" w:cs="Helvetica"/>
            <w:color w:val="4B4F56"/>
            <w:sz w:val="18"/>
            <w:szCs w:val="18"/>
            <w:shd w:val="clear" w:color="auto" w:fill="FEFEFE"/>
          </w:rPr>
          <w:t>constituído por</w:t>
        </w:r>
      </w:ins>
      <w:ins w:id="482" w:author="Tiago Oliveira" w:date="2016-07-13T16:46:00Z">
        <w:r>
          <w:rPr>
            <w:rFonts w:ascii="Helvetica" w:hAnsi="Helvetica" w:cs="Helvetica"/>
            <w:color w:val="4B4F56"/>
            <w:sz w:val="18"/>
            <w:szCs w:val="18"/>
            <w:shd w:val="clear" w:color="auto" w:fill="FEFEFE"/>
          </w:rPr>
          <w:t xml:space="preserve"> fragmentos que por sua vez </w:t>
        </w:r>
      </w:ins>
      <w:ins w:id="483" w:author="Tiago Oliveira" w:date="2016-07-13T18:52:00Z">
        <w:r>
          <w:rPr>
            <w:rFonts w:ascii="Helvetica" w:hAnsi="Helvetica" w:cs="Helvetica"/>
            <w:color w:val="4B4F56"/>
            <w:sz w:val="18"/>
            <w:szCs w:val="18"/>
            <w:shd w:val="clear" w:color="auto" w:fill="FEFEFE"/>
          </w:rPr>
          <w:t>é</w:t>
        </w:r>
      </w:ins>
      <w:ins w:id="484" w:author="Tiago Oliveira" w:date="2016-07-13T16:46:00Z">
        <w:r w:rsidR="00552D34">
          <w:rPr>
            <w:rFonts w:ascii="Helvetica" w:hAnsi="Helvetica" w:cs="Helvetica"/>
            <w:color w:val="4B4F56"/>
            <w:sz w:val="18"/>
            <w:szCs w:val="18"/>
            <w:shd w:val="clear" w:color="auto" w:fill="FEFEFE"/>
          </w:rPr>
          <w:t xml:space="preserve"> representado por uma </w:t>
        </w:r>
        <w:r w:rsidR="00552D34" w:rsidRPr="00537EC3">
          <w:rPr>
            <w:rFonts w:ascii="Helvetica" w:hAnsi="Helvetica" w:cs="Helvetica"/>
            <w:i/>
            <w:color w:val="4B4F56"/>
            <w:sz w:val="18"/>
            <w:szCs w:val="18"/>
            <w:shd w:val="clear" w:color="auto" w:fill="FEFEFE"/>
            <w:rPrChange w:id="485" w:author="Tiago Oliveira" w:date="2016-07-13T19:13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>class</w:t>
        </w:r>
        <w:r w:rsidR="00552D34">
          <w:rPr>
            <w:rFonts w:ascii="Helvetica" w:hAnsi="Helvetica" w:cs="Helvetica"/>
            <w:color w:val="4B4F56"/>
            <w:sz w:val="18"/>
            <w:szCs w:val="18"/>
            <w:shd w:val="clear" w:color="auto" w:fill="FEFEFE"/>
          </w:rPr>
          <w:t xml:space="preserve"> que tem acesso algumas fontes disponibilizadas pelo co</w:t>
        </w:r>
        <w:r w:rsidR="0030259B">
          <w:rPr>
            <w:rFonts w:ascii="Helvetica" w:hAnsi="Helvetica" w:cs="Helvetica"/>
            <w:color w:val="4B4F56"/>
            <w:sz w:val="18"/>
            <w:szCs w:val="18"/>
            <w:shd w:val="clear" w:color="auto" w:fill="FEFEFE"/>
          </w:rPr>
          <w:t xml:space="preserve">mponente </w:t>
        </w:r>
        <w:r w:rsidR="0030259B" w:rsidRPr="00537EC3">
          <w:rPr>
            <w:rFonts w:ascii="Helvetica" w:hAnsi="Helvetica" w:cs="Helvetica"/>
            <w:i/>
            <w:color w:val="4B4F56"/>
            <w:sz w:val="18"/>
            <w:szCs w:val="18"/>
            <w:shd w:val="clear" w:color="auto" w:fill="FEFEFE"/>
            <w:rPrChange w:id="486" w:author="Tiago Oliveira" w:date="2016-07-13T19:13:00Z">
              <w:rPr>
                <w:rFonts w:ascii="Helvetica" w:hAnsi="Helvetica" w:cs="Helvetica"/>
                <w:color w:val="4B4F56"/>
                <w:sz w:val="18"/>
                <w:szCs w:val="18"/>
                <w:shd w:val="clear" w:color="auto" w:fill="FEFEFE"/>
              </w:rPr>
            </w:rPrChange>
          </w:rPr>
          <w:t>Generator</w:t>
        </w:r>
        <w:r w:rsidR="0030259B">
          <w:rPr>
            <w:rFonts w:ascii="Helvetica" w:hAnsi="Helvetica" w:cs="Helvetica"/>
            <w:color w:val="4B4F56"/>
            <w:sz w:val="18"/>
            <w:szCs w:val="18"/>
            <w:shd w:val="clear" w:color="auto" w:fill="FEFEFE"/>
          </w:rPr>
          <w:t>, como a gram</w:t>
        </w:r>
      </w:ins>
      <w:ins w:id="487" w:author="Tiago Oliveira" w:date="2016-07-13T18:35:00Z">
        <w:r w:rsidR="0030259B">
          <w:rPr>
            <w:rFonts w:ascii="Helvetica" w:hAnsi="Helvetica" w:cs="Helvetica"/>
            <w:color w:val="4B4F56"/>
            <w:sz w:val="18"/>
            <w:szCs w:val="18"/>
            <w:shd w:val="clear" w:color="auto" w:fill="FEFEFE"/>
          </w:rPr>
          <w:t>á</w:t>
        </w:r>
      </w:ins>
      <w:ins w:id="488" w:author="Tiago Oliveira" w:date="2016-07-13T16:46:00Z">
        <w:r w:rsidR="00552D34">
          <w:rPr>
            <w:rFonts w:ascii="Helvetica" w:hAnsi="Helvetica" w:cs="Helvetica"/>
            <w:color w:val="4B4F56"/>
            <w:sz w:val="18"/>
            <w:szCs w:val="18"/>
            <w:shd w:val="clear" w:color="auto" w:fill="FEFEFE"/>
          </w:rPr>
          <w:t xml:space="preserve">tica da </w:t>
        </w:r>
      </w:ins>
      <w:ins w:id="489" w:author="Tiago Oliveira" w:date="2016-07-13T18:35:00Z">
        <w:r w:rsidR="0030259B">
          <w:rPr>
            <w:rFonts w:ascii="Helvetica" w:hAnsi="Helvetica" w:cs="Helvetica"/>
            <w:color w:val="4B4F56"/>
            <w:sz w:val="18"/>
            <w:szCs w:val="18"/>
            <w:shd w:val="clear" w:color="auto" w:fill="FEFEFE"/>
          </w:rPr>
          <w:t>linguagem</w:t>
        </w:r>
      </w:ins>
      <w:ins w:id="490" w:author="Tiago Oliveira" w:date="2016-07-13T16:46:00Z">
        <w:r w:rsidR="00552D34">
          <w:rPr>
            <w:rFonts w:ascii="Helvetica" w:hAnsi="Helvetica" w:cs="Helvetica"/>
            <w:color w:val="4B4F56"/>
            <w:sz w:val="18"/>
            <w:szCs w:val="18"/>
            <w:shd w:val="clear" w:color="auto" w:fill="FEFEFE"/>
          </w:rPr>
          <w:t xml:space="preserve"> e o mecan</w:t>
        </w:r>
        <w:r w:rsidR="0030259B">
          <w:rPr>
            <w:rFonts w:ascii="Helvetica" w:hAnsi="Helvetica" w:cs="Helvetica"/>
            <w:color w:val="4B4F56"/>
            <w:sz w:val="18"/>
            <w:szCs w:val="18"/>
            <w:shd w:val="clear" w:color="auto" w:fill="FEFEFE"/>
          </w:rPr>
          <w:t xml:space="preserve">ismo para a geração do código. </w:t>
        </w:r>
      </w:ins>
      <w:ins w:id="491" w:author="Tiago Oliveira" w:date="2016-07-13T18:36:00Z">
        <w:r w:rsidR="0030259B">
          <w:rPr>
            <w:rFonts w:ascii="Helvetica" w:hAnsi="Helvetica" w:cs="Helvetica"/>
            <w:color w:val="4B4F56"/>
            <w:sz w:val="18"/>
            <w:szCs w:val="18"/>
            <w:shd w:val="clear" w:color="auto" w:fill="FEFEFE"/>
          </w:rPr>
          <w:t>À</w:t>
        </w:r>
      </w:ins>
      <w:ins w:id="492" w:author="Tiago Oliveira" w:date="2016-07-13T16:46:00Z">
        <w:r w:rsidR="00552D34">
          <w:rPr>
            <w:rFonts w:ascii="Helvetica" w:hAnsi="Helvetica" w:cs="Helvetica"/>
            <w:color w:val="4B4F56"/>
            <w:sz w:val="18"/>
            <w:szCs w:val="18"/>
            <w:shd w:val="clear" w:color="auto" w:fill="FEFEFE"/>
          </w:rPr>
          <w:t xml:space="preserve"> medida que os fragmentos </w:t>
        </w:r>
      </w:ins>
      <w:ins w:id="493" w:author="Tiago Oliveira" w:date="2016-07-13T18:40:00Z">
        <w:r w:rsidR="006A236F">
          <w:rPr>
            <w:rFonts w:ascii="Helvetica" w:hAnsi="Helvetica" w:cs="Helvetica"/>
            <w:color w:val="4B4F56"/>
            <w:sz w:val="18"/>
            <w:szCs w:val="18"/>
            <w:shd w:val="clear" w:color="auto" w:fill="FEFEFE"/>
          </w:rPr>
          <w:t>geram</w:t>
        </w:r>
      </w:ins>
      <w:ins w:id="494" w:author="Tiago Oliveira" w:date="2016-07-13T16:46:00Z">
        <w:r w:rsidR="00552D34">
          <w:rPr>
            <w:rFonts w:ascii="Helvetica" w:hAnsi="Helvetica" w:cs="Helvetica"/>
            <w:color w:val="4B4F56"/>
            <w:sz w:val="18"/>
            <w:szCs w:val="18"/>
            <w:shd w:val="clear" w:color="auto" w:fill="FEFEFE"/>
          </w:rPr>
          <w:t xml:space="preserve"> código, é necessário </w:t>
        </w:r>
      </w:ins>
      <w:ins w:id="495" w:author="Tiago Oliveira" w:date="2016-07-13T18:40:00Z">
        <w:r w:rsidR="006A236F">
          <w:rPr>
            <w:rFonts w:ascii="Helvetica" w:hAnsi="Helvetica" w:cs="Helvetica"/>
            <w:color w:val="4B4F56"/>
            <w:sz w:val="18"/>
            <w:szCs w:val="18"/>
            <w:shd w:val="clear" w:color="auto" w:fill="FEFEFE"/>
          </w:rPr>
          <w:t>guardá-lo</w:t>
        </w:r>
      </w:ins>
      <w:ins w:id="496" w:author="Tiago Oliveira" w:date="2016-07-13T18:41:00Z">
        <w:r w:rsidR="006A236F">
          <w:rPr>
            <w:rFonts w:ascii="Helvetica" w:hAnsi="Helvetica" w:cs="Helvetica"/>
            <w:color w:val="4B4F56"/>
            <w:sz w:val="18"/>
            <w:szCs w:val="18"/>
            <w:shd w:val="clear" w:color="auto" w:fill="FEFEFE"/>
          </w:rPr>
          <w:t xml:space="preserve"> </w:t>
        </w:r>
      </w:ins>
      <w:ins w:id="497" w:author="Tiago Oliveira" w:date="2016-07-13T16:46:00Z">
        <w:r w:rsidR="006A236F">
          <w:rPr>
            <w:rFonts w:ascii="Helvetica" w:hAnsi="Helvetica" w:cs="Helvetica"/>
            <w:color w:val="4B4F56"/>
            <w:sz w:val="18"/>
            <w:szCs w:val="18"/>
            <w:shd w:val="clear" w:color="auto" w:fill="FEFEFE"/>
          </w:rPr>
          <w:t xml:space="preserve">código </w:t>
        </w:r>
      </w:ins>
      <w:ins w:id="498" w:author="Tiago Oliveira" w:date="2016-07-13T18:43:00Z">
        <w:r w:rsidR="006A236F">
          <w:rPr>
            <w:rFonts w:ascii="Helvetica" w:hAnsi="Helvetica" w:cs="Helvetica"/>
            <w:color w:val="4B4F56"/>
            <w:sz w:val="18"/>
            <w:szCs w:val="18"/>
            <w:shd w:val="clear" w:color="auto" w:fill="FEFEFE"/>
          </w:rPr>
          <w:t>num</w:t>
        </w:r>
      </w:ins>
      <w:ins w:id="499" w:author="Tiago Oliveira" w:date="2016-07-13T16:46:00Z">
        <w:r w:rsidR="006A236F">
          <w:rPr>
            <w:rFonts w:ascii="Helvetica" w:hAnsi="Helvetica" w:cs="Helvetica"/>
            <w:color w:val="4B4F56"/>
            <w:sz w:val="18"/>
            <w:szCs w:val="18"/>
            <w:shd w:val="clear" w:color="auto" w:fill="FEFEFE"/>
          </w:rPr>
          <w:t xml:space="preserve"> </w:t>
        </w:r>
      </w:ins>
      <w:ins w:id="500" w:author="Tiago Oliveira" w:date="2016-07-13T18:41:00Z">
        <w:r w:rsidR="006A236F">
          <w:rPr>
            <w:rFonts w:ascii="Helvetica" w:hAnsi="Helvetica" w:cs="Helvetica"/>
            <w:color w:val="4B4F56"/>
            <w:sz w:val="18"/>
            <w:szCs w:val="18"/>
            <w:shd w:val="clear" w:color="auto" w:fill="FEFEFE"/>
          </w:rPr>
          <w:t xml:space="preserve">local </w:t>
        </w:r>
      </w:ins>
      <w:ins w:id="501" w:author="Tiago Oliveira" w:date="2016-07-13T16:46:00Z">
        <w:r w:rsidR="00552D34">
          <w:rPr>
            <w:rFonts w:ascii="Helvetica" w:hAnsi="Helvetica" w:cs="Helvetica"/>
            <w:color w:val="4B4F56"/>
            <w:sz w:val="18"/>
            <w:szCs w:val="18"/>
            <w:shd w:val="clear" w:color="auto" w:fill="FEFEFE"/>
          </w:rPr>
          <w:t xml:space="preserve">de modo a ser utilizado pelo </w:t>
        </w:r>
        <w:proofErr w:type="gramStart"/>
        <w:r w:rsidR="00552D34">
          <w:rPr>
            <w:rFonts w:ascii="Helvetica" w:hAnsi="Helvetica" w:cs="Helvetica"/>
            <w:color w:val="4B4F56"/>
            <w:sz w:val="18"/>
            <w:szCs w:val="18"/>
            <w:shd w:val="clear" w:color="auto" w:fill="FEFEFE"/>
          </w:rPr>
          <w:t>plug-in</w:t>
        </w:r>
      </w:ins>
      <w:proofErr w:type="gramEnd"/>
      <w:ins w:id="502" w:author="Tiago Oliveira" w:date="2016-07-13T18:41:00Z">
        <w:r w:rsidR="006A236F">
          <w:rPr>
            <w:rFonts w:ascii="Helvetica" w:hAnsi="Helvetica" w:cs="Helvetica"/>
            <w:color w:val="4B4F56"/>
            <w:sz w:val="18"/>
            <w:szCs w:val="18"/>
            <w:shd w:val="clear" w:color="auto" w:fill="FEFEFE"/>
          </w:rPr>
          <w:t>, p</w:t>
        </w:r>
      </w:ins>
      <w:ins w:id="503" w:author="Tiago Oliveira" w:date="2016-07-13T16:46:00Z">
        <w:r w:rsidR="00552D34">
          <w:rPr>
            <w:rFonts w:ascii="Helvetica" w:hAnsi="Helvetica" w:cs="Helvetica"/>
            <w:color w:val="4B4F56"/>
            <w:sz w:val="18"/>
            <w:szCs w:val="18"/>
            <w:shd w:val="clear" w:color="auto" w:fill="FEFEFE"/>
          </w:rPr>
          <w:t>ara isso a framework Xtext resolve o problema de dependência usando a framework Google Guice. Esta framework dá suporte a dependência de injeção usando anotações para configurar objetos em java. Este tipo de dependências é um padrão de desenho usado para remover dependências hard-coded resultando assim classes com franca dependência entre elas, resolvidas pela framework Google Guice.</w:t>
        </w:r>
      </w:ins>
    </w:p>
    <w:p w14:paraId="74007CCB" w14:textId="01537467" w:rsidR="007C5A53" w:rsidDel="008D7BDC" w:rsidRDefault="008D7BDC" w:rsidP="009D0C2F">
      <w:pPr>
        <w:pStyle w:val="ParagrafodeTexto"/>
        <w:rPr>
          <w:del w:id="504" w:author="Tiago Oliveira" w:date="2016-07-13T12:25:00Z"/>
        </w:rPr>
      </w:pPr>
      <w:ins w:id="505" w:author="Tiago Oliveira" w:date="2016-07-13T12:26:00Z">
        <w:r>
          <w:tab/>
        </w:r>
      </w:ins>
      <w:del w:id="506" w:author="Tiago Oliveira" w:date="2016-07-13T12:25:00Z">
        <w:r w:rsidR="007C5A53" w:rsidDel="008D7BDC">
          <w:delText>X</w:delText>
        </w:r>
        <w:r w:rsidR="007C5A53" w:rsidRPr="00815F57" w:rsidDel="008D7BDC">
          <w:delText xml:space="preserve">text </w:delText>
        </w:r>
        <w:r w:rsidR="007C5A53" w:rsidDel="008D7BDC">
          <w:delText xml:space="preserve">é uma </w:delText>
        </w:r>
        <w:r w:rsidR="007C5A53" w:rsidRPr="00815F57" w:rsidDel="008D7BDC">
          <w:delText>framework</w:delText>
        </w:r>
        <w:r w:rsidR="007C5A53" w:rsidDel="008D7BDC">
          <w:delText xml:space="preserve"> Eclipse</w:delText>
        </w:r>
        <w:r w:rsidR="007C5A53" w:rsidRPr="00815F57" w:rsidDel="008D7BDC">
          <w:delText xml:space="preserve"> desenvolvida </w:delText>
        </w:r>
        <w:r w:rsidR="007C5A53" w:rsidDel="008D7BDC">
          <w:delText>qu</w:delText>
        </w:r>
        <w:r w:rsidR="007C5A53" w:rsidRPr="00815F57" w:rsidDel="008D7BDC">
          <w:delText>e tem como base a linguagem de programação Java.</w:delText>
        </w:r>
        <w:r w:rsidR="007C5A53" w:rsidDel="008D7BDC">
          <w:delText xml:space="preserve"> Para desenvolver uma linguagem primeiro tem que ser definida a sintaxe da mesma, neste caso a definição de uma gramática será o primeiro passo. </w:delText>
        </w:r>
      </w:del>
    </w:p>
    <w:p w14:paraId="51C05C39" w14:textId="33069268" w:rsidR="007C5A53" w:rsidDel="008D7BDC" w:rsidRDefault="007C5A53" w:rsidP="009D0C2F">
      <w:pPr>
        <w:pStyle w:val="ParagrafodeTexto"/>
        <w:rPr>
          <w:del w:id="507" w:author="Tiago Oliveira" w:date="2016-07-13T12:25:00Z"/>
        </w:rPr>
      </w:pPr>
      <w:del w:id="508" w:author="Tiago Oliveira" w:date="2016-07-13T12:25:00Z">
        <w:r w:rsidDel="008D7BDC">
          <w:delText xml:space="preserve">A </w:delText>
        </w:r>
        <w:r w:rsidRPr="007C5A53" w:rsidDel="008D7BDC">
          <w:rPr>
            <w:i/>
          </w:rPr>
          <w:delText>framework</w:delText>
        </w:r>
        <w:r w:rsidDel="008D7BDC">
          <w:delText xml:space="preserve"> Xtext oferece ao utilizador a oportunidade de implementar diversas funcionalidades como o </w:delText>
        </w:r>
        <w:r w:rsidRPr="007C5A53" w:rsidDel="008D7BDC">
          <w:rPr>
            <w:i/>
          </w:rPr>
          <w:delText>highlighting</w:delText>
        </w:r>
        <w:r w:rsidDel="008D7BDC">
          <w:delText xml:space="preserve">, validação e </w:delText>
        </w:r>
        <w:r w:rsidRPr="007C5A53" w:rsidDel="008D7BDC">
          <w:rPr>
            <w:i/>
          </w:rPr>
          <w:delText>parser</w:delText>
        </w:r>
        <w:r w:rsidDel="008D7BDC">
          <w:delText xml:space="preserve">. Estas podem ser implementadas em Java, ou numa linguagem específica criada à base de Java, o </w:delText>
        </w:r>
        <w:r w:rsidRPr="0026032C" w:rsidDel="008D7BDC">
          <w:delText>Xtend</w:delText>
        </w:r>
        <w:r w:rsidDel="008D7BDC">
          <w:delText xml:space="preserve">. A linguagem de programação </w:delText>
        </w:r>
        <w:r w:rsidRPr="0026032C" w:rsidDel="008D7BDC">
          <w:delText>Xtend</w:delText>
        </w:r>
        <w:r w:rsidDel="008D7BDC">
          <w:delText xml:space="preserve"> está totalmente integrada com a linguagem Java obtendo assim todos os recursos e suporto que o Java têm como as bibliotecas, e oferendo outras funcionalidades como o </w:delText>
        </w:r>
        <w:r w:rsidRPr="007C5A53" w:rsidDel="008D7BDC">
          <w:rPr>
            <w:i/>
          </w:rPr>
          <w:delText xml:space="preserve">type inference, </w:delText>
        </w:r>
        <w:r w:rsidRPr="0002763A" w:rsidDel="008D7BDC">
          <w:delText>métodos de extensão</w:delText>
        </w:r>
        <w:r w:rsidRPr="007C5A53" w:rsidDel="008D7BDC">
          <w:rPr>
            <w:i/>
          </w:rPr>
          <w:delText xml:space="preserve">, </w:delText>
        </w:r>
        <w:r w:rsidRPr="0002763A" w:rsidDel="008D7BDC">
          <w:delText>expressões lambdas</w:delText>
        </w:r>
        <w:r w:rsidRPr="007C5A53" w:rsidDel="008D7BDC">
          <w:rPr>
            <w:i/>
          </w:rPr>
          <w:delText xml:space="preserve"> </w:delText>
        </w:r>
        <w:r w:rsidDel="008D7BDC">
          <w:delText xml:space="preserve">e </w:delText>
        </w:r>
        <w:r w:rsidRPr="007C5A53" w:rsidDel="008D7BDC">
          <w:rPr>
            <w:i/>
          </w:rPr>
          <w:delText>multi-line template expressions</w:delText>
        </w:r>
        <w:r w:rsidDel="008D7BDC">
          <w:delText xml:space="preserve">. Todos os aspetos da DSL implementados em Xtext podem ser implementados em Xtend em vez do Java pois é mais fácil de utilizar e permite escrever código mais legível. </w:delText>
        </w:r>
        <w:r w:rsidDel="008D7BDC">
          <w:tab/>
        </w:r>
      </w:del>
    </w:p>
    <w:p w14:paraId="5B9EE6E0" w14:textId="580E17C3" w:rsidR="007C5A53" w:rsidDel="008D7BDC" w:rsidRDefault="007C5A53" w:rsidP="009D0C2F">
      <w:pPr>
        <w:pStyle w:val="ParagrafodeTexto"/>
        <w:rPr>
          <w:del w:id="509" w:author="Tiago Oliveira" w:date="2016-07-13T12:25:00Z"/>
        </w:rPr>
      </w:pPr>
      <w:del w:id="510" w:author="Tiago Oliveira" w:date="2016-07-13T12:25:00Z">
        <w:r w:rsidDel="008D7BDC">
          <w:delText xml:space="preserve">Após definir a gramática no ficheiro com a extensão </w:delText>
        </w:r>
        <w:r w:rsidRPr="007C5A53" w:rsidDel="008D7BDC">
          <w:rPr>
            <w:i/>
          </w:rPr>
          <w:delText>“.xtext”</w:delText>
        </w:r>
        <w:r w:rsidDel="008D7BDC">
          <w:delText xml:space="preserve">, serão geradas todas as classes necessárias para poderem ser implementadas as funcionalidades disponíveis de uma forma mais prática, com o manuseamento de objetos e referências que refletem a linguagem criada. </w:delText>
        </w:r>
      </w:del>
    </w:p>
    <w:p w14:paraId="7A0BF5FD" w14:textId="77777777" w:rsidR="007C5A53" w:rsidRDefault="007C5A53" w:rsidP="007C5A53">
      <w:pPr>
        <w:pStyle w:val="PargrafodaLista"/>
        <w:ind w:left="390"/>
      </w:pPr>
    </w:p>
    <w:p w14:paraId="00C14615" w14:textId="77777777" w:rsidR="00672F3F" w:rsidRPr="008B2EBD" w:rsidRDefault="00672F3F" w:rsidP="007C5A53">
      <w:pPr>
        <w:pStyle w:val="PargrafodaLista"/>
        <w:ind w:left="390"/>
        <w:sectPr w:rsidR="00672F3F" w:rsidRPr="008B2EBD" w:rsidSect="008D2CA0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7E8EA37" w14:textId="77777777" w:rsidR="00B32EAF" w:rsidRPr="00B32EAF" w:rsidRDefault="007C5A53" w:rsidP="009D0C2F">
      <w:pPr>
        <w:pStyle w:val="RTitulo2"/>
      </w:pPr>
      <w:r>
        <w:lastRenderedPageBreak/>
        <w:t xml:space="preserve"> </w:t>
      </w:r>
      <w:bookmarkStart w:id="511" w:name="_Toc455588728"/>
      <w:r>
        <w:t>Gramática</w:t>
      </w:r>
      <w:bookmarkEnd w:id="511"/>
    </w:p>
    <w:p w14:paraId="7D6E0AD5" w14:textId="143A9ED8" w:rsidR="0098516D" w:rsidRDefault="00F81242" w:rsidP="009D0C2F">
      <w:pPr>
        <w:pStyle w:val="ParagrafodeTexto"/>
      </w:pPr>
      <w:r>
        <w:t>Para defi</w:t>
      </w:r>
      <w:r w:rsidR="008D2028">
        <w:t xml:space="preserve">nir uma </w:t>
      </w:r>
      <w:r w:rsidR="00C65C1C">
        <w:t>linguagem</w:t>
      </w:r>
      <w:r w:rsidR="008D2028">
        <w:t xml:space="preserve"> de programação, temos de estudar a </w:t>
      </w:r>
      <w:r w:rsidR="00815F57">
        <w:t>sua gramá</w:t>
      </w:r>
      <w:r w:rsidR="00C83474">
        <w:t xml:space="preserve">tica e </w:t>
      </w:r>
      <w:r w:rsidR="001163B1">
        <w:t>ter em atenção</w:t>
      </w:r>
      <w:r w:rsidR="00C83474">
        <w:t xml:space="preserve"> a</w:t>
      </w:r>
      <w:r w:rsidR="001163B1">
        <w:t xml:space="preserve">s possíveis formas de escrever uma determinada regra da </w:t>
      </w:r>
      <w:r w:rsidR="00C83474">
        <w:t>sintaxe</w:t>
      </w:r>
      <w:r w:rsidR="004B57CF">
        <w:t xml:space="preserve">. </w:t>
      </w:r>
      <w:r w:rsidR="00815F57">
        <w:t>O</w:t>
      </w:r>
      <w:r w:rsidR="00377FCE">
        <w:t xml:space="preserve"> nosso</w:t>
      </w:r>
      <w:r w:rsidR="008D2028">
        <w:t xml:space="preserve"> </w:t>
      </w:r>
      <w:r w:rsidR="00377FCE">
        <w:t xml:space="preserve">projeto </w:t>
      </w:r>
      <w:r w:rsidR="00F559F2">
        <w:t xml:space="preserve">visa criar um </w:t>
      </w:r>
      <w:proofErr w:type="gramStart"/>
      <w:r w:rsidR="00685310" w:rsidRPr="00685310">
        <w:rPr>
          <w:i/>
        </w:rPr>
        <w:t>plug-in</w:t>
      </w:r>
      <w:proofErr w:type="gramEnd"/>
      <w:r w:rsidR="00685310">
        <w:t xml:space="preserve"> </w:t>
      </w:r>
      <w:r w:rsidR="00F559F2">
        <w:t>para</w:t>
      </w:r>
      <w:r w:rsidR="00685310">
        <w:t xml:space="preserve"> </w:t>
      </w:r>
      <w:r w:rsidR="00685310" w:rsidRPr="00685310">
        <w:rPr>
          <w:i/>
        </w:rPr>
        <w:t>assembly</w:t>
      </w:r>
      <w:r w:rsidR="00F559F2">
        <w:t xml:space="preserve"> </w:t>
      </w:r>
      <w:r w:rsidR="00685310">
        <w:t>d</w:t>
      </w:r>
      <w:r w:rsidR="00F559F2">
        <w:t>o processado</w:t>
      </w:r>
      <w:r w:rsidR="00685310">
        <w:t>r PDS16, nesse sentido estudamo-lo</w:t>
      </w:r>
      <w:r w:rsidR="00F559F2">
        <w:t xml:space="preserve"> </w:t>
      </w:r>
      <w:r w:rsidR="00CE4C51">
        <w:t>através</w:t>
      </w:r>
      <w:r w:rsidR="00F559F2">
        <w:t xml:space="preserve"> a documentação</w:t>
      </w:r>
      <w:sdt>
        <w:sdtPr>
          <w:id w:val="1332795791"/>
          <w:citation/>
        </w:sdtPr>
        <w:sdtContent>
          <w:r w:rsidR="00CE4C51">
            <w:fldChar w:fldCharType="begin"/>
          </w:r>
          <w:r w:rsidR="00CE4C51">
            <w:instrText xml:space="preserve"> CITATION Jos \l 2070 </w:instrText>
          </w:r>
          <w:r w:rsidR="00CE4C51">
            <w:fldChar w:fldCharType="separate"/>
          </w:r>
          <w:r w:rsidR="008F2780">
            <w:rPr>
              <w:noProof/>
            </w:rPr>
            <w:t xml:space="preserve"> </w:t>
          </w:r>
          <w:r w:rsidR="008F2780" w:rsidRPr="008F2780">
            <w:rPr>
              <w:noProof/>
            </w:rPr>
            <w:t>[10]</w:t>
          </w:r>
          <w:r w:rsidR="00CE4C51">
            <w:fldChar w:fldCharType="end"/>
          </w:r>
        </w:sdtContent>
      </w:sdt>
      <w:r w:rsidR="008F70D4">
        <w:t>,</w:t>
      </w:r>
      <w:sdt>
        <w:sdtPr>
          <w:id w:val="968862612"/>
          <w:citation/>
        </w:sdtPr>
        <w:sdtContent>
          <w:r w:rsidR="00CE4C51">
            <w:fldChar w:fldCharType="begin"/>
          </w:r>
          <w:r w:rsidR="00CE4C51">
            <w:instrText xml:space="preserve"> CITATION Jos11 \l 2070 </w:instrText>
          </w:r>
          <w:r w:rsidR="00CE4C51">
            <w:fldChar w:fldCharType="separate"/>
          </w:r>
          <w:r w:rsidR="008F2780">
            <w:rPr>
              <w:noProof/>
            </w:rPr>
            <w:t xml:space="preserve"> </w:t>
          </w:r>
          <w:r w:rsidR="008F2780" w:rsidRPr="008F2780">
            <w:rPr>
              <w:noProof/>
            </w:rPr>
            <w:t>[6]</w:t>
          </w:r>
          <w:r w:rsidR="00CE4C51">
            <w:fldChar w:fldCharType="end"/>
          </w:r>
        </w:sdtContent>
      </w:sdt>
      <w:r w:rsidR="008F70D4">
        <w:t xml:space="preserve"> e </w:t>
      </w:r>
      <w:sdt>
        <w:sdtPr>
          <w:id w:val="-1864510467"/>
          <w:citation/>
        </w:sdtPr>
        <w:sdtContent>
          <w:r w:rsidR="008F70D4">
            <w:fldChar w:fldCharType="begin"/>
          </w:r>
          <w:r w:rsidR="008F70D4">
            <w:instrText xml:space="preserve"> CITATION Jos111 \l 2070 </w:instrText>
          </w:r>
          <w:r w:rsidR="008F70D4">
            <w:fldChar w:fldCharType="separate"/>
          </w:r>
          <w:r w:rsidR="008F2780" w:rsidRPr="008F2780">
            <w:rPr>
              <w:noProof/>
            </w:rPr>
            <w:t>[7]</w:t>
          </w:r>
          <w:r w:rsidR="008F70D4">
            <w:fldChar w:fldCharType="end"/>
          </w:r>
        </w:sdtContent>
      </w:sdt>
      <w:r w:rsidR="008F70D4">
        <w:t>.</w:t>
      </w:r>
    </w:p>
    <w:p w14:paraId="01A278D5" w14:textId="4DA9E74D" w:rsidR="0098516D" w:rsidRDefault="0098516D" w:rsidP="009D0C2F">
      <w:pPr>
        <w:pStyle w:val="ParagrafodeTexto"/>
      </w:pPr>
      <w:r>
        <w:t>A linguagem é definida através de regras que podem referenciar outras regras ou palavras-chave. Por cada regra definida é criada uma classe com métodos e atributos conforme a definição da regra, mas qualquer regra poderá depender de outra regra. Para isso a geração automática das classes cria também a dependência das classes com as outras. Como por exemplo nas seguintes regras d</w:t>
      </w:r>
      <w:r w:rsidRPr="00AD2636">
        <w:t xml:space="preserve">a </w:t>
      </w:r>
      <w:r w:rsidRPr="00AD2636">
        <w:fldChar w:fldCharType="begin"/>
      </w:r>
      <w:r w:rsidRPr="00AD2636">
        <w:instrText xml:space="preserve"> REF _Ref453340329 \h  \* MERGEFORMAT </w:instrText>
      </w:r>
      <w:r w:rsidRPr="00AD2636">
        <w:fldChar w:fldCharType="separate"/>
      </w:r>
      <w:ins w:id="512" w:author="Tiago Oliveira" w:date="2016-07-06T17:30:00Z">
        <w:r w:rsidR="00672F3F" w:rsidRPr="00672F3F">
          <w:rPr>
            <w:rPrChange w:id="513" w:author="Tiago Oliveira" w:date="2016-07-06T17:30:00Z">
              <w:rPr>
                <w:b/>
                <w:sz w:val="20"/>
              </w:rPr>
            </w:rPrChange>
          </w:rPr>
          <w:t xml:space="preserve">Figura </w:t>
        </w:r>
        <w:r w:rsidR="00672F3F" w:rsidRPr="00672F3F">
          <w:rPr>
            <w:rPrChange w:id="514" w:author="Tiago Oliveira" w:date="2016-07-06T17:30:00Z">
              <w:rPr>
                <w:b/>
                <w:noProof/>
                <w:sz w:val="20"/>
              </w:rPr>
            </w:rPrChange>
          </w:rPr>
          <w:t>3</w:t>
        </w:r>
      </w:ins>
      <w:del w:id="515" w:author="Tiago Oliveira" w:date="2016-07-06T17:30:00Z">
        <w:r w:rsidR="00672F3F" w:rsidRPr="00672F3F" w:rsidDel="00672F3F">
          <w:delText>Figura 3</w:delText>
        </w:r>
      </w:del>
      <w:r w:rsidRPr="00AD2636">
        <w:fldChar w:fldCharType="end"/>
      </w:r>
      <w:r>
        <w:t>:</w:t>
      </w:r>
    </w:p>
    <w:p w14:paraId="510222C6" w14:textId="77777777" w:rsidR="0098516D" w:rsidRDefault="0098516D" w:rsidP="0098516D">
      <w:pPr>
        <w:keepNext/>
        <w:ind w:firstLine="360"/>
      </w:pPr>
      <w:r w:rsidRPr="00C2232E">
        <w:rPr>
          <w:noProof/>
          <w:lang w:eastAsia="pt-PT"/>
        </w:rPr>
        <w:drawing>
          <wp:inline distT="0" distB="0" distL="0" distR="0" wp14:anchorId="2566D08E" wp14:editId="745B8E95">
            <wp:extent cx="5400040" cy="1626432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62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CE3E4" w14:textId="77777777" w:rsidR="0098516D" w:rsidRPr="000E270A" w:rsidRDefault="0098516D" w:rsidP="0098516D">
      <w:pPr>
        <w:pStyle w:val="Legenda"/>
        <w:jc w:val="center"/>
        <w:rPr>
          <w:b w:val="0"/>
          <w:color w:val="auto"/>
          <w:sz w:val="20"/>
        </w:rPr>
      </w:pPr>
      <w:bookmarkStart w:id="516" w:name="_Ref453340329"/>
      <w:bookmarkStart w:id="517" w:name="_Toc455222738"/>
      <w:r w:rsidRPr="000E270A">
        <w:rPr>
          <w:b w:val="0"/>
          <w:color w:val="auto"/>
          <w:sz w:val="20"/>
        </w:rPr>
        <w:t xml:space="preserve">Figura </w:t>
      </w:r>
      <w:r w:rsidRPr="000E270A">
        <w:rPr>
          <w:b w:val="0"/>
          <w:color w:val="auto"/>
          <w:sz w:val="20"/>
        </w:rPr>
        <w:fldChar w:fldCharType="begin"/>
      </w:r>
      <w:r w:rsidRPr="000E270A">
        <w:rPr>
          <w:b w:val="0"/>
          <w:color w:val="auto"/>
          <w:sz w:val="20"/>
        </w:rPr>
        <w:instrText xml:space="preserve"> SEQ Figura \* ARABIC </w:instrText>
      </w:r>
      <w:r w:rsidRPr="000E270A">
        <w:rPr>
          <w:b w:val="0"/>
          <w:color w:val="auto"/>
          <w:sz w:val="20"/>
        </w:rPr>
        <w:fldChar w:fldCharType="separate"/>
      </w:r>
      <w:r w:rsidR="00672F3F">
        <w:rPr>
          <w:b w:val="0"/>
          <w:noProof/>
          <w:color w:val="auto"/>
          <w:sz w:val="20"/>
        </w:rPr>
        <w:t>3</w:t>
      </w:r>
      <w:r w:rsidRPr="000E270A">
        <w:rPr>
          <w:b w:val="0"/>
          <w:color w:val="auto"/>
          <w:sz w:val="20"/>
        </w:rPr>
        <w:fldChar w:fldCharType="end"/>
      </w:r>
      <w:bookmarkEnd w:id="516"/>
      <w:r w:rsidRPr="000E270A">
        <w:rPr>
          <w:b w:val="0"/>
          <w:color w:val="auto"/>
          <w:sz w:val="20"/>
        </w:rPr>
        <w:t xml:space="preserve"> </w:t>
      </w:r>
      <w:r>
        <w:rPr>
          <w:b w:val="0"/>
          <w:color w:val="auto"/>
          <w:sz w:val="20"/>
        </w:rPr>
        <w:t>–</w:t>
      </w:r>
      <w:r w:rsidRPr="000E270A">
        <w:rPr>
          <w:b w:val="0"/>
          <w:color w:val="auto"/>
          <w:sz w:val="20"/>
        </w:rPr>
        <w:t xml:space="preserve"> </w:t>
      </w:r>
      <w:r>
        <w:rPr>
          <w:b w:val="0"/>
          <w:color w:val="auto"/>
          <w:sz w:val="20"/>
        </w:rPr>
        <w:t>Excerto de código de uma gramática Xtext</w:t>
      </w:r>
      <w:bookmarkEnd w:id="517"/>
    </w:p>
    <w:p w14:paraId="55BF7E97" w14:textId="0A1B5123" w:rsidR="0098516D" w:rsidRDefault="0098516D" w:rsidP="009D0C2F">
      <w:pPr>
        <w:pStyle w:val="ParagrafodeTexto"/>
      </w:pPr>
      <w:r>
        <w:t>Na</w:t>
      </w:r>
      <w:r w:rsidRPr="00AD2636">
        <w:t xml:space="preserve"> </w:t>
      </w:r>
      <w:r w:rsidRPr="00AD2636">
        <w:fldChar w:fldCharType="begin"/>
      </w:r>
      <w:r w:rsidRPr="00AD2636">
        <w:instrText xml:space="preserve"> REF _Ref453340329 \h  \* MERGEFORMAT </w:instrText>
      </w:r>
      <w:r w:rsidRPr="00AD2636">
        <w:fldChar w:fldCharType="separate"/>
      </w:r>
      <w:ins w:id="518" w:author="Tiago Oliveira" w:date="2016-07-06T17:30:00Z">
        <w:r w:rsidR="00672F3F" w:rsidRPr="00672F3F">
          <w:rPr>
            <w:rPrChange w:id="519" w:author="Tiago Oliveira" w:date="2016-07-06T17:30:00Z">
              <w:rPr>
                <w:b/>
                <w:sz w:val="20"/>
              </w:rPr>
            </w:rPrChange>
          </w:rPr>
          <w:t xml:space="preserve">Figura </w:t>
        </w:r>
        <w:r w:rsidR="00672F3F" w:rsidRPr="00672F3F">
          <w:rPr>
            <w:rPrChange w:id="520" w:author="Tiago Oliveira" w:date="2016-07-06T17:30:00Z">
              <w:rPr>
                <w:b/>
                <w:noProof/>
                <w:sz w:val="20"/>
              </w:rPr>
            </w:rPrChange>
          </w:rPr>
          <w:t>3</w:t>
        </w:r>
      </w:ins>
      <w:del w:id="521" w:author="Tiago Oliveira" w:date="2016-07-06T17:30:00Z">
        <w:r w:rsidR="00672F3F" w:rsidRPr="00672F3F" w:rsidDel="00672F3F">
          <w:delText>Figura 3</w:delText>
        </w:r>
      </w:del>
      <w:r w:rsidRPr="00AD2636">
        <w:fldChar w:fldCharType="end"/>
      </w:r>
      <w:r>
        <w:t xml:space="preserve"> podemos ver que a regra </w:t>
      </w:r>
      <w:r w:rsidRPr="0026032C">
        <w:rPr>
          <w:i/>
        </w:rPr>
        <w:t>OperationsWithThreeRegisters</w:t>
      </w:r>
      <w:r>
        <w:t xml:space="preserve"> depende de </w:t>
      </w:r>
      <w:r w:rsidRPr="0026032C">
        <w:rPr>
          <w:i/>
        </w:rPr>
        <w:t>Anl</w:t>
      </w:r>
      <w:r>
        <w:t xml:space="preserve"> e que por sua vez depende de </w:t>
      </w:r>
      <w:r w:rsidRPr="0026032C">
        <w:rPr>
          <w:i/>
        </w:rPr>
        <w:t>Logica</w:t>
      </w:r>
      <w:r>
        <w:t xml:space="preserve"> e esta de </w:t>
      </w:r>
      <w:r w:rsidRPr="0026032C">
        <w:rPr>
          <w:i/>
        </w:rPr>
        <w:t>Instructions</w:t>
      </w:r>
      <w:r>
        <w:t xml:space="preserve"> e assim consecutivamente ate chegar a regra </w:t>
      </w:r>
      <w:r w:rsidRPr="0026032C">
        <w:rPr>
          <w:i/>
        </w:rPr>
        <w:t>PDS16ASM</w:t>
      </w:r>
      <w:r>
        <w:t xml:space="preserve">. </w:t>
      </w:r>
    </w:p>
    <w:p w14:paraId="2E683BC0" w14:textId="475773B0" w:rsidR="0098516D" w:rsidRDefault="0098516D" w:rsidP="009D0C2F">
      <w:pPr>
        <w:pStyle w:val="ParagrafodeTexto"/>
      </w:pPr>
      <w:r>
        <w:t xml:space="preserve">Essa dependência é tratada pelo Xtext gerando automaticamente classes em Java quando o </w:t>
      </w:r>
      <w:r w:rsidRPr="0026032C">
        <w:rPr>
          <w:i/>
        </w:rPr>
        <w:t>Modeling Workflow Engine 2</w:t>
      </w:r>
      <w:r>
        <w:t xml:space="preserve"> (MWE2</w:t>
      </w:r>
      <w:sdt>
        <w:sdtPr>
          <w:id w:val="-1579973032"/>
          <w:citation/>
        </w:sdtPr>
        <w:sdtContent>
          <w:r>
            <w:fldChar w:fldCharType="begin"/>
          </w:r>
          <w:r w:rsidRPr="003608EE">
            <w:instrText xml:space="preserve"> CITATION MWE16 \l 1033 </w:instrText>
          </w:r>
          <w:r>
            <w:fldChar w:fldCharType="separate"/>
          </w:r>
          <w:r w:rsidR="008F2780">
            <w:rPr>
              <w:noProof/>
            </w:rPr>
            <w:t xml:space="preserve"> </w:t>
          </w:r>
          <w:r w:rsidR="008F2780" w:rsidRPr="008F2780">
            <w:rPr>
              <w:noProof/>
            </w:rPr>
            <w:t>[12]</w:t>
          </w:r>
          <w:r>
            <w:fldChar w:fldCharType="end"/>
          </w:r>
        </w:sdtContent>
      </w:sdt>
      <w:r>
        <w:t>)</w:t>
      </w:r>
      <w:r w:rsidRPr="0098516D">
        <w:t xml:space="preserve"> </w:t>
      </w:r>
      <w:r>
        <w:t xml:space="preserve">é corrido, resolvendo essa dependência pela extensão a classe da que depende criando assim uma hierarquia entre as regras de uma DSL, como o exemplo da </w:t>
      </w:r>
      <w:r w:rsidRPr="003608EE">
        <w:fldChar w:fldCharType="begin"/>
      </w:r>
      <w:r w:rsidRPr="003608EE">
        <w:instrText xml:space="preserve"> REF _Ref453341721 \h  \* MERGEFORMAT </w:instrText>
      </w:r>
      <w:r w:rsidRPr="003608EE">
        <w:fldChar w:fldCharType="separate"/>
      </w:r>
      <w:ins w:id="522" w:author="Tiago Oliveira" w:date="2016-07-06T17:30:00Z">
        <w:r w:rsidR="00672F3F" w:rsidRPr="00672F3F">
          <w:rPr>
            <w:rPrChange w:id="523" w:author="Tiago Oliveira" w:date="2016-07-06T17:30:00Z">
              <w:rPr>
                <w:b/>
                <w:sz w:val="20"/>
              </w:rPr>
            </w:rPrChange>
          </w:rPr>
          <w:t xml:space="preserve">Figura </w:t>
        </w:r>
        <w:r w:rsidR="00672F3F" w:rsidRPr="00672F3F">
          <w:rPr>
            <w:rPrChange w:id="524" w:author="Tiago Oliveira" w:date="2016-07-06T17:30:00Z">
              <w:rPr>
                <w:b/>
                <w:noProof/>
                <w:sz w:val="20"/>
              </w:rPr>
            </w:rPrChange>
          </w:rPr>
          <w:t>4</w:t>
        </w:r>
      </w:ins>
      <w:del w:id="525" w:author="Tiago Oliveira" w:date="2016-07-06T17:30:00Z">
        <w:r w:rsidR="00672F3F" w:rsidRPr="00672F3F" w:rsidDel="00672F3F">
          <w:delText>Figura 4</w:delText>
        </w:r>
      </w:del>
      <w:r w:rsidRPr="003608EE">
        <w:fldChar w:fldCharType="end"/>
      </w:r>
      <w:r>
        <w:t xml:space="preserve">. </w:t>
      </w:r>
    </w:p>
    <w:p w14:paraId="6FC906DE" w14:textId="77777777" w:rsidR="0098516D" w:rsidRDefault="0098516D" w:rsidP="0098516D">
      <w:pPr>
        <w:ind w:firstLine="360"/>
      </w:pPr>
    </w:p>
    <w:p w14:paraId="0E1975DA" w14:textId="77777777" w:rsidR="0098516D" w:rsidRDefault="0098516D" w:rsidP="0098516D">
      <w:pPr>
        <w:keepNext/>
        <w:ind w:firstLine="360"/>
      </w:pPr>
      <w:r w:rsidRPr="0078656F">
        <w:rPr>
          <w:noProof/>
          <w:lang w:eastAsia="pt-PT"/>
        </w:rPr>
        <w:drawing>
          <wp:inline distT="0" distB="0" distL="0" distR="0" wp14:anchorId="7779D067" wp14:editId="173CFD60">
            <wp:extent cx="5400040" cy="842602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Desktop\Untitled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8426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CAE1C6" w14:textId="77777777" w:rsidR="0098516D" w:rsidRPr="00BE5F06" w:rsidRDefault="0098516D" w:rsidP="0098516D">
      <w:pPr>
        <w:pStyle w:val="Legenda"/>
        <w:jc w:val="center"/>
        <w:rPr>
          <w:b w:val="0"/>
          <w:color w:val="auto"/>
          <w:sz w:val="20"/>
        </w:rPr>
      </w:pPr>
      <w:bookmarkStart w:id="526" w:name="_Ref453341721"/>
      <w:bookmarkStart w:id="527" w:name="_Toc455222739"/>
      <w:r w:rsidRPr="00BE5F06">
        <w:rPr>
          <w:b w:val="0"/>
          <w:color w:val="auto"/>
          <w:sz w:val="20"/>
        </w:rPr>
        <w:t xml:space="preserve">Figura </w:t>
      </w:r>
      <w:r w:rsidRPr="00BE5F06">
        <w:rPr>
          <w:b w:val="0"/>
          <w:color w:val="auto"/>
          <w:sz w:val="20"/>
        </w:rPr>
        <w:fldChar w:fldCharType="begin"/>
      </w:r>
      <w:r w:rsidRPr="00BE5F06">
        <w:rPr>
          <w:b w:val="0"/>
          <w:color w:val="auto"/>
          <w:sz w:val="20"/>
        </w:rPr>
        <w:instrText xml:space="preserve"> SEQ Figura \* ARABIC </w:instrText>
      </w:r>
      <w:r w:rsidRPr="00BE5F06">
        <w:rPr>
          <w:b w:val="0"/>
          <w:color w:val="auto"/>
          <w:sz w:val="20"/>
        </w:rPr>
        <w:fldChar w:fldCharType="separate"/>
      </w:r>
      <w:r w:rsidR="00672F3F">
        <w:rPr>
          <w:b w:val="0"/>
          <w:noProof/>
          <w:color w:val="auto"/>
          <w:sz w:val="20"/>
        </w:rPr>
        <w:t>4</w:t>
      </w:r>
      <w:r w:rsidRPr="00BE5F06">
        <w:rPr>
          <w:b w:val="0"/>
          <w:color w:val="auto"/>
          <w:sz w:val="20"/>
        </w:rPr>
        <w:fldChar w:fldCharType="end"/>
      </w:r>
      <w:bookmarkEnd w:id="526"/>
      <w:r w:rsidRPr="00BE5F06">
        <w:rPr>
          <w:b w:val="0"/>
          <w:color w:val="auto"/>
          <w:sz w:val="20"/>
        </w:rPr>
        <w:t xml:space="preserve"> - Classes geradas pela framework</w:t>
      </w:r>
      <w:bookmarkEnd w:id="527"/>
    </w:p>
    <w:p w14:paraId="5F441789" w14:textId="34E06C29" w:rsidR="0098516D" w:rsidRDefault="0098516D" w:rsidP="009D0C2F">
      <w:pPr>
        <w:pStyle w:val="ParagrafodeTexto"/>
      </w:pPr>
      <w:r>
        <w:t>O MWE2 trata-se de um gerador de código configurável, que permite ao utilizador</w:t>
      </w:r>
      <w:r w:rsidRPr="000C25A2">
        <w:t xml:space="preserve"> descrever composições de objetos arbitrários por meio de uma sintaxe simples e concisa que permite declarar instâncias de objetos, valores de atributos e referências.</w:t>
      </w:r>
    </w:p>
    <w:p w14:paraId="5247BBDC" w14:textId="20A23C3C" w:rsidR="0098516D" w:rsidRDefault="0098516D" w:rsidP="009D0C2F">
      <w:pPr>
        <w:pStyle w:val="ParagrafodeTexto"/>
      </w:pPr>
      <w:r>
        <w:t>Esta geração automática não é feita ao acaso</w:t>
      </w:r>
      <w:r w:rsidR="00D97008">
        <w:t xml:space="preserve">, desta forma é possível ter em </w:t>
      </w:r>
      <w:r w:rsidR="00D97008">
        <w:rPr>
          <w:i/>
        </w:rPr>
        <w:t>runtime</w:t>
      </w:r>
      <w:r w:rsidR="00D97008">
        <w:t xml:space="preserve"> uma estrutura de toda a hierarquia da gramática, para que possa ser usada noutras funcionalidades</w:t>
      </w:r>
      <w:r>
        <w:t xml:space="preserve">. </w:t>
      </w:r>
    </w:p>
    <w:p w14:paraId="24FED6A4" w14:textId="77777777" w:rsidR="00783E46" w:rsidRPr="00783E46" w:rsidRDefault="00EB137D" w:rsidP="009D0C2F">
      <w:pPr>
        <w:pStyle w:val="RTitulo3"/>
      </w:pPr>
      <w:bookmarkStart w:id="528" w:name="_Toc455588729"/>
      <w:r>
        <w:lastRenderedPageBreak/>
        <w:t>Regras da gramática</w:t>
      </w:r>
      <w:bookmarkEnd w:id="528"/>
    </w:p>
    <w:p w14:paraId="5F7D24BF" w14:textId="00FE0713" w:rsidR="00D32AB5" w:rsidRPr="00783E46" w:rsidRDefault="00D33AFF" w:rsidP="009D0C2F">
      <w:pPr>
        <w:pStyle w:val="ParagrafodeTexto"/>
      </w:pPr>
      <w:r w:rsidRPr="00783E46">
        <w:rPr>
          <w:i/>
        </w:rPr>
        <w:t xml:space="preserve">Parser Rules </w:t>
      </w:r>
      <w:r w:rsidRPr="00783E46">
        <w:t>são regras que definem uma sequência de outras regras conjuga</w:t>
      </w:r>
      <w:r w:rsidR="00D97008">
        <w:t>das</w:t>
      </w:r>
      <w:r w:rsidRPr="00783E46">
        <w:t xml:space="preserve"> com palavras-chaves. Como por exemplo o código da </w:t>
      </w:r>
      <w:r w:rsidRPr="00783E46">
        <w:fldChar w:fldCharType="begin"/>
      </w:r>
      <w:r w:rsidRPr="00783E46">
        <w:instrText xml:space="preserve"> REF _Ref449992373 \h </w:instrText>
      </w:r>
      <w:r w:rsidR="00541630" w:rsidRPr="00783E46">
        <w:instrText xml:space="preserve"> \* MERGEFORMAT </w:instrText>
      </w:r>
      <w:r w:rsidRPr="00783E46">
        <w:fldChar w:fldCharType="separate"/>
      </w:r>
      <w:ins w:id="529" w:author="Tiago Oliveira" w:date="2016-07-06T17:30:00Z">
        <w:r w:rsidR="00672F3F" w:rsidRPr="00672F3F">
          <w:rPr>
            <w:rPrChange w:id="530" w:author="Tiago Oliveira" w:date="2016-07-06T17:30:00Z">
              <w:rPr>
                <w:b/>
                <w:sz w:val="20"/>
              </w:rPr>
            </w:rPrChange>
          </w:rPr>
          <w:t xml:space="preserve">Figura </w:t>
        </w:r>
        <w:r w:rsidR="00672F3F" w:rsidRPr="00672F3F">
          <w:rPr>
            <w:rPrChange w:id="531" w:author="Tiago Oliveira" w:date="2016-07-06T17:30:00Z">
              <w:rPr>
                <w:b/>
                <w:noProof/>
                <w:sz w:val="20"/>
              </w:rPr>
            </w:rPrChange>
          </w:rPr>
          <w:t>5</w:t>
        </w:r>
      </w:ins>
      <w:del w:id="532" w:author="Tiago Oliveira" w:date="2016-07-06T17:30:00Z">
        <w:r w:rsidR="00672F3F" w:rsidRPr="00672F3F" w:rsidDel="00672F3F">
          <w:delText>Figura 5</w:delText>
        </w:r>
      </w:del>
      <w:r w:rsidRPr="00783E46">
        <w:fldChar w:fldCharType="end"/>
      </w:r>
      <w:r w:rsidRPr="00783E46">
        <w:t xml:space="preserve">. </w:t>
      </w:r>
    </w:p>
    <w:p w14:paraId="5EF7A50D" w14:textId="77777777" w:rsidR="00D33AFF" w:rsidRDefault="00D33AFF" w:rsidP="00D32AB5">
      <w:pPr>
        <w:ind w:firstLine="360"/>
      </w:pPr>
      <w:r w:rsidRPr="008A0898">
        <w:rPr>
          <w:noProof/>
          <w:lang w:eastAsia="pt-PT"/>
        </w:rPr>
        <w:drawing>
          <wp:inline distT="0" distB="0" distL="0" distR="0" wp14:anchorId="15C8E22E" wp14:editId="05B6435C">
            <wp:extent cx="5400040" cy="2260036"/>
            <wp:effectExtent l="0" t="0" r="0" b="6985"/>
            <wp:docPr id="8" name="Imagem 8" descr="C:\Users\Andre\Desktop\ExemploLinguag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dre\Desktop\ExemploLinguagem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60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33CAA5" w14:textId="4A9DFA11" w:rsidR="00D33AFF" w:rsidRPr="005504FB" w:rsidRDefault="00D33AFF" w:rsidP="00D97008">
      <w:pPr>
        <w:pStyle w:val="Legenda"/>
        <w:ind w:left="2649" w:firstLine="183"/>
        <w:rPr>
          <w:rFonts w:cs="Times New Roman"/>
          <w:b w:val="0"/>
          <w:color w:val="auto"/>
          <w:sz w:val="20"/>
        </w:rPr>
      </w:pPr>
      <w:bookmarkStart w:id="533" w:name="_Ref449992373"/>
      <w:bookmarkStart w:id="534" w:name="_Toc455222740"/>
      <w:r w:rsidRPr="008A0898">
        <w:rPr>
          <w:b w:val="0"/>
          <w:color w:val="auto"/>
          <w:sz w:val="20"/>
        </w:rPr>
        <w:t xml:space="preserve">Figura </w:t>
      </w:r>
      <w:r w:rsidRPr="008A0898">
        <w:rPr>
          <w:b w:val="0"/>
          <w:color w:val="auto"/>
          <w:sz w:val="20"/>
        </w:rPr>
        <w:fldChar w:fldCharType="begin"/>
      </w:r>
      <w:r w:rsidRPr="008A0898">
        <w:rPr>
          <w:b w:val="0"/>
          <w:color w:val="auto"/>
          <w:sz w:val="20"/>
        </w:rPr>
        <w:instrText xml:space="preserve"> SEQ Figura \* ARABIC </w:instrText>
      </w:r>
      <w:r w:rsidRPr="008A0898">
        <w:rPr>
          <w:b w:val="0"/>
          <w:color w:val="auto"/>
          <w:sz w:val="20"/>
        </w:rPr>
        <w:fldChar w:fldCharType="separate"/>
      </w:r>
      <w:r w:rsidR="00672F3F">
        <w:rPr>
          <w:b w:val="0"/>
          <w:noProof/>
          <w:color w:val="auto"/>
          <w:sz w:val="20"/>
        </w:rPr>
        <w:t>5</w:t>
      </w:r>
      <w:r w:rsidRPr="008A0898">
        <w:rPr>
          <w:b w:val="0"/>
          <w:color w:val="auto"/>
          <w:sz w:val="20"/>
        </w:rPr>
        <w:fldChar w:fldCharType="end"/>
      </w:r>
      <w:bookmarkEnd w:id="533"/>
      <w:r w:rsidRPr="008A0898">
        <w:rPr>
          <w:b w:val="0"/>
          <w:color w:val="auto"/>
          <w:sz w:val="20"/>
        </w:rPr>
        <w:t xml:space="preserve"> - </w:t>
      </w:r>
      <w:r>
        <w:rPr>
          <w:b w:val="0"/>
          <w:color w:val="auto"/>
          <w:sz w:val="20"/>
        </w:rPr>
        <w:t>Código e</w:t>
      </w:r>
      <w:r w:rsidRPr="008A0898">
        <w:rPr>
          <w:b w:val="0"/>
          <w:color w:val="auto"/>
          <w:sz w:val="20"/>
        </w:rPr>
        <w:t>xemplo</w:t>
      </w:r>
      <w:r>
        <w:rPr>
          <w:b w:val="0"/>
          <w:color w:val="auto"/>
          <w:sz w:val="20"/>
        </w:rPr>
        <w:t xml:space="preserve"> da</w:t>
      </w:r>
      <w:r w:rsidRPr="008A0898">
        <w:rPr>
          <w:b w:val="0"/>
          <w:color w:val="auto"/>
          <w:sz w:val="20"/>
        </w:rPr>
        <w:t xml:space="preserve"> </w:t>
      </w:r>
      <w:r>
        <w:rPr>
          <w:b w:val="0"/>
          <w:color w:val="auto"/>
          <w:sz w:val="20"/>
        </w:rPr>
        <w:t>definição das regras</w:t>
      </w:r>
      <w:bookmarkEnd w:id="534"/>
    </w:p>
    <w:p w14:paraId="4EF1EE36" w14:textId="6A6694F4" w:rsidR="00D33AFF" w:rsidRDefault="00541630" w:rsidP="009D0C2F">
      <w:pPr>
        <w:pStyle w:val="ParagrafodeTexto"/>
      </w:pPr>
      <w:r>
        <w:t xml:space="preserve">Pegando como exemplo a nossa implementação da gramática, </w:t>
      </w:r>
      <w:r w:rsidR="00D33AFF" w:rsidRPr="00D33AFF">
        <w:rPr>
          <w:i/>
        </w:rPr>
        <w:t>Statement</w:t>
      </w:r>
      <w:r w:rsidR="00D33AFF" w:rsidRPr="00D33AFF">
        <w:t xml:space="preserve"> é uma regra que na sua definição é uma das referências para outra regra. Neste caso na regra “</w:t>
      </w:r>
      <w:r w:rsidR="00D33AFF" w:rsidRPr="00D33AFF">
        <w:rPr>
          <w:i/>
        </w:rPr>
        <w:t>Label”</w:t>
      </w:r>
      <w:r w:rsidR="00D33AFF" w:rsidRPr="00D33AFF">
        <w:t xml:space="preserve"> podemos ver que a sua definição já contem palavras-chaves como “:” e um identificador “</w:t>
      </w:r>
      <w:r w:rsidR="00D33AFF" w:rsidRPr="00D33AFF">
        <w:rPr>
          <w:i/>
        </w:rPr>
        <w:t>labelName</w:t>
      </w:r>
      <w:r w:rsidR="00D33AFF" w:rsidRPr="00D33AFF">
        <w:t>” que é o tipo ID considerado um terminal. “</w:t>
      </w:r>
      <w:r w:rsidR="00D33AFF" w:rsidRPr="00D33AFF">
        <w:rPr>
          <w:i/>
        </w:rPr>
        <w:t>Ret</w:t>
      </w:r>
      <w:r w:rsidR="00D33AFF" w:rsidRPr="00D33AFF">
        <w:t>” e “</w:t>
      </w:r>
      <w:r w:rsidR="00D33AFF" w:rsidRPr="00D33AFF">
        <w:rPr>
          <w:i/>
        </w:rPr>
        <w:t>Nop”</w:t>
      </w:r>
      <w:r w:rsidR="00D33AFF" w:rsidRPr="00D33AFF">
        <w:t xml:space="preserve"> são apenas é constituídas por palavras-chave, não dependendo de nenhuma outra regra. A regra “</w:t>
      </w:r>
      <w:r w:rsidR="00D33AFF" w:rsidRPr="00D33AFF">
        <w:rPr>
          <w:i/>
        </w:rPr>
        <w:t>Jump</w:t>
      </w:r>
      <w:r w:rsidR="00D33AFF" w:rsidRPr="00D33AFF">
        <w:t>” que é mais complexa pode ser definida por uma destas palavras-chaves, seguida pela regra “</w:t>
      </w:r>
      <w:r w:rsidR="00D33AFF" w:rsidRPr="00D33AFF">
        <w:rPr>
          <w:i/>
        </w:rPr>
        <w:t>OperationWithOffset</w:t>
      </w:r>
      <w:r w:rsidR="00D33AFF" w:rsidRPr="00D33AFF">
        <w:t>”.</w:t>
      </w:r>
    </w:p>
    <w:p w14:paraId="324C7864" w14:textId="7C6D5643" w:rsidR="00D135D6" w:rsidRPr="00D33AFF" w:rsidRDefault="00D135D6" w:rsidP="009D0C2F">
      <w:pPr>
        <w:pStyle w:val="ParagrafodeTexto"/>
      </w:pPr>
      <w:r>
        <w:rPr>
          <w:i/>
        </w:rPr>
        <w:t>Terminal Rules</w:t>
      </w:r>
      <w:r>
        <w:t xml:space="preserve"> tratam-se de</w:t>
      </w:r>
      <w:r w:rsidRPr="00791BDC">
        <w:t xml:space="preserve"> </w:t>
      </w:r>
      <w:r>
        <w:t>um tipo de</w:t>
      </w:r>
      <w:r w:rsidRPr="00791BDC">
        <w:t xml:space="preserve"> regra </w:t>
      </w:r>
      <w:r>
        <w:t>que é</w:t>
      </w:r>
      <w:r w:rsidRPr="00791BDC">
        <w:t xml:space="preserve"> definida por uma sequência de caracteres</w:t>
      </w:r>
      <w:r>
        <w:t xml:space="preserve"> (</w:t>
      </w:r>
      <w:r>
        <w:rPr>
          <w:i/>
        </w:rPr>
        <w:t>token)</w:t>
      </w:r>
      <w:r w:rsidRPr="00791BDC">
        <w:t xml:space="preserve"> também </w:t>
      </w:r>
      <w:r>
        <w:t>denominada</w:t>
      </w:r>
      <w:r w:rsidRPr="00791BDC">
        <w:t xml:space="preserve"> por </w:t>
      </w:r>
      <w:r>
        <w:rPr>
          <w:i/>
        </w:rPr>
        <w:t>token</w:t>
      </w:r>
      <w:r w:rsidRPr="005856CB">
        <w:rPr>
          <w:i/>
        </w:rPr>
        <w:t xml:space="preserve"> rule</w:t>
      </w:r>
      <w:r w:rsidRPr="00791BDC">
        <w:t xml:space="preserve"> ou </w:t>
      </w:r>
      <w:r>
        <w:rPr>
          <w:i/>
        </w:rPr>
        <w:t>lexer rule</w:t>
      </w:r>
      <w:r w:rsidRPr="00791BDC">
        <w:t>.</w:t>
      </w:r>
    </w:p>
    <w:p w14:paraId="3AB367F3" w14:textId="77777777" w:rsidR="00D135D6" w:rsidRDefault="00D135D6" w:rsidP="00D135D6">
      <w:pPr>
        <w:keepNext/>
        <w:ind w:firstLine="708"/>
      </w:pPr>
      <w:r>
        <w:rPr>
          <w:noProof/>
          <w:lang w:eastAsia="pt-PT"/>
        </w:rPr>
        <w:drawing>
          <wp:inline distT="0" distB="0" distL="0" distR="0" wp14:anchorId="5D9C96E0" wp14:editId="541AF2DF">
            <wp:extent cx="5400040" cy="622935"/>
            <wp:effectExtent l="0" t="0" r="0" b="571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070" t="43758" r="20184" b="46577"/>
                    <a:stretch/>
                  </pic:blipFill>
                  <pic:spPr bwMode="auto">
                    <a:xfrm>
                      <a:off x="0" y="0"/>
                      <a:ext cx="5400040" cy="6229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FA7A408" w14:textId="77777777" w:rsidR="006F390F" w:rsidRPr="00D135D6" w:rsidRDefault="00D135D6" w:rsidP="00D135D6">
      <w:pPr>
        <w:pStyle w:val="Legenda"/>
        <w:jc w:val="center"/>
        <w:rPr>
          <w:rFonts w:cs="Times New Roman"/>
          <w:b w:val="0"/>
          <w:color w:val="auto"/>
          <w:sz w:val="20"/>
          <w:szCs w:val="20"/>
        </w:rPr>
      </w:pPr>
      <w:bookmarkStart w:id="535" w:name="_Toc455222741"/>
      <w:r w:rsidRPr="00D135D6">
        <w:rPr>
          <w:b w:val="0"/>
          <w:color w:val="auto"/>
          <w:sz w:val="20"/>
          <w:szCs w:val="20"/>
        </w:rPr>
        <w:t xml:space="preserve">Figura </w:t>
      </w:r>
      <w:r w:rsidRPr="00D135D6">
        <w:rPr>
          <w:b w:val="0"/>
          <w:color w:val="auto"/>
          <w:sz w:val="20"/>
          <w:szCs w:val="20"/>
        </w:rPr>
        <w:fldChar w:fldCharType="begin"/>
      </w:r>
      <w:r w:rsidRPr="00D135D6">
        <w:rPr>
          <w:b w:val="0"/>
          <w:color w:val="auto"/>
          <w:sz w:val="20"/>
          <w:szCs w:val="20"/>
        </w:rPr>
        <w:instrText xml:space="preserve"> SEQ Figura \* ARABIC </w:instrText>
      </w:r>
      <w:r w:rsidRPr="00D135D6">
        <w:rPr>
          <w:b w:val="0"/>
          <w:color w:val="auto"/>
          <w:sz w:val="20"/>
          <w:szCs w:val="20"/>
        </w:rPr>
        <w:fldChar w:fldCharType="separate"/>
      </w:r>
      <w:r w:rsidR="00672F3F">
        <w:rPr>
          <w:b w:val="0"/>
          <w:noProof/>
          <w:color w:val="auto"/>
          <w:sz w:val="20"/>
          <w:szCs w:val="20"/>
        </w:rPr>
        <w:t>6</w:t>
      </w:r>
      <w:r w:rsidRPr="00D135D6">
        <w:rPr>
          <w:b w:val="0"/>
          <w:color w:val="auto"/>
          <w:sz w:val="20"/>
          <w:szCs w:val="20"/>
        </w:rPr>
        <w:fldChar w:fldCharType="end"/>
      </w:r>
      <w:r w:rsidRPr="00D135D6">
        <w:rPr>
          <w:b w:val="0"/>
          <w:color w:val="auto"/>
          <w:sz w:val="20"/>
          <w:szCs w:val="20"/>
        </w:rPr>
        <w:t xml:space="preserve"> - Código exemplo da definição regras terminais</w:t>
      </w:r>
      <w:bookmarkEnd w:id="535"/>
    </w:p>
    <w:p w14:paraId="2D4C76B6" w14:textId="099351B0" w:rsidR="00321424" w:rsidRDefault="006F390F" w:rsidP="009D0C2F">
      <w:pPr>
        <w:pStyle w:val="ParagrafodeTexto"/>
      </w:pPr>
      <w:r w:rsidRPr="00AD2623">
        <w:t xml:space="preserve">O primeiro terminal, </w:t>
      </w:r>
      <w:r w:rsidRPr="00281A0E">
        <w:rPr>
          <w:i/>
        </w:rPr>
        <w:t>ID</w:t>
      </w:r>
      <w:r w:rsidRPr="00AD2623">
        <w:t xml:space="preserve">, começa com um caracter de ‘a’ a ‘z’ ou por um ‘_’ seguindo de nenhum ou mais caracteres incluindo números. </w:t>
      </w:r>
    </w:p>
    <w:p w14:paraId="6972F99C" w14:textId="4A69D2F0" w:rsidR="006F390F" w:rsidRDefault="00321424" w:rsidP="009D0C2F">
      <w:pPr>
        <w:pStyle w:val="ParagrafodeTexto"/>
      </w:pPr>
      <w:r w:rsidRPr="00791BDC">
        <w:t>Um</w:t>
      </w:r>
      <w:r>
        <w:t xml:space="preserve"> terminal pode retornar um tipo que</w:t>
      </w:r>
      <w:r w:rsidRPr="00791BDC">
        <w:t xml:space="preserve"> por definição </w:t>
      </w:r>
      <w:r>
        <w:t>se trata de uma</w:t>
      </w:r>
      <w:r w:rsidRPr="00791BDC">
        <w:t xml:space="preserve"> </w:t>
      </w:r>
      <w:r w:rsidRPr="005856CB">
        <w:rPr>
          <w:i/>
        </w:rPr>
        <w:t>String</w:t>
      </w:r>
      <w:r w:rsidRPr="00791BDC">
        <w:t xml:space="preserve">. Mas é possível </w:t>
      </w:r>
      <w:r>
        <w:t>manipular</w:t>
      </w:r>
      <w:r w:rsidRPr="00791BDC">
        <w:t xml:space="preserve"> o tipo de retorno para um </w:t>
      </w:r>
      <w:r>
        <w:t>tipo</w:t>
      </w:r>
      <w:r w:rsidRPr="00791BDC">
        <w:t xml:space="preserve"> específico.</w:t>
      </w:r>
      <w:r>
        <w:t xml:space="preserve"> </w:t>
      </w:r>
      <w:r w:rsidR="006F390F" w:rsidRPr="00AD2623">
        <w:t xml:space="preserve">O terminal </w:t>
      </w:r>
      <w:r w:rsidR="006F390F" w:rsidRPr="00281A0E">
        <w:rPr>
          <w:i/>
        </w:rPr>
        <w:t>HEX</w:t>
      </w:r>
      <w:r w:rsidR="006F390F" w:rsidRPr="00AD2623">
        <w:t xml:space="preserve"> é a definição de um número hexadecimal, mas retornando um inteiro em vez </w:t>
      </w:r>
      <w:r>
        <w:t>de</w:t>
      </w:r>
      <w:r w:rsidR="006F390F" w:rsidRPr="00AD2623">
        <w:t xml:space="preserve"> </w:t>
      </w:r>
      <w:r w:rsidR="006F390F" w:rsidRPr="005337A0">
        <w:rPr>
          <w:i/>
        </w:rPr>
        <w:t>String</w:t>
      </w:r>
      <w:r w:rsidR="006F390F" w:rsidRPr="00AD2623">
        <w:t>. Para</w:t>
      </w:r>
      <w:r w:rsidR="006F390F">
        <w:t xml:space="preserve"> que isso fosse possível foi necessário </w:t>
      </w:r>
      <w:r>
        <w:t>redefinir</w:t>
      </w:r>
      <w:r w:rsidR="006F390F">
        <w:t xml:space="preserve"> </w:t>
      </w:r>
      <w:r>
        <w:t>o</w:t>
      </w:r>
      <w:r w:rsidR="006F390F">
        <w:t xml:space="preserve"> método</w:t>
      </w:r>
      <w:r>
        <w:t xml:space="preserve"> “</w:t>
      </w:r>
      <w:r>
        <w:rPr>
          <w:i/>
        </w:rPr>
        <w:t>bindIValueConverter</w:t>
      </w:r>
      <w:r>
        <w:t>”</w:t>
      </w:r>
      <w:r w:rsidR="006F390F">
        <w:t xml:space="preserve"> </w:t>
      </w:r>
      <w:r>
        <w:t>n</w:t>
      </w:r>
      <w:r w:rsidR="006F390F">
        <w:t>a classe</w:t>
      </w:r>
      <w:r>
        <w:t xml:space="preserve"> que representa o </w:t>
      </w:r>
      <w:r>
        <w:rPr>
          <w:i/>
        </w:rPr>
        <w:t>RunTimeModule</w:t>
      </w:r>
      <w:r>
        <w:t xml:space="preserve"> do projeto em questão, neste caso</w:t>
      </w:r>
      <w:r w:rsidR="006F390F">
        <w:t xml:space="preserve"> “</w:t>
      </w:r>
      <w:r w:rsidR="006F390F" w:rsidRPr="0048045B">
        <w:rPr>
          <w:i/>
        </w:rPr>
        <w:t>Pds16RunTimeModule</w:t>
      </w:r>
      <w:r w:rsidR="006F390F">
        <w:t>”</w:t>
      </w:r>
      <w:r>
        <w:t xml:space="preserve">, </w:t>
      </w:r>
      <w:r w:rsidRPr="00F26259">
        <w:rPr>
          <w:sz w:val="24"/>
        </w:rPr>
        <w:fldChar w:fldCharType="begin"/>
      </w:r>
      <w:r w:rsidRPr="00F26259">
        <w:rPr>
          <w:sz w:val="24"/>
        </w:rPr>
        <w:instrText xml:space="preserve"> REF _Ref453345065 \h  \* MERGEFORMAT </w:instrText>
      </w:r>
      <w:r w:rsidRPr="00F26259">
        <w:rPr>
          <w:sz w:val="24"/>
        </w:rPr>
      </w:r>
      <w:r w:rsidRPr="00F26259">
        <w:rPr>
          <w:sz w:val="24"/>
        </w:rPr>
        <w:fldChar w:fldCharType="separate"/>
      </w:r>
      <w:ins w:id="536" w:author="Tiago Oliveira" w:date="2016-07-06T17:30:00Z">
        <w:r w:rsidR="00672F3F" w:rsidRPr="00672F3F">
          <w:rPr>
            <w:rPrChange w:id="537" w:author="Tiago Oliveira" w:date="2016-07-06T17:30:00Z">
              <w:rPr>
                <w:b/>
                <w:sz w:val="20"/>
              </w:rPr>
            </w:rPrChange>
          </w:rPr>
          <w:t xml:space="preserve">Figura </w:t>
        </w:r>
        <w:r w:rsidR="00672F3F" w:rsidRPr="00672F3F">
          <w:rPr>
            <w:noProof/>
            <w:rPrChange w:id="538" w:author="Tiago Oliveira" w:date="2016-07-06T17:30:00Z">
              <w:rPr>
                <w:b/>
                <w:noProof/>
                <w:sz w:val="20"/>
              </w:rPr>
            </w:rPrChange>
          </w:rPr>
          <w:t>7</w:t>
        </w:r>
      </w:ins>
      <w:del w:id="539" w:author="Tiago Oliveira" w:date="2016-07-06T17:30:00Z">
        <w:r w:rsidR="00672F3F" w:rsidRPr="00672F3F" w:rsidDel="00672F3F">
          <w:delText xml:space="preserve">Figura </w:delText>
        </w:r>
        <w:r w:rsidR="00672F3F" w:rsidRPr="00672F3F" w:rsidDel="00672F3F">
          <w:rPr>
            <w:noProof/>
          </w:rPr>
          <w:delText>7</w:delText>
        </w:r>
      </w:del>
      <w:r w:rsidRPr="00F26259">
        <w:rPr>
          <w:sz w:val="24"/>
        </w:rPr>
        <w:fldChar w:fldCharType="end"/>
      </w:r>
      <w:r>
        <w:t>. Este método retorna a classe responsável pela conversão dos tipos de retorno das regras definidas na gramática.</w:t>
      </w:r>
      <w:r w:rsidR="006F390F">
        <w:t xml:space="preserve"> </w:t>
      </w:r>
    </w:p>
    <w:p w14:paraId="7ADEB92C" w14:textId="77777777" w:rsidR="006F390F" w:rsidRDefault="006F390F" w:rsidP="006F390F">
      <w:pPr>
        <w:ind w:firstLine="708"/>
        <w:rPr>
          <w:rFonts w:cs="Times New Roman"/>
          <w:color w:val="000000"/>
        </w:rPr>
      </w:pPr>
      <w:r w:rsidRPr="00261435">
        <w:rPr>
          <w:rFonts w:cs="Times New Roman"/>
          <w:noProof/>
          <w:color w:val="000000"/>
          <w:lang w:eastAsia="pt-PT"/>
        </w:rPr>
        <w:lastRenderedPageBreak/>
        <w:drawing>
          <wp:anchor distT="0" distB="0" distL="114300" distR="114300" simplePos="0" relativeHeight="251659264" behindDoc="1" locked="0" layoutInCell="1" allowOverlap="1" wp14:anchorId="069C5936" wp14:editId="3911DB36">
            <wp:simplePos x="0" y="0"/>
            <wp:positionH relativeFrom="column">
              <wp:posOffset>91440</wp:posOffset>
            </wp:positionH>
            <wp:positionV relativeFrom="paragraph">
              <wp:posOffset>162560</wp:posOffset>
            </wp:positionV>
            <wp:extent cx="5400040" cy="982345"/>
            <wp:effectExtent l="0" t="0" r="0" b="8255"/>
            <wp:wrapTight wrapText="bothSides">
              <wp:wrapPolygon edited="0">
                <wp:start x="0" y="0"/>
                <wp:lineTo x="0" y="21363"/>
                <wp:lineTo x="21488" y="21363"/>
                <wp:lineTo x="21488" y="0"/>
                <wp:lineTo x="0" y="0"/>
              </wp:wrapPolygon>
            </wp:wrapTight>
            <wp:docPr id="15" name="Imagem 15" descr="C:\Users\Andre\Desktop\Pds16asmRuntimeModu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Desktop\Pds16asmRuntimeModule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98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D72D594" w14:textId="77777777" w:rsidR="006F390F" w:rsidRPr="00261435" w:rsidRDefault="006F390F" w:rsidP="006F390F">
      <w:pPr>
        <w:pStyle w:val="Legenda"/>
        <w:ind w:left="2124"/>
        <w:rPr>
          <w:rFonts w:cs="Times New Roman"/>
          <w:b w:val="0"/>
          <w:color w:val="auto"/>
          <w:sz w:val="20"/>
        </w:rPr>
      </w:pPr>
      <w:bookmarkStart w:id="540" w:name="_Ref453345065"/>
      <w:bookmarkStart w:id="541" w:name="_Ref450518039"/>
      <w:bookmarkStart w:id="542" w:name="_Toc455222742"/>
      <w:r w:rsidRPr="00261435">
        <w:rPr>
          <w:b w:val="0"/>
          <w:color w:val="auto"/>
          <w:sz w:val="20"/>
        </w:rPr>
        <w:t xml:space="preserve">Figura </w:t>
      </w:r>
      <w:r w:rsidRPr="00261435">
        <w:rPr>
          <w:b w:val="0"/>
          <w:color w:val="auto"/>
          <w:sz w:val="20"/>
        </w:rPr>
        <w:fldChar w:fldCharType="begin"/>
      </w:r>
      <w:r w:rsidRPr="00261435">
        <w:rPr>
          <w:b w:val="0"/>
          <w:color w:val="auto"/>
          <w:sz w:val="20"/>
        </w:rPr>
        <w:instrText xml:space="preserve"> SEQ Figura \* ARABIC </w:instrText>
      </w:r>
      <w:r w:rsidRPr="00261435">
        <w:rPr>
          <w:b w:val="0"/>
          <w:color w:val="auto"/>
          <w:sz w:val="20"/>
        </w:rPr>
        <w:fldChar w:fldCharType="separate"/>
      </w:r>
      <w:r w:rsidR="00672F3F">
        <w:rPr>
          <w:b w:val="0"/>
          <w:noProof/>
          <w:color w:val="auto"/>
          <w:sz w:val="20"/>
        </w:rPr>
        <w:t>7</w:t>
      </w:r>
      <w:r w:rsidRPr="00261435">
        <w:rPr>
          <w:b w:val="0"/>
          <w:color w:val="auto"/>
          <w:sz w:val="20"/>
        </w:rPr>
        <w:fldChar w:fldCharType="end"/>
      </w:r>
      <w:bookmarkEnd w:id="540"/>
      <w:r w:rsidRPr="00261435">
        <w:rPr>
          <w:b w:val="0"/>
          <w:color w:val="auto"/>
          <w:sz w:val="20"/>
        </w:rPr>
        <w:t xml:space="preserve"> - Código da classe Pds</w:t>
      </w:r>
      <w:r w:rsidRPr="00261435">
        <w:rPr>
          <w:b w:val="0"/>
          <w:noProof/>
          <w:color w:val="auto"/>
          <w:sz w:val="20"/>
        </w:rPr>
        <w:t>16asmRuntimeModule</w:t>
      </w:r>
      <w:bookmarkEnd w:id="541"/>
      <w:bookmarkEnd w:id="542"/>
    </w:p>
    <w:p w14:paraId="49786DB3" w14:textId="74E2E944" w:rsidR="00FB77D2" w:rsidRDefault="00321424" w:rsidP="009D0C2F">
      <w:pPr>
        <w:pStyle w:val="ParagrafodeTexto"/>
      </w:pPr>
      <w:r>
        <w:t xml:space="preserve">A classe </w:t>
      </w:r>
      <w:r w:rsidRPr="00321424">
        <w:t>Pds16asmValueConverter</w:t>
      </w:r>
      <w:r>
        <w:t xml:space="preserve"> </w:t>
      </w:r>
      <w:r w:rsidR="006F390F">
        <w:t xml:space="preserve">implementa a interface </w:t>
      </w:r>
      <w:r w:rsidR="006F390F" w:rsidRPr="00652EE3">
        <w:rPr>
          <w:i/>
        </w:rPr>
        <w:t>IValeuConverterService</w:t>
      </w:r>
      <w:r w:rsidR="006F390F">
        <w:t>, onde através d</w:t>
      </w:r>
      <w:r w:rsidR="00FB77D2">
        <w:t>e</w:t>
      </w:r>
      <w:r w:rsidR="006F390F">
        <w:t xml:space="preserve"> anotação de método</w:t>
      </w:r>
      <w:r w:rsidR="00FB77D2">
        <w:t>s, são definid</w:t>
      </w:r>
      <w:r w:rsidR="00D97008">
        <w:t>a</w:t>
      </w:r>
      <w:r w:rsidR="00FB77D2">
        <w:t xml:space="preserve">s as regras em que se pretende converter o tipo de retorno, </w:t>
      </w:r>
      <w:r w:rsidR="00D97008">
        <w:t xml:space="preserve">e </w:t>
      </w:r>
      <w:r w:rsidR="00FB77D2">
        <w:t>qual a classe responsável pela conversão,</w:t>
      </w:r>
      <w:r w:rsidR="00FB77D2" w:rsidRPr="00FB77D2">
        <w:t xml:space="preserve"> </w:t>
      </w:r>
      <w:r w:rsidR="00FB77D2" w:rsidRPr="00FB77D2">
        <w:fldChar w:fldCharType="begin"/>
      </w:r>
      <w:r w:rsidR="00FB77D2" w:rsidRPr="00FB77D2">
        <w:instrText xml:space="preserve"> REF _Ref453345732 \h  \* MERGEFORMAT </w:instrText>
      </w:r>
      <w:r w:rsidR="00FB77D2" w:rsidRPr="00FB77D2">
        <w:fldChar w:fldCharType="separate"/>
      </w:r>
      <w:ins w:id="543" w:author="Tiago Oliveira" w:date="2016-07-06T17:30:00Z">
        <w:r w:rsidR="00672F3F" w:rsidRPr="00672F3F">
          <w:rPr>
            <w:sz w:val="20"/>
            <w:szCs w:val="20"/>
            <w:rPrChange w:id="544" w:author="Tiago Oliveira" w:date="2016-07-06T17:30:00Z">
              <w:rPr>
                <w:b/>
                <w:sz w:val="20"/>
                <w:szCs w:val="20"/>
              </w:rPr>
            </w:rPrChange>
          </w:rPr>
          <w:t xml:space="preserve">Figura </w:t>
        </w:r>
        <w:r w:rsidR="00672F3F" w:rsidRPr="00672F3F">
          <w:rPr>
            <w:noProof/>
            <w:sz w:val="20"/>
            <w:szCs w:val="20"/>
            <w:rPrChange w:id="545" w:author="Tiago Oliveira" w:date="2016-07-06T17:30:00Z">
              <w:rPr>
                <w:b/>
                <w:noProof/>
                <w:sz w:val="20"/>
                <w:szCs w:val="20"/>
              </w:rPr>
            </w:rPrChange>
          </w:rPr>
          <w:t>8</w:t>
        </w:r>
      </w:ins>
      <w:del w:id="546" w:author="Tiago Oliveira" w:date="2016-07-06T17:30:00Z">
        <w:r w:rsidR="00672F3F" w:rsidRPr="00672F3F" w:rsidDel="00672F3F">
          <w:rPr>
            <w:sz w:val="20"/>
            <w:szCs w:val="20"/>
          </w:rPr>
          <w:delText xml:space="preserve">Figura </w:delText>
        </w:r>
        <w:r w:rsidR="00672F3F" w:rsidRPr="00672F3F" w:rsidDel="00672F3F">
          <w:rPr>
            <w:noProof/>
            <w:sz w:val="20"/>
            <w:szCs w:val="20"/>
          </w:rPr>
          <w:delText>8</w:delText>
        </w:r>
      </w:del>
      <w:r w:rsidR="00FB77D2" w:rsidRPr="00FB77D2">
        <w:fldChar w:fldCharType="end"/>
      </w:r>
      <w:r w:rsidR="00FB77D2">
        <w:t>.</w:t>
      </w:r>
    </w:p>
    <w:p w14:paraId="2C154B30" w14:textId="77777777" w:rsidR="00FB77D2" w:rsidRDefault="00FB77D2" w:rsidP="00FB77D2">
      <w:pPr>
        <w:keepNext/>
        <w:ind w:firstLine="708"/>
        <w:jc w:val="left"/>
      </w:pPr>
      <w:r>
        <w:rPr>
          <w:noProof/>
          <w:lang w:eastAsia="pt-PT"/>
        </w:rPr>
        <w:drawing>
          <wp:inline distT="0" distB="0" distL="0" distR="0" wp14:anchorId="164B95FC" wp14:editId="734D7191">
            <wp:extent cx="4809089" cy="1002305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6be2e0b7164082c9c7016faee01d73d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089" cy="100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F23E23" w14:textId="77777777" w:rsidR="00FB77D2" w:rsidRPr="00FB77D2" w:rsidRDefault="00FB77D2" w:rsidP="00FB77D2">
      <w:pPr>
        <w:pStyle w:val="Legenda"/>
        <w:jc w:val="center"/>
        <w:rPr>
          <w:rFonts w:cs="Times New Roman"/>
          <w:b w:val="0"/>
          <w:color w:val="auto"/>
          <w:sz w:val="20"/>
          <w:szCs w:val="20"/>
        </w:rPr>
      </w:pPr>
      <w:bookmarkStart w:id="547" w:name="_Ref453345732"/>
      <w:bookmarkStart w:id="548" w:name="_Toc455222743"/>
      <w:r w:rsidRPr="00FB77D2">
        <w:rPr>
          <w:b w:val="0"/>
          <w:color w:val="auto"/>
          <w:sz w:val="20"/>
          <w:szCs w:val="20"/>
        </w:rPr>
        <w:t xml:space="preserve">Figura </w:t>
      </w:r>
      <w:r w:rsidRPr="00FB77D2">
        <w:rPr>
          <w:b w:val="0"/>
          <w:color w:val="auto"/>
          <w:sz w:val="20"/>
          <w:szCs w:val="20"/>
        </w:rPr>
        <w:fldChar w:fldCharType="begin"/>
      </w:r>
      <w:r w:rsidRPr="00FB77D2">
        <w:rPr>
          <w:b w:val="0"/>
          <w:color w:val="auto"/>
          <w:sz w:val="20"/>
          <w:szCs w:val="20"/>
        </w:rPr>
        <w:instrText xml:space="preserve"> SEQ Figura \* ARABIC </w:instrText>
      </w:r>
      <w:r w:rsidRPr="00FB77D2">
        <w:rPr>
          <w:b w:val="0"/>
          <w:color w:val="auto"/>
          <w:sz w:val="20"/>
          <w:szCs w:val="20"/>
        </w:rPr>
        <w:fldChar w:fldCharType="separate"/>
      </w:r>
      <w:r w:rsidR="00672F3F">
        <w:rPr>
          <w:b w:val="0"/>
          <w:noProof/>
          <w:color w:val="auto"/>
          <w:sz w:val="20"/>
          <w:szCs w:val="20"/>
        </w:rPr>
        <w:t>8</w:t>
      </w:r>
      <w:r w:rsidRPr="00FB77D2">
        <w:rPr>
          <w:b w:val="0"/>
          <w:color w:val="auto"/>
          <w:sz w:val="20"/>
          <w:szCs w:val="20"/>
        </w:rPr>
        <w:fldChar w:fldCharType="end"/>
      </w:r>
      <w:bookmarkEnd w:id="547"/>
      <w:r>
        <w:rPr>
          <w:b w:val="0"/>
          <w:color w:val="auto"/>
          <w:sz w:val="20"/>
          <w:szCs w:val="20"/>
        </w:rPr>
        <w:t xml:space="preserve"> - Excerto da c</w:t>
      </w:r>
      <w:r w:rsidRPr="00FB77D2">
        <w:rPr>
          <w:b w:val="0"/>
          <w:color w:val="auto"/>
          <w:sz w:val="20"/>
          <w:szCs w:val="20"/>
        </w:rPr>
        <w:t>lasse PDS16asmValueConcerter</w:t>
      </w:r>
      <w:bookmarkEnd w:id="548"/>
    </w:p>
    <w:p w14:paraId="3346AC6B" w14:textId="65EFE0F1" w:rsidR="00D135D6" w:rsidRPr="00EF774E" w:rsidRDefault="00FB77D2" w:rsidP="009D0C2F">
      <w:pPr>
        <w:pStyle w:val="ParagrafodeTexto"/>
      </w:pPr>
      <w:r>
        <w:t xml:space="preserve">Como presente na figura, a anotação </w:t>
      </w:r>
      <w:r w:rsidR="006F390F">
        <w:t>“</w:t>
      </w:r>
      <w:proofErr w:type="gramStart"/>
      <w:r w:rsidR="006F390F" w:rsidRPr="00652EE3">
        <w:rPr>
          <w:i/>
        </w:rPr>
        <w:t>@ValueConverter(rule=</w:t>
      </w:r>
      <w:proofErr w:type="gramEnd"/>
      <w:r w:rsidR="006F390F" w:rsidRPr="00652EE3">
        <w:rPr>
          <w:i/>
        </w:rPr>
        <w:t>”</w:t>
      </w:r>
      <w:r>
        <w:rPr>
          <w:i/>
        </w:rPr>
        <w:t>HEX</w:t>
      </w:r>
      <w:r w:rsidR="006F390F" w:rsidRPr="00652EE3">
        <w:rPr>
          <w:i/>
        </w:rPr>
        <w:t>”)</w:t>
      </w:r>
      <w:r w:rsidR="006F390F">
        <w:t xml:space="preserve">”, </w:t>
      </w:r>
      <w:r>
        <w:t xml:space="preserve">indica que o método </w:t>
      </w:r>
      <w:r w:rsidR="00EF774E">
        <w:t xml:space="preserve">por ela anotado, retornará um conversor do tipo de retorno </w:t>
      </w:r>
      <w:r w:rsidR="00D97008">
        <w:t xml:space="preserve">(neste caso para </w:t>
      </w:r>
      <w:r w:rsidR="00D97008">
        <w:rPr>
          <w:i/>
        </w:rPr>
        <w:t>Integer</w:t>
      </w:r>
      <w:r w:rsidR="00D97008">
        <w:t xml:space="preserve">) </w:t>
      </w:r>
      <w:r w:rsidR="00EF774E">
        <w:t xml:space="preserve">para a regra com o nome </w:t>
      </w:r>
      <w:r w:rsidR="00EF774E" w:rsidRPr="00EF774E">
        <w:rPr>
          <w:i/>
        </w:rPr>
        <w:t>“HEX</w:t>
      </w:r>
      <w:r w:rsidR="00EF774E">
        <w:rPr>
          <w:i/>
        </w:rPr>
        <w:t>”</w:t>
      </w:r>
      <w:r w:rsidR="00EF774E">
        <w:t xml:space="preserve">, sendo que se trata de uma instância da classe </w:t>
      </w:r>
      <w:r w:rsidR="00EF774E" w:rsidRPr="00EF774E">
        <w:rPr>
          <w:i/>
        </w:rPr>
        <w:t>HEXValueConverter</w:t>
      </w:r>
      <w:r w:rsidR="00EF774E">
        <w:t xml:space="preserve">, que por sua vez terá de implementar a interface </w:t>
      </w:r>
      <w:r w:rsidR="00EF774E">
        <w:rPr>
          <w:i/>
        </w:rPr>
        <w:t>IValueConverter.</w:t>
      </w:r>
      <w:r w:rsidR="00EF774E">
        <w:t xml:space="preserve"> </w:t>
      </w:r>
    </w:p>
    <w:p w14:paraId="39514755" w14:textId="2370D76B" w:rsidR="00D135D6" w:rsidRPr="007241AA" w:rsidRDefault="00CA3BBD" w:rsidP="009D0C2F">
      <w:pPr>
        <w:pStyle w:val="RTitulo3"/>
      </w:pPr>
      <w:bookmarkStart w:id="549" w:name="_Toc455588730"/>
      <w:r w:rsidRPr="00CA3BBD">
        <w:t>Definição dos elementos do analisador de regras</w:t>
      </w:r>
      <w:bookmarkEnd w:id="549"/>
    </w:p>
    <w:p w14:paraId="3B9D39E3" w14:textId="401BD3A8" w:rsidR="00B3475D" w:rsidRPr="00F30E87" w:rsidRDefault="00B3475D" w:rsidP="009D0C2F">
      <w:pPr>
        <w:pStyle w:val="ParagrafodeTexto"/>
        <w:rPr>
          <w:rFonts w:cs="Times New Roman"/>
          <w:color w:val="000000"/>
        </w:rPr>
      </w:pPr>
      <w:r>
        <w:rPr>
          <w:noProof/>
          <w:lang w:eastAsia="pt-PT"/>
        </w:rPr>
        <w:drawing>
          <wp:anchor distT="0" distB="0" distL="114300" distR="114300" simplePos="0" relativeHeight="251656192" behindDoc="1" locked="0" layoutInCell="1" allowOverlap="1" wp14:anchorId="56E8AA6B" wp14:editId="5328B811">
            <wp:simplePos x="0" y="0"/>
            <wp:positionH relativeFrom="column">
              <wp:posOffset>62865</wp:posOffset>
            </wp:positionH>
            <wp:positionV relativeFrom="paragraph">
              <wp:posOffset>1930400</wp:posOffset>
            </wp:positionV>
            <wp:extent cx="5400040" cy="1314269"/>
            <wp:effectExtent l="0" t="0" r="0" b="635"/>
            <wp:wrapTight wrapText="bothSides">
              <wp:wrapPolygon edited="0">
                <wp:start x="0" y="0"/>
                <wp:lineTo x="0" y="21297"/>
                <wp:lineTo x="21488" y="21297"/>
                <wp:lineTo x="21488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595" t="49441" r="11015" b="24415"/>
                    <a:stretch/>
                  </pic:blipFill>
                  <pic:spPr bwMode="auto">
                    <a:xfrm>
                      <a:off x="0" y="0"/>
                      <a:ext cx="5400040" cy="131426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8B7F48">
        <w:rPr>
          <w:rFonts w:cs="Times New Roman"/>
          <w:color w:val="000000"/>
        </w:rPr>
        <w:t>Existem certas regras de uma linguagem</w:t>
      </w:r>
      <w:r w:rsidR="00B53901">
        <w:rPr>
          <w:rFonts w:cs="Times New Roman"/>
          <w:color w:val="000000"/>
        </w:rPr>
        <w:t>, como as regras de semântica,</w:t>
      </w:r>
      <w:r w:rsidRPr="008B7F48">
        <w:rPr>
          <w:rFonts w:cs="Times New Roman"/>
          <w:color w:val="000000"/>
        </w:rPr>
        <w:t xml:space="preserve"> que não podem ser definidas</w:t>
      </w:r>
      <w:r>
        <w:rPr>
          <w:rFonts w:cs="Times New Roman"/>
          <w:color w:val="000000"/>
        </w:rPr>
        <w:t xml:space="preserve"> através das regras anteriores</w:t>
      </w:r>
      <w:r w:rsidRPr="008B7F48">
        <w:rPr>
          <w:rFonts w:cs="Times New Roman"/>
          <w:color w:val="000000"/>
        </w:rPr>
        <w:t>, logo essas t</w:t>
      </w:r>
      <w:r>
        <w:rPr>
          <w:rFonts w:cs="Times New Roman"/>
          <w:color w:val="000000"/>
        </w:rPr>
        <w:t>ê</w:t>
      </w:r>
      <w:r w:rsidRPr="008B7F48">
        <w:rPr>
          <w:rFonts w:cs="Times New Roman"/>
          <w:color w:val="000000"/>
        </w:rPr>
        <w:t>m que ser verificadas no ato da compilação. Mas tal como um editor de texto</w:t>
      </w:r>
      <w:r>
        <w:rPr>
          <w:rFonts w:cs="Times New Roman"/>
          <w:color w:val="000000"/>
        </w:rPr>
        <w:t>,</w:t>
      </w:r>
      <w:r w:rsidRPr="008B7F48">
        <w:rPr>
          <w:rFonts w:cs="Times New Roman"/>
          <w:color w:val="000000"/>
        </w:rPr>
        <w:t xml:space="preserve"> o Xtext permite que sejam feitas essas verificações ao decorrer da escrita do código indicando o erro. Os validadores da </w:t>
      </w:r>
      <w:r w:rsidRPr="00BB0ECC">
        <w:rPr>
          <w:rFonts w:cs="Times New Roman"/>
          <w:i/>
          <w:color w:val="000000"/>
        </w:rPr>
        <w:t>framework</w:t>
      </w:r>
      <w:r w:rsidRPr="008B7F48">
        <w:rPr>
          <w:rFonts w:cs="Times New Roman"/>
          <w:color w:val="000000"/>
        </w:rPr>
        <w:t xml:space="preserve"> permitem analisar determinado conteúdo e indicar ao utilizador </w:t>
      </w:r>
      <w:r>
        <w:rPr>
          <w:rFonts w:cs="Times New Roman"/>
          <w:color w:val="000000"/>
        </w:rPr>
        <w:t>caso exista um</w:t>
      </w:r>
      <w:r w:rsidRPr="008B7F48">
        <w:rPr>
          <w:rFonts w:cs="Times New Roman"/>
          <w:color w:val="000000"/>
        </w:rPr>
        <w:t xml:space="preserve"> erro, retirando essa função ao compilador, pois não é possível compilar com erros de validaç</w:t>
      </w:r>
      <w:r w:rsidR="000E4F5B">
        <w:rPr>
          <w:rFonts w:cs="Times New Roman"/>
          <w:color w:val="000000"/>
        </w:rPr>
        <w:t>ão</w:t>
      </w:r>
      <w:r w:rsidRPr="008B7F48">
        <w:rPr>
          <w:rFonts w:cs="Times New Roman"/>
          <w:color w:val="000000"/>
        </w:rPr>
        <w:t>. No caso do nosso no trabalho verificamos os limites dos números confor</w:t>
      </w:r>
      <w:r>
        <w:rPr>
          <w:rFonts w:cs="Times New Roman"/>
          <w:color w:val="000000"/>
        </w:rPr>
        <w:t xml:space="preserve">me o tipo, por exemplo o </w:t>
      </w:r>
      <w:r w:rsidRPr="00C6438C">
        <w:rPr>
          <w:rFonts w:cs="Times New Roman"/>
          <w:i/>
          <w:color w:val="000000"/>
        </w:rPr>
        <w:t>offset8</w:t>
      </w:r>
      <w:r w:rsidRPr="008B7F48">
        <w:rPr>
          <w:rFonts w:cs="Times New Roman"/>
          <w:color w:val="000000"/>
        </w:rPr>
        <w:t xml:space="preserve"> que </w:t>
      </w:r>
      <w:r>
        <w:rPr>
          <w:rFonts w:cs="Times New Roman"/>
          <w:color w:val="000000"/>
        </w:rPr>
        <w:t xml:space="preserve">se trata de um valor a 8 </w:t>
      </w:r>
      <w:r w:rsidRPr="00983F5C">
        <w:rPr>
          <w:rFonts w:cs="Times New Roman"/>
          <w:i/>
          <w:color w:val="000000"/>
          <w:rPrChange w:id="550" w:author="Tiago Oliveira" w:date="2016-07-13T11:33:00Z">
            <w:rPr>
              <w:rFonts w:cs="Times New Roman"/>
              <w:color w:val="000000"/>
            </w:rPr>
          </w:rPrChange>
        </w:rPr>
        <w:t>bits</w:t>
      </w:r>
      <w:r>
        <w:rPr>
          <w:rFonts w:cs="Times New Roman"/>
          <w:color w:val="000000"/>
        </w:rPr>
        <w:t xml:space="preserve"> com sinal</w:t>
      </w:r>
      <w:r w:rsidRPr="008B7F48">
        <w:rPr>
          <w:rFonts w:cs="Times New Roman"/>
          <w:color w:val="000000"/>
        </w:rPr>
        <w:t xml:space="preserve">. </w:t>
      </w:r>
      <w:r>
        <w:rPr>
          <w:rFonts w:cs="Times New Roman"/>
          <w:color w:val="000000"/>
        </w:rPr>
        <w:t xml:space="preserve">A </w:t>
      </w:r>
      <w:r>
        <w:rPr>
          <w:rFonts w:cs="Times New Roman"/>
          <w:color w:val="000000"/>
        </w:rPr>
        <w:fldChar w:fldCharType="begin"/>
      </w:r>
      <w:r>
        <w:rPr>
          <w:rFonts w:cs="Times New Roman"/>
          <w:color w:val="000000"/>
        </w:rPr>
        <w:instrText xml:space="preserve"> REF _Ref449994176 \h  \* MERGEFORMAT </w:instrText>
      </w:r>
      <w:r>
        <w:rPr>
          <w:rFonts w:cs="Times New Roman"/>
          <w:color w:val="000000"/>
        </w:rPr>
      </w:r>
      <w:r>
        <w:rPr>
          <w:rFonts w:cs="Times New Roman"/>
          <w:color w:val="000000"/>
        </w:rPr>
        <w:fldChar w:fldCharType="separate"/>
      </w:r>
      <w:ins w:id="551" w:author="Tiago Oliveira" w:date="2016-07-06T17:30:00Z">
        <w:r w:rsidR="00672F3F" w:rsidRPr="00672F3F">
          <w:rPr>
            <w:rFonts w:cs="Times New Roman"/>
            <w:color w:val="000000"/>
            <w:rPrChange w:id="552" w:author="Tiago Oliveira" w:date="2016-07-06T17:30:00Z">
              <w:rPr>
                <w:b/>
                <w:sz w:val="20"/>
              </w:rPr>
            </w:rPrChange>
          </w:rPr>
          <w:t xml:space="preserve">Figura </w:t>
        </w:r>
        <w:r w:rsidR="00672F3F" w:rsidRPr="00672F3F">
          <w:rPr>
            <w:rFonts w:cs="Times New Roman"/>
            <w:color w:val="000000"/>
            <w:rPrChange w:id="553" w:author="Tiago Oliveira" w:date="2016-07-06T17:30:00Z">
              <w:rPr>
                <w:b/>
                <w:noProof/>
                <w:sz w:val="20"/>
              </w:rPr>
            </w:rPrChange>
          </w:rPr>
          <w:t>9</w:t>
        </w:r>
      </w:ins>
      <w:del w:id="554" w:author="Tiago Oliveira" w:date="2016-07-06T17:30:00Z">
        <w:r w:rsidR="00672F3F" w:rsidRPr="00672F3F" w:rsidDel="00672F3F">
          <w:rPr>
            <w:rFonts w:cs="Times New Roman"/>
            <w:color w:val="000000"/>
          </w:rPr>
          <w:delText>Figura 9</w:delText>
        </w:r>
      </w:del>
      <w:r>
        <w:rPr>
          <w:rFonts w:cs="Times New Roman"/>
          <w:color w:val="000000"/>
        </w:rPr>
        <w:fldChar w:fldCharType="end"/>
      </w:r>
      <w:r>
        <w:rPr>
          <w:rFonts w:cs="Times New Roman"/>
          <w:color w:val="000000"/>
        </w:rPr>
        <w:t xml:space="preserve"> mostra o código que permite essa validação. </w:t>
      </w:r>
    </w:p>
    <w:p w14:paraId="19C285F8" w14:textId="77777777" w:rsidR="004723EA" w:rsidRPr="004723EA" w:rsidRDefault="00B3475D" w:rsidP="004723EA">
      <w:pPr>
        <w:pStyle w:val="Legenda"/>
        <w:jc w:val="center"/>
        <w:rPr>
          <w:b w:val="0"/>
          <w:color w:val="auto"/>
        </w:rPr>
      </w:pPr>
      <w:bookmarkStart w:id="555" w:name="_Ref449994176"/>
      <w:bookmarkStart w:id="556" w:name="_Toc455222744"/>
      <w:r w:rsidRPr="003765C3">
        <w:rPr>
          <w:b w:val="0"/>
          <w:color w:val="auto"/>
          <w:sz w:val="20"/>
        </w:rPr>
        <w:t xml:space="preserve">Figura </w:t>
      </w:r>
      <w:r w:rsidRPr="003765C3">
        <w:rPr>
          <w:b w:val="0"/>
          <w:color w:val="auto"/>
          <w:sz w:val="20"/>
        </w:rPr>
        <w:fldChar w:fldCharType="begin"/>
      </w:r>
      <w:r w:rsidRPr="003765C3">
        <w:rPr>
          <w:b w:val="0"/>
          <w:color w:val="auto"/>
          <w:sz w:val="20"/>
        </w:rPr>
        <w:instrText xml:space="preserve"> SEQ Figura \* ARABIC </w:instrText>
      </w:r>
      <w:r w:rsidRPr="003765C3">
        <w:rPr>
          <w:b w:val="0"/>
          <w:color w:val="auto"/>
          <w:sz w:val="20"/>
        </w:rPr>
        <w:fldChar w:fldCharType="separate"/>
      </w:r>
      <w:r w:rsidR="00672F3F">
        <w:rPr>
          <w:b w:val="0"/>
          <w:noProof/>
          <w:color w:val="auto"/>
          <w:sz w:val="20"/>
        </w:rPr>
        <w:t>9</w:t>
      </w:r>
      <w:r w:rsidRPr="003765C3">
        <w:rPr>
          <w:b w:val="0"/>
          <w:color w:val="auto"/>
          <w:sz w:val="20"/>
        </w:rPr>
        <w:fldChar w:fldCharType="end"/>
      </w:r>
      <w:bookmarkEnd w:id="555"/>
      <w:r w:rsidRPr="003765C3">
        <w:rPr>
          <w:b w:val="0"/>
          <w:color w:val="auto"/>
          <w:sz w:val="20"/>
        </w:rPr>
        <w:t xml:space="preserve"> - Exemplo de um validador</w:t>
      </w:r>
      <w:bookmarkEnd w:id="556"/>
      <w:r w:rsidR="004723EA">
        <w:br w:type="page"/>
      </w:r>
    </w:p>
    <w:p w14:paraId="569A4007" w14:textId="77777777" w:rsidR="007C5A53" w:rsidRDefault="007C5A53" w:rsidP="009D0C2F">
      <w:pPr>
        <w:pStyle w:val="RTitulo2"/>
      </w:pPr>
      <w:bookmarkStart w:id="557" w:name="_Toc450308273"/>
      <w:bookmarkStart w:id="558" w:name="_Toc450308551"/>
      <w:bookmarkStart w:id="559" w:name="_Toc450308634"/>
      <w:bookmarkStart w:id="560" w:name="_Toc450308860"/>
      <w:bookmarkStart w:id="561" w:name="_Toc450314064"/>
      <w:bookmarkStart w:id="562" w:name="_Toc450320370"/>
      <w:bookmarkStart w:id="563" w:name="_Toc450399124"/>
      <w:bookmarkStart w:id="564" w:name="_Toc450399976"/>
      <w:bookmarkStart w:id="565" w:name="_Toc450424911"/>
      <w:bookmarkStart w:id="566" w:name="_Toc450424979"/>
      <w:bookmarkStart w:id="567" w:name="_Toc450425015"/>
      <w:bookmarkStart w:id="568" w:name="_Toc450425063"/>
      <w:bookmarkStart w:id="569" w:name="_Toc450425141"/>
      <w:bookmarkStart w:id="570" w:name="_Toc455588731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r>
        <w:lastRenderedPageBreak/>
        <w:t>Integração com a plataforma Eclipse</w:t>
      </w:r>
      <w:bookmarkEnd w:id="570"/>
    </w:p>
    <w:p w14:paraId="76972A93" w14:textId="181C52F8" w:rsidR="007C5A53" w:rsidRPr="007500DD" w:rsidRDefault="007C5A53" w:rsidP="009D0C2F">
      <w:pPr>
        <w:pStyle w:val="ParagrafodeTexto"/>
      </w:pPr>
      <w:r>
        <w:t xml:space="preserve">A framework Xtext disponibiliza a biblioteca de desenvolvimento de linguagens sobre a forma de </w:t>
      </w:r>
      <w:proofErr w:type="gramStart"/>
      <w:r w:rsidRPr="00FC143A">
        <w:rPr>
          <w:i/>
        </w:rPr>
        <w:t>plug-in</w:t>
      </w:r>
      <w:proofErr w:type="gramEnd"/>
      <w:r>
        <w:t>. Para fazer uso da mesma, esta pode ser instalada em várias plataformas suportadas, adicionando assim novas funcionalidades aos IDEs</w:t>
      </w:r>
      <w:r w:rsidR="00EF0E87">
        <w:t>, neste caso o Eclipse</w:t>
      </w:r>
      <w:ins w:id="571" w:author="Andre" w:date="2016-07-07T21:17:00Z">
        <w:r w:rsidR="00E7104B">
          <w:t xml:space="preserve">, permitindo assim ao utilizador </w:t>
        </w:r>
      </w:ins>
      <w:ins w:id="572" w:author="Andre" w:date="2016-07-07T21:35:00Z">
        <w:r w:rsidR="00132DC4">
          <w:t>desenvolver</w:t>
        </w:r>
      </w:ins>
      <w:ins w:id="573" w:author="Andre" w:date="2016-07-07T21:30:00Z">
        <w:r w:rsidR="00136B05">
          <w:t xml:space="preserve"> a gramatica de </w:t>
        </w:r>
      </w:ins>
      <w:ins w:id="574" w:author="Andre" w:date="2016-07-07T21:35:00Z">
        <w:r w:rsidR="00132DC4">
          <w:t>uma</w:t>
        </w:r>
      </w:ins>
      <w:ins w:id="575" w:author="Andre" w:date="2016-07-07T21:30:00Z">
        <w:r w:rsidR="00136B05">
          <w:t xml:space="preserve"> linguagem. </w:t>
        </w:r>
      </w:ins>
      <w:del w:id="576" w:author="Andre" w:date="2016-07-07T21:17:00Z">
        <w:r w:rsidR="00EF0E87" w:rsidDel="00E7104B">
          <w:delText>.</w:delText>
        </w:r>
      </w:del>
    </w:p>
    <w:p w14:paraId="2649CCDC" w14:textId="0F527BD8" w:rsidR="00CA3BBD" w:rsidRPr="007C5A53" w:rsidRDefault="00CA3BBD" w:rsidP="009D0C2F">
      <w:pPr>
        <w:pStyle w:val="RTitulo3"/>
      </w:pPr>
      <w:bookmarkStart w:id="577" w:name="_Toc455588732"/>
      <w:r w:rsidRPr="00CA3BBD">
        <w:t xml:space="preserve">Configuração do </w:t>
      </w:r>
      <w:proofErr w:type="gramStart"/>
      <w:r w:rsidRPr="00CA3BBD">
        <w:t>plug-in</w:t>
      </w:r>
      <w:bookmarkEnd w:id="577"/>
      <w:proofErr w:type="gramEnd"/>
    </w:p>
    <w:p w14:paraId="365D33D9" w14:textId="436FB742" w:rsidR="007241AA" w:rsidRDefault="007241AA" w:rsidP="009D0C2F">
      <w:pPr>
        <w:pStyle w:val="ParagrafodeTexto"/>
        <w:rPr>
          <w:rFonts w:cs="Times New Roman"/>
        </w:rPr>
      </w:pPr>
      <w:r>
        <w:rPr>
          <w:rFonts w:cs="Times New Roman"/>
        </w:rPr>
        <w:t>Após desenvolver a gram</w:t>
      </w:r>
      <w:r w:rsidR="00EF0E87">
        <w:rPr>
          <w:rFonts w:cs="Times New Roman"/>
        </w:rPr>
        <w:t>á</w:t>
      </w:r>
      <w:r>
        <w:rPr>
          <w:rFonts w:cs="Times New Roman"/>
        </w:rPr>
        <w:t>tica</w:t>
      </w:r>
      <w:r w:rsidR="00EF0E87">
        <w:rPr>
          <w:rFonts w:cs="Times New Roman"/>
        </w:rPr>
        <w:t xml:space="preserve"> da</w:t>
      </w:r>
      <w:r>
        <w:rPr>
          <w:rFonts w:cs="Times New Roman"/>
        </w:rPr>
        <w:t xml:space="preserve"> linguagem Assembly PDS16</w:t>
      </w:r>
      <w:r w:rsidR="00865D48">
        <w:rPr>
          <w:rFonts w:cs="Times New Roman"/>
        </w:rPr>
        <w:t xml:space="preserve"> usando a framework Xtext</w:t>
      </w:r>
      <w:r>
        <w:rPr>
          <w:rFonts w:cs="Times New Roman"/>
        </w:rPr>
        <w:t xml:space="preserve">, </w:t>
      </w:r>
      <w:r w:rsidR="00D741D4">
        <w:rPr>
          <w:rFonts w:cs="Times New Roman"/>
        </w:rPr>
        <w:t>decidimos</w:t>
      </w:r>
      <w:r>
        <w:rPr>
          <w:rFonts w:cs="Times New Roman"/>
        </w:rPr>
        <w:t xml:space="preserve"> </w:t>
      </w:r>
      <w:r w:rsidR="00865D48">
        <w:rPr>
          <w:rFonts w:cs="Times New Roman"/>
        </w:rPr>
        <w:t>d</w:t>
      </w:r>
      <w:r w:rsidR="00D741D4">
        <w:rPr>
          <w:rFonts w:cs="Times New Roman"/>
        </w:rPr>
        <w:t xml:space="preserve">isponibilizar o </w:t>
      </w:r>
      <w:proofErr w:type="gramStart"/>
      <w:r w:rsidR="00D741D4" w:rsidRPr="00EF0E87">
        <w:rPr>
          <w:rFonts w:cs="Times New Roman"/>
          <w:i/>
        </w:rPr>
        <w:t>software</w:t>
      </w:r>
      <w:proofErr w:type="gramEnd"/>
      <w:r w:rsidR="00D741D4">
        <w:rPr>
          <w:rFonts w:cs="Times New Roman"/>
        </w:rPr>
        <w:t xml:space="preserve"> desenvolvido para p</w:t>
      </w:r>
      <w:r w:rsidR="00EF0E87">
        <w:rPr>
          <w:rFonts w:cs="Times New Roman"/>
        </w:rPr>
        <w:t>o</w:t>
      </w:r>
      <w:r w:rsidR="00D741D4">
        <w:rPr>
          <w:rFonts w:cs="Times New Roman"/>
        </w:rPr>
        <w:t xml:space="preserve">der ser </w:t>
      </w:r>
      <w:r w:rsidR="00EF0E87">
        <w:rPr>
          <w:rFonts w:cs="Times New Roman"/>
        </w:rPr>
        <w:t>utilizado</w:t>
      </w:r>
      <w:r w:rsidR="00D741D4">
        <w:rPr>
          <w:rFonts w:cs="Times New Roman"/>
        </w:rPr>
        <w:t xml:space="preserve"> </w:t>
      </w:r>
      <w:r w:rsidR="00EF0E87">
        <w:rPr>
          <w:rFonts w:cs="Times New Roman"/>
        </w:rPr>
        <w:t>n</w:t>
      </w:r>
      <w:r w:rsidR="00D741D4">
        <w:rPr>
          <w:rFonts w:cs="Times New Roman"/>
        </w:rPr>
        <w:t xml:space="preserve">outras máquinas. Para tal </w:t>
      </w:r>
      <w:r w:rsidR="001460C3">
        <w:rPr>
          <w:rFonts w:cs="Times New Roman"/>
        </w:rPr>
        <w:t>foi necessário</w:t>
      </w:r>
      <w:r w:rsidR="00D741D4">
        <w:rPr>
          <w:rFonts w:cs="Times New Roman"/>
        </w:rPr>
        <w:t xml:space="preserve"> criar um </w:t>
      </w:r>
      <w:proofErr w:type="gramStart"/>
      <w:r w:rsidR="00D741D4" w:rsidRPr="00D741D4">
        <w:rPr>
          <w:rFonts w:cs="Times New Roman"/>
          <w:i/>
        </w:rPr>
        <w:t>plug-in</w:t>
      </w:r>
      <w:proofErr w:type="gramEnd"/>
      <w:r w:rsidR="00D741D4">
        <w:rPr>
          <w:rFonts w:cs="Times New Roman"/>
        </w:rPr>
        <w:t xml:space="preserve"> que incorporasse </w:t>
      </w:r>
      <w:r w:rsidR="00911E29">
        <w:rPr>
          <w:rFonts w:cs="Times New Roman"/>
        </w:rPr>
        <w:t xml:space="preserve">as bibliotecas que permitem ter um editor de texto </w:t>
      </w:r>
      <w:r w:rsidR="001460C3">
        <w:rPr>
          <w:rFonts w:cs="Times New Roman"/>
        </w:rPr>
        <w:t>com</w:t>
      </w:r>
      <w:r w:rsidR="00911E29">
        <w:rPr>
          <w:rFonts w:cs="Times New Roman"/>
        </w:rPr>
        <w:t xml:space="preserve"> as funcionalidades </w:t>
      </w:r>
      <w:r w:rsidR="00EF0E87">
        <w:rPr>
          <w:rFonts w:cs="Times New Roman"/>
        </w:rPr>
        <w:t>implementadas</w:t>
      </w:r>
      <w:r w:rsidR="00911E29">
        <w:rPr>
          <w:rFonts w:cs="Times New Roman"/>
        </w:rPr>
        <w:t xml:space="preserve">. </w:t>
      </w:r>
    </w:p>
    <w:p w14:paraId="309AD69D" w14:textId="2FD6330C" w:rsidR="001460C3" w:rsidRDefault="00703C5A" w:rsidP="009D0C2F">
      <w:pPr>
        <w:pStyle w:val="ParagrafodeTexto"/>
      </w:pPr>
      <w:r>
        <w:t xml:space="preserve">Para </w:t>
      </w:r>
      <w:r w:rsidR="001460C3">
        <w:t>gerar</w:t>
      </w:r>
      <w:r>
        <w:t xml:space="preserve"> o </w:t>
      </w:r>
      <w:proofErr w:type="gramStart"/>
      <w:r w:rsidRPr="00703C5A">
        <w:rPr>
          <w:i/>
        </w:rPr>
        <w:t>plug-in</w:t>
      </w:r>
      <w:proofErr w:type="gramEnd"/>
      <w:r>
        <w:t xml:space="preserve"> começ</w:t>
      </w:r>
      <w:r w:rsidR="000E4F5B">
        <w:t>á</w:t>
      </w:r>
      <w:r>
        <w:t xml:space="preserve">mos por criar um </w:t>
      </w:r>
      <w:r w:rsidR="000E4F5B">
        <w:rPr>
          <w:i/>
        </w:rPr>
        <w:t>F</w:t>
      </w:r>
      <w:r w:rsidRPr="00703C5A">
        <w:rPr>
          <w:i/>
        </w:rPr>
        <w:t xml:space="preserve">eature </w:t>
      </w:r>
      <w:r w:rsidR="000E4F5B">
        <w:rPr>
          <w:i/>
        </w:rPr>
        <w:t>P</w:t>
      </w:r>
      <w:r w:rsidRPr="00703C5A">
        <w:rPr>
          <w:i/>
        </w:rPr>
        <w:t>roject</w:t>
      </w:r>
      <w:r>
        <w:t xml:space="preserve"> onde fo</w:t>
      </w:r>
      <w:r w:rsidR="000E4F5B">
        <w:t xml:space="preserve">ram </w:t>
      </w:r>
      <w:r>
        <w:t>adicionado</w:t>
      </w:r>
      <w:r w:rsidR="000E4F5B">
        <w:t>s</w:t>
      </w:r>
      <w:r>
        <w:t xml:space="preserve"> os projetos</w:t>
      </w:r>
      <w:r w:rsidR="001460C3">
        <w:t>,</w:t>
      </w:r>
      <w:r>
        <w:t xml:space="preserve"> </w:t>
      </w:r>
      <w:r w:rsidR="00A82272">
        <w:t xml:space="preserve">e </w:t>
      </w:r>
      <w:r w:rsidR="001460C3">
        <w:t>respetivas dependências,</w:t>
      </w:r>
      <w:r w:rsidR="00A82272">
        <w:t xml:space="preserve"> </w:t>
      </w:r>
      <w:r>
        <w:t xml:space="preserve">que o </w:t>
      </w:r>
      <w:r w:rsidRPr="00703C5A">
        <w:rPr>
          <w:i/>
        </w:rPr>
        <w:t>plug-in</w:t>
      </w:r>
      <w:r>
        <w:t xml:space="preserve"> final deverá conter para o </w:t>
      </w:r>
      <w:r w:rsidR="00A82272">
        <w:t xml:space="preserve">correto </w:t>
      </w:r>
      <w:r w:rsidR="00D30752">
        <w:t xml:space="preserve">funcionamento do editor de texto. </w:t>
      </w:r>
    </w:p>
    <w:p w14:paraId="64CD346B" w14:textId="5ABA9C64" w:rsidR="008E1725" w:rsidRDefault="001460C3" w:rsidP="009D0C2F">
      <w:pPr>
        <w:pStyle w:val="ParagrafodeTexto"/>
      </w:pPr>
      <w:r>
        <w:t>De seguida</w:t>
      </w:r>
      <w:r w:rsidR="002342D3">
        <w:t xml:space="preserve"> </w:t>
      </w:r>
      <w:r>
        <w:t>foi criado</w:t>
      </w:r>
      <w:r w:rsidR="002342D3">
        <w:t xml:space="preserve"> um </w:t>
      </w:r>
      <w:r w:rsidR="00865D48">
        <w:t xml:space="preserve">projeto do tipo </w:t>
      </w:r>
      <w:r w:rsidR="000E4F5B">
        <w:rPr>
          <w:i/>
        </w:rPr>
        <w:t>U</w:t>
      </w:r>
      <w:r w:rsidR="00865D48" w:rsidRPr="002342D3">
        <w:rPr>
          <w:i/>
        </w:rPr>
        <w:t xml:space="preserve">pdate </w:t>
      </w:r>
      <w:r w:rsidR="000E4F5B">
        <w:rPr>
          <w:i/>
        </w:rPr>
        <w:t>S</w:t>
      </w:r>
      <w:r w:rsidR="00865D48" w:rsidRPr="002342D3">
        <w:rPr>
          <w:i/>
        </w:rPr>
        <w:t>ite</w:t>
      </w:r>
      <w:r w:rsidR="00865D48">
        <w:t xml:space="preserve"> para conseguirmos criar e disponibilizar o </w:t>
      </w:r>
      <w:proofErr w:type="gramStart"/>
      <w:r w:rsidR="00865D48" w:rsidRPr="002342D3">
        <w:rPr>
          <w:i/>
        </w:rPr>
        <w:t>plug-in</w:t>
      </w:r>
      <w:proofErr w:type="gramEnd"/>
      <w:r w:rsidR="00B13684">
        <w:t xml:space="preserve"> </w:t>
      </w:r>
      <w:r>
        <w:t>de modo a poder</w:t>
      </w:r>
      <w:r w:rsidR="00B13684">
        <w:t xml:space="preserve"> ser instalado </w:t>
      </w:r>
      <w:r w:rsidR="005C1844">
        <w:t xml:space="preserve">remotamente, </w:t>
      </w:r>
      <w:r w:rsidR="00195D32">
        <w:t>alojando</w:t>
      </w:r>
      <w:r>
        <w:t>-o</w:t>
      </w:r>
      <w:r w:rsidR="005C1844">
        <w:t xml:space="preserve"> </w:t>
      </w:r>
      <w:r w:rsidR="00195D32">
        <w:t>numa</w:t>
      </w:r>
      <w:r w:rsidR="005C1844">
        <w:t xml:space="preserve"> p</w:t>
      </w:r>
      <w:r>
        <w:t>á</w:t>
      </w:r>
      <w:r w:rsidR="005C1844">
        <w:t>gina web</w:t>
      </w:r>
      <w:r w:rsidR="00B13684">
        <w:t xml:space="preserve">. </w:t>
      </w:r>
      <w:r w:rsidR="002342D3">
        <w:t xml:space="preserve">Neste projeto tivemos apenas de referenciar o </w:t>
      </w:r>
      <w:r w:rsidR="002342D3">
        <w:rPr>
          <w:i/>
        </w:rPr>
        <w:t>fea</w:t>
      </w:r>
      <w:r w:rsidR="002342D3" w:rsidRPr="002342D3">
        <w:rPr>
          <w:i/>
        </w:rPr>
        <w:t>ture project</w:t>
      </w:r>
      <w:r w:rsidR="002342D3">
        <w:t xml:space="preserve"> criado anteriormente</w:t>
      </w:r>
      <w:r w:rsidR="00A026A7">
        <w:t xml:space="preserve"> e </w:t>
      </w:r>
      <w:r w:rsidR="004D17A9">
        <w:t>efetuar</w:t>
      </w:r>
      <w:r w:rsidR="00A026A7">
        <w:t xml:space="preserve"> a operação </w:t>
      </w:r>
      <w:r w:rsidR="00A026A7" w:rsidRPr="00A026A7">
        <w:rPr>
          <w:i/>
        </w:rPr>
        <w:t>build all</w:t>
      </w:r>
      <w:r>
        <w:t>, que gera todos os ficheiros necessários para a instalação do mesmo</w:t>
      </w:r>
      <w:r w:rsidR="00A026A7">
        <w:t xml:space="preserve">. </w:t>
      </w:r>
    </w:p>
    <w:p w14:paraId="3F280327" w14:textId="2F60CD01" w:rsidR="000F77DD" w:rsidRDefault="00FC143A" w:rsidP="009D0C2F">
      <w:pPr>
        <w:pStyle w:val="ParagrafodeTexto"/>
        <w:rPr>
          <w:rFonts w:cs="Times New Roman"/>
        </w:rPr>
      </w:pPr>
      <w:r w:rsidRPr="00A026A7">
        <w:rPr>
          <w:rFonts w:cs="Times New Roman"/>
        </w:rPr>
        <w:t xml:space="preserve">No processo de </w:t>
      </w:r>
      <w:r w:rsidRPr="001460C3">
        <w:rPr>
          <w:rFonts w:cs="Times New Roman"/>
          <w:i/>
        </w:rPr>
        <w:t>deploy</w:t>
      </w:r>
      <w:r w:rsidRPr="00A026A7">
        <w:rPr>
          <w:rFonts w:cs="Times New Roman"/>
        </w:rPr>
        <w:t xml:space="preserve"> tivemos em conta o controlo de versões do </w:t>
      </w:r>
      <w:proofErr w:type="gramStart"/>
      <w:r w:rsidRPr="00A026A7">
        <w:rPr>
          <w:rFonts w:cs="Times New Roman"/>
          <w:i/>
        </w:rPr>
        <w:t>plug-in</w:t>
      </w:r>
      <w:proofErr w:type="gramEnd"/>
      <w:r w:rsidRPr="00A026A7">
        <w:rPr>
          <w:rFonts w:cs="Times New Roman"/>
        </w:rPr>
        <w:t>, podendo este ser atualizado</w:t>
      </w:r>
      <w:r w:rsidR="00462B8A">
        <w:rPr>
          <w:rFonts w:cs="Times New Roman"/>
        </w:rPr>
        <w:t xml:space="preserve"> </w:t>
      </w:r>
      <w:r w:rsidRPr="00A026A7">
        <w:rPr>
          <w:rFonts w:cs="Times New Roman"/>
        </w:rPr>
        <w:t>pelo utilizador quando for lançado uma nova versão do software.</w:t>
      </w:r>
    </w:p>
    <w:p w14:paraId="214D3FDA" w14:textId="713F98D6" w:rsidR="008E1725" w:rsidRDefault="001460C3" w:rsidP="009D0C2F">
      <w:pPr>
        <w:pStyle w:val="ParagrafodeTexto"/>
      </w:pPr>
      <w:r>
        <w:rPr>
          <w:rFonts w:cs="Times New Roman"/>
        </w:rPr>
        <w:t>Para uma descrição mais pormenorizada</w:t>
      </w:r>
      <w:r w:rsidR="003765C3">
        <w:rPr>
          <w:rFonts w:cs="Times New Roman"/>
        </w:rPr>
        <w:t>, consultar</w:t>
      </w:r>
      <w:r>
        <w:rPr>
          <w:rFonts w:cs="Times New Roman"/>
        </w:rPr>
        <w:t xml:space="preserve"> “</w:t>
      </w:r>
      <w:r w:rsidR="003765C3">
        <w:rPr>
          <w:rFonts w:cs="Times New Roman"/>
        </w:rPr>
        <w:t xml:space="preserve">A.1 - </w:t>
      </w:r>
      <w:r w:rsidRPr="000E4F5B">
        <w:rPr>
          <w:rFonts w:cs="Times New Roman"/>
        </w:rPr>
        <w:t xml:space="preserve">Deploy do </w:t>
      </w:r>
      <w:proofErr w:type="gramStart"/>
      <w:r w:rsidRPr="000E4F5B">
        <w:rPr>
          <w:rFonts w:cs="Times New Roman"/>
        </w:rPr>
        <w:t>plug-in</w:t>
      </w:r>
      <w:proofErr w:type="gramEnd"/>
      <w:r w:rsidRPr="000E4F5B">
        <w:rPr>
          <w:rFonts w:cs="Times New Roman"/>
        </w:rPr>
        <w:t xml:space="preserve"> para o Ecplise”.</w:t>
      </w:r>
      <w:r w:rsidR="00B01E8D" w:rsidRPr="001460C3" w:rsidDel="006F154D">
        <w:t xml:space="preserve"> </w:t>
      </w:r>
    </w:p>
    <w:p w14:paraId="58FCF6BC" w14:textId="48813EA7" w:rsidR="00B01E8D" w:rsidRDefault="00B01E8D" w:rsidP="009D0C2F">
      <w:pPr>
        <w:pStyle w:val="RTitulo3"/>
      </w:pPr>
      <w:bookmarkStart w:id="578" w:name="_Toc455588733"/>
      <w:r w:rsidRPr="00B01E8D">
        <w:t>Syntax Highlight</w:t>
      </w:r>
      <w:bookmarkEnd w:id="578"/>
    </w:p>
    <w:p w14:paraId="1868EB07" w14:textId="118CAA8A" w:rsidR="008C67A4" w:rsidRDefault="008C67A4" w:rsidP="009D0C2F">
      <w:pPr>
        <w:pStyle w:val="ParagrafodeTexto"/>
      </w:pPr>
      <w:r>
        <w:t xml:space="preserve">Uma das características do </w:t>
      </w:r>
      <w:proofErr w:type="gramStart"/>
      <w:r w:rsidRPr="00F05667">
        <w:rPr>
          <w:i/>
        </w:rPr>
        <w:t>plug-in</w:t>
      </w:r>
      <w:proofErr w:type="gramEnd"/>
      <w:r>
        <w:t xml:space="preserve"> é </w:t>
      </w:r>
      <w:r w:rsidR="00F05667">
        <w:t>o suporte</w:t>
      </w:r>
      <w:r>
        <w:t xml:space="preserve"> </w:t>
      </w:r>
      <w:r w:rsidR="00F75B95" w:rsidRPr="004237F3">
        <w:rPr>
          <w:i/>
        </w:rPr>
        <w:t>highlighting</w:t>
      </w:r>
      <w:r>
        <w:t xml:space="preserve"> </w:t>
      </w:r>
      <w:r w:rsidR="00F05667">
        <w:t>para ajudar o utilizador a distinguir os vários tipos que a</w:t>
      </w:r>
      <w:r w:rsidR="00B40905">
        <w:t xml:space="preserve"> </w:t>
      </w:r>
      <w:r w:rsidR="00F05667">
        <w:t xml:space="preserve">gramática pode suportar. </w:t>
      </w:r>
      <w:r w:rsidR="00155F25">
        <w:t xml:space="preserve">No nosso caso, dividimos a coloração da sintaxe em cinco tipos: diretivas, instruções, comentários, </w:t>
      </w:r>
      <w:r w:rsidR="00155F25" w:rsidRPr="001460C3">
        <w:rPr>
          <w:i/>
        </w:rPr>
        <w:t>labels</w:t>
      </w:r>
      <w:r w:rsidR="00155F25">
        <w:t xml:space="preserve"> e texto. </w:t>
      </w:r>
      <w:r w:rsidR="00960268">
        <w:t xml:space="preserve">Cada tipo tem a sua </w:t>
      </w:r>
      <w:r w:rsidR="009F7F33">
        <w:t>específica</w:t>
      </w:r>
      <w:r w:rsidR="00960268">
        <w:t xml:space="preserve"> cor e </w:t>
      </w:r>
      <w:r w:rsidR="000E4F5B">
        <w:t>estilo</w:t>
      </w:r>
      <w:r w:rsidR="00960268">
        <w:t xml:space="preserve"> de letra. </w:t>
      </w:r>
    </w:p>
    <w:p w14:paraId="0C0D3CEB" w14:textId="6C763F2E" w:rsidR="00CE6577" w:rsidRDefault="004A0BD9" w:rsidP="009D0C2F">
      <w:pPr>
        <w:pStyle w:val="ParagrafodeTexto"/>
      </w:pPr>
      <w:r>
        <w:t>Para colorir a sintaxe da gramática, a biblioteca Xtext oferece a class</w:t>
      </w:r>
      <w:r w:rsidR="00F3681E">
        <w:t>e</w:t>
      </w:r>
      <w:r>
        <w:t xml:space="preserve"> </w:t>
      </w:r>
      <w:r w:rsidRPr="004A0BD9">
        <w:rPr>
          <w:i/>
        </w:rPr>
        <w:t>DefaultHighlightingConfiguration</w:t>
      </w:r>
      <w:r w:rsidR="006064E9">
        <w:rPr>
          <w:i/>
        </w:rPr>
        <w:t xml:space="preserve"> </w:t>
      </w:r>
      <w:r w:rsidR="00CE6577">
        <w:t xml:space="preserve">que implementa a </w:t>
      </w:r>
      <w:r w:rsidR="00AE2434" w:rsidRPr="00AE2434">
        <w:rPr>
          <w:i/>
        </w:rPr>
        <w:t>IHighlightingConfiguration</w:t>
      </w:r>
      <w:r w:rsidR="001460C3">
        <w:t>. Esta contem</w:t>
      </w:r>
      <w:r w:rsidR="00AE2434">
        <w:t xml:space="preserve"> cores predefinidas para </w:t>
      </w:r>
      <w:r w:rsidR="001460C3">
        <w:t>certos tipos, n</w:t>
      </w:r>
      <w:r w:rsidR="000346FD">
        <w:t>o entanto resolvemos criar a class</w:t>
      </w:r>
      <w:r w:rsidR="00F3681E">
        <w:t>e</w:t>
      </w:r>
      <w:r w:rsidR="000346FD">
        <w:t xml:space="preserve"> </w:t>
      </w:r>
      <w:r w:rsidR="000346FD" w:rsidRPr="000346FD">
        <w:rPr>
          <w:i/>
        </w:rPr>
        <w:t>Pds16HighlithingConfiguarion</w:t>
      </w:r>
      <w:r w:rsidR="000346FD">
        <w:t xml:space="preserve"> </w:t>
      </w:r>
      <w:r w:rsidR="003E5BD7">
        <w:t>para associar a cada tipo uma cor e um formato</w:t>
      </w:r>
      <w:r w:rsidR="00CE6577">
        <w:t xml:space="preserve">, como se pode verificar na </w:t>
      </w:r>
      <w:r w:rsidR="00CE6577" w:rsidRPr="00CE6577">
        <w:fldChar w:fldCharType="begin"/>
      </w:r>
      <w:r w:rsidR="00CE6577" w:rsidRPr="00CE6577">
        <w:instrText xml:space="preserve"> REF _Ref453499838 \h  \* MERGEFORMAT </w:instrText>
      </w:r>
      <w:r w:rsidR="00CE6577" w:rsidRPr="00CE6577">
        <w:fldChar w:fldCharType="separate"/>
      </w:r>
      <w:ins w:id="579" w:author="Tiago Oliveira" w:date="2016-07-06T17:30:00Z">
        <w:r w:rsidR="00672F3F" w:rsidRPr="00672F3F">
          <w:rPr>
            <w:sz w:val="20"/>
            <w:rPrChange w:id="580" w:author="Tiago Oliveira" w:date="2016-07-06T17:30:00Z">
              <w:rPr>
                <w:b/>
                <w:sz w:val="20"/>
              </w:rPr>
            </w:rPrChange>
          </w:rPr>
          <w:t xml:space="preserve">Figura </w:t>
        </w:r>
        <w:r w:rsidR="00672F3F" w:rsidRPr="00672F3F">
          <w:rPr>
            <w:noProof/>
            <w:sz w:val="20"/>
            <w:rPrChange w:id="581" w:author="Tiago Oliveira" w:date="2016-07-06T17:30:00Z">
              <w:rPr>
                <w:b/>
                <w:noProof/>
                <w:sz w:val="20"/>
              </w:rPr>
            </w:rPrChange>
          </w:rPr>
          <w:t>10</w:t>
        </w:r>
      </w:ins>
      <w:del w:id="582" w:author="Tiago Oliveira" w:date="2016-07-06T17:30:00Z">
        <w:r w:rsidR="00672F3F" w:rsidRPr="00672F3F" w:rsidDel="00672F3F">
          <w:rPr>
            <w:sz w:val="20"/>
          </w:rPr>
          <w:delText xml:space="preserve">Figura </w:delText>
        </w:r>
        <w:r w:rsidR="00672F3F" w:rsidRPr="00672F3F" w:rsidDel="00672F3F">
          <w:rPr>
            <w:noProof/>
            <w:sz w:val="20"/>
          </w:rPr>
          <w:delText>10</w:delText>
        </w:r>
      </w:del>
      <w:r w:rsidR="00CE6577" w:rsidRPr="00CE6577">
        <w:fldChar w:fldCharType="end"/>
      </w:r>
      <w:r w:rsidR="003E5BD7">
        <w:t xml:space="preserve">. </w:t>
      </w:r>
    </w:p>
    <w:p w14:paraId="72E6C0E2" w14:textId="30C00977" w:rsidR="00CE6577" w:rsidRDefault="002F74F6" w:rsidP="00CE6577">
      <w:pPr>
        <w:keepNext/>
      </w:pPr>
      <w:r>
        <w:rPr>
          <w:noProof/>
          <w:lang w:eastAsia="pt-PT"/>
        </w:rPr>
        <w:lastRenderedPageBreak/>
        <w:drawing>
          <wp:inline distT="0" distB="0" distL="0" distR="0" wp14:anchorId="5EBA9860" wp14:editId="79A10169">
            <wp:extent cx="5392420" cy="1939925"/>
            <wp:effectExtent l="0" t="0" r="0" b="3175"/>
            <wp:docPr id="5" name="Imagem 1" descr="2620bcb1ac91291bcb6faaa290e93f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620bcb1ac91291bcb6faaa290e93f3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193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82A32D" w14:textId="77777777" w:rsidR="00CE6577" w:rsidRPr="00CE6577" w:rsidRDefault="00CE6577" w:rsidP="00CE6577">
      <w:pPr>
        <w:pStyle w:val="Legenda"/>
        <w:jc w:val="center"/>
        <w:rPr>
          <w:b w:val="0"/>
        </w:rPr>
      </w:pPr>
      <w:bookmarkStart w:id="583" w:name="_Ref453499838"/>
      <w:bookmarkStart w:id="584" w:name="_Toc455222745"/>
      <w:r w:rsidRPr="00CE6577">
        <w:rPr>
          <w:b w:val="0"/>
          <w:color w:val="auto"/>
          <w:sz w:val="20"/>
        </w:rPr>
        <w:t xml:space="preserve">Figura </w:t>
      </w:r>
      <w:r w:rsidRPr="00CE6577">
        <w:rPr>
          <w:b w:val="0"/>
          <w:color w:val="auto"/>
          <w:sz w:val="20"/>
        </w:rPr>
        <w:fldChar w:fldCharType="begin"/>
      </w:r>
      <w:r w:rsidRPr="00CE6577">
        <w:rPr>
          <w:b w:val="0"/>
          <w:color w:val="auto"/>
          <w:sz w:val="20"/>
        </w:rPr>
        <w:instrText xml:space="preserve"> SEQ Figura \* ARABIC </w:instrText>
      </w:r>
      <w:r w:rsidRPr="00CE6577">
        <w:rPr>
          <w:b w:val="0"/>
          <w:color w:val="auto"/>
          <w:sz w:val="20"/>
        </w:rPr>
        <w:fldChar w:fldCharType="separate"/>
      </w:r>
      <w:r w:rsidR="00672F3F">
        <w:rPr>
          <w:b w:val="0"/>
          <w:noProof/>
          <w:color w:val="auto"/>
          <w:sz w:val="20"/>
        </w:rPr>
        <w:t>10</w:t>
      </w:r>
      <w:r w:rsidRPr="00CE6577">
        <w:rPr>
          <w:b w:val="0"/>
          <w:color w:val="auto"/>
          <w:sz w:val="20"/>
        </w:rPr>
        <w:fldChar w:fldCharType="end"/>
      </w:r>
      <w:bookmarkEnd w:id="583"/>
      <w:r w:rsidRPr="00CE6577">
        <w:rPr>
          <w:b w:val="0"/>
          <w:color w:val="auto"/>
          <w:sz w:val="20"/>
        </w:rPr>
        <w:t>- Excerto de código de Pds16HighlightingConfiguration</w:t>
      </w:r>
      <w:bookmarkEnd w:id="584"/>
    </w:p>
    <w:p w14:paraId="43BABF9A" w14:textId="60A3D498" w:rsidR="00CE6577" w:rsidRPr="00CE6577" w:rsidRDefault="00CE6577" w:rsidP="009D0C2F">
      <w:pPr>
        <w:pStyle w:val="ParagrafodeTexto"/>
      </w:pPr>
      <w:r>
        <w:t xml:space="preserve">Aqui é redefinido o método </w:t>
      </w:r>
      <w:r>
        <w:rPr>
          <w:i/>
        </w:rPr>
        <w:t>configure</w:t>
      </w:r>
      <w:r>
        <w:t xml:space="preserve"> que regista no parâmetro recebido (</w:t>
      </w:r>
      <w:r>
        <w:rPr>
          <w:i/>
        </w:rPr>
        <w:t>aceptor</w:t>
      </w:r>
      <w:r>
        <w:rPr>
          <w:sz w:val="24"/>
        </w:rPr>
        <w:t>)</w:t>
      </w:r>
      <w:r>
        <w:t xml:space="preserve"> todos os estilos que o utilizador pretenda utilizar, associando-os a um </w:t>
      </w:r>
      <w:r w:rsidRPr="000E4F5B">
        <w:rPr>
          <w:i/>
        </w:rPr>
        <w:t>id</w:t>
      </w:r>
      <w:r w:rsidR="003641BF">
        <w:t>.</w:t>
      </w:r>
    </w:p>
    <w:p w14:paraId="6E555102" w14:textId="57915C50" w:rsidR="003641BF" w:rsidRDefault="003641BF" w:rsidP="009D0C2F">
      <w:pPr>
        <w:pStyle w:val="ParagrafodeTexto"/>
      </w:pPr>
      <w:r>
        <w:t>Após registar os estilos a utilizar, ainda é necessário associa-los aos</w:t>
      </w:r>
      <w:r w:rsidR="00826B1F">
        <w:t xml:space="preserve"> </w:t>
      </w:r>
      <w:r w:rsidR="00F3681E" w:rsidRPr="003641BF">
        <w:rPr>
          <w:i/>
        </w:rPr>
        <w:t>tokens</w:t>
      </w:r>
      <w:r w:rsidR="00826B1F">
        <w:t xml:space="preserve"> </w:t>
      </w:r>
      <w:r w:rsidR="002B5DD4">
        <w:t>da sintaxe gramatical</w:t>
      </w:r>
      <w:r>
        <w:t xml:space="preserve"> para que os mesmos sejam aplicados</w:t>
      </w:r>
      <w:r w:rsidR="002B5DD4">
        <w:t xml:space="preserve">. </w:t>
      </w:r>
      <w:r>
        <w:t>Neste caso</w:t>
      </w:r>
      <w:r w:rsidR="000E4F5B">
        <w:t>,</w:t>
      </w:r>
      <w:r>
        <w:t xml:space="preserve"> </w:t>
      </w:r>
      <w:r>
        <w:rPr>
          <w:i/>
        </w:rPr>
        <w:t>tokens</w:t>
      </w:r>
      <w:r w:rsidR="00F3681E">
        <w:t xml:space="preserve"> s</w:t>
      </w:r>
      <w:r w:rsidR="008A56BF">
        <w:t>ão o</w:t>
      </w:r>
      <w:r w:rsidR="00F3681E">
        <w:t>s</w:t>
      </w:r>
      <w:r w:rsidR="008A56BF">
        <w:t xml:space="preserve"> nomes das regras e</w:t>
      </w:r>
      <w:r w:rsidR="00F3681E">
        <w:t xml:space="preserve"> terminais</w:t>
      </w:r>
      <w:r w:rsidR="008A56BF">
        <w:t xml:space="preserve">, e também </w:t>
      </w:r>
      <w:r w:rsidR="00D24DB9">
        <w:t>caracteres</w:t>
      </w:r>
      <w:r w:rsidR="008A56BF">
        <w:t xml:space="preserve"> como a virgular </w:t>
      </w:r>
      <w:r w:rsidR="00D24DB9">
        <w:t>e parênteses.</w:t>
      </w:r>
      <w:r w:rsidR="00F3681E">
        <w:t xml:space="preserve"> </w:t>
      </w:r>
      <w:r w:rsidR="00A66B77">
        <w:t xml:space="preserve">Para </w:t>
      </w:r>
      <w:r>
        <w:t>efetuar esta associação criamos</w:t>
      </w:r>
      <w:r w:rsidR="00A66B77">
        <w:t xml:space="preserve"> a class</w:t>
      </w:r>
      <w:r w:rsidR="00F3681E">
        <w:t>e</w:t>
      </w:r>
      <w:r w:rsidR="00A66B77">
        <w:t xml:space="preserve"> </w:t>
      </w:r>
      <w:r w:rsidR="00A66B77" w:rsidRPr="00A66B77">
        <w:rPr>
          <w:i/>
        </w:rPr>
        <w:t>Pds16TokenAtributeIdMapper</w:t>
      </w:r>
      <w:r w:rsidR="00A66B77">
        <w:t xml:space="preserve"> que </w:t>
      </w:r>
      <w:r w:rsidR="00EE443D">
        <w:t>estende</w:t>
      </w:r>
      <w:r w:rsidR="009E3499">
        <w:t xml:space="preserve"> de </w:t>
      </w:r>
      <w:r w:rsidR="009E3499" w:rsidRPr="003641BF">
        <w:rPr>
          <w:i/>
        </w:rPr>
        <w:t>DefaultAntlrTokenAttributeIdMapper</w:t>
      </w:r>
      <w:r>
        <w:t xml:space="preserve">, </w:t>
      </w:r>
      <w:r w:rsidRPr="003641BF">
        <w:fldChar w:fldCharType="begin"/>
      </w:r>
      <w:r w:rsidRPr="003641BF">
        <w:instrText xml:space="preserve"> REF _Ref453500555 \h  \* MERGEFORMAT </w:instrText>
      </w:r>
      <w:r w:rsidRPr="003641BF">
        <w:fldChar w:fldCharType="separate"/>
      </w:r>
      <w:ins w:id="585" w:author="Tiago Oliveira" w:date="2016-07-06T17:30:00Z">
        <w:r w:rsidR="00672F3F" w:rsidRPr="00672F3F">
          <w:rPr>
            <w:sz w:val="20"/>
            <w:rPrChange w:id="586" w:author="Tiago Oliveira" w:date="2016-07-06T17:30:00Z">
              <w:rPr>
                <w:b/>
                <w:sz w:val="20"/>
              </w:rPr>
            </w:rPrChange>
          </w:rPr>
          <w:t xml:space="preserve">Figura </w:t>
        </w:r>
        <w:r w:rsidR="00672F3F" w:rsidRPr="00672F3F">
          <w:rPr>
            <w:noProof/>
            <w:sz w:val="20"/>
            <w:rPrChange w:id="587" w:author="Tiago Oliveira" w:date="2016-07-06T17:30:00Z">
              <w:rPr>
                <w:b/>
                <w:noProof/>
                <w:sz w:val="20"/>
              </w:rPr>
            </w:rPrChange>
          </w:rPr>
          <w:t>11</w:t>
        </w:r>
      </w:ins>
      <w:del w:id="588" w:author="Tiago Oliveira" w:date="2016-07-06T17:30:00Z">
        <w:r w:rsidR="00672F3F" w:rsidRPr="00672F3F" w:rsidDel="00672F3F">
          <w:rPr>
            <w:sz w:val="20"/>
          </w:rPr>
          <w:delText xml:space="preserve">Figura </w:delText>
        </w:r>
        <w:r w:rsidR="00672F3F" w:rsidRPr="00672F3F" w:rsidDel="00672F3F">
          <w:rPr>
            <w:noProof/>
            <w:sz w:val="20"/>
          </w:rPr>
          <w:delText>11</w:delText>
        </w:r>
      </w:del>
      <w:r w:rsidRPr="003641BF">
        <w:fldChar w:fldCharType="end"/>
      </w:r>
      <w:r>
        <w:t>.</w:t>
      </w:r>
    </w:p>
    <w:p w14:paraId="5A11A04D" w14:textId="60D06BED" w:rsidR="003641BF" w:rsidRDefault="002F74F6" w:rsidP="000E4F5B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661E183C" wp14:editId="1665F764">
            <wp:extent cx="4085590" cy="2409190"/>
            <wp:effectExtent l="0" t="0" r="0" b="0"/>
            <wp:docPr id="4" name="Imagem 2" descr="2620bcb1ac91291bcb6faaa290e93f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2620bcb1ac91291bcb6faaa290e93f3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590" cy="240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F9D6F" w14:textId="77777777" w:rsidR="003641BF" w:rsidRPr="003641BF" w:rsidRDefault="003641BF" w:rsidP="003641BF">
      <w:pPr>
        <w:pStyle w:val="Legenda"/>
        <w:jc w:val="center"/>
        <w:rPr>
          <w:b w:val="0"/>
          <w:color w:val="auto"/>
          <w:sz w:val="20"/>
        </w:rPr>
      </w:pPr>
      <w:bookmarkStart w:id="589" w:name="_Ref453500555"/>
      <w:bookmarkStart w:id="590" w:name="_Toc455222746"/>
      <w:r w:rsidRPr="003641BF">
        <w:rPr>
          <w:b w:val="0"/>
          <w:color w:val="auto"/>
          <w:sz w:val="20"/>
        </w:rPr>
        <w:t xml:space="preserve">Figura </w:t>
      </w:r>
      <w:r w:rsidRPr="003641BF">
        <w:rPr>
          <w:b w:val="0"/>
          <w:color w:val="auto"/>
          <w:sz w:val="20"/>
        </w:rPr>
        <w:fldChar w:fldCharType="begin"/>
      </w:r>
      <w:r w:rsidRPr="003641BF">
        <w:rPr>
          <w:b w:val="0"/>
          <w:color w:val="auto"/>
          <w:sz w:val="20"/>
        </w:rPr>
        <w:instrText xml:space="preserve"> SEQ Figura \* ARABIC </w:instrText>
      </w:r>
      <w:r w:rsidRPr="003641BF">
        <w:rPr>
          <w:b w:val="0"/>
          <w:color w:val="auto"/>
          <w:sz w:val="20"/>
        </w:rPr>
        <w:fldChar w:fldCharType="separate"/>
      </w:r>
      <w:r w:rsidR="00672F3F">
        <w:rPr>
          <w:b w:val="0"/>
          <w:noProof/>
          <w:color w:val="auto"/>
          <w:sz w:val="20"/>
        </w:rPr>
        <w:t>11</w:t>
      </w:r>
      <w:r w:rsidRPr="003641BF">
        <w:rPr>
          <w:b w:val="0"/>
          <w:color w:val="auto"/>
          <w:sz w:val="20"/>
        </w:rPr>
        <w:fldChar w:fldCharType="end"/>
      </w:r>
      <w:bookmarkEnd w:id="589"/>
      <w:r w:rsidRPr="003641BF">
        <w:rPr>
          <w:b w:val="0"/>
          <w:color w:val="auto"/>
          <w:sz w:val="20"/>
        </w:rPr>
        <w:t xml:space="preserve"> - Excerto de código de Pds16TokenAtributeIdMapper</w:t>
      </w:r>
      <w:bookmarkEnd w:id="590"/>
    </w:p>
    <w:p w14:paraId="3087A802" w14:textId="77777777" w:rsidR="003641BF" w:rsidRDefault="003641BF" w:rsidP="001460C3"/>
    <w:p w14:paraId="5F4511CB" w14:textId="42F78C02" w:rsidR="004A0BD9" w:rsidRDefault="003641BF" w:rsidP="009D0C2F">
      <w:pPr>
        <w:pStyle w:val="ParagrafodeTexto"/>
      </w:pPr>
      <w:r>
        <w:t xml:space="preserve">O método redefinido, </w:t>
      </w:r>
      <w:r w:rsidRPr="003641BF">
        <w:rPr>
          <w:i/>
        </w:rPr>
        <w:t>caculateId</w:t>
      </w:r>
      <w:r>
        <w:t xml:space="preserve">, trata de </w:t>
      </w:r>
      <w:r w:rsidR="00F26259">
        <w:t xml:space="preserve">retornar o </w:t>
      </w:r>
      <w:r w:rsidR="00F26259" w:rsidRPr="000E4F5B">
        <w:rPr>
          <w:i/>
        </w:rPr>
        <w:t>id</w:t>
      </w:r>
      <w:r w:rsidR="00F26259">
        <w:t xml:space="preserve"> do estilo a associar a cada </w:t>
      </w:r>
      <w:r w:rsidR="00F26259" w:rsidRPr="00F26259">
        <w:rPr>
          <w:i/>
        </w:rPr>
        <w:t>token</w:t>
      </w:r>
      <w:r w:rsidR="00F26259">
        <w:t xml:space="preserve">, </w:t>
      </w:r>
      <w:r>
        <w:t xml:space="preserve">dado o </w:t>
      </w:r>
      <w:r w:rsidR="00F26259">
        <w:t xml:space="preserve">nome do </w:t>
      </w:r>
      <w:r w:rsidR="00F26259" w:rsidRPr="00F26259">
        <w:rPr>
          <w:i/>
        </w:rPr>
        <w:t>token</w:t>
      </w:r>
      <w:r w:rsidR="00F26259">
        <w:t xml:space="preserve"> associado a cada regra, e o id da mesma, </w:t>
      </w:r>
      <w:r w:rsidR="00F26259" w:rsidRPr="00F26259">
        <w:rPr>
          <w:i/>
        </w:rPr>
        <w:t>tokenName</w:t>
      </w:r>
      <w:r w:rsidR="00F26259">
        <w:t xml:space="preserve"> e </w:t>
      </w:r>
      <w:r w:rsidR="00F26259">
        <w:rPr>
          <w:i/>
        </w:rPr>
        <w:t xml:space="preserve">tokenType </w:t>
      </w:r>
      <w:r w:rsidR="00F26259">
        <w:t>respetivamente.</w:t>
      </w:r>
    </w:p>
    <w:p w14:paraId="77C87401" w14:textId="581D9410" w:rsidR="00F26259" w:rsidRPr="00AC4E97" w:rsidRDefault="00F26259" w:rsidP="009D0C2F">
      <w:pPr>
        <w:pStyle w:val="ParagrafodeTexto"/>
      </w:pPr>
      <w:r>
        <w:t>Depois de ter ambas as classes definidas, apenas é necessário o registar que pretendemos utiliza-las em</w:t>
      </w:r>
      <w:r w:rsidR="00AC4E97">
        <w:t xml:space="preserve"> vez das classes que calculam o</w:t>
      </w:r>
      <w:r>
        <w:t xml:space="preserve"> </w:t>
      </w:r>
      <w:r w:rsidRPr="00AC4E97">
        <w:rPr>
          <w:i/>
        </w:rPr>
        <w:t>highlighting</w:t>
      </w:r>
      <w:r>
        <w:t xml:space="preserve"> por definição</w:t>
      </w:r>
      <w:r w:rsidR="00AC4E97">
        <w:t xml:space="preserve">. Para isso é necessário redefinir na classe que define o </w:t>
      </w:r>
      <w:r w:rsidR="00AC4E97" w:rsidRPr="00AC4E97">
        <w:rPr>
          <w:i/>
        </w:rPr>
        <w:t>UiModule</w:t>
      </w:r>
      <w:r w:rsidR="00AC4E97">
        <w:t xml:space="preserve"> do projeto, neste caso </w:t>
      </w:r>
      <w:r w:rsidR="00AC4E97">
        <w:rPr>
          <w:i/>
        </w:rPr>
        <w:t>AbstractPds16UiModule</w:t>
      </w:r>
      <w:r w:rsidR="00AC4E97">
        <w:t>, os métodos responsáveis por este trabalho</w:t>
      </w:r>
      <w:r w:rsidR="00AC4E97" w:rsidRPr="00AC4E97">
        <w:t xml:space="preserve">, </w:t>
      </w:r>
      <w:r w:rsidR="00AC4E97" w:rsidRPr="00AC4E97">
        <w:fldChar w:fldCharType="begin"/>
      </w:r>
      <w:r w:rsidR="00AC4E97" w:rsidRPr="00AC4E97">
        <w:instrText xml:space="preserve"> REF _Ref453501549 \h  \* MERGEFORMAT </w:instrText>
      </w:r>
      <w:r w:rsidR="00AC4E97" w:rsidRPr="00AC4E97">
        <w:fldChar w:fldCharType="separate"/>
      </w:r>
      <w:ins w:id="591" w:author="Tiago Oliveira" w:date="2016-07-06T17:30:00Z">
        <w:r w:rsidR="00672F3F" w:rsidRPr="00672F3F">
          <w:rPr>
            <w:rPrChange w:id="592" w:author="Tiago Oliveira" w:date="2016-07-06T17:30:00Z">
              <w:rPr>
                <w:b/>
                <w:sz w:val="20"/>
              </w:rPr>
            </w:rPrChange>
          </w:rPr>
          <w:t xml:space="preserve">Figura </w:t>
        </w:r>
        <w:r w:rsidR="00672F3F" w:rsidRPr="00672F3F">
          <w:rPr>
            <w:noProof/>
            <w:rPrChange w:id="593" w:author="Tiago Oliveira" w:date="2016-07-06T17:30:00Z">
              <w:rPr>
                <w:b/>
                <w:noProof/>
                <w:sz w:val="20"/>
              </w:rPr>
            </w:rPrChange>
          </w:rPr>
          <w:t>12</w:t>
        </w:r>
      </w:ins>
      <w:del w:id="594" w:author="Tiago Oliveira" w:date="2016-07-06T17:30:00Z">
        <w:r w:rsidR="00672F3F" w:rsidRPr="00672F3F" w:rsidDel="00672F3F">
          <w:delText xml:space="preserve">Figura </w:delText>
        </w:r>
        <w:r w:rsidR="00672F3F" w:rsidRPr="00672F3F" w:rsidDel="00672F3F">
          <w:rPr>
            <w:noProof/>
          </w:rPr>
          <w:delText>12</w:delText>
        </w:r>
      </w:del>
      <w:r w:rsidR="00AC4E97" w:rsidRPr="00AC4E97">
        <w:fldChar w:fldCharType="end"/>
      </w:r>
      <w:r w:rsidR="00AC4E97" w:rsidRPr="00AC4E97">
        <w:t>.</w:t>
      </w:r>
    </w:p>
    <w:p w14:paraId="601753B5" w14:textId="7B0C5477" w:rsidR="00AC4E97" w:rsidRDefault="002F74F6" w:rsidP="00F26259">
      <w:pPr>
        <w:keepNext/>
      </w:pPr>
      <w:r>
        <w:rPr>
          <w:noProof/>
          <w:lang w:eastAsia="pt-PT"/>
        </w:rPr>
        <w:lastRenderedPageBreak/>
        <w:drawing>
          <wp:inline distT="0" distB="0" distL="0" distR="0" wp14:anchorId="41BE3D3E" wp14:editId="4D777690">
            <wp:extent cx="5392420" cy="1125220"/>
            <wp:effectExtent l="0" t="0" r="0" b="0"/>
            <wp:docPr id="1" name="Imagem 3" descr="2620bcb1ac91291bcb6faaa290e93f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2620bcb1ac91291bcb6faaa290e93f36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420" cy="1125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7E491" w14:textId="7B5F78E4" w:rsidR="008E1725" w:rsidRDefault="00F26259" w:rsidP="009D0C2F">
      <w:pPr>
        <w:pStyle w:val="Legenda"/>
        <w:jc w:val="center"/>
      </w:pPr>
      <w:bookmarkStart w:id="595" w:name="_Ref453501549"/>
      <w:bookmarkStart w:id="596" w:name="_Toc455222747"/>
      <w:r w:rsidRPr="00F26259">
        <w:rPr>
          <w:b w:val="0"/>
          <w:color w:val="auto"/>
          <w:sz w:val="20"/>
        </w:rPr>
        <w:t xml:space="preserve">Figura </w:t>
      </w:r>
      <w:r w:rsidRPr="00F26259">
        <w:rPr>
          <w:b w:val="0"/>
          <w:color w:val="auto"/>
          <w:sz w:val="20"/>
        </w:rPr>
        <w:fldChar w:fldCharType="begin"/>
      </w:r>
      <w:r w:rsidRPr="00F26259">
        <w:rPr>
          <w:b w:val="0"/>
          <w:color w:val="auto"/>
          <w:sz w:val="20"/>
        </w:rPr>
        <w:instrText xml:space="preserve"> SEQ Figura \* ARABIC </w:instrText>
      </w:r>
      <w:r w:rsidRPr="00F26259">
        <w:rPr>
          <w:b w:val="0"/>
          <w:color w:val="auto"/>
          <w:sz w:val="20"/>
        </w:rPr>
        <w:fldChar w:fldCharType="separate"/>
      </w:r>
      <w:r w:rsidR="00672F3F">
        <w:rPr>
          <w:b w:val="0"/>
          <w:noProof/>
          <w:color w:val="auto"/>
          <w:sz w:val="20"/>
        </w:rPr>
        <w:t>12</w:t>
      </w:r>
      <w:r w:rsidRPr="00F26259">
        <w:rPr>
          <w:b w:val="0"/>
          <w:color w:val="auto"/>
          <w:sz w:val="20"/>
        </w:rPr>
        <w:fldChar w:fldCharType="end"/>
      </w:r>
      <w:bookmarkEnd w:id="595"/>
      <w:r w:rsidRPr="00F26259">
        <w:rPr>
          <w:b w:val="0"/>
          <w:color w:val="auto"/>
          <w:sz w:val="20"/>
        </w:rPr>
        <w:t xml:space="preserve"> - Código da classe AbstractPds16asmUiModule</w:t>
      </w:r>
      <w:bookmarkEnd w:id="596"/>
    </w:p>
    <w:p w14:paraId="56519DB9" w14:textId="04532601" w:rsidR="006F154D" w:rsidRDefault="006F154D" w:rsidP="009D0C2F">
      <w:pPr>
        <w:pStyle w:val="RTitulo3"/>
      </w:pPr>
      <w:bookmarkStart w:id="597" w:name="_Toc455588734"/>
      <w:r w:rsidRPr="006F154D">
        <w:t>Gerador</w:t>
      </w:r>
      <w:bookmarkEnd w:id="597"/>
    </w:p>
    <w:p w14:paraId="2B0A9B10" w14:textId="77020E07" w:rsidR="00A57E8F" w:rsidRDefault="004237F3" w:rsidP="009D0C2F">
      <w:pPr>
        <w:pStyle w:val="ParagrafodeTexto"/>
        <w:rPr>
          <w:i/>
        </w:rPr>
      </w:pPr>
      <w:r w:rsidRPr="004237F3">
        <w:t>A framework disponibiliza a opção de criar um compilador, mas nesta etapa do projeto decidimo</w:t>
      </w:r>
      <w:r w:rsidR="00AC4E97">
        <w:t>s usar</w:t>
      </w:r>
      <w:r w:rsidR="000E4F5B">
        <w:t xml:space="preserve"> um</w:t>
      </w:r>
      <w:r w:rsidR="00AC4E97">
        <w:t xml:space="preserve"> assemblador externo, o DASM</w:t>
      </w:r>
      <w:r w:rsidRPr="004237F3">
        <w:t xml:space="preserve">. </w:t>
      </w:r>
      <w:r w:rsidR="000D1413">
        <w:t xml:space="preserve">Existe uma classe, </w:t>
      </w:r>
      <w:r w:rsidRPr="000D1413">
        <w:rPr>
          <w:i/>
        </w:rPr>
        <w:t>Pds16asmGenerator</w:t>
      </w:r>
      <w:r w:rsidR="000D1413">
        <w:t xml:space="preserve">, que é responsável para eventual geração de código após a escrita de um programa. Esta classe contem apenas a definição de um método, </w:t>
      </w:r>
      <w:r w:rsidR="000D1413" w:rsidRPr="00AC4E97">
        <w:rPr>
          <w:i/>
        </w:rPr>
        <w:t>doGenerate</w:t>
      </w:r>
      <w:r w:rsidR="000D1413">
        <w:t>. Este método é chamado automaticamente, por definição, sempre que um ficheiro já tenha sido validado e analisado, ou seja sempre que já não contenha qualquer erro de validação.</w:t>
      </w:r>
      <w:r w:rsidR="00A57E8F" w:rsidRPr="00A57E8F">
        <w:rPr>
          <w:i/>
        </w:rPr>
        <w:t xml:space="preserve"> </w:t>
      </w:r>
    </w:p>
    <w:p w14:paraId="50EB795F" w14:textId="77777777" w:rsidR="00A57E8F" w:rsidRDefault="00A57E8F" w:rsidP="00A57E8F">
      <w:pPr>
        <w:keepNext/>
      </w:pPr>
      <w:r>
        <w:rPr>
          <w:i/>
          <w:noProof/>
          <w:lang w:eastAsia="pt-PT"/>
        </w:rPr>
        <w:drawing>
          <wp:inline distT="0" distB="0" distL="0" distR="0" wp14:anchorId="38B9159C" wp14:editId="3FD1A9E3">
            <wp:extent cx="5391150" cy="3822700"/>
            <wp:effectExtent l="0" t="0" r="0" b="6350"/>
            <wp:docPr id="3" name="Imagem 3" descr="C:\Users\tiago\AppData\Local\Microsoft\Windows\INetCache\Content.Word\2620bcb1ac91291bcb6faaa290e93f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tiago\AppData\Local\Microsoft\Windows\INetCache\Content.Word\2620bcb1ac91291bcb6faaa290e93f36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82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9C1311" w14:textId="77777777" w:rsidR="000D1413" w:rsidRPr="00A57E8F" w:rsidRDefault="00A57E8F" w:rsidP="00A57E8F">
      <w:pPr>
        <w:pStyle w:val="Legenda"/>
        <w:jc w:val="center"/>
        <w:rPr>
          <w:b w:val="0"/>
          <w:color w:val="auto"/>
          <w:sz w:val="20"/>
        </w:rPr>
      </w:pPr>
      <w:bookmarkStart w:id="598" w:name="_Ref453536332"/>
      <w:bookmarkStart w:id="599" w:name="_Ref453536327"/>
      <w:bookmarkStart w:id="600" w:name="_Toc455222748"/>
      <w:r w:rsidRPr="00A57E8F">
        <w:rPr>
          <w:b w:val="0"/>
          <w:color w:val="auto"/>
          <w:sz w:val="20"/>
        </w:rPr>
        <w:t xml:space="preserve">Figura </w:t>
      </w:r>
      <w:r w:rsidRPr="00A57E8F">
        <w:rPr>
          <w:b w:val="0"/>
          <w:color w:val="auto"/>
          <w:sz w:val="20"/>
        </w:rPr>
        <w:fldChar w:fldCharType="begin"/>
      </w:r>
      <w:r w:rsidRPr="00A57E8F">
        <w:rPr>
          <w:b w:val="0"/>
          <w:color w:val="auto"/>
          <w:sz w:val="20"/>
        </w:rPr>
        <w:instrText xml:space="preserve"> SEQ Figura \* ARABIC </w:instrText>
      </w:r>
      <w:r w:rsidRPr="00A57E8F">
        <w:rPr>
          <w:b w:val="0"/>
          <w:color w:val="auto"/>
          <w:sz w:val="20"/>
        </w:rPr>
        <w:fldChar w:fldCharType="separate"/>
      </w:r>
      <w:r w:rsidR="00672F3F">
        <w:rPr>
          <w:b w:val="0"/>
          <w:noProof/>
          <w:color w:val="auto"/>
          <w:sz w:val="20"/>
        </w:rPr>
        <w:t>13</w:t>
      </w:r>
      <w:r w:rsidRPr="00A57E8F">
        <w:rPr>
          <w:b w:val="0"/>
          <w:color w:val="auto"/>
          <w:sz w:val="20"/>
        </w:rPr>
        <w:fldChar w:fldCharType="end"/>
      </w:r>
      <w:bookmarkEnd w:id="598"/>
      <w:r w:rsidRPr="00A57E8F">
        <w:rPr>
          <w:b w:val="0"/>
          <w:color w:val="auto"/>
          <w:sz w:val="20"/>
        </w:rPr>
        <w:t xml:space="preserve"> - Excerto de código da classe Pds16asmGenerator</w:t>
      </w:r>
      <w:bookmarkEnd w:id="599"/>
      <w:bookmarkEnd w:id="600"/>
    </w:p>
    <w:p w14:paraId="2294600C" w14:textId="2880818F" w:rsidR="000D1413" w:rsidRDefault="004237F3" w:rsidP="009D0C2F">
      <w:pPr>
        <w:pStyle w:val="ParagrafodeTexto"/>
      </w:pPr>
      <w:r w:rsidRPr="004237F3">
        <w:t xml:space="preserve">Na nossa implementação do método </w:t>
      </w:r>
      <w:proofErr w:type="gramStart"/>
      <w:r w:rsidRPr="00AC4E97">
        <w:rPr>
          <w:i/>
        </w:rPr>
        <w:t>doGenerate</w:t>
      </w:r>
      <w:r w:rsidR="00A57E8F">
        <w:t>(</w:t>
      </w:r>
      <w:proofErr w:type="gramEnd"/>
      <w:r w:rsidR="000E4F5B" w:rsidRPr="000E4F5B">
        <w:fldChar w:fldCharType="begin"/>
      </w:r>
      <w:r w:rsidR="000E4F5B" w:rsidRPr="000E4F5B">
        <w:instrText xml:space="preserve"> REF _Ref453536332 \h  \* MERGEFORMAT </w:instrText>
      </w:r>
      <w:r w:rsidR="000E4F5B" w:rsidRPr="000E4F5B">
        <w:fldChar w:fldCharType="separate"/>
      </w:r>
      <w:ins w:id="601" w:author="Tiago Oliveira" w:date="2016-07-06T17:30:00Z">
        <w:r w:rsidR="00672F3F" w:rsidRPr="00672F3F">
          <w:rPr>
            <w:sz w:val="20"/>
            <w:rPrChange w:id="602" w:author="Tiago Oliveira" w:date="2016-07-06T17:30:00Z">
              <w:rPr>
                <w:b/>
                <w:sz w:val="20"/>
              </w:rPr>
            </w:rPrChange>
          </w:rPr>
          <w:t xml:space="preserve">Figura </w:t>
        </w:r>
        <w:r w:rsidR="00672F3F" w:rsidRPr="00672F3F">
          <w:rPr>
            <w:noProof/>
            <w:sz w:val="20"/>
            <w:rPrChange w:id="603" w:author="Tiago Oliveira" w:date="2016-07-06T17:30:00Z">
              <w:rPr>
                <w:b/>
                <w:noProof/>
                <w:sz w:val="20"/>
              </w:rPr>
            </w:rPrChange>
          </w:rPr>
          <w:t>13</w:t>
        </w:r>
      </w:ins>
      <w:del w:id="604" w:author="Tiago Oliveira" w:date="2016-07-06T17:30:00Z">
        <w:r w:rsidR="00672F3F" w:rsidRPr="00672F3F" w:rsidDel="00672F3F">
          <w:rPr>
            <w:sz w:val="20"/>
          </w:rPr>
          <w:delText xml:space="preserve">Figura </w:delText>
        </w:r>
        <w:r w:rsidR="00672F3F" w:rsidRPr="00672F3F" w:rsidDel="00672F3F">
          <w:rPr>
            <w:noProof/>
            <w:sz w:val="20"/>
          </w:rPr>
          <w:delText>13</w:delText>
        </w:r>
      </w:del>
      <w:r w:rsidR="000E4F5B" w:rsidRPr="000E4F5B">
        <w:fldChar w:fldCharType="end"/>
      </w:r>
      <w:r w:rsidR="00A57E8F" w:rsidRPr="00A57E8F">
        <w:fldChar w:fldCharType="begin"/>
      </w:r>
      <w:r w:rsidR="00A57E8F" w:rsidRPr="00A57E8F">
        <w:instrText xml:space="preserve"> REF _Ref453501549 \h  \* MERGEFORMAT </w:instrText>
      </w:r>
      <w:r w:rsidR="00A57E8F" w:rsidRPr="00A57E8F">
        <w:fldChar w:fldCharType="separate"/>
      </w:r>
      <w:ins w:id="605" w:author="Tiago Oliveira" w:date="2016-07-06T17:30:00Z">
        <w:r w:rsidR="00672F3F" w:rsidRPr="00F26259">
          <w:rPr>
            <w:b/>
            <w:sz w:val="20"/>
          </w:rPr>
          <w:t xml:space="preserve">Figura </w:t>
        </w:r>
        <w:r w:rsidR="00672F3F">
          <w:rPr>
            <w:b/>
            <w:noProof/>
            <w:sz w:val="20"/>
          </w:rPr>
          <w:t>12</w:t>
        </w:r>
      </w:ins>
      <w:del w:id="606" w:author="Tiago Oliveira" w:date="2016-07-06T17:30:00Z">
        <w:r w:rsidR="00672F3F" w:rsidRPr="00F26259" w:rsidDel="00672F3F">
          <w:rPr>
            <w:b/>
            <w:sz w:val="20"/>
          </w:rPr>
          <w:delText xml:space="preserve">Figura </w:delText>
        </w:r>
        <w:r w:rsidR="00672F3F" w:rsidDel="00672F3F">
          <w:rPr>
            <w:b/>
            <w:noProof/>
            <w:sz w:val="20"/>
          </w:rPr>
          <w:delText>12</w:delText>
        </w:r>
      </w:del>
      <w:r w:rsidR="00A57E8F" w:rsidRPr="00A57E8F">
        <w:fldChar w:fldCharType="end"/>
      </w:r>
      <w:r w:rsidR="00A57E8F" w:rsidRPr="00A57E8F">
        <w:t>)</w:t>
      </w:r>
      <w:r w:rsidRPr="00A57E8F">
        <w:t>,</w:t>
      </w:r>
      <w:r w:rsidRPr="004237F3">
        <w:t xml:space="preserve"> começ</w:t>
      </w:r>
      <w:r w:rsidR="00710A51">
        <w:t>á</w:t>
      </w:r>
      <w:r w:rsidRPr="004237F3">
        <w:t>mos por verifica</w:t>
      </w:r>
      <w:r w:rsidR="00710A51">
        <w:t>r</w:t>
      </w:r>
      <w:r w:rsidRPr="004237F3">
        <w:t xml:space="preserve"> </w:t>
      </w:r>
      <w:r w:rsidR="00710A51">
        <w:t>s</w:t>
      </w:r>
      <w:r w:rsidRPr="004237F3">
        <w:t>e existe o elemento</w:t>
      </w:r>
      <w:r w:rsidR="00710A51">
        <w:t xml:space="preserve"> “</w:t>
      </w:r>
      <w:r w:rsidR="00710A51">
        <w:rPr>
          <w:i/>
        </w:rPr>
        <w:t>.</w:t>
      </w:r>
      <w:proofErr w:type="gramStart"/>
      <w:r w:rsidR="00710A51">
        <w:rPr>
          <w:i/>
        </w:rPr>
        <w:t>end</w:t>
      </w:r>
      <w:proofErr w:type="gramEnd"/>
      <w:r w:rsidR="00710A51">
        <w:t>”</w:t>
      </w:r>
      <w:r w:rsidRPr="004237F3">
        <w:t xml:space="preserve"> no ficheiro, pois caso não exista</w:t>
      </w:r>
      <w:r w:rsidR="00AC4E97">
        <w:t>, o ficheiro não será válido, e</w:t>
      </w:r>
      <w:r w:rsidRPr="004237F3">
        <w:t xml:space="preserve"> não </w:t>
      </w:r>
      <w:r w:rsidR="00AC4E97">
        <w:t xml:space="preserve">é necessária a </w:t>
      </w:r>
      <w:r w:rsidRPr="004237F3">
        <w:t xml:space="preserve">chamada ao assemblador. </w:t>
      </w:r>
    </w:p>
    <w:p w14:paraId="3135835A" w14:textId="6D51FBDF" w:rsidR="00A97298" w:rsidRDefault="004237F3" w:rsidP="009D0C2F">
      <w:pPr>
        <w:pStyle w:val="ParagrafodeTexto"/>
      </w:pPr>
      <w:r w:rsidRPr="004237F3">
        <w:t xml:space="preserve">Após esta verificação, </w:t>
      </w:r>
      <w:r w:rsidR="00AC4E97">
        <w:t>evocamos</w:t>
      </w:r>
      <w:r w:rsidR="000D1413">
        <w:t xml:space="preserve"> o assemblador DASM</w:t>
      </w:r>
      <w:r w:rsidR="00A97298">
        <w:t xml:space="preserve"> com o </w:t>
      </w:r>
      <w:proofErr w:type="gramStart"/>
      <w:r w:rsidR="00A97298" w:rsidRPr="00A97298">
        <w:rPr>
          <w:i/>
        </w:rPr>
        <w:t>path</w:t>
      </w:r>
      <w:proofErr w:type="gramEnd"/>
      <w:r w:rsidR="00A97298">
        <w:rPr>
          <w:i/>
        </w:rPr>
        <w:t xml:space="preserve"> </w:t>
      </w:r>
      <w:r w:rsidR="00A97298">
        <w:t xml:space="preserve">do </w:t>
      </w:r>
      <w:r w:rsidR="00A97298" w:rsidRPr="00A97298">
        <w:t>programa</w:t>
      </w:r>
      <w:r w:rsidR="00A97298">
        <w:t xml:space="preserve"> em questão</w:t>
      </w:r>
      <w:r w:rsidR="000D1413">
        <w:t xml:space="preserve"> através de um </w:t>
      </w:r>
      <w:r w:rsidR="000D1413" w:rsidRPr="000D1413">
        <w:rPr>
          <w:i/>
        </w:rPr>
        <w:t>ProcessBuilder</w:t>
      </w:r>
      <w:r w:rsidR="00A97298">
        <w:t xml:space="preserve"> (</w:t>
      </w:r>
      <w:r w:rsidR="000D1413" w:rsidRPr="000D1413">
        <w:t xml:space="preserve">classe usada para criar processos do sistema </w:t>
      </w:r>
      <w:r w:rsidR="000D1413">
        <w:t>operativo</w:t>
      </w:r>
      <w:r w:rsidR="00A97298">
        <w:t>)</w:t>
      </w:r>
      <w:r w:rsidR="000D1413" w:rsidRPr="000D1413">
        <w:t>.</w:t>
      </w:r>
      <w:r w:rsidR="00710A51">
        <w:t xml:space="preserve"> </w:t>
      </w:r>
      <w:r w:rsidRPr="004237F3">
        <w:t xml:space="preserve">Após ser feita </w:t>
      </w:r>
      <w:r w:rsidR="00A97298">
        <w:t>est</w:t>
      </w:r>
      <w:r w:rsidRPr="004237F3">
        <w:t xml:space="preserve">a chamada, </w:t>
      </w:r>
      <w:r w:rsidR="00A97298">
        <w:t>é</w:t>
      </w:r>
      <w:r w:rsidRPr="004237F3">
        <w:t xml:space="preserve"> captura</w:t>
      </w:r>
      <w:r w:rsidR="00A97298">
        <w:t xml:space="preserve">do o </w:t>
      </w:r>
      <w:r w:rsidR="00A97298" w:rsidRPr="00710A51">
        <w:rPr>
          <w:i/>
        </w:rPr>
        <w:t>output</w:t>
      </w:r>
      <w:r w:rsidR="00A97298">
        <w:t xml:space="preserve"> retornado pelo processo em formato de</w:t>
      </w:r>
      <w:r w:rsidRPr="004237F3">
        <w:t xml:space="preserve"> </w:t>
      </w:r>
      <w:proofErr w:type="gramStart"/>
      <w:r w:rsidRPr="00A97298">
        <w:rPr>
          <w:i/>
        </w:rPr>
        <w:lastRenderedPageBreak/>
        <w:t>InputStream</w:t>
      </w:r>
      <w:r w:rsidR="00A97298" w:rsidRPr="00A97298">
        <w:rPr>
          <w:i/>
        </w:rPr>
        <w:t>&lt;String</w:t>
      </w:r>
      <w:proofErr w:type="gramEnd"/>
      <w:r w:rsidR="00A97298" w:rsidRPr="00A97298">
        <w:rPr>
          <w:i/>
        </w:rPr>
        <w:t>&gt;</w:t>
      </w:r>
      <w:r w:rsidR="00A97298">
        <w:t>. Este é</w:t>
      </w:r>
      <w:r w:rsidRPr="004237F3">
        <w:t xml:space="preserve"> processa</w:t>
      </w:r>
      <w:r w:rsidR="00A97298">
        <w:t>do</w:t>
      </w:r>
      <w:r w:rsidRPr="004237F3">
        <w:t xml:space="preserve"> </w:t>
      </w:r>
      <w:r w:rsidR="00A97298">
        <w:t xml:space="preserve">de forma a obter eventuais erros, para isso foi criada </w:t>
      </w:r>
      <w:r w:rsidRPr="004237F3">
        <w:t xml:space="preserve">a classe </w:t>
      </w:r>
      <w:r w:rsidRPr="00A97298">
        <w:rPr>
          <w:i/>
        </w:rPr>
        <w:t>DasmErrorParser</w:t>
      </w:r>
      <w:r w:rsidR="00710A51">
        <w:t>,</w:t>
      </w:r>
      <w:r w:rsidR="00A97298">
        <w:t xml:space="preserve"> contendo apenas um método estático, que dado um </w:t>
      </w:r>
      <w:r w:rsidR="00A97298" w:rsidRPr="00A57E8F">
        <w:rPr>
          <w:i/>
        </w:rPr>
        <w:t>InputStream</w:t>
      </w:r>
      <w:r w:rsidR="00A97298">
        <w:t xml:space="preserve"> recebido como parâmetro retorna uma lista de </w:t>
      </w:r>
      <w:r w:rsidRPr="004237F3">
        <w:t>objeto</w:t>
      </w:r>
      <w:r w:rsidR="00A97298">
        <w:t>s</w:t>
      </w:r>
      <w:r w:rsidRPr="004237F3">
        <w:t xml:space="preserve"> do tipo </w:t>
      </w:r>
      <w:r w:rsidRPr="00A57E8F">
        <w:rPr>
          <w:i/>
        </w:rPr>
        <w:t>LinedError</w:t>
      </w:r>
      <w:r w:rsidRPr="004237F3">
        <w:t xml:space="preserve"> que</w:t>
      </w:r>
      <w:r w:rsidR="00A97298">
        <w:t xml:space="preserve"> contém a descrição e a linha do</w:t>
      </w:r>
      <w:r w:rsidRPr="004237F3">
        <w:t xml:space="preserve"> erro do ficheiro fonte. </w:t>
      </w:r>
    </w:p>
    <w:p w14:paraId="359D9AB9" w14:textId="64F7234A" w:rsidR="00672F3F" w:rsidRDefault="004237F3" w:rsidP="00672F3F">
      <w:pPr>
        <w:pStyle w:val="ParagrafodeTexto"/>
      </w:pPr>
      <w:r w:rsidRPr="004237F3">
        <w:t>Tendo uma lista de erros, iteramos sobre a mesma, e por cada erro criamos uma marca</w:t>
      </w:r>
      <w:r w:rsidR="00A57E8F">
        <w:t xml:space="preserve">, </w:t>
      </w:r>
      <w:r w:rsidR="00A57E8F">
        <w:rPr>
          <w:i/>
        </w:rPr>
        <w:t>IMarker</w:t>
      </w:r>
      <w:r w:rsidR="00A57E8F">
        <w:t>,</w:t>
      </w:r>
      <w:r w:rsidRPr="004237F3">
        <w:t xml:space="preserve"> no ficheiro fonte</w:t>
      </w:r>
      <w:r w:rsidR="00A57E8F">
        <w:t xml:space="preserve">, com a gravidade da mensagem, neste caso erro </w:t>
      </w:r>
      <w:r w:rsidR="00A57E8F" w:rsidRPr="00A57E8F">
        <w:t>(</w:t>
      </w:r>
      <w:r w:rsidR="00A57E8F" w:rsidRPr="00A57E8F">
        <w:rPr>
          <w:i/>
        </w:rPr>
        <w:t>IMarker.SEVERITY_ERROR</w:t>
      </w:r>
      <w:r w:rsidR="00A57E8F">
        <w:rPr>
          <w:rFonts w:ascii="Courier New" w:hAnsi="Courier New" w:cs="Courier New"/>
          <w:i/>
          <w:iCs/>
          <w:color w:val="0000C0"/>
          <w:sz w:val="20"/>
          <w:szCs w:val="20"/>
        </w:rPr>
        <w:t>)</w:t>
      </w:r>
      <w:r w:rsidR="00A57E8F">
        <w:t>,</w:t>
      </w:r>
      <w:r w:rsidRPr="004237F3">
        <w:t xml:space="preserve"> na respetiva linha</w:t>
      </w:r>
      <w:r w:rsidR="00A57E8F">
        <w:t xml:space="preserve"> e</w:t>
      </w:r>
      <w:r w:rsidRPr="004237F3">
        <w:t xml:space="preserve"> com a </w:t>
      </w:r>
      <w:r w:rsidR="00A57E8F">
        <w:t>descrição gerada pelo assemblador DASM</w:t>
      </w:r>
      <w:r w:rsidRPr="004237F3">
        <w:t>.</w:t>
      </w:r>
      <w:bookmarkStart w:id="607" w:name="_Toc455588735"/>
    </w:p>
    <w:p w14:paraId="526B8702" w14:textId="77777777" w:rsidR="00672F3F" w:rsidRDefault="00672F3F" w:rsidP="00672F3F">
      <w:pPr>
        <w:pStyle w:val="ParagrafodeTexto"/>
        <w:sectPr w:rsidR="00672F3F" w:rsidSect="002B1585">
          <w:type w:val="even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564188CC" w14:textId="77777777" w:rsidR="008D7A80" w:rsidRDefault="00537EC3" w:rsidP="008D7A80">
      <w:pPr>
        <w:pStyle w:val="RTitulo1"/>
        <w:rPr>
          <w:ins w:id="608" w:author="Tiago Oliveira" w:date="2016-07-13T19:15:00Z"/>
          <w:shd w:val="clear" w:color="auto" w:fill="FEFEFE"/>
        </w:rPr>
        <w:pPrChange w:id="609" w:author="Tiago Oliveira" w:date="2016-07-13T19:15:00Z">
          <w:pPr>
            <w:pStyle w:val="RCabealho"/>
          </w:pPr>
        </w:pPrChange>
      </w:pPr>
      <w:ins w:id="610" w:author="Tiago Oliveira" w:date="2016-07-13T19:15:00Z">
        <w:r>
          <w:rPr>
            <w:shd w:val="clear" w:color="auto" w:fill="FEFEFE"/>
          </w:rPr>
          <w:lastRenderedPageBreak/>
          <w:t xml:space="preserve">Conclusões </w:t>
        </w:r>
      </w:ins>
    </w:p>
    <w:p w14:paraId="3256A0E4" w14:textId="6955A5CC" w:rsidR="008D7A80" w:rsidRDefault="00537EC3" w:rsidP="008D7A80">
      <w:pPr>
        <w:pStyle w:val="ParagrafodeTexto"/>
        <w:rPr>
          <w:ins w:id="611" w:author="Tiago Oliveira" w:date="2016-07-13T19:16:00Z"/>
          <w:shd w:val="clear" w:color="auto" w:fill="FEFEFE"/>
        </w:rPr>
        <w:pPrChange w:id="612" w:author="Tiago Oliveira" w:date="2016-07-13T19:16:00Z">
          <w:pPr>
            <w:pStyle w:val="RCabealho"/>
          </w:pPr>
        </w:pPrChange>
      </w:pPr>
      <w:ins w:id="613" w:author="Tiago Oliveira" w:date="2016-07-13T19:15:00Z">
        <w:r>
          <w:rPr>
            <w:shd w:val="clear" w:color="auto" w:fill="FEFEFE"/>
          </w:rPr>
          <w:t xml:space="preserve">Embora exista um assemblador e um </w:t>
        </w:r>
        <w:r w:rsidRPr="008D7A80">
          <w:rPr>
            <w:i/>
            <w:shd w:val="clear" w:color="auto" w:fill="FEFEFE"/>
            <w:rPrChange w:id="614" w:author="Tiago Oliveira" w:date="2016-07-13T19:18:00Z">
              <w:rPr>
                <w:shd w:val="clear" w:color="auto" w:fill="FEFEFE"/>
              </w:rPr>
            </w:rPrChange>
          </w:rPr>
          <w:t>debugger</w:t>
        </w:r>
        <w:r>
          <w:rPr>
            <w:shd w:val="clear" w:color="auto" w:fill="FEFEFE"/>
          </w:rPr>
          <w:t xml:space="preserve"> criado especificamente para o processador PDS16, não existia ate este momento um editor de texto que suportasse a linguagem de programação deste processador. Com este projeto criamos um </w:t>
        </w:r>
        <w:proofErr w:type="gramStart"/>
        <w:r w:rsidRPr="008D7A80">
          <w:rPr>
            <w:i/>
            <w:shd w:val="clear" w:color="auto" w:fill="FEFEFE"/>
            <w:rPrChange w:id="615" w:author="Tiago Oliveira" w:date="2016-07-13T19:18:00Z">
              <w:rPr>
                <w:shd w:val="clear" w:color="auto" w:fill="FEFEFE"/>
              </w:rPr>
            </w:rPrChange>
          </w:rPr>
          <w:t>plug-in</w:t>
        </w:r>
        <w:proofErr w:type="gramEnd"/>
        <w:r>
          <w:rPr>
            <w:shd w:val="clear" w:color="auto" w:fill="FEFEFE"/>
          </w:rPr>
          <w:t xml:space="preserve"> que conjugado com um ambiente de desenvolvimento permite ter ao programador um editor de texto que está integrado com o assemblador DASM, criando assim uma ferra</w:t>
        </w:r>
        <w:r w:rsidR="008D7A80">
          <w:rPr>
            <w:shd w:val="clear" w:color="auto" w:fill="FEFEFE"/>
          </w:rPr>
          <w:t xml:space="preserve">menta de trabalho que favorece </w:t>
        </w:r>
        <w:r>
          <w:rPr>
            <w:shd w:val="clear" w:color="auto" w:fill="FEFEFE"/>
          </w:rPr>
          <w:t xml:space="preserve">o programador. Existem vários desafios interessantes de serem abordados no futuro, relacionado com a continuação de implementação de mais características deste projeto PDS16inEclipse como por exemplo: </w:t>
        </w:r>
      </w:ins>
    </w:p>
    <w:p w14:paraId="50FEF9E5" w14:textId="52ABEA49" w:rsidR="008D7A80" w:rsidRDefault="00537EC3" w:rsidP="008D7A80">
      <w:pPr>
        <w:pStyle w:val="RBulletList"/>
        <w:rPr>
          <w:ins w:id="616" w:author="Tiago Oliveira" w:date="2016-07-13T19:16:00Z"/>
          <w:shd w:val="clear" w:color="auto" w:fill="FEFEFE"/>
        </w:rPr>
        <w:pPrChange w:id="617" w:author="Tiago Oliveira" w:date="2016-07-13T19:16:00Z">
          <w:pPr>
            <w:pStyle w:val="RCabealho"/>
          </w:pPr>
        </w:pPrChange>
      </w:pPr>
      <w:ins w:id="618" w:author="Tiago Oliveira" w:date="2016-07-13T19:15:00Z">
        <w:r>
          <w:rPr>
            <w:shd w:val="clear" w:color="auto" w:fill="FEFEFE"/>
          </w:rPr>
          <w:t>Deploy para outras plataformas como o IntelliJ</w:t>
        </w:r>
      </w:ins>
      <w:ins w:id="619" w:author="Tiago Oliveira" w:date="2016-07-13T19:35:00Z">
        <w:r w:rsidR="00EA2811">
          <w:rPr>
            <w:shd w:val="clear" w:color="auto" w:fill="FEFEFE"/>
          </w:rPr>
          <w:t xml:space="preserve"> ou </w:t>
        </w:r>
      </w:ins>
      <w:ins w:id="620" w:author="Tiago Oliveira" w:date="2016-07-13T19:36:00Z">
        <w:r w:rsidR="00EA2811">
          <w:rPr>
            <w:i/>
            <w:shd w:val="clear" w:color="auto" w:fill="FEFEFE"/>
          </w:rPr>
          <w:t>Browser</w:t>
        </w:r>
      </w:ins>
      <w:ins w:id="621" w:author="Tiago Oliveira" w:date="2016-07-13T19:15:00Z">
        <w:r>
          <w:rPr>
            <w:shd w:val="clear" w:color="auto" w:fill="FEFEFE"/>
          </w:rPr>
          <w:t xml:space="preserve">; </w:t>
        </w:r>
      </w:ins>
    </w:p>
    <w:p w14:paraId="19345D99" w14:textId="62F8BE4A" w:rsidR="008D7A80" w:rsidRDefault="00537EC3" w:rsidP="008D7A80">
      <w:pPr>
        <w:pStyle w:val="RBulletList"/>
        <w:rPr>
          <w:ins w:id="622" w:author="Tiago Oliveira" w:date="2016-07-13T19:16:00Z"/>
          <w:shd w:val="clear" w:color="auto" w:fill="FEFEFE"/>
        </w:rPr>
        <w:pPrChange w:id="623" w:author="Tiago Oliveira" w:date="2016-07-13T19:16:00Z">
          <w:pPr>
            <w:pStyle w:val="RCabealho"/>
          </w:pPr>
        </w:pPrChange>
      </w:pPr>
      <w:ins w:id="624" w:author="Tiago Oliveira" w:date="2016-07-13T19:15:00Z">
        <w:r>
          <w:rPr>
            <w:shd w:val="clear" w:color="auto" w:fill="FEFEFE"/>
          </w:rPr>
          <w:t xml:space="preserve">Adicionar a funcionalidade </w:t>
        </w:r>
        <w:r w:rsidRPr="008D7A80">
          <w:rPr>
            <w:i/>
            <w:shd w:val="clear" w:color="auto" w:fill="FEFEFE"/>
            <w:rPrChange w:id="625" w:author="Tiago Oliveira" w:date="2016-07-13T19:19:00Z">
              <w:rPr>
                <w:shd w:val="clear" w:color="auto" w:fill="FEFEFE"/>
              </w:rPr>
            </w:rPrChange>
          </w:rPr>
          <w:t>help</w:t>
        </w:r>
        <w:r>
          <w:rPr>
            <w:shd w:val="clear" w:color="auto" w:fill="FEFEFE"/>
          </w:rPr>
          <w:t xml:space="preserve"> em cada instrução da gramática; </w:t>
        </w:r>
      </w:ins>
    </w:p>
    <w:p w14:paraId="17C086B5" w14:textId="2873C9DD" w:rsidR="008D7A80" w:rsidRDefault="00537EC3" w:rsidP="008D7A80">
      <w:pPr>
        <w:pStyle w:val="RBulletList"/>
        <w:rPr>
          <w:ins w:id="626" w:author="Tiago Oliveira" w:date="2016-07-13T19:16:00Z"/>
          <w:shd w:val="clear" w:color="auto" w:fill="FEFEFE"/>
        </w:rPr>
        <w:pPrChange w:id="627" w:author="Tiago Oliveira" w:date="2016-07-13T19:16:00Z">
          <w:pPr>
            <w:pStyle w:val="RCabealho"/>
          </w:pPr>
        </w:pPrChange>
      </w:pPr>
      <w:ins w:id="628" w:author="Tiago Oliveira" w:date="2016-07-13T19:15:00Z">
        <w:r>
          <w:rPr>
            <w:shd w:val="clear" w:color="auto" w:fill="FEFEFE"/>
          </w:rPr>
          <w:t xml:space="preserve">Criar o próprio </w:t>
        </w:r>
      </w:ins>
      <w:ins w:id="629" w:author="Tiago Oliveira" w:date="2016-07-13T19:19:00Z">
        <w:r w:rsidR="008D7A80">
          <w:rPr>
            <w:shd w:val="clear" w:color="auto" w:fill="FEFEFE"/>
          </w:rPr>
          <w:t xml:space="preserve">assemblador </w:t>
        </w:r>
      </w:ins>
      <w:ins w:id="630" w:author="Tiago Oliveira" w:date="2016-07-13T19:15:00Z">
        <w:r>
          <w:rPr>
            <w:shd w:val="clear" w:color="auto" w:fill="FEFEFE"/>
          </w:rPr>
          <w:t xml:space="preserve">DASM através da framework Xtext; </w:t>
        </w:r>
      </w:ins>
    </w:p>
    <w:p w14:paraId="2847C578" w14:textId="77777777" w:rsidR="00EA2811" w:rsidRDefault="00537EC3" w:rsidP="008D7A80">
      <w:pPr>
        <w:pStyle w:val="RBulletList"/>
        <w:rPr>
          <w:ins w:id="631" w:author="Tiago Oliveira" w:date="2016-07-13T19:36:00Z"/>
          <w:shd w:val="clear" w:color="auto" w:fill="FEFEFE"/>
        </w:rPr>
        <w:pPrChange w:id="632" w:author="Tiago Oliveira" w:date="2016-07-13T19:35:00Z">
          <w:pPr>
            <w:pStyle w:val="RCabealho"/>
          </w:pPr>
        </w:pPrChange>
      </w:pPr>
      <w:ins w:id="633" w:author="Tiago Oliveira" w:date="2016-07-13T19:15:00Z">
        <w:r>
          <w:rPr>
            <w:shd w:val="clear" w:color="auto" w:fill="FEFEFE"/>
          </w:rPr>
          <w:t>Incluir as funcionalidades da fe</w:t>
        </w:r>
        <w:r w:rsidR="008D7A80">
          <w:rPr>
            <w:shd w:val="clear" w:color="auto" w:fill="FEFEFE"/>
          </w:rPr>
          <w:t xml:space="preserve">rramenta de </w:t>
        </w:r>
        <w:r w:rsidR="008D7A80" w:rsidRPr="008D7A80">
          <w:rPr>
            <w:i/>
            <w:shd w:val="clear" w:color="auto" w:fill="FEFEFE"/>
            <w:rPrChange w:id="634" w:author="Tiago Oliveira" w:date="2016-07-13T19:19:00Z">
              <w:rPr>
                <w:shd w:val="clear" w:color="auto" w:fill="FEFEFE"/>
              </w:rPr>
            </w:rPrChange>
          </w:rPr>
          <w:t>debug</w:t>
        </w:r>
        <w:r w:rsidR="008D7A80">
          <w:rPr>
            <w:shd w:val="clear" w:color="auto" w:fill="FEFEFE"/>
          </w:rPr>
          <w:t xml:space="preserve"> já existente</w:t>
        </w:r>
      </w:ins>
      <w:ins w:id="635" w:author="Tiago Oliveira" w:date="2016-07-13T19:19:00Z">
        <w:r w:rsidR="008D7A80">
          <w:rPr>
            <w:shd w:val="clear" w:color="auto" w:fill="FEFEFE"/>
          </w:rPr>
          <w:t xml:space="preserve"> no </w:t>
        </w:r>
        <w:proofErr w:type="gramStart"/>
        <w:r w:rsidR="008D7A80" w:rsidRPr="008D7A80">
          <w:rPr>
            <w:i/>
            <w:shd w:val="clear" w:color="auto" w:fill="FEFEFE"/>
            <w:rPrChange w:id="636" w:author="Tiago Oliveira" w:date="2016-07-13T19:19:00Z">
              <w:rPr>
                <w:shd w:val="clear" w:color="auto" w:fill="FEFEFE"/>
              </w:rPr>
            </w:rPrChange>
          </w:rPr>
          <w:t>plug-in</w:t>
        </w:r>
      </w:ins>
      <w:proofErr w:type="gramEnd"/>
      <w:ins w:id="637" w:author="Tiago Oliveira" w:date="2016-07-13T19:15:00Z">
        <w:r w:rsidR="008D7A80">
          <w:rPr>
            <w:shd w:val="clear" w:color="auto" w:fill="FEFEFE"/>
          </w:rPr>
          <w:t>;</w:t>
        </w:r>
      </w:ins>
      <w:ins w:id="638" w:author="Tiago Oliveira" w:date="2016-07-13T19:35:00Z">
        <w:r w:rsidR="008D7A80">
          <w:rPr>
            <w:shd w:val="clear" w:color="auto" w:fill="FEFEFE"/>
          </w:rPr>
          <w:t xml:space="preserve"> </w:t>
        </w:r>
      </w:ins>
    </w:p>
    <w:p w14:paraId="1B69DF2B" w14:textId="77777777" w:rsidR="00EA2811" w:rsidRDefault="00537EC3" w:rsidP="00EA2811">
      <w:pPr>
        <w:pStyle w:val="ParagrafodeTexto"/>
        <w:rPr>
          <w:ins w:id="639" w:author="Tiago Oliveira" w:date="2016-07-13T19:36:00Z"/>
          <w:shd w:val="clear" w:color="auto" w:fill="FEFEFE"/>
        </w:rPr>
        <w:pPrChange w:id="640" w:author="Tiago Oliveira" w:date="2016-07-13T19:36:00Z">
          <w:pPr>
            <w:pStyle w:val="RCabealho"/>
          </w:pPr>
        </w:pPrChange>
      </w:pPr>
      <w:ins w:id="641" w:author="Tiago Oliveira" w:date="2016-07-13T19:15:00Z">
        <w:r>
          <w:rPr>
            <w:shd w:val="clear" w:color="auto" w:fill="FEFEFE"/>
          </w:rPr>
          <w:t xml:space="preserve">Para além dos pontos referidos existem melhorias que podem ser realizadas nas funcionalidades já implementadas no projeto, como por exemplo a forma como esta a ser feita a integração do assemblador DASM com o </w:t>
        </w:r>
        <w:proofErr w:type="gramStart"/>
        <w:r w:rsidRPr="008D7A80">
          <w:rPr>
            <w:i/>
            <w:shd w:val="clear" w:color="auto" w:fill="FEFEFE"/>
            <w:rPrChange w:id="642" w:author="Tiago Oliveira" w:date="2016-07-13T19:17:00Z">
              <w:rPr>
                <w:shd w:val="clear" w:color="auto" w:fill="FEFEFE"/>
              </w:rPr>
            </w:rPrChange>
          </w:rPr>
          <w:t>plug-in</w:t>
        </w:r>
        <w:proofErr w:type="gramEnd"/>
        <w:r>
          <w:rPr>
            <w:shd w:val="clear" w:color="auto" w:fill="FEFEFE"/>
          </w:rPr>
          <w:t xml:space="preserve">. </w:t>
        </w:r>
      </w:ins>
    </w:p>
    <w:p w14:paraId="10D4FED9" w14:textId="47A346BE" w:rsidR="008D7A80" w:rsidRDefault="00537EC3" w:rsidP="00EA2811">
      <w:pPr>
        <w:pStyle w:val="ParagrafodeTexto"/>
        <w:rPr>
          <w:ins w:id="643" w:author="Tiago Oliveira" w:date="2016-07-13T19:15:00Z"/>
          <w:shd w:val="clear" w:color="auto" w:fill="FEFEFE"/>
        </w:rPr>
        <w:pPrChange w:id="644" w:author="Tiago Oliveira" w:date="2016-07-13T19:36:00Z">
          <w:pPr>
            <w:pStyle w:val="RCabealho"/>
          </w:pPr>
        </w:pPrChange>
      </w:pPr>
      <w:bookmarkStart w:id="645" w:name="_GoBack"/>
      <w:bookmarkEnd w:id="645"/>
      <w:ins w:id="646" w:author="Tiago Oliveira" w:date="2016-07-13T19:15:00Z">
        <w:r>
          <w:rPr>
            <w:shd w:val="clear" w:color="auto" w:fill="FEFEFE"/>
          </w:rPr>
          <w:t xml:space="preserve">Com a realização deste projeto conseguimos obter uma versão estável atingindo todos os pontos obrigatórios propostos por nós na proposta do projeto. O </w:t>
        </w:r>
        <w:proofErr w:type="gramStart"/>
        <w:r w:rsidRPr="008D7A80">
          <w:rPr>
            <w:i/>
            <w:shd w:val="clear" w:color="auto" w:fill="FEFEFE"/>
            <w:rPrChange w:id="647" w:author="Tiago Oliveira" w:date="2016-07-13T19:17:00Z">
              <w:rPr>
                <w:shd w:val="clear" w:color="auto" w:fill="FEFEFE"/>
              </w:rPr>
            </w:rPrChange>
          </w:rPr>
          <w:t>plug-in</w:t>
        </w:r>
        <w:proofErr w:type="gramEnd"/>
        <w:r>
          <w:rPr>
            <w:shd w:val="clear" w:color="auto" w:fill="FEFEFE"/>
          </w:rPr>
          <w:t xml:space="preserve"> realizado está disponível e poderá ser usado pelos alunos da unidade curricular de Arquitetura de Computadores como uma ferramenta de auxílio na aprendizagem da arquitetura do processador PDS16.</w:t>
        </w:r>
        <w:r w:rsidR="008D7A80">
          <w:rPr>
            <w:shd w:val="clear" w:color="auto" w:fill="FEFEFE"/>
          </w:rPr>
          <w:br w:type="page"/>
        </w:r>
      </w:ins>
    </w:p>
    <w:p w14:paraId="3D87DA12" w14:textId="0D299F68" w:rsidR="007E4CD9" w:rsidDel="00537EC3" w:rsidRDefault="00684ABA" w:rsidP="00672F3F">
      <w:pPr>
        <w:pStyle w:val="RTitulo1"/>
        <w:rPr>
          <w:del w:id="648" w:author="Tiago Oliveira" w:date="2016-07-13T19:15:00Z"/>
        </w:rPr>
      </w:pPr>
      <w:del w:id="649" w:author="Tiago Oliveira" w:date="2016-07-13T19:15:00Z">
        <w:r w:rsidDel="00537EC3">
          <w:lastRenderedPageBreak/>
          <w:delText>Progresso do Projeto</w:delText>
        </w:r>
        <w:bookmarkEnd w:id="607"/>
        <w:r w:rsidDel="00537EC3">
          <w:delText xml:space="preserve"> </w:delText>
        </w:r>
      </w:del>
    </w:p>
    <w:p w14:paraId="1FC5CAF8" w14:textId="3DE996C7" w:rsidR="00C81224" w:rsidDel="00537EC3" w:rsidRDefault="00C81224" w:rsidP="009D0C2F">
      <w:pPr>
        <w:pStyle w:val="ParagrafodeTexto"/>
        <w:rPr>
          <w:del w:id="650" w:author="Tiago Oliveira" w:date="2016-07-13T19:15:00Z"/>
        </w:rPr>
      </w:pPr>
      <w:del w:id="651" w:author="Tiago Oliveira" w:date="2016-07-13T19:15:00Z">
        <w:r w:rsidDel="00537EC3">
          <w:delText>Relativamente à calendarização do trabalho que havia sido apresentada na “Proposta de Projeto”</w:delText>
        </w:r>
        <w:r w:rsidR="003D7669" w:rsidDel="00537EC3">
          <w:delText>, decorridas estas 14</w:delText>
        </w:r>
        <w:r w:rsidDel="00537EC3">
          <w:delText xml:space="preserve"> semanas de realização de trabalho podemos concluir que a execução do projeto está a decorrer conforme o previsto, apesar de algumas das suas fases terem tido uma duração ligeiramente superior ao inicialmente </w:delText>
        </w:r>
        <w:r w:rsidR="00DA202C" w:rsidDel="00537EC3">
          <w:delText>antecipado</w:delText>
        </w:r>
        <w:r w:rsidDel="00537EC3">
          <w:delText>. Ainda assim, no global, a execução do projeto não está atrasada, tendo já sido alcançados os seguintes objetivos:</w:delText>
        </w:r>
      </w:del>
    </w:p>
    <w:p w14:paraId="02084B30" w14:textId="65F69742" w:rsidR="00C81224" w:rsidRPr="009D0C2F" w:rsidDel="00537EC3" w:rsidRDefault="00C81224" w:rsidP="009D0C2F">
      <w:pPr>
        <w:pStyle w:val="RBulletList"/>
        <w:rPr>
          <w:del w:id="652" w:author="Tiago Oliveira" w:date="2016-07-13T19:15:00Z"/>
        </w:rPr>
      </w:pPr>
      <w:del w:id="653" w:author="Tiago Oliveira" w:date="2016-07-13T19:15:00Z">
        <w:r w:rsidRPr="009D0C2F" w:rsidDel="00537EC3">
          <w:delText xml:space="preserve">Estudo do Assembly PDS16: Estudo da </w:delText>
        </w:r>
        <w:r w:rsidR="00DA202C" w:rsidRPr="009D0C2F" w:rsidDel="00537EC3">
          <w:delText>arquitetura PDS16</w:delText>
        </w:r>
        <w:r w:rsidRPr="009D0C2F" w:rsidDel="00537EC3">
          <w:delText xml:space="preserve"> com base na documentação </w:delText>
        </w:r>
        <w:r w:rsidR="00DA202C" w:rsidRPr="009D0C2F" w:rsidDel="00537EC3">
          <w:delText xml:space="preserve">utilizada na </w:delText>
        </w:r>
        <w:r w:rsidR="00E3661C" w:rsidRPr="009D0C2F" w:rsidDel="00537EC3">
          <w:delText>UC Arquitetura</w:delText>
        </w:r>
        <w:r w:rsidRPr="009D0C2F" w:rsidDel="00537EC3">
          <w:delText xml:space="preserve"> de Computadores</w:delText>
        </w:r>
        <w:r w:rsidR="00DA202C" w:rsidRPr="009D0C2F" w:rsidDel="00537EC3">
          <w:delText xml:space="preserve"> do ISEL</w:delText>
        </w:r>
        <w:r w:rsidRPr="009D0C2F" w:rsidDel="00537EC3">
          <w:delText>, capítulos 13</w:delText>
        </w:r>
      </w:del>
      <w:customXmlDelRangeStart w:id="654" w:author="Tiago Oliveira" w:date="2016-07-13T19:15:00Z"/>
      <w:sdt>
        <w:sdtPr>
          <w:id w:val="581650583"/>
          <w:citation/>
        </w:sdtPr>
        <w:sdtContent>
          <w:customXmlDelRangeEnd w:id="654"/>
          <w:del w:id="655" w:author="Tiago Oliveira" w:date="2016-07-13T19:15:00Z">
            <w:r w:rsidRPr="009D0C2F" w:rsidDel="00537EC3">
              <w:fldChar w:fldCharType="begin"/>
            </w:r>
            <w:r w:rsidRPr="009D0C2F" w:rsidDel="00537EC3">
              <w:delInstrText xml:space="preserve"> CITATION Jos11 \l 2070 </w:delInstrText>
            </w:r>
            <w:r w:rsidRPr="009D0C2F" w:rsidDel="00537EC3">
              <w:fldChar w:fldCharType="separate"/>
            </w:r>
            <w:r w:rsidR="008F2780" w:rsidDel="00537EC3">
              <w:rPr>
                <w:noProof/>
              </w:rPr>
              <w:delText xml:space="preserve"> </w:delText>
            </w:r>
            <w:r w:rsidR="008F2780" w:rsidRPr="008F2780" w:rsidDel="00537EC3">
              <w:rPr>
                <w:noProof/>
              </w:rPr>
              <w:delText>[6]</w:delText>
            </w:r>
            <w:r w:rsidRPr="009D0C2F" w:rsidDel="00537EC3">
              <w:fldChar w:fldCharType="end"/>
            </w:r>
          </w:del>
          <w:customXmlDelRangeStart w:id="656" w:author="Tiago Oliveira" w:date="2016-07-13T19:15:00Z"/>
        </w:sdtContent>
      </w:sdt>
      <w:customXmlDelRangeEnd w:id="656"/>
      <w:del w:id="657" w:author="Tiago Oliveira" w:date="2016-07-13T19:15:00Z">
        <w:r w:rsidRPr="009D0C2F" w:rsidDel="00537EC3">
          <w:delText xml:space="preserve"> e 15</w:delText>
        </w:r>
      </w:del>
      <w:customXmlDelRangeStart w:id="658" w:author="Tiago Oliveira" w:date="2016-07-13T19:15:00Z"/>
      <w:sdt>
        <w:sdtPr>
          <w:id w:val="574091228"/>
          <w:citation/>
        </w:sdtPr>
        <w:sdtContent>
          <w:customXmlDelRangeEnd w:id="658"/>
          <w:del w:id="659" w:author="Tiago Oliveira" w:date="2016-07-13T19:15:00Z">
            <w:r w:rsidRPr="009D0C2F" w:rsidDel="00537EC3">
              <w:fldChar w:fldCharType="begin"/>
            </w:r>
            <w:r w:rsidRPr="009D0C2F" w:rsidDel="00537EC3">
              <w:delInstrText xml:space="preserve"> CITATION Jos111 \l 2070 </w:delInstrText>
            </w:r>
            <w:r w:rsidRPr="009D0C2F" w:rsidDel="00537EC3">
              <w:fldChar w:fldCharType="separate"/>
            </w:r>
            <w:r w:rsidR="008F2780" w:rsidDel="00537EC3">
              <w:rPr>
                <w:noProof/>
              </w:rPr>
              <w:delText xml:space="preserve"> </w:delText>
            </w:r>
            <w:r w:rsidR="008F2780" w:rsidRPr="008F2780" w:rsidDel="00537EC3">
              <w:rPr>
                <w:noProof/>
              </w:rPr>
              <w:delText>[7]</w:delText>
            </w:r>
            <w:r w:rsidRPr="009D0C2F" w:rsidDel="00537EC3">
              <w:fldChar w:fldCharType="end"/>
            </w:r>
          </w:del>
          <w:customXmlDelRangeStart w:id="660" w:author="Tiago Oliveira" w:date="2016-07-13T19:15:00Z"/>
        </w:sdtContent>
      </w:sdt>
      <w:customXmlDelRangeEnd w:id="660"/>
      <w:del w:id="661" w:author="Tiago Oliveira" w:date="2016-07-13T19:15:00Z">
        <w:r w:rsidRPr="009D0C2F" w:rsidDel="00537EC3">
          <w:delText>.</w:delText>
        </w:r>
      </w:del>
    </w:p>
    <w:p w14:paraId="133921AB" w14:textId="464DD899" w:rsidR="00C81224" w:rsidRPr="009D0C2F" w:rsidDel="00537EC3" w:rsidRDefault="00C81224" w:rsidP="009D0C2F">
      <w:pPr>
        <w:pStyle w:val="RBulletList"/>
        <w:rPr>
          <w:del w:id="662" w:author="Tiago Oliveira" w:date="2016-07-13T19:15:00Z"/>
        </w:rPr>
      </w:pPr>
      <w:del w:id="663" w:author="Tiago Oliveira" w:date="2016-07-13T19:15:00Z">
        <w:r w:rsidRPr="009D0C2F" w:rsidDel="00537EC3">
          <w:delText>Estudo da Framework Xtext: Estudo da framework com base na documentação disponibilizada na Web</w:delText>
        </w:r>
        <w:r w:rsidR="00DA202C" w:rsidRPr="009D0C2F" w:rsidDel="00537EC3">
          <w:delText xml:space="preserve"> e em bibliografia de referência</w:delText>
        </w:r>
      </w:del>
      <w:customXmlDelRangeStart w:id="664" w:author="Tiago Oliveira" w:date="2016-07-13T19:15:00Z"/>
      <w:sdt>
        <w:sdtPr>
          <w:id w:val="-1633936450"/>
          <w:citation/>
        </w:sdtPr>
        <w:sdtContent>
          <w:customXmlDelRangeEnd w:id="664"/>
          <w:del w:id="665" w:author="Tiago Oliveira" w:date="2016-07-13T19:15:00Z">
            <w:r w:rsidR="00DA202C" w:rsidRPr="009D0C2F" w:rsidDel="00537EC3">
              <w:fldChar w:fldCharType="begin"/>
            </w:r>
            <w:r w:rsidR="00DA202C" w:rsidRPr="009D0C2F" w:rsidDel="00537EC3">
              <w:delInstrText xml:space="preserve"> CITATION Xte13 \l 2070 </w:delInstrText>
            </w:r>
            <w:r w:rsidR="00DA202C" w:rsidRPr="009D0C2F" w:rsidDel="00537EC3">
              <w:fldChar w:fldCharType="separate"/>
            </w:r>
            <w:r w:rsidR="008F2780" w:rsidDel="00537EC3">
              <w:rPr>
                <w:noProof/>
              </w:rPr>
              <w:delText xml:space="preserve"> </w:delText>
            </w:r>
            <w:r w:rsidR="008F2780" w:rsidRPr="008F2780" w:rsidDel="00537EC3">
              <w:rPr>
                <w:noProof/>
              </w:rPr>
              <w:delText>[9]</w:delText>
            </w:r>
            <w:r w:rsidR="00DA202C" w:rsidRPr="009D0C2F" w:rsidDel="00537EC3">
              <w:fldChar w:fldCharType="end"/>
            </w:r>
          </w:del>
          <w:customXmlDelRangeStart w:id="666" w:author="Tiago Oliveira" w:date="2016-07-13T19:15:00Z"/>
        </w:sdtContent>
      </w:sdt>
      <w:customXmlDelRangeEnd w:id="666"/>
      <w:del w:id="667" w:author="Tiago Oliveira" w:date="2016-07-13T19:15:00Z">
        <w:r w:rsidRPr="009D0C2F" w:rsidDel="00537EC3">
          <w:delText xml:space="preserve">. </w:delText>
        </w:r>
      </w:del>
    </w:p>
    <w:p w14:paraId="11CD5D91" w14:textId="25896CEF" w:rsidR="00C81224" w:rsidRPr="009D0C2F" w:rsidDel="00537EC3" w:rsidRDefault="00C81224" w:rsidP="009D0C2F">
      <w:pPr>
        <w:pStyle w:val="RBulletList"/>
        <w:rPr>
          <w:del w:id="668" w:author="Tiago Oliveira" w:date="2016-07-13T19:15:00Z"/>
        </w:rPr>
      </w:pPr>
      <w:del w:id="669" w:author="Tiago Oliveira" w:date="2016-07-13T19:15:00Z">
        <w:r w:rsidRPr="009D0C2F" w:rsidDel="00537EC3">
          <w:delText xml:space="preserve">Elaboração Proposta do Projeto: Foi elaborada a proposta do projeto depois do estudo do assembly PDS16 e da framework </w:delText>
        </w:r>
        <w:r w:rsidR="00DA202C" w:rsidRPr="009D0C2F" w:rsidDel="00537EC3">
          <w:delText>Xtext</w:delText>
        </w:r>
        <w:r w:rsidRPr="009D0C2F" w:rsidDel="00537EC3">
          <w:delText>, tendo sido realizada uma proposta de calend</w:delText>
        </w:r>
        <w:r w:rsidR="00DA202C" w:rsidRPr="009D0C2F" w:rsidDel="00537EC3">
          <w:delText>arização com os prazos a seguir</w:delText>
        </w:r>
        <w:r w:rsidRPr="009D0C2F" w:rsidDel="00537EC3">
          <w:delText>.</w:delText>
        </w:r>
      </w:del>
    </w:p>
    <w:p w14:paraId="0E8B2FE3" w14:textId="74DCB629" w:rsidR="00C81224" w:rsidRPr="009D0C2F" w:rsidDel="00537EC3" w:rsidRDefault="00DF36B7" w:rsidP="009D0C2F">
      <w:pPr>
        <w:pStyle w:val="RBulletList"/>
        <w:rPr>
          <w:del w:id="670" w:author="Tiago Oliveira" w:date="2016-07-13T19:15:00Z"/>
        </w:rPr>
      </w:pPr>
      <w:del w:id="671" w:author="Tiago Oliveira" w:date="2016-07-13T19:15:00Z">
        <w:r w:rsidRPr="009D0C2F" w:rsidDel="00537EC3">
          <w:delText>Implementação da DSL</w:delText>
        </w:r>
        <w:r w:rsidR="00C81224" w:rsidRPr="009D0C2F" w:rsidDel="00537EC3">
          <w:delText xml:space="preserve"> PDS16: Foi definida a sintaxe gramatical</w:delText>
        </w:r>
        <w:r w:rsidR="00CF6041" w:rsidRPr="009D0C2F" w:rsidDel="00537EC3">
          <w:delText xml:space="preserve"> bem como a coloração </w:delText>
        </w:r>
        <w:r w:rsidR="00C81224" w:rsidRPr="009D0C2F" w:rsidDel="00537EC3">
          <w:delText>da linguagem utilizando a framework Xtext</w:delText>
        </w:r>
      </w:del>
      <w:customXmlDelRangeStart w:id="672" w:author="Tiago Oliveira" w:date="2016-07-13T19:15:00Z"/>
      <w:sdt>
        <w:sdtPr>
          <w:id w:val="739381023"/>
          <w:citation/>
        </w:sdtPr>
        <w:sdtContent>
          <w:customXmlDelRangeEnd w:id="672"/>
          <w:del w:id="673" w:author="Tiago Oliveira" w:date="2016-07-13T19:15:00Z">
            <w:r w:rsidR="00C81224" w:rsidRPr="009D0C2F" w:rsidDel="00537EC3">
              <w:fldChar w:fldCharType="begin"/>
            </w:r>
            <w:r w:rsidR="00C81224" w:rsidRPr="009D0C2F" w:rsidDel="00537EC3">
              <w:delInstrText xml:space="preserve"> CITATION Xte13 \l 2070 </w:delInstrText>
            </w:r>
            <w:r w:rsidR="00C81224" w:rsidRPr="009D0C2F" w:rsidDel="00537EC3">
              <w:fldChar w:fldCharType="separate"/>
            </w:r>
            <w:r w:rsidR="008F2780" w:rsidDel="00537EC3">
              <w:rPr>
                <w:noProof/>
              </w:rPr>
              <w:delText xml:space="preserve"> </w:delText>
            </w:r>
            <w:r w:rsidR="008F2780" w:rsidRPr="008F2780" w:rsidDel="00537EC3">
              <w:rPr>
                <w:noProof/>
              </w:rPr>
              <w:delText>[9]</w:delText>
            </w:r>
            <w:r w:rsidR="00C81224" w:rsidRPr="009D0C2F" w:rsidDel="00537EC3">
              <w:fldChar w:fldCharType="end"/>
            </w:r>
          </w:del>
          <w:customXmlDelRangeStart w:id="674" w:author="Tiago Oliveira" w:date="2016-07-13T19:15:00Z"/>
        </w:sdtContent>
      </w:sdt>
      <w:customXmlDelRangeEnd w:id="674"/>
      <w:del w:id="675" w:author="Tiago Oliveira" w:date="2016-07-13T19:15:00Z">
        <w:r w:rsidR="00C81224" w:rsidRPr="009D0C2F" w:rsidDel="00537EC3">
          <w:delText>, criando também validadores para certos aspetos da linguagem que ajudam ao utilizador informando os erros</w:delText>
        </w:r>
        <w:r w:rsidR="00AB526A" w:rsidRPr="009D0C2F" w:rsidDel="00537EC3">
          <w:delText xml:space="preserve"> como por exemplo a validação semântica</w:delText>
        </w:r>
        <w:r w:rsidR="00C81224" w:rsidRPr="009D0C2F" w:rsidDel="00537EC3">
          <w:delText xml:space="preserve">. </w:delText>
        </w:r>
      </w:del>
    </w:p>
    <w:p w14:paraId="0CB8D163" w14:textId="63BA56A5" w:rsidR="00EA7A72" w:rsidRPr="009D0C2F" w:rsidDel="00537EC3" w:rsidRDefault="00AB526A" w:rsidP="009D0C2F">
      <w:pPr>
        <w:pStyle w:val="RBulletList"/>
        <w:rPr>
          <w:del w:id="676" w:author="Tiago Oliveira" w:date="2016-07-13T19:15:00Z"/>
        </w:rPr>
      </w:pPr>
      <w:del w:id="677" w:author="Tiago Oliveira" w:date="2016-07-13T19:15:00Z">
        <w:r w:rsidRPr="009D0C2F" w:rsidDel="00537EC3">
          <w:delText>Integração com um assemblador</w:delText>
        </w:r>
        <w:r w:rsidR="00C81224" w:rsidRPr="009D0C2F" w:rsidDel="00537EC3">
          <w:delText xml:space="preserve">: Para </w:delText>
        </w:r>
        <w:r w:rsidRPr="009D0C2F" w:rsidDel="00537EC3">
          <w:delText>gerar</w:delText>
        </w:r>
        <w:r w:rsidR="00C81224" w:rsidRPr="009D0C2F" w:rsidDel="00537EC3">
          <w:delText xml:space="preserve"> o</w:delText>
        </w:r>
        <w:r w:rsidRPr="009D0C2F" w:rsidDel="00537EC3">
          <w:delText>s</w:delText>
        </w:r>
        <w:r w:rsidR="00C81224" w:rsidRPr="009D0C2F" w:rsidDel="00537EC3">
          <w:delText xml:space="preserve"> ficheiro</w:delText>
        </w:r>
        <w:r w:rsidRPr="009D0C2F" w:rsidDel="00537EC3">
          <w:delText>s</w:delText>
        </w:r>
        <w:r w:rsidR="00C81224" w:rsidRPr="009D0C2F" w:rsidDel="00537EC3">
          <w:delText xml:space="preserve"> </w:delText>
        </w:r>
        <w:r w:rsidRPr="009D0C2F" w:rsidDel="00537EC3">
          <w:delText xml:space="preserve">executáveis correspondentes aos programas desenvolvidos utilizando o plug-in PDS16inEclipse optou-se por utilizar o assemblador </w:delText>
        </w:r>
        <w:r w:rsidR="00C81224" w:rsidRPr="009D0C2F" w:rsidDel="00537EC3">
          <w:delText>dasm</w:delText>
        </w:r>
        <w:r w:rsidRPr="009D0C2F" w:rsidDel="00537EC3">
          <w:delText>.</w:delText>
        </w:r>
        <w:r w:rsidR="00C81224" w:rsidRPr="009D0C2F" w:rsidDel="00537EC3">
          <w:delText xml:space="preserve"> </w:delText>
        </w:r>
        <w:r w:rsidRPr="009D0C2F" w:rsidDel="00537EC3">
          <w:delText xml:space="preserve">Para tal, invoca-se esta aplicação </w:delText>
        </w:r>
        <w:r w:rsidR="00C81224" w:rsidRPr="009D0C2F" w:rsidDel="00537EC3">
          <w:delText>passando</w:delText>
        </w:r>
        <w:r w:rsidRPr="009D0C2F" w:rsidDel="00537EC3">
          <w:delText>-lhe</w:delText>
        </w:r>
        <w:r w:rsidR="00C81224" w:rsidRPr="009D0C2F" w:rsidDel="00537EC3">
          <w:delText xml:space="preserve"> um ficheiro fonte como entrada e recebendo o resultado da compilação como saída. Esta informação é utilizada para verificação da existência de erros de compilação e, caso existam, assinalá-los no ficheiro fonte com a mensagem de erro produzida pelo assembler. </w:delText>
        </w:r>
      </w:del>
    </w:p>
    <w:p w14:paraId="2945861A" w14:textId="652C17C0" w:rsidR="00A57E8F" w:rsidRPr="009D0C2F" w:rsidDel="00537EC3" w:rsidRDefault="00EA7A72" w:rsidP="009D0C2F">
      <w:pPr>
        <w:pStyle w:val="RBulletList"/>
        <w:rPr>
          <w:del w:id="678" w:author="Tiago Oliveira" w:date="2016-07-13T19:15:00Z"/>
        </w:rPr>
      </w:pPr>
      <w:del w:id="679" w:author="Tiago Oliveira" w:date="2016-07-13T19:15:00Z">
        <w:r w:rsidRPr="009D0C2F" w:rsidDel="00537EC3">
          <w:delText>Deploy Eclipse:</w:delText>
        </w:r>
        <w:r w:rsidR="00E3661C" w:rsidRPr="009D0C2F" w:rsidDel="00537EC3">
          <w:delText xml:space="preserve"> Como objetivo do trabalho, foi possível criar um plug-in com o software desenvolvido usando a framework Xtext</w:delText>
        </w:r>
        <w:r w:rsidR="00A10546" w:rsidRPr="009D0C2F" w:rsidDel="00537EC3">
          <w:delText xml:space="preserve"> para a plataforma Eclipse</w:delText>
        </w:r>
        <w:r w:rsidR="00E3661C" w:rsidRPr="009D0C2F" w:rsidDel="00537EC3">
          <w:delText xml:space="preserve">. </w:delText>
        </w:r>
        <w:r w:rsidR="007723EB" w:rsidRPr="009D0C2F" w:rsidDel="00537EC3">
          <w:delText>Para tal foi criado um projeto do tipo update site para conseguirmos criar e disponibilizar o plug-in. Este foi disponibilizado com a criação de uma página web</w:delText>
        </w:r>
      </w:del>
      <w:customXmlDelRangeStart w:id="680" w:author="Tiago Oliveira" w:date="2016-07-13T19:15:00Z"/>
      <w:sdt>
        <w:sdtPr>
          <w:id w:val="-1996258241"/>
          <w:citation/>
        </w:sdtPr>
        <w:sdtContent>
          <w:customXmlDelRangeEnd w:id="680"/>
          <w:del w:id="681" w:author="Tiago Oliveira" w:date="2016-07-13T19:15:00Z">
            <w:r w:rsidR="00097E1B" w:rsidRPr="009D0C2F" w:rsidDel="00537EC3">
              <w:fldChar w:fldCharType="begin"/>
            </w:r>
            <w:r w:rsidR="00097E1B" w:rsidRPr="009D0C2F" w:rsidDel="00537EC3">
              <w:delInstrText xml:space="preserve"> CITATION PDS \l 2070 </w:delInstrText>
            </w:r>
            <w:r w:rsidR="00097E1B" w:rsidRPr="009D0C2F" w:rsidDel="00537EC3">
              <w:fldChar w:fldCharType="separate"/>
            </w:r>
            <w:r w:rsidR="008F2780" w:rsidDel="00537EC3">
              <w:rPr>
                <w:noProof/>
              </w:rPr>
              <w:delText xml:space="preserve"> </w:delText>
            </w:r>
            <w:r w:rsidR="008F2780" w:rsidRPr="008F2780" w:rsidDel="00537EC3">
              <w:rPr>
                <w:noProof/>
              </w:rPr>
              <w:delText>[13]</w:delText>
            </w:r>
            <w:r w:rsidR="00097E1B" w:rsidRPr="009D0C2F" w:rsidDel="00537EC3">
              <w:fldChar w:fldCharType="end"/>
            </w:r>
          </w:del>
          <w:customXmlDelRangeStart w:id="682" w:author="Tiago Oliveira" w:date="2016-07-13T19:15:00Z"/>
        </w:sdtContent>
      </w:sdt>
      <w:customXmlDelRangeEnd w:id="682"/>
      <w:del w:id="683" w:author="Tiago Oliveira" w:date="2016-07-13T19:15:00Z">
        <w:r w:rsidR="007723EB" w:rsidRPr="009D0C2F" w:rsidDel="00537EC3">
          <w:delText xml:space="preserve"> que oferece dois meios de instalaç</w:delText>
        </w:r>
        <w:r w:rsidR="00ED606E" w:rsidRPr="009D0C2F" w:rsidDel="00537EC3">
          <w:delText>ão: via url ou pasta zipada.</w:delText>
        </w:r>
        <w:r w:rsidR="000805F4" w:rsidRPr="009D0C2F" w:rsidDel="00537EC3">
          <w:delText xml:space="preserve"> Na página web também </w:delText>
        </w:r>
        <w:r w:rsidR="008C0F90" w:rsidRPr="009D0C2F" w:rsidDel="00537EC3">
          <w:delText>disponibilizamos</w:delText>
        </w:r>
        <w:r w:rsidR="007723EB" w:rsidRPr="009D0C2F" w:rsidDel="00537EC3">
          <w:delText xml:space="preserve"> um guia de instalação e os primeiros passos para começar a usar o editor de texto. </w:delText>
        </w:r>
      </w:del>
    </w:p>
    <w:p w14:paraId="6B3663B1" w14:textId="79440399" w:rsidR="002B7CC2" w:rsidRPr="009D0C2F" w:rsidDel="00537EC3" w:rsidRDefault="00A57E8F" w:rsidP="009D0C2F">
      <w:pPr>
        <w:pStyle w:val="RBulletList"/>
        <w:rPr>
          <w:del w:id="684" w:author="Tiago Oliveira" w:date="2016-07-13T19:15:00Z"/>
        </w:rPr>
      </w:pPr>
      <w:del w:id="685" w:author="Tiago Oliveira" w:date="2016-07-13T19:15:00Z">
        <w:r w:rsidRPr="009D0C2F" w:rsidDel="00537EC3">
          <w:delText xml:space="preserve">Deploy IntelliJ: Optamos </w:delText>
        </w:r>
        <w:r w:rsidR="003765C3" w:rsidRPr="009D0C2F" w:rsidDel="00537EC3">
          <w:delText>por</w:delText>
        </w:r>
        <w:r w:rsidRPr="009D0C2F" w:rsidDel="00537EC3">
          <w:delText xml:space="preserve"> não realiza</w:delText>
        </w:r>
        <w:r w:rsidR="003765C3" w:rsidRPr="009D0C2F" w:rsidDel="00537EC3">
          <w:delText>r</w:delText>
        </w:r>
        <w:r w:rsidRPr="009D0C2F" w:rsidDel="00537EC3">
          <w:delText xml:space="preserve"> este ponto, uma vez que não achamos viável de momento </w:delText>
        </w:r>
        <w:r w:rsidR="003765C3" w:rsidRPr="009D0C2F" w:rsidDel="00537EC3">
          <w:delText xml:space="preserve">pois </w:delText>
        </w:r>
        <w:r w:rsidRPr="009D0C2F" w:rsidDel="00537EC3">
          <w:delText>o plug-in tem como objetivo principal a plataforma Eclipse, e existem dependências diferentes para cada plataforma</w:delText>
        </w:r>
        <w:r w:rsidR="003765C3" w:rsidRPr="009D0C2F" w:rsidDel="00537EC3">
          <w:delText>, optando assim pela correção de erros de implementação da gramática reportados pelos utilizadores</w:delText>
        </w:r>
        <w:r w:rsidRPr="009D0C2F" w:rsidDel="00537EC3">
          <w:delText>.</w:delText>
        </w:r>
      </w:del>
    </w:p>
    <w:p w14:paraId="209B6BBF" w14:textId="012F13EE" w:rsidR="002B7CC2" w:rsidRPr="009D0C2F" w:rsidDel="00537EC3" w:rsidRDefault="002B7CC2" w:rsidP="009D0C2F">
      <w:pPr>
        <w:pStyle w:val="RBulletList"/>
        <w:rPr>
          <w:del w:id="686" w:author="Tiago Oliveira" w:date="2016-07-13T19:15:00Z"/>
        </w:rPr>
      </w:pPr>
      <w:del w:id="687" w:author="Tiago Oliveira" w:date="2016-07-13T19:15:00Z">
        <w:r w:rsidRPr="009D0C2F" w:rsidDel="00537EC3">
          <w:delText xml:space="preserve">Elaboração do Cartaz: Foi elaborado o cartaz do projeto </w:delText>
        </w:r>
        <w:r w:rsidR="00F91980" w:rsidRPr="009D0C2F" w:rsidDel="00537EC3">
          <w:delText xml:space="preserve">com o intuito de apresentar o projeto que esta a ser realizado. No cartaz damos </w:delText>
        </w:r>
        <w:r w:rsidRPr="009D0C2F" w:rsidDel="00537EC3">
          <w:delText xml:space="preserve">uma </w:delText>
        </w:r>
        <w:r w:rsidR="00F91980" w:rsidRPr="009D0C2F" w:rsidDel="00537EC3">
          <w:delText>vis</w:delText>
        </w:r>
        <w:r w:rsidR="00FB78EA" w:rsidRPr="009D0C2F" w:rsidDel="00537EC3">
          <w:delText xml:space="preserve">ão geral do que </w:delText>
        </w:r>
        <w:r w:rsidRPr="009D0C2F" w:rsidDel="00537EC3">
          <w:delText xml:space="preserve">se trata e </w:delText>
        </w:r>
        <w:r w:rsidR="00FB78EA" w:rsidRPr="009D0C2F" w:rsidDel="00537EC3">
          <w:delText xml:space="preserve">apresentamos as </w:delText>
        </w:r>
        <w:r w:rsidRPr="009D0C2F" w:rsidDel="00537EC3">
          <w:delText>principais características</w:delText>
        </w:r>
        <w:r w:rsidR="00FB78EA" w:rsidRPr="009D0C2F" w:rsidDel="00537EC3">
          <w:delText xml:space="preserve"> </w:delText>
        </w:r>
        <w:r w:rsidRPr="009D0C2F" w:rsidDel="00537EC3">
          <w:delText>bem como as funcionalidades que já s</w:delText>
        </w:r>
        <w:r w:rsidR="004D4421" w:rsidRPr="009D0C2F" w:rsidDel="00537EC3">
          <w:delText>ão suportadas</w:delText>
        </w:r>
        <w:r w:rsidR="00FE45CD" w:rsidRPr="009D0C2F" w:rsidDel="00537EC3">
          <w:delText xml:space="preserve"> pelo plug-in</w:delText>
        </w:r>
        <w:r w:rsidR="004D4421" w:rsidRPr="009D0C2F" w:rsidDel="00537EC3">
          <w:delText>.</w:delText>
        </w:r>
      </w:del>
    </w:p>
    <w:p w14:paraId="05814E57" w14:textId="6AFC6E8B" w:rsidR="00C81224" w:rsidDel="00537EC3" w:rsidRDefault="00C81224" w:rsidP="009D0C2F">
      <w:pPr>
        <w:pStyle w:val="ParagrafodeTexto"/>
        <w:rPr>
          <w:del w:id="688" w:author="Tiago Oliveira" w:date="2016-07-13T19:15:00Z"/>
        </w:rPr>
      </w:pPr>
      <w:del w:id="689" w:author="Tiago Oliveira" w:date="2016-07-13T19:15:00Z">
        <w:r w:rsidRPr="00A56C06" w:rsidDel="00537EC3">
          <w:delText>Face ao exposto, à data atual prevemos cumprir a calendarização inicialmente definida que se apresenta na</w:delText>
        </w:r>
        <w:r w:rsidR="00B36DC2" w:rsidDel="00537EC3">
          <w:delText xml:space="preserve"> </w:delText>
        </w:r>
        <w:r w:rsidR="00B36DC2" w:rsidRPr="00457DA1" w:rsidDel="00537EC3">
          <w:fldChar w:fldCharType="begin"/>
        </w:r>
        <w:r w:rsidR="00B36DC2" w:rsidRPr="00457DA1" w:rsidDel="00537EC3">
          <w:delInstrText xml:space="preserve"> REF _Ref449991350 \h </w:delInstrText>
        </w:r>
        <w:r w:rsidR="00457DA1" w:rsidRPr="00457DA1" w:rsidDel="00537EC3">
          <w:delInstrText xml:space="preserve"> \* MERGEFORMAT </w:delInstrText>
        </w:r>
        <w:r w:rsidR="00B36DC2" w:rsidRPr="00457DA1" w:rsidDel="00537EC3">
          <w:fldChar w:fldCharType="separate"/>
        </w:r>
      </w:del>
      <w:del w:id="690" w:author="Tiago Oliveira" w:date="2016-07-06T17:30:00Z">
        <w:r w:rsidR="00672F3F" w:rsidRPr="00672F3F" w:rsidDel="00672F3F">
          <w:delText xml:space="preserve">Tabela </w:delText>
        </w:r>
        <w:r w:rsidR="00672F3F" w:rsidRPr="00672F3F" w:rsidDel="00672F3F">
          <w:rPr>
            <w:noProof/>
          </w:rPr>
          <w:delText>3</w:delText>
        </w:r>
      </w:del>
      <w:del w:id="691" w:author="Tiago Oliveira" w:date="2016-07-13T19:15:00Z">
        <w:r w:rsidR="00B36DC2" w:rsidRPr="00457DA1" w:rsidDel="00537EC3">
          <w:fldChar w:fldCharType="end"/>
        </w:r>
        <w:r w:rsidRPr="00A56C06" w:rsidDel="00537EC3">
          <w:delText>.</w:delText>
        </w:r>
        <w:r w:rsidDel="00537EC3">
          <w:delText xml:space="preserve"> </w:delText>
        </w:r>
      </w:del>
    </w:p>
    <w:p w14:paraId="4CA70BD0" w14:textId="66A91C5E" w:rsidR="00AD4CA6" w:rsidDel="00537EC3" w:rsidRDefault="007E4CD9" w:rsidP="00AD4CA6">
      <w:pPr>
        <w:keepNext/>
        <w:spacing w:after="200" w:line="276" w:lineRule="auto"/>
        <w:jc w:val="center"/>
        <w:rPr>
          <w:del w:id="692" w:author="Tiago Oliveira" w:date="2016-07-13T19:15:00Z"/>
        </w:rPr>
      </w:pPr>
      <w:del w:id="693" w:author="Tiago Oliveira" w:date="2016-07-13T19:15:00Z">
        <w:r w:rsidDel="00537EC3">
          <w:rPr>
            <w:noProof/>
            <w:lang w:eastAsia="pt-PT"/>
          </w:rPr>
          <w:drawing>
            <wp:inline distT="0" distB="0" distL="0" distR="0" wp14:anchorId="67F3DC70" wp14:editId="2E0AB191">
              <wp:extent cx="6635031" cy="2586538"/>
              <wp:effectExtent l="4762" t="0" r="0" b="0"/>
              <wp:docPr id="10" name="Imagem 10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/>
                      <pic:cNvPicPr>
                        <a:picLocks noChangeAspect="1" noChangeArrowheads="1"/>
                      </pic:cNvPicPr>
                    </pic:nvPicPr>
                    <pic:blipFill>
                      <a:blip r:embed="rId26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 rot="16200000">
                        <a:off x="0" y="0"/>
                        <a:ext cx="6762956" cy="263640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</w:del>
    </w:p>
    <w:p w14:paraId="3F7D0AD9" w14:textId="1955C790" w:rsidR="008D2CA0" w:rsidRPr="003765C3" w:rsidDel="00537EC3" w:rsidRDefault="00AD4CA6" w:rsidP="00C81224">
      <w:pPr>
        <w:pStyle w:val="Legenda"/>
        <w:jc w:val="center"/>
        <w:rPr>
          <w:del w:id="694" w:author="Tiago Oliveira" w:date="2016-07-13T19:15:00Z"/>
          <w:b w:val="0"/>
          <w:color w:val="auto"/>
          <w:sz w:val="20"/>
        </w:rPr>
        <w:sectPr w:rsidR="008D2CA0" w:rsidRPr="003765C3" w:rsidDel="00537EC3" w:rsidSect="00537EC3">
          <w:type w:val="even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695" w:name="_Ref449991350"/>
      <w:bookmarkStart w:id="696" w:name="_Toc455222751"/>
      <w:del w:id="697" w:author="Tiago Oliveira" w:date="2016-07-13T19:15:00Z">
        <w:r w:rsidRPr="003765C3" w:rsidDel="00537EC3">
          <w:rPr>
            <w:b w:val="0"/>
            <w:color w:val="auto"/>
            <w:sz w:val="20"/>
          </w:rPr>
          <w:delText xml:space="preserve">Tabela </w:delText>
        </w:r>
        <w:r w:rsidR="00116F9E" w:rsidDel="00537EC3">
          <w:rPr>
            <w:b w:val="0"/>
            <w:color w:val="auto"/>
            <w:sz w:val="20"/>
          </w:rPr>
          <w:fldChar w:fldCharType="begin"/>
        </w:r>
        <w:r w:rsidR="00116F9E" w:rsidDel="00537EC3">
          <w:rPr>
            <w:b w:val="0"/>
            <w:color w:val="auto"/>
            <w:sz w:val="20"/>
          </w:rPr>
          <w:delInstrText xml:space="preserve"> SEQ Tabela \* ARABIC </w:delInstrText>
        </w:r>
        <w:r w:rsidR="00116F9E" w:rsidDel="00537EC3">
          <w:rPr>
            <w:b w:val="0"/>
            <w:color w:val="auto"/>
            <w:sz w:val="20"/>
          </w:rPr>
          <w:fldChar w:fldCharType="separate"/>
        </w:r>
        <w:r w:rsidR="00672F3F" w:rsidDel="00537EC3">
          <w:rPr>
            <w:b w:val="0"/>
            <w:noProof/>
            <w:color w:val="auto"/>
            <w:sz w:val="20"/>
          </w:rPr>
          <w:delText>3</w:delText>
        </w:r>
        <w:r w:rsidR="00116F9E" w:rsidDel="00537EC3">
          <w:rPr>
            <w:b w:val="0"/>
            <w:color w:val="auto"/>
            <w:sz w:val="20"/>
          </w:rPr>
          <w:fldChar w:fldCharType="end"/>
        </w:r>
        <w:bookmarkEnd w:id="695"/>
        <w:r w:rsidRPr="003765C3" w:rsidDel="00537EC3">
          <w:rPr>
            <w:b w:val="0"/>
            <w:color w:val="auto"/>
            <w:sz w:val="20"/>
          </w:rPr>
          <w:delText xml:space="preserve"> - Diagrama de Gantt relativo à previsão da execução do trabalho.</w:delText>
        </w:r>
        <w:bookmarkEnd w:id="696"/>
      </w:del>
    </w:p>
    <w:bookmarkStart w:id="698" w:name="_Toc455588736" w:displacedByCustomXml="next"/>
    <w:sdt>
      <w:sdtPr>
        <w:rPr>
          <w:rFonts w:eastAsiaTheme="minorHAnsi" w:cstheme="minorBidi"/>
          <w:sz w:val="22"/>
        </w:rPr>
        <w:id w:val="-2129065210"/>
        <w:docPartObj>
          <w:docPartGallery w:val="Bibliographies"/>
          <w:docPartUnique/>
        </w:docPartObj>
      </w:sdtPr>
      <w:sdtEndPr>
        <w:rPr>
          <w:rFonts w:eastAsiaTheme="majorEastAsia" w:cstheme="majorBidi"/>
          <w:sz w:val="40"/>
        </w:rPr>
      </w:sdtEndPr>
      <w:sdtContent>
        <w:p w14:paraId="3B15E9F8" w14:textId="77777777" w:rsidR="00AD7B7C" w:rsidRDefault="00AD7B7C" w:rsidP="009D0C2F">
          <w:pPr>
            <w:pStyle w:val="RCabealho"/>
          </w:pPr>
          <w:r>
            <w:t>Referências</w:t>
          </w:r>
          <w:bookmarkEnd w:id="698"/>
        </w:p>
        <w:p w14:paraId="79A9D75B" w14:textId="77777777" w:rsidR="008F2780" w:rsidRDefault="00AD7B7C" w:rsidP="008D2CA0">
          <w:pPr>
            <w:rPr>
              <w:rFonts w:asciiTheme="minorHAnsi" w:hAnsiTheme="minorHAnsi"/>
              <w:noProof/>
            </w:rPr>
          </w:pPr>
          <w:r>
            <w:fldChar w:fldCharType="begin"/>
          </w:r>
          <w:r>
            <w:instrText xml:space="preserve"> BIBLIOGRAPHY 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Layout w:type="fixed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631"/>
            <w:gridCol w:w="7873"/>
          </w:tblGrid>
          <w:tr w:rsidR="008F2780" w14:paraId="10CB5DA9" w14:textId="77777777" w:rsidTr="009D0C2F">
            <w:trPr>
              <w:divId w:val="2032755438"/>
              <w:tblCellSpacing w:w="15" w:type="dxa"/>
            </w:trPr>
            <w:tc>
              <w:tcPr>
                <w:tcW w:w="344" w:type="pct"/>
                <w:hideMark/>
              </w:tcPr>
              <w:p w14:paraId="6DE36C9A" w14:textId="77777777" w:rsidR="008F2780" w:rsidRDefault="008F2780">
                <w:pPr>
                  <w:pStyle w:val="Bibliografia"/>
                  <w:rPr>
                    <w:noProof/>
                    <w:sz w:val="24"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4603" w:type="pct"/>
                <w:hideMark/>
              </w:tcPr>
              <w:p w14:paraId="48CA37CC" w14:textId="77777777" w:rsidR="008F2780" w:rsidRDefault="008F2780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T. Dias, “Elaboração de Ficheiros Executáveis,” 2013. </w:t>
                </w:r>
                <w:r w:rsidRPr="009D0C2F">
                  <w:rPr>
                    <w:noProof/>
                    <w:lang w:val="en-US"/>
                  </w:rPr>
                  <w:t xml:space="preserve">[Online]. Available: https://adeetc.thothapp.com/classes/SE1/1314i/LI51D-LT51D-MI1D/resources/2334. </w:t>
                </w:r>
                <w:r>
                  <w:rPr>
                    <w:noProof/>
                  </w:rPr>
                  <w:t>[Acedido em 27 03 2016].</w:t>
                </w:r>
              </w:p>
            </w:tc>
          </w:tr>
          <w:tr w:rsidR="008F2780" w:rsidRPr="00477D56" w14:paraId="37E63D34" w14:textId="77777777" w:rsidTr="009D0C2F">
            <w:trPr>
              <w:divId w:val="2032755438"/>
              <w:tblCellSpacing w:w="15" w:type="dxa"/>
            </w:trPr>
            <w:tc>
              <w:tcPr>
                <w:tcW w:w="344" w:type="pct"/>
                <w:hideMark/>
              </w:tcPr>
              <w:p w14:paraId="64D4D9FC" w14:textId="77777777" w:rsidR="008F2780" w:rsidRDefault="008F2780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4603" w:type="pct"/>
                <w:hideMark/>
              </w:tcPr>
              <w:p w14:paraId="54BB7E39" w14:textId="77777777" w:rsidR="008F2780" w:rsidRPr="009D0C2F" w:rsidRDefault="008F2780">
                <w:pPr>
                  <w:pStyle w:val="Bibliografia"/>
                  <w:rPr>
                    <w:noProof/>
                    <w:lang w:val="en-US"/>
                  </w:rPr>
                </w:pPr>
                <w:r w:rsidRPr="009D0C2F">
                  <w:rPr>
                    <w:noProof/>
                    <w:lang w:val="en-US"/>
                  </w:rPr>
                  <w:t>“Dr Java,” [Online]. Available: http://www.drjava.org/.</w:t>
                </w:r>
              </w:p>
            </w:tc>
          </w:tr>
          <w:tr w:rsidR="008F2780" w:rsidRPr="00477D56" w14:paraId="158772D4" w14:textId="77777777" w:rsidTr="009D0C2F">
            <w:trPr>
              <w:divId w:val="2032755438"/>
              <w:tblCellSpacing w:w="15" w:type="dxa"/>
            </w:trPr>
            <w:tc>
              <w:tcPr>
                <w:tcW w:w="344" w:type="pct"/>
                <w:hideMark/>
              </w:tcPr>
              <w:p w14:paraId="16C6CE55" w14:textId="77777777" w:rsidR="008F2780" w:rsidRDefault="008F2780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[3] </w:t>
                </w:r>
              </w:p>
            </w:tc>
            <w:tc>
              <w:tcPr>
                <w:tcW w:w="4603" w:type="pct"/>
                <w:hideMark/>
              </w:tcPr>
              <w:p w14:paraId="63E64F92" w14:textId="77777777" w:rsidR="008F2780" w:rsidRPr="009D0C2F" w:rsidRDefault="008F2780">
                <w:pPr>
                  <w:pStyle w:val="Bibliografia"/>
                  <w:rPr>
                    <w:noProof/>
                    <w:lang w:val="en-US"/>
                  </w:rPr>
                </w:pPr>
                <w:r w:rsidRPr="009D0C2F">
                  <w:rPr>
                    <w:noProof/>
                    <w:lang w:val="en-US"/>
                  </w:rPr>
                  <w:t>“IDE Ecplise,” [Online]. Available: http://www.eclipse.org.</w:t>
                </w:r>
              </w:p>
            </w:tc>
          </w:tr>
          <w:tr w:rsidR="008F2780" w:rsidRPr="00477D56" w14:paraId="05C9D662" w14:textId="77777777" w:rsidTr="009D0C2F">
            <w:trPr>
              <w:divId w:val="2032755438"/>
              <w:tblCellSpacing w:w="15" w:type="dxa"/>
            </w:trPr>
            <w:tc>
              <w:tcPr>
                <w:tcW w:w="344" w:type="pct"/>
                <w:hideMark/>
              </w:tcPr>
              <w:p w14:paraId="084CD9E1" w14:textId="77777777" w:rsidR="008F2780" w:rsidRDefault="008F2780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4603" w:type="pct"/>
                <w:hideMark/>
              </w:tcPr>
              <w:p w14:paraId="074F3C52" w14:textId="77777777" w:rsidR="008F2780" w:rsidRPr="009D0C2F" w:rsidRDefault="008F2780">
                <w:pPr>
                  <w:pStyle w:val="Bibliografia"/>
                  <w:rPr>
                    <w:noProof/>
                    <w:lang w:val="en-US"/>
                  </w:rPr>
                </w:pPr>
                <w:r w:rsidRPr="009D0C2F">
                  <w:rPr>
                    <w:noProof/>
                    <w:lang w:val="en-US"/>
                  </w:rPr>
                  <w:t>“Intellij, IDE,” [Online]. Available: https://www.jetbrains.com/idea/.</w:t>
                </w:r>
              </w:p>
            </w:tc>
          </w:tr>
          <w:tr w:rsidR="008F2780" w14:paraId="6C921D69" w14:textId="77777777" w:rsidTr="009D0C2F">
            <w:trPr>
              <w:divId w:val="2032755438"/>
              <w:tblCellSpacing w:w="15" w:type="dxa"/>
            </w:trPr>
            <w:tc>
              <w:tcPr>
                <w:tcW w:w="344" w:type="pct"/>
                <w:hideMark/>
              </w:tcPr>
              <w:p w14:paraId="2B3210BF" w14:textId="77777777" w:rsidR="008F2780" w:rsidRDefault="008F2780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4603" w:type="pct"/>
                <w:hideMark/>
              </w:tcPr>
              <w:p w14:paraId="3AB92A22" w14:textId="77777777" w:rsidR="008F2780" w:rsidRDefault="008F2780">
                <w:pPr>
                  <w:pStyle w:val="Bibliografia"/>
                  <w:rPr>
                    <w:noProof/>
                  </w:rPr>
                </w:pPr>
                <w:r w:rsidRPr="009D0C2F">
                  <w:rPr>
                    <w:noProof/>
                    <w:lang w:val="en-US"/>
                  </w:rPr>
                  <w:t xml:space="preserve">O. White, “IDEs vs. Build Tools: How Eclipse, IntelliJ IDEA &amp; NetBeans users work with Maven, Ant, SBT &amp; Gradle,” 2014. [Online]. Available: http://zeroturnaround.com/rebellabs/ides-vs-build-tools-how-eclipse-intellij-idea-netbeans-users-work-with-maven-ant-sbt-gradle/. </w:t>
                </w:r>
                <w:r>
                  <w:rPr>
                    <w:noProof/>
                  </w:rPr>
                  <w:t>[Acedido em 25 03 2016].</w:t>
                </w:r>
              </w:p>
            </w:tc>
          </w:tr>
          <w:tr w:rsidR="008F2780" w14:paraId="13980AA9" w14:textId="77777777" w:rsidTr="009D0C2F">
            <w:trPr>
              <w:divId w:val="2032755438"/>
              <w:tblCellSpacing w:w="15" w:type="dxa"/>
            </w:trPr>
            <w:tc>
              <w:tcPr>
                <w:tcW w:w="344" w:type="pct"/>
                <w:hideMark/>
              </w:tcPr>
              <w:p w14:paraId="3C7F34CA" w14:textId="77777777" w:rsidR="008F2780" w:rsidRDefault="008F2780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[6] </w:t>
                </w:r>
              </w:p>
            </w:tc>
            <w:tc>
              <w:tcPr>
                <w:tcW w:w="4603" w:type="pct"/>
                <w:hideMark/>
              </w:tcPr>
              <w:p w14:paraId="7718F5BB" w14:textId="77777777" w:rsidR="008F2780" w:rsidRDefault="008F2780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J. Paraíso, “PDS16. Arquitetura de Computadores – Textos de apoio às aulas teóricas (págs. 13-1 – 13-27),” Lisboa, 2011. </w:t>
                </w:r>
              </w:p>
            </w:tc>
          </w:tr>
          <w:tr w:rsidR="008F2780" w14:paraId="7B214497" w14:textId="77777777" w:rsidTr="009D0C2F">
            <w:trPr>
              <w:divId w:val="2032755438"/>
              <w:tblCellSpacing w:w="15" w:type="dxa"/>
            </w:trPr>
            <w:tc>
              <w:tcPr>
                <w:tcW w:w="344" w:type="pct"/>
                <w:hideMark/>
              </w:tcPr>
              <w:p w14:paraId="4ADDB575" w14:textId="77777777" w:rsidR="008F2780" w:rsidRDefault="008F2780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[7] </w:t>
                </w:r>
              </w:p>
            </w:tc>
            <w:tc>
              <w:tcPr>
                <w:tcW w:w="4603" w:type="pct"/>
                <w:hideMark/>
              </w:tcPr>
              <w:p w14:paraId="36872EF5" w14:textId="77777777" w:rsidR="008F2780" w:rsidRDefault="008F2780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J. Paraíso, “Desenvolvimento de Aplicações. Arquitetura de Computadores – Textos de apoio às aulas teóricas (págs. 15-2 – 15-5),” Lisboa, 2011. </w:t>
                </w:r>
              </w:p>
            </w:tc>
          </w:tr>
          <w:tr w:rsidR="008F2780" w14:paraId="5E42F7BC" w14:textId="77777777" w:rsidTr="009D0C2F">
            <w:trPr>
              <w:divId w:val="2032755438"/>
              <w:tblCellSpacing w:w="15" w:type="dxa"/>
            </w:trPr>
            <w:tc>
              <w:tcPr>
                <w:tcW w:w="344" w:type="pct"/>
                <w:hideMark/>
              </w:tcPr>
              <w:p w14:paraId="46516205" w14:textId="77777777" w:rsidR="008F2780" w:rsidRDefault="008F2780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[8] </w:t>
                </w:r>
              </w:p>
            </w:tc>
            <w:tc>
              <w:tcPr>
                <w:tcW w:w="4603" w:type="pct"/>
                <w:hideMark/>
              </w:tcPr>
              <w:p w14:paraId="3B2A3BC0" w14:textId="77777777" w:rsidR="008F2780" w:rsidRDefault="008F2780">
                <w:pPr>
                  <w:pStyle w:val="Bibliografia"/>
                  <w:rPr>
                    <w:noProof/>
                  </w:rPr>
                </w:pPr>
                <w:r w:rsidRPr="009D0C2F">
                  <w:rPr>
                    <w:noProof/>
                    <w:lang w:val="en-US"/>
                  </w:rPr>
                  <w:t xml:space="preserve">C. Ajluni, “Eclipse Takes a Stand for Embedded Systems Developers,” [Online]. </w:t>
                </w:r>
                <w:r>
                  <w:rPr>
                    <w:noProof/>
                  </w:rPr>
                  <w:t>Available: http://www.embeddedintel.com/search_results.php?article=142. [Acedido em 30 03 2016].</w:t>
                </w:r>
              </w:p>
            </w:tc>
          </w:tr>
          <w:tr w:rsidR="008F2780" w14:paraId="3D6BEEB5" w14:textId="77777777" w:rsidTr="009D0C2F">
            <w:trPr>
              <w:divId w:val="2032755438"/>
              <w:tblCellSpacing w:w="15" w:type="dxa"/>
            </w:trPr>
            <w:tc>
              <w:tcPr>
                <w:tcW w:w="344" w:type="pct"/>
                <w:hideMark/>
              </w:tcPr>
              <w:p w14:paraId="4A26CFF9" w14:textId="77777777" w:rsidR="008F2780" w:rsidRDefault="008F2780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[9] </w:t>
                </w:r>
              </w:p>
            </w:tc>
            <w:tc>
              <w:tcPr>
                <w:tcW w:w="4603" w:type="pct"/>
                <w:hideMark/>
              </w:tcPr>
              <w:p w14:paraId="4E0553C8" w14:textId="77777777" w:rsidR="008F2780" w:rsidRDefault="008F2780">
                <w:pPr>
                  <w:pStyle w:val="Bibliografia"/>
                  <w:rPr>
                    <w:noProof/>
                  </w:rPr>
                </w:pPr>
                <w:r w:rsidRPr="009D0C2F">
                  <w:rPr>
                    <w:noProof/>
                    <w:lang w:val="en-US"/>
                  </w:rPr>
                  <w:t xml:space="preserve">“Xtext 2.5 Documentation, Eclipse Foundation,” 2013. [Online]. </w:t>
                </w:r>
                <w:r>
                  <w:rPr>
                    <w:noProof/>
                  </w:rPr>
                  <w:t>Available: http://www.eclipse.org/Xtext/documentation/2.5.0/Xtext%20Documentation.pdf. [Acedido em 05 02 2016].</w:t>
                </w:r>
              </w:p>
            </w:tc>
          </w:tr>
          <w:tr w:rsidR="008F2780" w:rsidRPr="00477D56" w14:paraId="20F435F6" w14:textId="77777777" w:rsidTr="009D0C2F">
            <w:trPr>
              <w:divId w:val="2032755438"/>
              <w:tblCellSpacing w:w="15" w:type="dxa"/>
            </w:trPr>
            <w:tc>
              <w:tcPr>
                <w:tcW w:w="344" w:type="pct"/>
                <w:hideMark/>
              </w:tcPr>
              <w:p w14:paraId="70B1616E" w14:textId="77777777" w:rsidR="008F2780" w:rsidRDefault="008F2780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[10] </w:t>
                </w:r>
              </w:p>
            </w:tc>
            <w:tc>
              <w:tcPr>
                <w:tcW w:w="4603" w:type="pct"/>
                <w:hideMark/>
              </w:tcPr>
              <w:p w14:paraId="5FF3A455" w14:textId="77777777" w:rsidR="008F2780" w:rsidRPr="009D0C2F" w:rsidRDefault="008F2780">
                <w:pPr>
                  <w:pStyle w:val="Bibliografia"/>
                  <w:rPr>
                    <w:noProof/>
                    <w:lang w:val="en-US"/>
                  </w:rPr>
                </w:pPr>
                <w:r w:rsidRPr="009D0C2F">
                  <w:rPr>
                    <w:noProof/>
                    <w:lang w:val="en-US"/>
                  </w:rPr>
                  <w:t>J. Paraíso, “QuickRef_V2,” [Online]. Available: http://pwp.net.ipl.pt/cc.isel/ezeq/arquitetura/sistemas_didaticos/pds16/hardware/QuickRef_V2.pdf.</w:t>
                </w:r>
              </w:p>
            </w:tc>
          </w:tr>
          <w:tr w:rsidR="008F2780" w:rsidRPr="00477D56" w14:paraId="00B0CF9D" w14:textId="77777777" w:rsidTr="009D0C2F">
            <w:trPr>
              <w:divId w:val="2032755438"/>
              <w:tblCellSpacing w:w="15" w:type="dxa"/>
            </w:trPr>
            <w:tc>
              <w:tcPr>
                <w:tcW w:w="344" w:type="pct"/>
                <w:hideMark/>
              </w:tcPr>
              <w:p w14:paraId="53C6D31E" w14:textId="77777777" w:rsidR="008F2780" w:rsidRDefault="008F2780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[11] </w:t>
                </w:r>
              </w:p>
            </w:tc>
            <w:tc>
              <w:tcPr>
                <w:tcW w:w="4603" w:type="pct"/>
                <w:hideMark/>
              </w:tcPr>
              <w:p w14:paraId="0D9DFAF2" w14:textId="77777777" w:rsidR="008F2780" w:rsidRPr="009D0C2F" w:rsidRDefault="008F2780">
                <w:pPr>
                  <w:pStyle w:val="Bibliografia"/>
                  <w:rPr>
                    <w:noProof/>
                    <w:lang w:val="en-US"/>
                  </w:rPr>
                </w:pPr>
                <w:r w:rsidRPr="009D0C2F">
                  <w:rPr>
                    <w:noProof/>
                    <w:lang w:val="en-US"/>
                  </w:rPr>
                  <w:t xml:space="preserve">L. Bettini, Implementing Domain-Specific, Packt Publishing, 2013. </w:t>
                </w:r>
              </w:p>
            </w:tc>
          </w:tr>
          <w:tr w:rsidR="008F2780" w14:paraId="362156E3" w14:textId="77777777" w:rsidTr="009D0C2F">
            <w:trPr>
              <w:divId w:val="2032755438"/>
              <w:tblCellSpacing w:w="15" w:type="dxa"/>
            </w:trPr>
            <w:tc>
              <w:tcPr>
                <w:tcW w:w="344" w:type="pct"/>
                <w:hideMark/>
              </w:tcPr>
              <w:p w14:paraId="1A196845" w14:textId="77777777" w:rsidR="008F2780" w:rsidRDefault="008F2780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[12] </w:t>
                </w:r>
              </w:p>
            </w:tc>
            <w:tc>
              <w:tcPr>
                <w:tcW w:w="4603" w:type="pct"/>
                <w:hideMark/>
              </w:tcPr>
              <w:p w14:paraId="5BC1D550" w14:textId="77777777" w:rsidR="008F2780" w:rsidRDefault="008F2780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>“MWE2 Documentation,” [Online]. Available: https://eclipse.org/Xtext/documentation/306_mwe2.html. [Acedido em 10 6 2016].</w:t>
                </w:r>
              </w:p>
            </w:tc>
          </w:tr>
          <w:tr w:rsidR="008F2780" w:rsidRPr="00477D56" w14:paraId="0ACB8BE8" w14:textId="77777777" w:rsidTr="009D0C2F">
            <w:trPr>
              <w:divId w:val="2032755438"/>
              <w:tblCellSpacing w:w="15" w:type="dxa"/>
            </w:trPr>
            <w:tc>
              <w:tcPr>
                <w:tcW w:w="344" w:type="pct"/>
                <w:hideMark/>
              </w:tcPr>
              <w:p w14:paraId="380F0527" w14:textId="77777777" w:rsidR="008F2780" w:rsidRDefault="008F2780">
                <w:pPr>
                  <w:pStyle w:val="Bibliografia"/>
                  <w:rPr>
                    <w:noProof/>
                  </w:rPr>
                </w:pPr>
                <w:r>
                  <w:rPr>
                    <w:noProof/>
                  </w:rPr>
                  <w:t xml:space="preserve">[13] </w:t>
                </w:r>
              </w:p>
            </w:tc>
            <w:tc>
              <w:tcPr>
                <w:tcW w:w="4603" w:type="pct"/>
                <w:hideMark/>
              </w:tcPr>
              <w:p w14:paraId="334575F8" w14:textId="77777777" w:rsidR="008F2780" w:rsidRPr="009D0C2F" w:rsidRDefault="008F2780">
                <w:pPr>
                  <w:pStyle w:val="Bibliografia"/>
                  <w:rPr>
                    <w:noProof/>
                    <w:lang w:val="en-US"/>
                  </w:rPr>
                </w:pPr>
                <w:r w:rsidRPr="009D0C2F">
                  <w:rPr>
                    <w:noProof/>
                    <w:lang w:val="en-US"/>
                  </w:rPr>
                  <w:t>“PDS16inEclipse,” [Online]. Available: http://tiagojvo.github.io/PDS16inEclipse/.</w:t>
                </w:r>
              </w:p>
            </w:tc>
          </w:tr>
        </w:tbl>
        <w:p w14:paraId="3DC2EA78" w14:textId="77777777" w:rsidR="008F2780" w:rsidRPr="009D0C2F" w:rsidRDefault="008F2780">
          <w:pPr>
            <w:divId w:val="2032755438"/>
            <w:rPr>
              <w:rFonts w:eastAsia="Times New Roman"/>
              <w:noProof/>
              <w:lang w:val="en-US"/>
            </w:rPr>
          </w:pPr>
        </w:p>
        <w:p w14:paraId="64C35FB0" w14:textId="77777777" w:rsidR="00672F3F" w:rsidRPr="004951DA" w:rsidRDefault="00AD7B7C" w:rsidP="008A7BB3">
          <w:pPr>
            <w:rPr>
              <w:b/>
              <w:bCs/>
              <w:lang w:val="en-US"/>
              <w:rPrChange w:id="699" w:author="Andre" w:date="2016-07-07T12:03:00Z">
                <w:rPr>
                  <w:b/>
                  <w:bCs/>
                </w:rPr>
              </w:rPrChange>
            </w:rPr>
          </w:pPr>
          <w:r>
            <w:rPr>
              <w:b/>
              <w:bCs/>
            </w:rPr>
            <w:fldChar w:fldCharType="end"/>
          </w:r>
        </w:p>
        <w:p w14:paraId="78E8256A" w14:textId="77777777" w:rsidR="00672F3F" w:rsidRPr="004951DA" w:rsidRDefault="00672F3F" w:rsidP="008A7BB3">
          <w:pPr>
            <w:rPr>
              <w:lang w:val="en-US"/>
              <w:rPrChange w:id="700" w:author="Andre" w:date="2016-07-07T12:03:00Z">
                <w:rPr/>
              </w:rPrChange>
            </w:rPr>
            <w:sectPr w:rsidR="00672F3F" w:rsidRPr="004951DA" w:rsidSect="00537EC3">
              <w:type w:val="evenPage"/>
              <w:pgSz w:w="11906" w:h="16838"/>
              <w:pgMar w:top="1417" w:right="1701" w:bottom="1417" w:left="1701" w:header="708" w:footer="708" w:gutter="0"/>
              <w:cols w:space="708"/>
              <w:docGrid w:linePitch="360"/>
            </w:sectPr>
          </w:pPr>
        </w:p>
        <w:p w14:paraId="3D4480D6" w14:textId="77777777" w:rsidR="00672F3F" w:rsidRDefault="00477D56" w:rsidP="00672F3F">
          <w:pPr>
            <w:pStyle w:val="RCabealho"/>
          </w:pPr>
        </w:p>
      </w:sdtContent>
    </w:sdt>
    <w:bookmarkStart w:id="701" w:name="_Toc455588737" w:displacedByCustomXml="prev"/>
    <w:p w14:paraId="3A7A41F1" w14:textId="5551C6CD" w:rsidR="008A7BB3" w:rsidRDefault="003765C3" w:rsidP="00672F3F">
      <w:pPr>
        <w:pStyle w:val="RCabealho"/>
        <w:rPr>
          <w:rFonts w:cs="Times New Roman"/>
        </w:rPr>
      </w:pPr>
      <w:r w:rsidRPr="009D0C2F">
        <w:t xml:space="preserve">A.1 - </w:t>
      </w:r>
      <w:r w:rsidR="001B241E" w:rsidRPr="009D0C2F">
        <w:t xml:space="preserve">Deploy do </w:t>
      </w:r>
      <w:proofErr w:type="gramStart"/>
      <w:r w:rsidR="001B241E" w:rsidRPr="009D0C2F">
        <w:t>plug-in</w:t>
      </w:r>
      <w:proofErr w:type="gramEnd"/>
      <w:r w:rsidR="001B241E" w:rsidRPr="009D0C2F">
        <w:t xml:space="preserve"> para o Ec</w:t>
      </w:r>
      <w:r w:rsidRPr="009D0C2F">
        <w:t>li</w:t>
      </w:r>
      <w:r w:rsidR="001B241E" w:rsidRPr="009D0C2F">
        <w:t>p</w:t>
      </w:r>
      <w:r w:rsidRPr="009D0C2F">
        <w:t>se</w:t>
      </w:r>
      <w:bookmarkEnd w:id="701"/>
    </w:p>
    <w:p w14:paraId="2824EC6E" w14:textId="77777777" w:rsidR="008F2780" w:rsidRDefault="008A7BB3" w:rsidP="009D0C2F">
      <w:pPr>
        <w:pStyle w:val="ParagrafodeTexto"/>
      </w:pPr>
      <w:r w:rsidRPr="005E1533">
        <w:t xml:space="preserve">Após o desenvolvimento do editor de texto para a linguagem Assembly PDS16, usando a framework Xtext, decidimos </w:t>
      </w:r>
      <w:r>
        <w:t>publicar</w:t>
      </w:r>
      <w:r w:rsidRPr="005E1533">
        <w:t xml:space="preserve"> o software para </w:t>
      </w:r>
      <w:r>
        <w:t>po</w:t>
      </w:r>
      <w:r w:rsidRPr="005E1533">
        <w:t xml:space="preserve">der ser instalado em </w:t>
      </w:r>
      <w:proofErr w:type="gramStart"/>
      <w:r w:rsidRPr="005E1533">
        <w:t xml:space="preserve">outras </w:t>
      </w:r>
      <w:r>
        <w:t>máquina</w:t>
      </w:r>
      <w:proofErr w:type="gramEnd"/>
      <w:r w:rsidRPr="005E1533">
        <w:t xml:space="preserve">. </w:t>
      </w:r>
      <w:r>
        <w:tab/>
      </w:r>
    </w:p>
    <w:p w14:paraId="7F408759" w14:textId="2B8EFA0D" w:rsidR="008A7BB3" w:rsidRDefault="008A7BB3" w:rsidP="009D0C2F">
      <w:pPr>
        <w:pStyle w:val="ParagrafodeTexto"/>
      </w:pPr>
      <w:r w:rsidRPr="005E1533">
        <w:t xml:space="preserve">Como o software têm que ser </w:t>
      </w:r>
      <w:r>
        <w:t>acoplado</w:t>
      </w:r>
      <w:r w:rsidRPr="005E1533">
        <w:t xml:space="preserve"> com </w:t>
      </w:r>
      <w:proofErr w:type="gramStart"/>
      <w:r w:rsidRPr="005E1533">
        <w:t>um IDE</w:t>
      </w:r>
      <w:proofErr w:type="gramEnd"/>
      <w:r w:rsidRPr="005E1533">
        <w:t xml:space="preserve"> neste caso o Eclipse, </w:t>
      </w:r>
      <w:r>
        <w:t>criámos</w:t>
      </w:r>
      <w:r w:rsidRPr="005E1533">
        <w:t xml:space="preserve"> </w:t>
      </w:r>
      <w:r>
        <w:t>um</w:t>
      </w:r>
      <w:r w:rsidRPr="005E1533">
        <w:t xml:space="preserve"> plug-in</w:t>
      </w:r>
      <w:r>
        <w:t xml:space="preserve"> que</w:t>
      </w:r>
      <w:r w:rsidRPr="005E1533">
        <w:t xml:space="preserve"> adicionar</w:t>
      </w:r>
      <w:r>
        <w:t>á as</w:t>
      </w:r>
      <w:r w:rsidRPr="005E1533">
        <w:t xml:space="preserve"> novas funcionalidades ao IDE. </w:t>
      </w:r>
      <w:r>
        <w:t>Este não só</w:t>
      </w:r>
      <w:r w:rsidRPr="005E1533">
        <w:t xml:space="preserve"> contém o </w:t>
      </w:r>
      <w:proofErr w:type="gramStart"/>
      <w:r w:rsidRPr="005E1533">
        <w:t>software</w:t>
      </w:r>
      <w:proofErr w:type="gramEnd"/>
      <w:r w:rsidRPr="005E1533">
        <w:t xml:space="preserve"> desenvolvido como também as dependências </w:t>
      </w:r>
      <w:r>
        <w:t>do mesmo</w:t>
      </w:r>
      <w:r w:rsidRPr="005E1533">
        <w:t xml:space="preserve">. No processo de </w:t>
      </w:r>
      <w:r w:rsidRPr="007C2DDE">
        <w:rPr>
          <w:i/>
        </w:rPr>
        <w:t>deploy</w:t>
      </w:r>
      <w:r w:rsidRPr="005E1533">
        <w:t xml:space="preserve"> tivemos em conta o controlo de versões do </w:t>
      </w:r>
      <w:proofErr w:type="gramStart"/>
      <w:r w:rsidRPr="005E1533">
        <w:t>plug-in</w:t>
      </w:r>
      <w:proofErr w:type="gramEnd"/>
      <w:r w:rsidRPr="005E1533">
        <w:t xml:space="preserve">, podendo este ser atualizado </w:t>
      </w:r>
      <w:r>
        <w:t>manualmente</w:t>
      </w:r>
      <w:r w:rsidRPr="005E1533">
        <w:t xml:space="preserve"> pelo utilizador quando for lançado uma nova versão do software. </w:t>
      </w:r>
    </w:p>
    <w:p w14:paraId="69956880" w14:textId="77777777" w:rsidR="008A7BB3" w:rsidRPr="005E1533" w:rsidRDefault="008A7BB3" w:rsidP="008A7BB3">
      <w:pPr>
        <w:rPr>
          <w:rFonts w:cs="Times New Roman"/>
        </w:rPr>
      </w:pPr>
    </w:p>
    <w:p w14:paraId="23D6EA6B" w14:textId="77777777" w:rsidR="008A7BB3" w:rsidRDefault="008A7BB3" w:rsidP="009D0C2F">
      <w:pPr>
        <w:pStyle w:val="ParagrafodeTexto"/>
      </w:pPr>
      <w:r w:rsidRPr="005E1533">
        <w:t xml:space="preserve">Para a criação do </w:t>
      </w:r>
      <w:proofErr w:type="gramStart"/>
      <w:r w:rsidRPr="005E1533">
        <w:t>plug-in</w:t>
      </w:r>
      <w:proofErr w:type="gramEnd"/>
      <w:r w:rsidRPr="005E1533">
        <w:t xml:space="preserve"> efetuamos os seguintes passos:</w:t>
      </w:r>
    </w:p>
    <w:p w14:paraId="06EBBE47" w14:textId="77777777" w:rsidR="008A7BB3" w:rsidRPr="005E1533" w:rsidRDefault="008A7BB3" w:rsidP="008A7BB3">
      <w:pPr>
        <w:rPr>
          <w:rFonts w:cs="Times New Roman"/>
        </w:rPr>
      </w:pPr>
    </w:p>
    <w:p w14:paraId="1CEF4E23" w14:textId="77777777" w:rsidR="008A7BB3" w:rsidRDefault="008A7BB3" w:rsidP="009D0C2F">
      <w:pPr>
        <w:pStyle w:val="RNumericList1"/>
        <w:numPr>
          <w:ilvl w:val="0"/>
          <w:numId w:val="42"/>
        </w:numPr>
      </w:pPr>
      <w:r w:rsidRPr="008A7BB3">
        <w:t xml:space="preserve">Criar um “Feature Project” no eclipse. </w:t>
      </w:r>
    </w:p>
    <w:p w14:paraId="23954BDD" w14:textId="77777777" w:rsidR="008A7BB3" w:rsidRDefault="008A7BB3" w:rsidP="008A7BB3">
      <w:pPr>
        <w:pStyle w:val="PargrafodaLista"/>
        <w:spacing w:after="160" w:line="259" w:lineRule="auto"/>
        <w:ind w:left="630"/>
        <w:jc w:val="center"/>
        <w:rPr>
          <w:rFonts w:cs="Times New Roman"/>
        </w:rPr>
      </w:pPr>
      <w:r w:rsidRPr="00AF0791">
        <w:rPr>
          <w:noProof/>
          <w:lang w:eastAsia="pt-PT"/>
        </w:rPr>
        <w:drawing>
          <wp:inline distT="0" distB="0" distL="0" distR="0" wp14:anchorId="7FBCB960" wp14:editId="475DF99A">
            <wp:extent cx="2759432" cy="1992923"/>
            <wp:effectExtent l="0" t="0" r="3175" b="762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itorio\PDS16ASM\Imagens-Aux\Plug-in-Ecplise-1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9671" cy="20942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C2B23" w14:textId="77777777" w:rsidR="00FE6A95" w:rsidRPr="008A7BB3" w:rsidRDefault="00FE6A95" w:rsidP="008A7BB3">
      <w:pPr>
        <w:pStyle w:val="PargrafodaLista"/>
        <w:spacing w:after="160" w:line="259" w:lineRule="auto"/>
        <w:ind w:left="630"/>
        <w:jc w:val="center"/>
        <w:rPr>
          <w:rFonts w:cs="Times New Roman"/>
        </w:rPr>
      </w:pPr>
    </w:p>
    <w:p w14:paraId="695FACFD" w14:textId="77777777" w:rsidR="008A7BB3" w:rsidRPr="008A7BB3" w:rsidRDefault="008A7BB3" w:rsidP="009D0C2F">
      <w:pPr>
        <w:pStyle w:val="RNumericList1"/>
      </w:pPr>
      <w:r w:rsidRPr="008A7BB3">
        <w:t>Abrir o ficheiro feauture.xml no projeto “</w:t>
      </w:r>
      <w:r w:rsidRPr="008A7BB3">
        <w:rPr>
          <w:i/>
        </w:rPr>
        <w:t>Feature</w:t>
      </w:r>
      <w:r w:rsidRPr="008A7BB3">
        <w:t xml:space="preserve">” criado anteriormente e abrir a </w:t>
      </w:r>
      <w:r w:rsidRPr="008A7BB3">
        <w:rPr>
          <w:i/>
        </w:rPr>
        <w:t>tab</w:t>
      </w:r>
      <w:r w:rsidRPr="008A7BB3">
        <w:t xml:space="preserve"> “</w:t>
      </w:r>
      <w:proofErr w:type="gramStart"/>
      <w:r w:rsidRPr="008A7BB3">
        <w:rPr>
          <w:i/>
        </w:rPr>
        <w:t>plug-in</w:t>
      </w:r>
      <w:proofErr w:type="gramEnd"/>
      <w:r w:rsidRPr="008A7BB3">
        <w:t>”. Nessa tab clicar no botão “</w:t>
      </w:r>
      <w:r w:rsidRPr="008A7BB3">
        <w:rPr>
          <w:i/>
        </w:rPr>
        <w:t>Add</w:t>
      </w:r>
      <w:r w:rsidRPr="008A7BB3">
        <w:t>” e adicionar os respetivos projetos. Nes</w:t>
      </w:r>
      <w:r w:rsidR="00FE6A95">
        <w:t xml:space="preserve">te </w:t>
      </w:r>
      <w:r w:rsidRPr="008A7BB3">
        <w:t xml:space="preserve">caso foram adicionados três projetos correspondentes ao </w:t>
      </w:r>
      <w:proofErr w:type="gramStart"/>
      <w:r w:rsidRPr="00FE6A95">
        <w:rPr>
          <w:i/>
        </w:rPr>
        <w:t>software</w:t>
      </w:r>
      <w:proofErr w:type="gramEnd"/>
      <w:r w:rsidRPr="008A7BB3">
        <w:t xml:space="preserve"> em </w:t>
      </w:r>
      <w:r>
        <w:t>desenvolvimento.</w:t>
      </w:r>
    </w:p>
    <w:p w14:paraId="167C467F" w14:textId="77777777" w:rsidR="008A7BB3" w:rsidRDefault="008A7BB3" w:rsidP="008A7BB3">
      <w:pPr>
        <w:pStyle w:val="PargrafodaLista"/>
        <w:spacing w:after="160" w:line="259" w:lineRule="auto"/>
        <w:ind w:left="1338"/>
        <w:jc w:val="center"/>
      </w:pPr>
      <w:r w:rsidRPr="00EC4068">
        <w:rPr>
          <w:noProof/>
          <w:lang w:eastAsia="pt-PT"/>
        </w:rPr>
        <w:lastRenderedPageBreak/>
        <w:drawing>
          <wp:inline distT="0" distB="0" distL="0" distR="0" wp14:anchorId="6C0DD8C1" wp14:editId="5E69A44C">
            <wp:extent cx="3219863" cy="2596662"/>
            <wp:effectExtent l="0" t="0" r="0" b="0"/>
            <wp:docPr id="19" name="Imagem 19" descr="D:\Repositorio\PDS16ASM\Imagens-Aux\Plug-in-Ecplise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positorio\PDS16ASM\Imagens-Aux\Plug-in-Ecplise-2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7387" cy="269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92EC9" w14:textId="77777777" w:rsidR="008A7BB3" w:rsidRPr="005E1533" w:rsidRDefault="008A7BB3" w:rsidP="008A7BB3">
      <w:pPr>
        <w:rPr>
          <w:rFonts w:cs="Times New Roman"/>
        </w:rPr>
      </w:pPr>
    </w:p>
    <w:p w14:paraId="4D7494C8" w14:textId="77777777" w:rsidR="008A7BB3" w:rsidRPr="007C2DDE" w:rsidRDefault="008A7BB3" w:rsidP="009D0C2F">
      <w:pPr>
        <w:pStyle w:val="RNumericList1"/>
      </w:pPr>
      <w:r w:rsidRPr="007C2DDE">
        <w:t xml:space="preserve">Na </w:t>
      </w:r>
      <w:r w:rsidRPr="007C2DDE">
        <w:rPr>
          <w:i/>
        </w:rPr>
        <w:t>tab</w:t>
      </w:r>
      <w:r w:rsidRPr="007C2DDE">
        <w:t xml:space="preserve"> “</w:t>
      </w:r>
      <w:r w:rsidRPr="007C2DDE">
        <w:rPr>
          <w:i/>
        </w:rPr>
        <w:t>Dependencies</w:t>
      </w:r>
      <w:r w:rsidRPr="007C2DDE">
        <w:t>” clicar em “</w:t>
      </w:r>
      <w:r w:rsidRPr="007C2DDE">
        <w:rPr>
          <w:i/>
        </w:rPr>
        <w:t>Compute</w:t>
      </w:r>
      <w:r w:rsidRPr="007C2DDE">
        <w:t>” para incluir automaticamente todas as bibliotecas</w:t>
      </w:r>
      <w:r>
        <w:t xml:space="preserve"> dos quais os projetos do passo anterior são</w:t>
      </w:r>
      <w:r w:rsidRPr="007C2DDE">
        <w:t xml:space="preserve"> dependentes</w:t>
      </w:r>
      <w:r>
        <w:t>.</w:t>
      </w:r>
    </w:p>
    <w:p w14:paraId="0C7CAC9A" w14:textId="77777777" w:rsidR="008A7BB3" w:rsidRDefault="008A7BB3" w:rsidP="008A7BB3">
      <w:pPr>
        <w:jc w:val="center"/>
      </w:pPr>
      <w:r w:rsidRPr="0085344B">
        <w:rPr>
          <w:noProof/>
          <w:lang w:eastAsia="pt-PT"/>
        </w:rPr>
        <w:drawing>
          <wp:inline distT="0" distB="0" distL="0" distR="0" wp14:anchorId="688476D3" wp14:editId="7C0E3BEC">
            <wp:extent cx="3926809" cy="3209925"/>
            <wp:effectExtent l="0" t="0" r="0" b="0"/>
            <wp:docPr id="20" name="Imagem 20" descr="D:\Repositorio\PDS16ASM\Imagens-Aux\Plug-in-Ecplise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positorio\PDS16ASM\Imagens-Aux\Plug-in-Ecplise-3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61" cy="3253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F651A9" w14:textId="77777777" w:rsidR="00FE6A95" w:rsidRDefault="00FE6A95" w:rsidP="009D0C2F">
      <w:pPr>
        <w:pStyle w:val="RNumericList1"/>
        <w:numPr>
          <w:ilvl w:val="0"/>
          <w:numId w:val="0"/>
        </w:numPr>
        <w:ind w:left="720"/>
      </w:pPr>
    </w:p>
    <w:p w14:paraId="75A77F55" w14:textId="77777777" w:rsidR="008A7BB3" w:rsidRPr="007C2DDE" w:rsidRDefault="008A7BB3" w:rsidP="009D0C2F">
      <w:pPr>
        <w:pStyle w:val="RNumericList1"/>
        <w:rPr>
          <w:rFonts w:cs="Times New Roman"/>
        </w:rPr>
      </w:pPr>
      <w:r w:rsidRPr="007C2DDE">
        <w:rPr>
          <w:rFonts w:cs="Times New Roman"/>
        </w:rPr>
        <w:t>Criar um “</w:t>
      </w:r>
      <w:r w:rsidRPr="007C2DDE">
        <w:rPr>
          <w:rFonts w:cs="Times New Roman"/>
          <w:i/>
        </w:rPr>
        <w:t>Update Site Project</w:t>
      </w:r>
      <w:r w:rsidRPr="007C2DDE">
        <w:rPr>
          <w:rFonts w:cs="Times New Roman"/>
        </w:rPr>
        <w:t>”</w:t>
      </w:r>
    </w:p>
    <w:p w14:paraId="35CCCFE6" w14:textId="77777777" w:rsidR="008A7BB3" w:rsidRDefault="008A7BB3" w:rsidP="008A7BB3">
      <w:pPr>
        <w:jc w:val="center"/>
      </w:pPr>
      <w:r w:rsidRPr="00EF0F72">
        <w:rPr>
          <w:noProof/>
          <w:lang w:eastAsia="pt-PT"/>
        </w:rPr>
        <w:lastRenderedPageBreak/>
        <w:drawing>
          <wp:inline distT="0" distB="0" distL="0" distR="0" wp14:anchorId="7CD667AB" wp14:editId="3C232900">
            <wp:extent cx="3837114" cy="3657600"/>
            <wp:effectExtent l="0" t="0" r="0" b="0"/>
            <wp:docPr id="21" name="Imagem 21" descr="D:\Repositorio\PDS16ASM\Imagens-Aux\Plug-in-Ecplise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epositorio\PDS16ASM\Imagens-Aux\Plug-in-Ecplise-4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5972" cy="36755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07350" w14:textId="77777777" w:rsidR="00FE6A95" w:rsidRDefault="00FE6A95" w:rsidP="008A7BB3">
      <w:pPr>
        <w:jc w:val="center"/>
      </w:pPr>
    </w:p>
    <w:p w14:paraId="626485D9" w14:textId="77777777" w:rsidR="00FE6A95" w:rsidRDefault="00FE6A95" w:rsidP="008A7BB3">
      <w:pPr>
        <w:jc w:val="center"/>
      </w:pPr>
    </w:p>
    <w:p w14:paraId="456FC21A" w14:textId="77777777" w:rsidR="008A7BB3" w:rsidRPr="007C2DDE" w:rsidRDefault="008A7BB3" w:rsidP="009D0C2F">
      <w:pPr>
        <w:pStyle w:val="RNumericList1"/>
      </w:pPr>
      <w:r w:rsidRPr="007C2DDE">
        <w:t>Neste último passo é necessário adicionar o projeto “</w:t>
      </w:r>
      <w:r w:rsidRPr="007C2DDE">
        <w:rPr>
          <w:i/>
        </w:rPr>
        <w:t>Feature</w:t>
      </w:r>
      <w:r w:rsidRPr="007C2DDE">
        <w:t>” criado anteriormente ao projeto “</w:t>
      </w:r>
      <w:r w:rsidRPr="007C2DDE">
        <w:rPr>
          <w:i/>
        </w:rPr>
        <w:t>Update Site</w:t>
      </w:r>
      <w:r w:rsidRPr="007C2DDE">
        <w:t>”. Para isso abrimos o ficheiro “</w:t>
      </w:r>
      <w:r w:rsidRPr="007C2DDE">
        <w:rPr>
          <w:i/>
        </w:rPr>
        <w:t>site.xml</w:t>
      </w:r>
      <w:r w:rsidRPr="007C2DDE">
        <w:t xml:space="preserve">” e no </w:t>
      </w:r>
      <w:r w:rsidRPr="007C2DDE">
        <w:rPr>
          <w:i/>
        </w:rPr>
        <w:t>tab</w:t>
      </w:r>
      <w:r w:rsidRPr="007C2DDE">
        <w:t xml:space="preserve"> “</w:t>
      </w:r>
      <w:r w:rsidRPr="007C2DDE">
        <w:rPr>
          <w:i/>
        </w:rPr>
        <w:t>Site Map</w:t>
      </w:r>
      <w:r w:rsidRPr="007C2DDE">
        <w:t>” clica</w:t>
      </w:r>
      <w:r>
        <w:t>r</w:t>
      </w:r>
      <w:r w:rsidRPr="007C2DDE">
        <w:t xml:space="preserve"> em “</w:t>
      </w:r>
      <w:r w:rsidRPr="007C2DDE">
        <w:rPr>
          <w:i/>
        </w:rPr>
        <w:t>Add Feature</w:t>
      </w:r>
      <w:r w:rsidRPr="007C2DDE">
        <w:t>” e selecionamos o projeto “</w:t>
      </w:r>
      <w:r w:rsidRPr="007C2DDE">
        <w:rPr>
          <w:i/>
        </w:rPr>
        <w:t>Feature</w:t>
      </w:r>
      <w:r w:rsidRPr="007C2DDE">
        <w:t xml:space="preserve">” criado. </w:t>
      </w:r>
      <w:r>
        <w:t>De seguida</w:t>
      </w:r>
      <w:r w:rsidRPr="007C2DDE">
        <w:t xml:space="preserve"> clicar no botão “</w:t>
      </w:r>
      <w:r w:rsidRPr="007C2DDE">
        <w:rPr>
          <w:i/>
        </w:rPr>
        <w:t>BuildAll</w:t>
      </w:r>
      <w:r w:rsidRPr="007C2DDE">
        <w:t xml:space="preserve">” para construir todos os features e </w:t>
      </w:r>
      <w:proofErr w:type="gramStart"/>
      <w:r w:rsidRPr="007C2DDE">
        <w:t>plug-ins</w:t>
      </w:r>
      <w:proofErr w:type="gramEnd"/>
      <w:r w:rsidRPr="007C2DDE">
        <w:t xml:space="preserve"> necessários para o </w:t>
      </w:r>
      <w:r>
        <w:rPr>
          <w:i/>
        </w:rPr>
        <w:t>“Update Site”</w:t>
      </w:r>
      <w:r w:rsidRPr="007C2DDE">
        <w:t>.</w:t>
      </w:r>
    </w:p>
    <w:p w14:paraId="6B764B57" w14:textId="77777777" w:rsidR="008A7BB3" w:rsidRDefault="008A7BB3" w:rsidP="008A7BB3">
      <w:pPr>
        <w:jc w:val="center"/>
      </w:pPr>
      <w:r w:rsidRPr="005A1D33">
        <w:rPr>
          <w:noProof/>
          <w:lang w:eastAsia="pt-PT"/>
        </w:rPr>
        <w:drawing>
          <wp:inline distT="0" distB="0" distL="0" distR="0" wp14:anchorId="5CEF8D8E" wp14:editId="7F5405D5">
            <wp:extent cx="4143375" cy="3378789"/>
            <wp:effectExtent l="0" t="0" r="0" b="0"/>
            <wp:docPr id="22" name="Imagem 22" descr="D:\Repositorio\PDS16ASM\Imagens-Aux\Plug-in-Ecplise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Repositorio\PDS16ASM\Imagens-Aux\Plug-in-Ecplise-5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8401" cy="3423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53806" w14:textId="77777777" w:rsidR="00FE6A95" w:rsidRDefault="00FE6A95" w:rsidP="008A7BB3">
      <w:pPr>
        <w:jc w:val="center"/>
      </w:pPr>
    </w:p>
    <w:p w14:paraId="78B31BE9" w14:textId="6CBB737F" w:rsidR="0057240C" w:rsidRDefault="008A7BB3" w:rsidP="009D0C2F">
      <w:pPr>
        <w:pStyle w:val="ParagrafodeTexto"/>
      </w:pPr>
      <w:r w:rsidRPr="005E1533">
        <w:lastRenderedPageBreak/>
        <w:t xml:space="preserve">Finalizados todos estes passos recorremos </w:t>
      </w:r>
      <w:r>
        <w:t>a uma</w:t>
      </w:r>
      <w:r w:rsidRPr="005E1533">
        <w:t xml:space="preserve"> funcionalidade do repositório G</w:t>
      </w:r>
      <w:r>
        <w:t>ithub que</w:t>
      </w:r>
      <w:r w:rsidRPr="005E1533">
        <w:t xml:space="preserve"> permite gerar</w:t>
      </w:r>
      <w:r>
        <w:t xml:space="preserve"> um </w:t>
      </w:r>
      <w:proofErr w:type="gramStart"/>
      <w:r>
        <w:t>website</w:t>
      </w:r>
      <w:proofErr w:type="gramEnd"/>
      <w:r>
        <w:t xml:space="preserve"> com conteúdo desejado</w:t>
      </w:r>
      <w:r w:rsidRPr="005E1533">
        <w:t xml:space="preserve">. Ao gerar a página automaticamente é criado um novo </w:t>
      </w:r>
      <w:r w:rsidRPr="007C2DDE">
        <w:rPr>
          <w:i/>
        </w:rPr>
        <w:t>branch</w:t>
      </w:r>
      <w:r w:rsidRPr="005E1533">
        <w:t xml:space="preserve"> com o nome predefinido de </w:t>
      </w:r>
      <w:r>
        <w:t>“</w:t>
      </w:r>
      <w:r w:rsidRPr="007C2DDE">
        <w:rPr>
          <w:i/>
        </w:rPr>
        <w:t>gh-pages</w:t>
      </w:r>
      <w:r>
        <w:rPr>
          <w:i/>
        </w:rPr>
        <w:t>”</w:t>
      </w:r>
      <w:r w:rsidRPr="005E1533">
        <w:t xml:space="preserve">. </w:t>
      </w:r>
      <w:r>
        <w:t>De seguida b</w:t>
      </w:r>
      <w:r w:rsidRPr="005E1533">
        <w:t xml:space="preserve">asta fazer </w:t>
      </w:r>
      <w:r>
        <w:rPr>
          <w:i/>
        </w:rPr>
        <w:t>push</w:t>
      </w:r>
      <w:r w:rsidRPr="005E1533">
        <w:t xml:space="preserve"> do</w:t>
      </w:r>
      <w:r>
        <w:t xml:space="preserve"> conteúdo do</w:t>
      </w:r>
      <w:r w:rsidRPr="005E1533">
        <w:t xml:space="preserve"> projeto</w:t>
      </w:r>
      <w:r>
        <w:t xml:space="preserve"> “</w:t>
      </w:r>
      <w:r w:rsidRPr="007C2DDE">
        <w:rPr>
          <w:i/>
        </w:rPr>
        <w:t>Update Site</w:t>
      </w:r>
      <w:r>
        <w:t>”</w:t>
      </w:r>
      <w:r w:rsidRPr="005E1533">
        <w:t xml:space="preserve"> criado</w:t>
      </w:r>
      <w:r>
        <w:t>,</w:t>
      </w:r>
      <w:r w:rsidRPr="005E1533">
        <w:t xml:space="preserve"> para esse </w:t>
      </w:r>
      <w:r w:rsidRPr="007C2DDE">
        <w:rPr>
          <w:i/>
        </w:rPr>
        <w:t>branch</w:t>
      </w:r>
      <w:r>
        <w:t xml:space="preserve"> para que seja</w:t>
      </w:r>
      <w:r w:rsidRPr="005E1533">
        <w:t xml:space="preserve"> possível instalar o plug-in no IDE Ecplise</w:t>
      </w:r>
      <w:r>
        <w:t xml:space="preserve"> através do </w:t>
      </w:r>
      <w:proofErr w:type="gramStart"/>
      <w:r w:rsidRPr="00EE108A">
        <w:rPr>
          <w:i/>
        </w:rPr>
        <w:t>link</w:t>
      </w:r>
      <w:proofErr w:type="gramEnd"/>
      <w:r>
        <w:t xml:space="preserve"> do website alojado no </w:t>
      </w:r>
      <w:r w:rsidRPr="00EE108A">
        <w:rPr>
          <w:i/>
        </w:rPr>
        <w:t>Github</w:t>
      </w:r>
      <w:r w:rsidRPr="005E1533">
        <w:t xml:space="preserve">. </w:t>
      </w:r>
    </w:p>
    <w:p w14:paraId="27F136D7" w14:textId="77777777" w:rsidR="00672F3F" w:rsidRDefault="00672F3F" w:rsidP="00672F3F">
      <w:pPr>
        <w:pStyle w:val="RCabealho"/>
        <w:sectPr w:rsidR="00672F3F" w:rsidSect="00735CFC">
          <w:type w:val="evenPage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bookmarkStart w:id="702" w:name="_Toc455588738"/>
    </w:p>
    <w:p w14:paraId="3E369C44" w14:textId="60834B6B" w:rsidR="00FE6A95" w:rsidRPr="00672F3F" w:rsidRDefault="00735CFC" w:rsidP="00672F3F">
      <w:pPr>
        <w:pStyle w:val="RCabealho"/>
      </w:pPr>
      <w:r w:rsidRPr="00672F3F">
        <w:lastRenderedPageBreak/>
        <w:t>A.2 - Instalação do Plug-in</w:t>
      </w:r>
      <w:bookmarkEnd w:id="702"/>
    </w:p>
    <w:p w14:paraId="5015A5FB" w14:textId="77777777" w:rsidR="00735CFC" w:rsidRDefault="00735CFC" w:rsidP="009D0C2F">
      <w:pPr>
        <w:pStyle w:val="ParagrafodeTexto"/>
      </w:pPr>
      <w:r w:rsidRPr="00E81451">
        <w:t xml:space="preserve">Para fazer o correto uso do editor de texto é necessário instalar o </w:t>
      </w:r>
      <w:r w:rsidRPr="00501FD2">
        <w:rPr>
          <w:i/>
        </w:rPr>
        <w:t xml:space="preserve">plug-in </w:t>
      </w:r>
      <w:r w:rsidRPr="00E81451">
        <w:t>e definir uma variável de</w:t>
      </w:r>
      <w:r>
        <w:t xml:space="preserve"> ambiente com a </w:t>
      </w:r>
      <w:proofErr w:type="gramStart"/>
      <w:r>
        <w:t>path</w:t>
      </w:r>
      <w:proofErr w:type="gramEnd"/>
      <w:r>
        <w:t xml:space="preserve"> do assemblador DASM (</w:t>
      </w:r>
      <w:hyperlink r:id="rId32" w:history="1">
        <w:r w:rsidRPr="00501FD2">
          <w:rPr>
            <w:rStyle w:val="Hiperligao"/>
            <w:rFonts w:cs="Times New Roman"/>
          </w:rPr>
          <w:t>http://pwp.net.ipl.pt/cc.isel/ezeq/arquitetura/sistemas_didaticos/pds16/ferramentas/dasm.exe</w:t>
        </w:r>
      </w:hyperlink>
      <w:r>
        <w:t>)</w:t>
      </w:r>
    </w:p>
    <w:p w14:paraId="698D80BF" w14:textId="77777777" w:rsidR="00735CFC" w:rsidRPr="005E1533" w:rsidRDefault="00735CFC" w:rsidP="009D0C2F">
      <w:pPr>
        <w:pStyle w:val="ParagrafodeTexto"/>
      </w:pPr>
      <w:r w:rsidRPr="005E1533">
        <w:t xml:space="preserve">O plug-in pode ser instalado no IDE Ecplise de duas maneiras, fazendo download do ficheiro ZIP ou instalar usando este </w:t>
      </w:r>
      <w:proofErr w:type="gramStart"/>
      <w:r w:rsidRPr="005E1533">
        <w:t>link</w:t>
      </w:r>
      <w:proofErr w:type="gramEnd"/>
      <w:r w:rsidRPr="005E1533">
        <w:t xml:space="preserve">: </w:t>
      </w:r>
      <w:hyperlink r:id="rId33" w:history="1">
        <w:r w:rsidRPr="00501FD2">
          <w:rPr>
            <w:rStyle w:val="Hiperligao"/>
            <w:rFonts w:cs="Times New Roman"/>
          </w:rPr>
          <w:t>http://tiagojvo.github.io/PDS16inEclipse/</w:t>
        </w:r>
      </w:hyperlink>
      <w:r w:rsidRPr="005E1533">
        <w:t>.</w:t>
      </w:r>
    </w:p>
    <w:p w14:paraId="7491152C" w14:textId="77777777" w:rsidR="00735CFC" w:rsidRPr="005E1533" w:rsidRDefault="00735CFC" w:rsidP="009D0C2F">
      <w:pPr>
        <w:pStyle w:val="ParagrafodeTexto"/>
        <w:rPr>
          <w:rFonts w:cs="Times New Roman"/>
        </w:rPr>
      </w:pPr>
      <w:r w:rsidRPr="005E1533">
        <w:rPr>
          <w:rFonts w:cs="Times New Roman"/>
        </w:rPr>
        <w:t xml:space="preserve">Para a instalação do </w:t>
      </w:r>
      <w:proofErr w:type="gramStart"/>
      <w:r w:rsidRPr="00501FD2">
        <w:rPr>
          <w:rFonts w:cs="Times New Roman"/>
          <w:i/>
        </w:rPr>
        <w:t>plug-in</w:t>
      </w:r>
      <w:proofErr w:type="gramEnd"/>
      <w:r w:rsidRPr="005E1533">
        <w:rPr>
          <w:rFonts w:cs="Times New Roman"/>
        </w:rPr>
        <w:t xml:space="preserve"> seja qual for a fonte é necessário seguir os seguintes passos:</w:t>
      </w:r>
    </w:p>
    <w:p w14:paraId="7CE62780" w14:textId="77777777" w:rsidR="00735CFC" w:rsidRPr="00E81451" w:rsidRDefault="00735CFC" w:rsidP="009D0C2F">
      <w:pPr>
        <w:pStyle w:val="RNumericList1"/>
        <w:numPr>
          <w:ilvl w:val="0"/>
          <w:numId w:val="43"/>
        </w:numPr>
      </w:pPr>
      <w:r>
        <w:t>D</w:t>
      </w:r>
      <w:r w:rsidRPr="00E81451">
        <w:t xml:space="preserve">efinir uma variável de ambiente com o nome "DASM_PATH" com a respetiva </w:t>
      </w:r>
      <w:proofErr w:type="gramStart"/>
      <w:r w:rsidRPr="009D0C2F">
        <w:rPr>
          <w:i/>
        </w:rPr>
        <w:t>path</w:t>
      </w:r>
      <w:proofErr w:type="gramEnd"/>
      <w:r w:rsidRPr="00E81451">
        <w:t xml:space="preserve"> do assembl</w:t>
      </w:r>
      <w:r>
        <w:t>ador, reiniciando de seguida o Windows para que esta fique disponível</w:t>
      </w:r>
      <w:r w:rsidRPr="00E81451">
        <w:t>.</w:t>
      </w:r>
    </w:p>
    <w:p w14:paraId="248656B5" w14:textId="77777777" w:rsidR="00735CFC" w:rsidRDefault="00735CFC" w:rsidP="009D0C2F">
      <w:pPr>
        <w:pStyle w:val="RNumericList1"/>
        <w:numPr>
          <w:ilvl w:val="0"/>
          <w:numId w:val="0"/>
        </w:numPr>
        <w:ind w:left="720"/>
      </w:pPr>
    </w:p>
    <w:p w14:paraId="50B9254F" w14:textId="77777777" w:rsidR="00735CFC" w:rsidRPr="00E81451" w:rsidRDefault="00735CFC" w:rsidP="009D0C2F">
      <w:pPr>
        <w:pStyle w:val="RNumericList1"/>
      </w:pPr>
      <w:r>
        <w:t>E</w:t>
      </w:r>
      <w:r w:rsidRPr="00E81451">
        <w:t>fetuar os seguintes passos no IDE Eclipse:</w:t>
      </w:r>
    </w:p>
    <w:p w14:paraId="69D93372" w14:textId="77777777" w:rsidR="00735CFC" w:rsidRPr="00E81451" w:rsidRDefault="00735CFC" w:rsidP="00735CFC">
      <w:pPr>
        <w:pStyle w:val="PargrafodaLista"/>
        <w:ind w:left="1500"/>
        <w:rPr>
          <w:rFonts w:cs="Times New Roman"/>
        </w:rPr>
      </w:pPr>
    </w:p>
    <w:p w14:paraId="4C977DE5" w14:textId="77777777" w:rsidR="00735CFC" w:rsidRPr="00E81451" w:rsidRDefault="00735CFC" w:rsidP="009D0C2F">
      <w:pPr>
        <w:pStyle w:val="RNumericList2"/>
      </w:pPr>
      <w:r>
        <w:t>Clicar</w:t>
      </w:r>
      <w:r w:rsidRPr="00E81451">
        <w:t xml:space="preserve"> </w:t>
      </w:r>
      <w:r>
        <w:t>n</w:t>
      </w:r>
      <w:r w:rsidRPr="00E81451">
        <w:t>a tab “</w:t>
      </w:r>
      <w:r w:rsidRPr="00501FD2">
        <w:t>Help</w:t>
      </w:r>
      <w:r w:rsidRPr="00E81451">
        <w:t>” -&gt; “</w:t>
      </w:r>
      <w:r w:rsidRPr="009D0C2F">
        <w:t>Install</w:t>
      </w:r>
      <w:r w:rsidRPr="00501FD2">
        <w:t xml:space="preserve"> New Software</w:t>
      </w:r>
      <w:r w:rsidRPr="00E81451">
        <w:t>”;</w:t>
      </w:r>
    </w:p>
    <w:p w14:paraId="6AC5A017" w14:textId="77777777" w:rsidR="00735CFC" w:rsidRDefault="00735CFC" w:rsidP="00735CFC">
      <w:pPr>
        <w:ind w:left="1416"/>
        <w:rPr>
          <w:rFonts w:cs="Times New Roman"/>
          <w:lang w:val="en-US"/>
        </w:rPr>
      </w:pPr>
      <w:r w:rsidRPr="00654FAE">
        <w:rPr>
          <w:rFonts w:cs="Times New Roman"/>
          <w:noProof/>
          <w:lang w:eastAsia="pt-PT"/>
        </w:rPr>
        <w:drawing>
          <wp:inline distT="0" distB="0" distL="0" distR="0" wp14:anchorId="4CC62AFD" wp14:editId="696C0A94">
            <wp:extent cx="3143250" cy="3714750"/>
            <wp:effectExtent l="0" t="0" r="0" b="0"/>
            <wp:docPr id="23" name="Imagem 23" descr="D:\Repositorio\PDS16ASM\Imagens-Aux\Instalar-Plug-i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Repositorio\PDS16ASM\Imagens-Aux\Instalar-Plug-in-1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9B93C2" w14:textId="77777777" w:rsidR="00735CFC" w:rsidRPr="004951DA" w:rsidRDefault="00735CFC" w:rsidP="009D0C2F">
      <w:pPr>
        <w:pStyle w:val="RNumericList2"/>
        <w:rPr>
          <w:lang w:val="pt-PT"/>
          <w:rPrChange w:id="703" w:author="Andre" w:date="2016-07-07T12:03:00Z">
            <w:rPr/>
          </w:rPrChange>
        </w:rPr>
      </w:pPr>
      <w:r w:rsidRPr="00654FAE">
        <w:rPr>
          <w:noProof/>
          <w:lang w:val="pt-PT" w:eastAsia="pt-PT"/>
        </w:rPr>
        <w:lastRenderedPageBreak/>
        <w:drawing>
          <wp:anchor distT="0" distB="0" distL="114300" distR="114300" simplePos="0" relativeHeight="251661312" behindDoc="1" locked="0" layoutInCell="1" allowOverlap="1" wp14:anchorId="70DED00A" wp14:editId="2EE00EA3">
            <wp:simplePos x="0" y="0"/>
            <wp:positionH relativeFrom="column">
              <wp:posOffset>-635</wp:posOffset>
            </wp:positionH>
            <wp:positionV relativeFrom="paragraph">
              <wp:posOffset>560705</wp:posOffset>
            </wp:positionV>
            <wp:extent cx="5400040" cy="2522855"/>
            <wp:effectExtent l="0" t="0" r="0" b="0"/>
            <wp:wrapSquare wrapText="bothSides"/>
            <wp:docPr id="24" name="Imagem 24" descr="D:\Repositorio\PDS16ASM\Imagens-Aux\Instalar-Plug-in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Repositorio\PDS16ASM\Imagens-Aux\Instalar-Plug-in-2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4951DA">
        <w:rPr>
          <w:lang w:val="pt-PT"/>
          <w:rPrChange w:id="704" w:author="Andre" w:date="2016-07-07T12:03:00Z">
            <w:rPr/>
          </w:rPrChange>
        </w:rPr>
        <w:t>Clicar em “</w:t>
      </w:r>
      <w:r w:rsidRPr="004951DA">
        <w:rPr>
          <w:i/>
          <w:lang w:val="pt-PT"/>
          <w:rPrChange w:id="705" w:author="Andre" w:date="2016-07-07T12:03:00Z">
            <w:rPr>
              <w:i/>
            </w:rPr>
          </w:rPrChange>
        </w:rPr>
        <w:t>Add</w:t>
      </w:r>
      <w:r w:rsidRPr="004951DA">
        <w:rPr>
          <w:lang w:val="pt-PT"/>
          <w:rPrChange w:id="706" w:author="Andre" w:date="2016-07-07T12:03:00Z">
            <w:rPr/>
          </w:rPrChange>
        </w:rPr>
        <w:t>” e no campo “</w:t>
      </w:r>
      <w:r w:rsidRPr="004951DA">
        <w:rPr>
          <w:i/>
          <w:lang w:val="pt-PT"/>
          <w:rPrChange w:id="707" w:author="Andre" w:date="2016-07-07T12:03:00Z">
            <w:rPr>
              <w:i/>
            </w:rPr>
          </w:rPrChange>
        </w:rPr>
        <w:t>Location</w:t>
      </w:r>
      <w:r w:rsidRPr="004951DA">
        <w:rPr>
          <w:lang w:val="pt-PT"/>
          <w:rPrChange w:id="708" w:author="Andre" w:date="2016-07-07T12:03:00Z">
            <w:rPr/>
          </w:rPrChange>
        </w:rPr>
        <w:t xml:space="preserve">” colocar o endereço web do </w:t>
      </w:r>
      <w:proofErr w:type="gramStart"/>
      <w:r w:rsidRPr="004951DA">
        <w:rPr>
          <w:lang w:val="pt-PT"/>
          <w:rPrChange w:id="709" w:author="Andre" w:date="2016-07-07T12:03:00Z">
            <w:rPr/>
          </w:rPrChange>
        </w:rPr>
        <w:t>plug-in</w:t>
      </w:r>
      <w:proofErr w:type="gramEnd"/>
      <w:r w:rsidRPr="004951DA">
        <w:rPr>
          <w:lang w:val="pt-PT"/>
          <w:rPrChange w:id="710" w:author="Andre" w:date="2016-07-07T12:03:00Z">
            <w:rPr/>
          </w:rPrChange>
        </w:rPr>
        <w:t xml:space="preserve"> ou em alternativa, descompactar a pasta “.</w:t>
      </w:r>
      <w:proofErr w:type="gramStart"/>
      <w:r w:rsidRPr="004951DA">
        <w:rPr>
          <w:i/>
          <w:lang w:val="pt-PT"/>
          <w:rPrChange w:id="711" w:author="Andre" w:date="2016-07-07T12:03:00Z">
            <w:rPr>
              <w:i/>
            </w:rPr>
          </w:rPrChange>
        </w:rPr>
        <w:t>zip</w:t>
      </w:r>
      <w:proofErr w:type="gramEnd"/>
      <w:r w:rsidRPr="004951DA">
        <w:rPr>
          <w:lang w:val="pt-PT"/>
          <w:rPrChange w:id="712" w:author="Andre" w:date="2016-07-07T12:03:00Z">
            <w:rPr/>
          </w:rPrChange>
        </w:rPr>
        <w:t>” e selecionar o ficheiro “</w:t>
      </w:r>
      <w:r w:rsidRPr="004951DA">
        <w:rPr>
          <w:i/>
          <w:lang w:val="pt-PT"/>
          <w:rPrChange w:id="713" w:author="Andre" w:date="2016-07-07T12:03:00Z">
            <w:rPr>
              <w:i/>
            </w:rPr>
          </w:rPrChange>
        </w:rPr>
        <w:t>contente.jar</w:t>
      </w:r>
      <w:r w:rsidRPr="004951DA">
        <w:rPr>
          <w:lang w:val="pt-PT"/>
          <w:rPrChange w:id="714" w:author="Andre" w:date="2016-07-07T12:03:00Z">
            <w:rPr/>
          </w:rPrChange>
        </w:rPr>
        <w:t>” presente na raiz da pasta descompactada;</w:t>
      </w:r>
    </w:p>
    <w:p w14:paraId="7D8047A0" w14:textId="77777777" w:rsidR="00735CFC" w:rsidRPr="00654FAE" w:rsidRDefault="00735CFC" w:rsidP="00735CFC">
      <w:pPr>
        <w:ind w:left="1140"/>
        <w:rPr>
          <w:rFonts w:cs="Times New Roman"/>
        </w:rPr>
      </w:pPr>
    </w:p>
    <w:p w14:paraId="3D48B046" w14:textId="77777777" w:rsidR="00735CFC" w:rsidRPr="004951DA" w:rsidRDefault="00735CFC" w:rsidP="009D0C2F">
      <w:pPr>
        <w:pStyle w:val="RNumericList2"/>
        <w:rPr>
          <w:lang w:val="pt-PT"/>
          <w:rPrChange w:id="715" w:author="Andre" w:date="2016-07-07T10:34:00Z">
            <w:rPr/>
          </w:rPrChange>
        </w:rPr>
      </w:pPr>
      <w:r w:rsidRPr="004951DA">
        <w:rPr>
          <w:lang w:val="pt-PT"/>
          <w:rPrChange w:id="716" w:author="Andre" w:date="2016-07-07T10:34:00Z">
            <w:rPr/>
          </w:rPrChange>
        </w:rPr>
        <w:t xml:space="preserve">Selecionar o </w:t>
      </w:r>
      <w:proofErr w:type="gramStart"/>
      <w:r w:rsidRPr="004951DA">
        <w:rPr>
          <w:lang w:val="pt-PT"/>
          <w:rPrChange w:id="717" w:author="Andre" w:date="2016-07-07T10:34:00Z">
            <w:rPr/>
          </w:rPrChange>
        </w:rPr>
        <w:t>software</w:t>
      </w:r>
      <w:proofErr w:type="gramEnd"/>
      <w:r w:rsidRPr="004951DA">
        <w:rPr>
          <w:lang w:val="pt-PT"/>
          <w:rPrChange w:id="718" w:author="Andre" w:date="2016-07-07T10:34:00Z">
            <w:rPr/>
          </w:rPrChange>
        </w:rPr>
        <w:t xml:space="preserve"> “PDS16inEcplise” e prosseguir a instalação.</w:t>
      </w:r>
      <w:r w:rsidRPr="00654FAE">
        <w:rPr>
          <w:noProof/>
          <w:lang w:val="pt-PT" w:eastAsia="pt-PT"/>
        </w:rPr>
        <w:drawing>
          <wp:anchor distT="0" distB="0" distL="114300" distR="114300" simplePos="0" relativeHeight="251663360" behindDoc="1" locked="0" layoutInCell="1" allowOverlap="1" wp14:anchorId="681C6EFC" wp14:editId="25DAB495">
            <wp:simplePos x="0" y="0"/>
            <wp:positionH relativeFrom="column">
              <wp:posOffset>0</wp:posOffset>
            </wp:positionH>
            <wp:positionV relativeFrom="paragraph">
              <wp:posOffset>243840</wp:posOffset>
            </wp:positionV>
            <wp:extent cx="5400040" cy="2474595"/>
            <wp:effectExtent l="0" t="0" r="0" b="1905"/>
            <wp:wrapSquare wrapText="bothSides"/>
            <wp:docPr id="25" name="Imagem 25" descr="D:\Repositorio\PDS16ASM\Imagens-Aux\Instalar-Plug-in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Repositorio\PDS16ASM\Imagens-Aux\Instalar-Plug-in-3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47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9F3DAE" w14:textId="77777777" w:rsidR="00735CFC" w:rsidRDefault="00735CFC" w:rsidP="00735CFC"/>
    <w:p w14:paraId="000E044C" w14:textId="77777777" w:rsidR="00735CFC" w:rsidRDefault="00735CFC" w:rsidP="00735CFC">
      <w:r w:rsidRPr="00735CFC">
        <w:rPr>
          <w:b/>
        </w:rPr>
        <w:t>Utilização</w:t>
      </w:r>
      <w:r>
        <w:t>:</w:t>
      </w:r>
    </w:p>
    <w:p w14:paraId="34C7810C" w14:textId="6E4AC11A" w:rsidR="00735CFC" w:rsidRDefault="00735CFC" w:rsidP="009D0C2F">
      <w:pPr>
        <w:pStyle w:val="ParagrafodeTexto"/>
      </w:pPr>
      <w:r>
        <w:t xml:space="preserve">Para utilizar o </w:t>
      </w:r>
      <w:proofErr w:type="gramStart"/>
      <w:r>
        <w:t>plug-in</w:t>
      </w:r>
      <w:proofErr w:type="gramEnd"/>
      <w:r>
        <w:t xml:space="preserve"> basta seguir os seguintes passos no IDE Eclipse:</w:t>
      </w:r>
    </w:p>
    <w:p w14:paraId="64AE6DFE" w14:textId="77777777" w:rsidR="00735CFC" w:rsidRDefault="00735CFC" w:rsidP="009D0C2F">
      <w:pPr>
        <w:pStyle w:val="RNumericList1"/>
        <w:numPr>
          <w:ilvl w:val="0"/>
          <w:numId w:val="44"/>
        </w:numPr>
      </w:pPr>
      <w:r>
        <w:t xml:space="preserve">Criar um novo projecto do tipo </w:t>
      </w:r>
      <w:r w:rsidRPr="009D0C2F">
        <w:rPr>
          <w:i/>
        </w:rPr>
        <w:t>Java Project</w:t>
      </w:r>
      <w:r>
        <w:t>;</w:t>
      </w:r>
    </w:p>
    <w:p w14:paraId="12BE9F70" w14:textId="77777777" w:rsidR="00735CFC" w:rsidRDefault="00735CFC" w:rsidP="009D0C2F">
      <w:pPr>
        <w:pStyle w:val="RNumericList1"/>
      </w:pPr>
      <w:r>
        <w:t>No projeto criado adicionar um novo ficheiro dando-lhe a extensão “</w:t>
      </w:r>
      <w:r>
        <w:rPr>
          <w:i/>
        </w:rPr>
        <w:t>.</w:t>
      </w:r>
      <w:proofErr w:type="gramStart"/>
      <w:r>
        <w:rPr>
          <w:i/>
        </w:rPr>
        <w:t>asm</w:t>
      </w:r>
      <w:proofErr w:type="gramEnd"/>
      <w:r>
        <w:t>”.</w:t>
      </w:r>
    </w:p>
    <w:sectPr w:rsidR="00735CFC" w:rsidSect="00672F3F">
      <w:type w:val="oddPage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221" w:author="Tiago Oliveira" w:date="2016-07-13T11:25:00Z" w:initials="TO">
    <w:p w14:paraId="2BA4E504" w14:textId="43BA18E8" w:rsidR="00983F5C" w:rsidRDefault="00983F5C">
      <w:pPr>
        <w:pStyle w:val="Textodecomentrio"/>
      </w:pPr>
      <w:r>
        <w:rPr>
          <w:rStyle w:val="Refdecomentrio"/>
        </w:rPr>
        <w:annotationRef/>
      </w:r>
      <w:r>
        <w:t>Não sei muito bem como explicar a existência de uma “duplicação dos registos por 2 bancos. Porque não se trata de uma duplicação, pois eles são independentes de um banco para o outro, falta-me a palavra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BA4E50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7CFB40B" w14:textId="77777777" w:rsidR="0038207A" w:rsidRDefault="0038207A" w:rsidP="000614E1">
      <w:pPr>
        <w:spacing w:line="240" w:lineRule="auto"/>
      </w:pPr>
      <w:r>
        <w:separator/>
      </w:r>
    </w:p>
    <w:p w14:paraId="763B02C7" w14:textId="77777777" w:rsidR="0038207A" w:rsidRDefault="0038207A"/>
  </w:endnote>
  <w:endnote w:type="continuationSeparator" w:id="0">
    <w:p w14:paraId="368942D1" w14:textId="77777777" w:rsidR="0038207A" w:rsidRDefault="0038207A" w:rsidP="000614E1">
      <w:pPr>
        <w:spacing w:line="240" w:lineRule="auto"/>
      </w:pPr>
      <w:r>
        <w:continuationSeparator/>
      </w:r>
    </w:p>
    <w:p w14:paraId="4AD52265" w14:textId="77777777" w:rsidR="0038207A" w:rsidRDefault="003820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D14250" w14:textId="77777777" w:rsidR="00477D56" w:rsidRDefault="00477D56">
    <w:pPr>
      <w:pStyle w:val="Rodap"/>
      <w:jc w:val="center"/>
    </w:pPr>
    <w:r>
      <w:fldChar w:fldCharType="begin"/>
    </w:r>
    <w:r>
      <w:instrText>PAGE   \* MERGEFORMAT</w:instrText>
    </w:r>
    <w:r>
      <w:fldChar w:fldCharType="separate"/>
    </w:r>
    <w:r w:rsidR="00EA2811">
      <w:rPr>
        <w:noProof/>
      </w:rPr>
      <w:t>13</w:t>
    </w:r>
    <w:r>
      <w:fldChar w:fldCharType="end"/>
    </w:r>
  </w:p>
  <w:p w14:paraId="55E9DFD0" w14:textId="77777777" w:rsidR="00477D56" w:rsidRDefault="00477D5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4595308"/>
      <w:docPartObj>
        <w:docPartGallery w:val="Page Numbers (Bottom of Page)"/>
        <w:docPartUnique/>
      </w:docPartObj>
    </w:sdtPr>
    <w:sdtContent>
      <w:p w14:paraId="01BF2D3B" w14:textId="77777777" w:rsidR="00477D56" w:rsidRDefault="00477D56">
        <w:pPr>
          <w:pStyle w:val="Rodap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2811">
          <w:rPr>
            <w:noProof/>
          </w:rPr>
          <w:t>32</w:t>
        </w:r>
        <w:r>
          <w:fldChar w:fldCharType="end"/>
        </w:r>
      </w:p>
    </w:sdtContent>
  </w:sdt>
  <w:p w14:paraId="1E36F43F" w14:textId="77777777" w:rsidR="00477D56" w:rsidRDefault="00477D5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D3D7402" w14:textId="77777777" w:rsidR="0038207A" w:rsidRDefault="0038207A" w:rsidP="000614E1">
      <w:pPr>
        <w:spacing w:line="240" w:lineRule="auto"/>
      </w:pPr>
      <w:r>
        <w:separator/>
      </w:r>
    </w:p>
    <w:p w14:paraId="09983776" w14:textId="77777777" w:rsidR="0038207A" w:rsidRDefault="0038207A"/>
  </w:footnote>
  <w:footnote w:type="continuationSeparator" w:id="0">
    <w:p w14:paraId="6C7FAB9A" w14:textId="77777777" w:rsidR="0038207A" w:rsidRDefault="0038207A" w:rsidP="000614E1">
      <w:pPr>
        <w:spacing w:line="240" w:lineRule="auto"/>
      </w:pPr>
      <w:r>
        <w:continuationSeparator/>
      </w:r>
    </w:p>
    <w:p w14:paraId="78E714B9" w14:textId="77777777" w:rsidR="0038207A" w:rsidRDefault="0038207A"/>
  </w:footnote>
  <w:footnote w:id="1">
    <w:p w14:paraId="35F75053" w14:textId="77777777" w:rsidR="00477D56" w:rsidRDefault="00477D56" w:rsidP="00730F1A">
      <w:pPr>
        <w:pStyle w:val="Textodenotaderodap"/>
      </w:pPr>
      <w:r>
        <w:rPr>
          <w:rStyle w:val="Refdenotaderodap"/>
        </w:rPr>
        <w:footnoteRef/>
      </w:r>
      <w:r>
        <w:t xml:space="preserve"> Programas que ajudam adicionar novas funcionalidades aos </w:t>
      </w:r>
      <w:proofErr w:type="gramStart"/>
      <w:r>
        <w:rPr>
          <w:i/>
        </w:rPr>
        <w:t>plug-ins</w:t>
      </w:r>
      <w:proofErr w:type="gramEnd"/>
      <w:r>
        <w:t xml:space="preserve">. </w:t>
      </w:r>
    </w:p>
  </w:footnote>
  <w:footnote w:id="2">
    <w:p w14:paraId="49181436" w14:textId="77777777" w:rsidR="00477D56" w:rsidDel="00983F5C" w:rsidRDefault="00477D56" w:rsidP="00CF32C4">
      <w:pPr>
        <w:pStyle w:val="Textodenotaderodap"/>
        <w:rPr>
          <w:del w:id="305" w:author="Tiago Oliveira" w:date="2016-07-13T11:30:00Z"/>
        </w:rPr>
      </w:pPr>
      <w:del w:id="306" w:author="Tiago Oliveira" w:date="2016-07-13T11:30:00Z">
        <w:r w:rsidDel="00983F5C">
          <w:rPr>
            <w:rStyle w:val="Refdenotaderodap"/>
          </w:rPr>
          <w:footnoteRef/>
        </w:r>
        <w:r w:rsidDel="00983F5C">
          <w:delText xml:space="preserve"> </w:delText>
        </w:r>
        <w:r w:rsidDel="00983F5C">
          <w:rPr>
            <w:rFonts w:cs="Times New Roman"/>
          </w:rPr>
          <w:delText>Naturalmente, quando se o usa o registo R7 (i.e. o PC) como base, pode considerar-se que se está adotar o modo de endereçamento relativo.</w:delText>
        </w:r>
      </w:del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hybridMultilevel"/>
    <w:tmpl w:val="C0F27854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57328D92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5A4C7154"/>
    <w:lvl w:ilvl="0" w:tplc="427C054E">
      <w:start w:val="1"/>
      <w:numFmt w:val="bullet"/>
      <w:pStyle w:val="RBullet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D3E45472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multilevel"/>
    <w:tmpl w:val="59128FB4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5" w15:restartNumberingAfterBreak="0">
    <w:nsid w:val="00000006"/>
    <w:multiLevelType w:val="hybridMultilevel"/>
    <w:tmpl w:val="273EDF9A"/>
    <w:lvl w:ilvl="0" w:tplc="0816000F">
      <w:start w:val="1"/>
      <w:numFmt w:val="decimal"/>
      <w:lvlText w:val="%1."/>
      <w:lvlJc w:val="left"/>
      <w:pPr>
        <w:ind w:left="630" w:hanging="360"/>
      </w:pPr>
    </w:lvl>
    <w:lvl w:ilvl="1" w:tplc="08160019" w:tentative="1">
      <w:start w:val="1"/>
      <w:numFmt w:val="lowerLetter"/>
      <w:lvlText w:val="%2."/>
      <w:lvlJc w:val="left"/>
      <w:pPr>
        <w:ind w:left="2147" w:hanging="360"/>
      </w:pPr>
    </w:lvl>
    <w:lvl w:ilvl="2" w:tplc="0816001B" w:tentative="1">
      <w:start w:val="1"/>
      <w:numFmt w:val="lowerRoman"/>
      <w:lvlText w:val="%3."/>
      <w:lvlJc w:val="right"/>
      <w:pPr>
        <w:ind w:left="2867" w:hanging="180"/>
      </w:pPr>
    </w:lvl>
    <w:lvl w:ilvl="3" w:tplc="0816000F" w:tentative="1">
      <w:start w:val="1"/>
      <w:numFmt w:val="decimal"/>
      <w:lvlText w:val="%4."/>
      <w:lvlJc w:val="left"/>
      <w:pPr>
        <w:ind w:left="3587" w:hanging="360"/>
      </w:pPr>
    </w:lvl>
    <w:lvl w:ilvl="4" w:tplc="08160019" w:tentative="1">
      <w:start w:val="1"/>
      <w:numFmt w:val="lowerLetter"/>
      <w:lvlText w:val="%5."/>
      <w:lvlJc w:val="left"/>
      <w:pPr>
        <w:ind w:left="4307" w:hanging="360"/>
      </w:pPr>
    </w:lvl>
    <w:lvl w:ilvl="5" w:tplc="0816001B" w:tentative="1">
      <w:start w:val="1"/>
      <w:numFmt w:val="lowerRoman"/>
      <w:lvlText w:val="%6."/>
      <w:lvlJc w:val="right"/>
      <w:pPr>
        <w:ind w:left="5027" w:hanging="180"/>
      </w:pPr>
    </w:lvl>
    <w:lvl w:ilvl="6" w:tplc="0816000F" w:tentative="1">
      <w:start w:val="1"/>
      <w:numFmt w:val="decimal"/>
      <w:lvlText w:val="%7."/>
      <w:lvlJc w:val="left"/>
      <w:pPr>
        <w:ind w:left="5747" w:hanging="360"/>
      </w:pPr>
    </w:lvl>
    <w:lvl w:ilvl="7" w:tplc="08160019" w:tentative="1">
      <w:start w:val="1"/>
      <w:numFmt w:val="lowerLetter"/>
      <w:lvlText w:val="%8."/>
      <w:lvlJc w:val="left"/>
      <w:pPr>
        <w:ind w:left="6467" w:hanging="360"/>
      </w:pPr>
    </w:lvl>
    <w:lvl w:ilvl="8" w:tplc="0816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6" w15:restartNumberingAfterBreak="0">
    <w:nsid w:val="00000007"/>
    <w:multiLevelType w:val="hybridMultilevel"/>
    <w:tmpl w:val="36887AF0"/>
    <w:lvl w:ilvl="0" w:tplc="BDDAF676">
      <w:start w:val="1"/>
      <w:numFmt w:val="decimal"/>
      <w:pStyle w:val="RNumericList1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0000008"/>
    <w:multiLevelType w:val="multilevel"/>
    <w:tmpl w:val="075A785A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00000009"/>
    <w:multiLevelType w:val="hybridMultilevel"/>
    <w:tmpl w:val="95B010A8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multilevel"/>
    <w:tmpl w:val="AFD2820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0000000B"/>
    <w:multiLevelType w:val="hybridMultilevel"/>
    <w:tmpl w:val="C100CB54"/>
    <w:lvl w:ilvl="0" w:tplc="7870E5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000000C"/>
    <w:multiLevelType w:val="multilevel"/>
    <w:tmpl w:val="AA2C0284"/>
    <w:lvl w:ilvl="0">
      <w:start w:val="1"/>
      <w:numFmt w:val="decimal"/>
      <w:lvlText w:val="%1"/>
      <w:lvlJc w:val="left"/>
      <w:pPr>
        <w:ind w:left="115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3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3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70" w:hanging="1800"/>
      </w:pPr>
      <w:rPr>
        <w:rFonts w:hint="default"/>
      </w:rPr>
    </w:lvl>
  </w:abstractNum>
  <w:abstractNum w:abstractNumId="12" w15:restartNumberingAfterBreak="0">
    <w:nsid w:val="0000000D"/>
    <w:multiLevelType w:val="hybridMultilevel"/>
    <w:tmpl w:val="6CB83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0000000E"/>
    <w:multiLevelType w:val="multilevel"/>
    <w:tmpl w:val="FA3EC460"/>
    <w:lvl w:ilvl="0">
      <w:start w:val="1"/>
      <w:numFmt w:val="decimal"/>
      <w:pStyle w:val="RTitulo1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pStyle w:val="RTitulo2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pStyle w:val="RTi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0AF62EE9"/>
    <w:multiLevelType w:val="hybridMultilevel"/>
    <w:tmpl w:val="273EDF9A"/>
    <w:lvl w:ilvl="0" w:tplc="0816000F">
      <w:start w:val="1"/>
      <w:numFmt w:val="decimal"/>
      <w:lvlText w:val="%1."/>
      <w:lvlJc w:val="left"/>
      <w:pPr>
        <w:ind w:left="630" w:hanging="360"/>
      </w:pPr>
    </w:lvl>
    <w:lvl w:ilvl="1" w:tplc="08160019" w:tentative="1">
      <w:start w:val="1"/>
      <w:numFmt w:val="lowerLetter"/>
      <w:lvlText w:val="%2."/>
      <w:lvlJc w:val="left"/>
      <w:pPr>
        <w:ind w:left="2147" w:hanging="360"/>
      </w:pPr>
    </w:lvl>
    <w:lvl w:ilvl="2" w:tplc="0816001B" w:tentative="1">
      <w:start w:val="1"/>
      <w:numFmt w:val="lowerRoman"/>
      <w:lvlText w:val="%3."/>
      <w:lvlJc w:val="right"/>
      <w:pPr>
        <w:ind w:left="2867" w:hanging="180"/>
      </w:pPr>
    </w:lvl>
    <w:lvl w:ilvl="3" w:tplc="0816000F" w:tentative="1">
      <w:start w:val="1"/>
      <w:numFmt w:val="decimal"/>
      <w:lvlText w:val="%4."/>
      <w:lvlJc w:val="left"/>
      <w:pPr>
        <w:ind w:left="3587" w:hanging="360"/>
      </w:pPr>
    </w:lvl>
    <w:lvl w:ilvl="4" w:tplc="08160019" w:tentative="1">
      <w:start w:val="1"/>
      <w:numFmt w:val="lowerLetter"/>
      <w:lvlText w:val="%5."/>
      <w:lvlJc w:val="left"/>
      <w:pPr>
        <w:ind w:left="4307" w:hanging="360"/>
      </w:pPr>
    </w:lvl>
    <w:lvl w:ilvl="5" w:tplc="0816001B" w:tentative="1">
      <w:start w:val="1"/>
      <w:numFmt w:val="lowerRoman"/>
      <w:lvlText w:val="%6."/>
      <w:lvlJc w:val="right"/>
      <w:pPr>
        <w:ind w:left="5027" w:hanging="180"/>
      </w:pPr>
    </w:lvl>
    <w:lvl w:ilvl="6" w:tplc="0816000F" w:tentative="1">
      <w:start w:val="1"/>
      <w:numFmt w:val="decimal"/>
      <w:lvlText w:val="%7."/>
      <w:lvlJc w:val="left"/>
      <w:pPr>
        <w:ind w:left="5747" w:hanging="360"/>
      </w:pPr>
    </w:lvl>
    <w:lvl w:ilvl="7" w:tplc="08160019" w:tentative="1">
      <w:start w:val="1"/>
      <w:numFmt w:val="lowerLetter"/>
      <w:lvlText w:val="%8."/>
      <w:lvlJc w:val="left"/>
      <w:pPr>
        <w:ind w:left="6467" w:hanging="360"/>
      </w:pPr>
    </w:lvl>
    <w:lvl w:ilvl="8" w:tplc="0816001B" w:tentative="1">
      <w:start w:val="1"/>
      <w:numFmt w:val="lowerRoman"/>
      <w:lvlText w:val="%9."/>
      <w:lvlJc w:val="right"/>
      <w:pPr>
        <w:ind w:left="7187" w:hanging="180"/>
      </w:pPr>
    </w:lvl>
  </w:abstractNum>
  <w:abstractNum w:abstractNumId="15" w15:restartNumberingAfterBreak="0">
    <w:nsid w:val="114C4FBE"/>
    <w:multiLevelType w:val="multilevel"/>
    <w:tmpl w:val="29341BA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6" w15:restartNumberingAfterBreak="0">
    <w:nsid w:val="117912C8"/>
    <w:multiLevelType w:val="hybridMultilevel"/>
    <w:tmpl w:val="DB7CCAA4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CBF7AD2"/>
    <w:multiLevelType w:val="hybridMultilevel"/>
    <w:tmpl w:val="600AB338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18" w15:restartNumberingAfterBreak="0">
    <w:nsid w:val="21D7659D"/>
    <w:multiLevelType w:val="multilevel"/>
    <w:tmpl w:val="0D54ADC6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234C47DC"/>
    <w:multiLevelType w:val="hybridMultilevel"/>
    <w:tmpl w:val="D3E45472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20" w15:restartNumberingAfterBreak="0">
    <w:nsid w:val="26066ABB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1" w15:restartNumberingAfterBreak="0">
    <w:nsid w:val="271F1C50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2" w15:restartNumberingAfterBreak="0">
    <w:nsid w:val="2DBC4F3A"/>
    <w:multiLevelType w:val="multilevel"/>
    <w:tmpl w:val="29341BA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23" w15:restartNumberingAfterBreak="0">
    <w:nsid w:val="2ECC7D3F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4" w15:restartNumberingAfterBreak="0">
    <w:nsid w:val="34D767B1"/>
    <w:multiLevelType w:val="hybridMultilevel"/>
    <w:tmpl w:val="0262D6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6DE117B"/>
    <w:multiLevelType w:val="hybridMultilevel"/>
    <w:tmpl w:val="EE3E507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9E3D98"/>
    <w:multiLevelType w:val="hybridMultilevel"/>
    <w:tmpl w:val="04A6C29C"/>
    <w:lvl w:ilvl="0" w:tplc="5CF21392">
      <w:start w:val="1"/>
      <w:numFmt w:val="decimal"/>
      <w:lvlText w:val="%1."/>
      <w:lvlJc w:val="left"/>
      <w:pPr>
        <w:ind w:left="1066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3E726BB1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8" w15:restartNumberingAfterBreak="0">
    <w:nsid w:val="3FE03706"/>
    <w:multiLevelType w:val="hybridMultilevel"/>
    <w:tmpl w:val="6CB83DB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AB71E7B"/>
    <w:multiLevelType w:val="hybridMultilevel"/>
    <w:tmpl w:val="0262D63C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D9A5930"/>
    <w:multiLevelType w:val="hybridMultilevel"/>
    <w:tmpl w:val="95B010A8"/>
    <w:lvl w:ilvl="0" w:tplc="0816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31" w15:restartNumberingAfterBreak="0">
    <w:nsid w:val="50A7626B"/>
    <w:multiLevelType w:val="multilevel"/>
    <w:tmpl w:val="8E98EC6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2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2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2" w15:restartNumberingAfterBreak="0">
    <w:nsid w:val="542F54F9"/>
    <w:multiLevelType w:val="hybridMultilevel"/>
    <w:tmpl w:val="5542223A"/>
    <w:lvl w:ilvl="0" w:tplc="08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5D1E05DF"/>
    <w:multiLevelType w:val="multilevel"/>
    <w:tmpl w:val="AA2C0284"/>
    <w:lvl w:ilvl="0">
      <w:start w:val="1"/>
      <w:numFmt w:val="decimal"/>
      <w:lvlText w:val="%1"/>
      <w:lvlJc w:val="left"/>
      <w:pPr>
        <w:ind w:left="1155" w:hanging="52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33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9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3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9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5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6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70" w:hanging="1800"/>
      </w:pPr>
      <w:rPr>
        <w:rFonts w:hint="default"/>
      </w:rPr>
    </w:lvl>
  </w:abstractNum>
  <w:abstractNum w:abstractNumId="34" w15:restartNumberingAfterBreak="0">
    <w:nsid w:val="5E680C0F"/>
    <w:multiLevelType w:val="hybridMultilevel"/>
    <w:tmpl w:val="C0F27854"/>
    <w:lvl w:ilvl="0" w:tplc="08160001">
      <w:start w:val="1"/>
      <w:numFmt w:val="bullet"/>
      <w:lvlText w:val=""/>
      <w:lvlJc w:val="left"/>
      <w:pPr>
        <w:ind w:left="1426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abstractNum w:abstractNumId="35" w15:restartNumberingAfterBreak="0">
    <w:nsid w:val="6CDC7DCD"/>
    <w:multiLevelType w:val="multilevel"/>
    <w:tmpl w:val="AFD28200"/>
    <w:lvl w:ilvl="0">
      <w:start w:val="2"/>
      <w:numFmt w:val="none"/>
      <w:lvlText w:val="4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2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2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6" w15:restartNumberingAfterBreak="0">
    <w:nsid w:val="734C7236"/>
    <w:multiLevelType w:val="hybridMultilevel"/>
    <w:tmpl w:val="B91A9E36"/>
    <w:lvl w:ilvl="0" w:tplc="E88AA38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61053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B04B2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5640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BA71C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EDEB9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D14C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FA283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EE8B7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7" w15:restartNumberingAfterBreak="0">
    <w:nsid w:val="750A4465"/>
    <w:multiLevelType w:val="hybridMultilevel"/>
    <w:tmpl w:val="57328D92"/>
    <w:lvl w:ilvl="0" w:tplc="0816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38" w15:restartNumberingAfterBreak="0">
    <w:nsid w:val="7B954DC4"/>
    <w:multiLevelType w:val="hybridMultilevel"/>
    <w:tmpl w:val="70FCE50C"/>
    <w:lvl w:ilvl="0" w:tplc="7870E5F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C2BC213E">
      <w:start w:val="1"/>
      <w:numFmt w:val="lowerLetter"/>
      <w:pStyle w:val="RNumericList2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D840238"/>
    <w:multiLevelType w:val="hybridMultilevel"/>
    <w:tmpl w:val="7DFA54A2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0"/>
  </w:num>
  <w:num w:numId="3">
    <w:abstractNumId w:val="28"/>
  </w:num>
  <w:num w:numId="4">
    <w:abstractNumId w:val="19"/>
  </w:num>
  <w:num w:numId="5">
    <w:abstractNumId w:val="18"/>
  </w:num>
  <w:num w:numId="6">
    <w:abstractNumId w:val="27"/>
  </w:num>
  <w:num w:numId="7">
    <w:abstractNumId w:val="35"/>
  </w:num>
  <w:num w:numId="8">
    <w:abstractNumId w:val="22"/>
  </w:num>
  <w:num w:numId="9">
    <w:abstractNumId w:val="34"/>
  </w:num>
  <w:num w:numId="10">
    <w:abstractNumId w:val="37"/>
  </w:num>
  <w:num w:numId="11">
    <w:abstractNumId w:val="39"/>
  </w:num>
  <w:num w:numId="12">
    <w:abstractNumId w:val="29"/>
  </w:num>
  <w:num w:numId="13">
    <w:abstractNumId w:val="14"/>
  </w:num>
  <w:num w:numId="14">
    <w:abstractNumId w:val="38"/>
  </w:num>
  <w:num w:numId="15">
    <w:abstractNumId w:val="33"/>
  </w:num>
  <w:num w:numId="16">
    <w:abstractNumId w:val="4"/>
  </w:num>
  <w:num w:numId="17">
    <w:abstractNumId w:val="6"/>
  </w:num>
  <w:num w:numId="18">
    <w:abstractNumId w:val="5"/>
  </w:num>
  <w:num w:numId="19">
    <w:abstractNumId w:val="3"/>
  </w:num>
  <w:num w:numId="20">
    <w:abstractNumId w:val="8"/>
  </w:num>
  <w:num w:numId="21">
    <w:abstractNumId w:val="12"/>
  </w:num>
  <w:num w:numId="22">
    <w:abstractNumId w:val="13"/>
  </w:num>
  <w:num w:numId="23">
    <w:abstractNumId w:val="11"/>
  </w:num>
  <w:num w:numId="24">
    <w:abstractNumId w:val="7"/>
  </w:num>
  <w:num w:numId="25">
    <w:abstractNumId w:val="0"/>
  </w:num>
  <w:num w:numId="26">
    <w:abstractNumId w:val="24"/>
  </w:num>
  <w:num w:numId="27">
    <w:abstractNumId w:val="10"/>
  </w:num>
  <w:num w:numId="28">
    <w:abstractNumId w:val="1"/>
  </w:num>
  <w:num w:numId="29">
    <w:abstractNumId w:val="9"/>
  </w:num>
  <w:num w:numId="30">
    <w:abstractNumId w:val="2"/>
  </w:num>
  <w:num w:numId="31">
    <w:abstractNumId w:val="31"/>
  </w:num>
  <w:num w:numId="32">
    <w:abstractNumId w:val="20"/>
  </w:num>
  <w:num w:numId="33">
    <w:abstractNumId w:val="23"/>
  </w:num>
  <w:num w:numId="34">
    <w:abstractNumId w:val="21"/>
  </w:num>
  <w:num w:numId="35">
    <w:abstractNumId w:val="17"/>
  </w:num>
  <w:num w:numId="36">
    <w:abstractNumId w:val="36"/>
  </w:num>
  <w:num w:numId="37">
    <w:abstractNumId w:val="7"/>
  </w:num>
  <w:num w:numId="38">
    <w:abstractNumId w:val="6"/>
    <w:lvlOverride w:ilvl="0">
      <w:startOverride w:val="1"/>
    </w:lvlOverride>
  </w:num>
  <w:num w:numId="39">
    <w:abstractNumId w:val="26"/>
  </w:num>
  <w:num w:numId="40">
    <w:abstractNumId w:val="15"/>
  </w:num>
  <w:num w:numId="41">
    <w:abstractNumId w:val="16"/>
  </w:num>
  <w:num w:numId="42">
    <w:abstractNumId w:val="6"/>
    <w:lvlOverride w:ilvl="0">
      <w:startOverride w:val="1"/>
    </w:lvlOverride>
  </w:num>
  <w:num w:numId="43">
    <w:abstractNumId w:val="6"/>
    <w:lvlOverride w:ilvl="0">
      <w:startOverride w:val="1"/>
    </w:lvlOverride>
  </w:num>
  <w:num w:numId="44">
    <w:abstractNumId w:val="6"/>
    <w:lvlOverride w:ilvl="0">
      <w:startOverride w:val="1"/>
    </w:lvlOverride>
  </w:num>
  <w:num w:numId="45">
    <w:abstractNumId w:val="32"/>
  </w:num>
  <w:numIdMacAtCleanup w:val="15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Tiago Oliveira">
    <w15:presenceInfo w15:providerId="Windows Live" w15:userId="7eb0af10b4188c47"/>
  </w15:person>
  <w15:person w15:author="Andre">
    <w15:presenceInfo w15:providerId="None" w15:userId="Andr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grammar="clean"/>
  <w:trackRevisions/>
  <w:defaultTabStop w:val="706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29B0"/>
    <w:rsid w:val="00000696"/>
    <w:rsid w:val="00000D24"/>
    <w:rsid w:val="00000FEA"/>
    <w:rsid w:val="00003557"/>
    <w:rsid w:val="00003938"/>
    <w:rsid w:val="000066CB"/>
    <w:rsid w:val="00006B92"/>
    <w:rsid w:val="00007035"/>
    <w:rsid w:val="0000738F"/>
    <w:rsid w:val="00011778"/>
    <w:rsid w:val="00016042"/>
    <w:rsid w:val="00020320"/>
    <w:rsid w:val="00021570"/>
    <w:rsid w:val="00023D66"/>
    <w:rsid w:val="0002695E"/>
    <w:rsid w:val="0002763A"/>
    <w:rsid w:val="0002787A"/>
    <w:rsid w:val="000320CA"/>
    <w:rsid w:val="00032511"/>
    <w:rsid w:val="00032E6B"/>
    <w:rsid w:val="000343D1"/>
    <w:rsid w:val="000346FD"/>
    <w:rsid w:val="00034DFD"/>
    <w:rsid w:val="000416F3"/>
    <w:rsid w:val="000448EA"/>
    <w:rsid w:val="00044983"/>
    <w:rsid w:val="0004551E"/>
    <w:rsid w:val="00050302"/>
    <w:rsid w:val="0005237C"/>
    <w:rsid w:val="00052493"/>
    <w:rsid w:val="0005356E"/>
    <w:rsid w:val="00053E93"/>
    <w:rsid w:val="000550FA"/>
    <w:rsid w:val="00055CCA"/>
    <w:rsid w:val="00056201"/>
    <w:rsid w:val="0006011B"/>
    <w:rsid w:val="000611DF"/>
    <w:rsid w:val="000611F5"/>
    <w:rsid w:val="000614E1"/>
    <w:rsid w:val="00062FE8"/>
    <w:rsid w:val="00064825"/>
    <w:rsid w:val="000653DD"/>
    <w:rsid w:val="00066DD8"/>
    <w:rsid w:val="00067F6A"/>
    <w:rsid w:val="000774D6"/>
    <w:rsid w:val="000805F4"/>
    <w:rsid w:val="00080EDE"/>
    <w:rsid w:val="00082008"/>
    <w:rsid w:val="000837A0"/>
    <w:rsid w:val="00083CDF"/>
    <w:rsid w:val="00086BE2"/>
    <w:rsid w:val="00090D75"/>
    <w:rsid w:val="00092BDC"/>
    <w:rsid w:val="00093B88"/>
    <w:rsid w:val="00093F3E"/>
    <w:rsid w:val="00097E1B"/>
    <w:rsid w:val="000A239A"/>
    <w:rsid w:val="000A2D02"/>
    <w:rsid w:val="000A4285"/>
    <w:rsid w:val="000B3A22"/>
    <w:rsid w:val="000B4334"/>
    <w:rsid w:val="000B4F21"/>
    <w:rsid w:val="000C0D6E"/>
    <w:rsid w:val="000C25A2"/>
    <w:rsid w:val="000C27E3"/>
    <w:rsid w:val="000C562B"/>
    <w:rsid w:val="000C591A"/>
    <w:rsid w:val="000D129D"/>
    <w:rsid w:val="000D1413"/>
    <w:rsid w:val="000D1860"/>
    <w:rsid w:val="000D2D97"/>
    <w:rsid w:val="000D3E31"/>
    <w:rsid w:val="000D4FE6"/>
    <w:rsid w:val="000E05B2"/>
    <w:rsid w:val="000E0A46"/>
    <w:rsid w:val="000E270A"/>
    <w:rsid w:val="000E2EA4"/>
    <w:rsid w:val="000E496B"/>
    <w:rsid w:val="000E4B76"/>
    <w:rsid w:val="000E4F5B"/>
    <w:rsid w:val="000E65EE"/>
    <w:rsid w:val="000E7F32"/>
    <w:rsid w:val="000F1056"/>
    <w:rsid w:val="000F187B"/>
    <w:rsid w:val="000F2456"/>
    <w:rsid w:val="000F25F4"/>
    <w:rsid w:val="000F6BCA"/>
    <w:rsid w:val="000F77DD"/>
    <w:rsid w:val="00101AFA"/>
    <w:rsid w:val="00103FE0"/>
    <w:rsid w:val="00104C3C"/>
    <w:rsid w:val="00107583"/>
    <w:rsid w:val="00107686"/>
    <w:rsid w:val="001111BD"/>
    <w:rsid w:val="001127EF"/>
    <w:rsid w:val="00113324"/>
    <w:rsid w:val="0011457D"/>
    <w:rsid w:val="001163B1"/>
    <w:rsid w:val="00116F9E"/>
    <w:rsid w:val="00122E3B"/>
    <w:rsid w:val="00125607"/>
    <w:rsid w:val="00130E7B"/>
    <w:rsid w:val="00132DC4"/>
    <w:rsid w:val="001330CD"/>
    <w:rsid w:val="00135CAA"/>
    <w:rsid w:val="00136B05"/>
    <w:rsid w:val="00136EED"/>
    <w:rsid w:val="00141BAD"/>
    <w:rsid w:val="00142358"/>
    <w:rsid w:val="00142374"/>
    <w:rsid w:val="00144070"/>
    <w:rsid w:val="001441C7"/>
    <w:rsid w:val="00145307"/>
    <w:rsid w:val="0014573B"/>
    <w:rsid w:val="00145A62"/>
    <w:rsid w:val="001460C3"/>
    <w:rsid w:val="00146502"/>
    <w:rsid w:val="00146849"/>
    <w:rsid w:val="001471E3"/>
    <w:rsid w:val="00154438"/>
    <w:rsid w:val="00155F25"/>
    <w:rsid w:val="00156623"/>
    <w:rsid w:val="0015694A"/>
    <w:rsid w:val="0016456F"/>
    <w:rsid w:val="001649B4"/>
    <w:rsid w:val="00167049"/>
    <w:rsid w:val="00167FF5"/>
    <w:rsid w:val="00174852"/>
    <w:rsid w:val="001871F8"/>
    <w:rsid w:val="001879C9"/>
    <w:rsid w:val="00190BD2"/>
    <w:rsid w:val="00191562"/>
    <w:rsid w:val="00191AF6"/>
    <w:rsid w:val="001949D6"/>
    <w:rsid w:val="00195D32"/>
    <w:rsid w:val="00195DEE"/>
    <w:rsid w:val="00196407"/>
    <w:rsid w:val="00196EC9"/>
    <w:rsid w:val="001A03FE"/>
    <w:rsid w:val="001A04B0"/>
    <w:rsid w:val="001A0B9E"/>
    <w:rsid w:val="001A146F"/>
    <w:rsid w:val="001A658A"/>
    <w:rsid w:val="001B111E"/>
    <w:rsid w:val="001B241E"/>
    <w:rsid w:val="001B2F1B"/>
    <w:rsid w:val="001B3252"/>
    <w:rsid w:val="001B54D5"/>
    <w:rsid w:val="001B6AEF"/>
    <w:rsid w:val="001B713B"/>
    <w:rsid w:val="001C4D02"/>
    <w:rsid w:val="001C714F"/>
    <w:rsid w:val="001C747B"/>
    <w:rsid w:val="001D0117"/>
    <w:rsid w:val="001D013B"/>
    <w:rsid w:val="001D0C52"/>
    <w:rsid w:val="001D1153"/>
    <w:rsid w:val="001D3774"/>
    <w:rsid w:val="001E0245"/>
    <w:rsid w:val="001E2030"/>
    <w:rsid w:val="001E2AFE"/>
    <w:rsid w:val="001E44BA"/>
    <w:rsid w:val="001E473F"/>
    <w:rsid w:val="001F3630"/>
    <w:rsid w:val="002004B1"/>
    <w:rsid w:val="0020207D"/>
    <w:rsid w:val="00203EC7"/>
    <w:rsid w:val="002048A9"/>
    <w:rsid w:val="00205AAB"/>
    <w:rsid w:val="00207F54"/>
    <w:rsid w:val="00215CEA"/>
    <w:rsid w:val="002179FC"/>
    <w:rsid w:val="00217F15"/>
    <w:rsid w:val="00220E4D"/>
    <w:rsid w:val="00220F14"/>
    <w:rsid w:val="0022100F"/>
    <w:rsid w:val="0022300C"/>
    <w:rsid w:val="002249EA"/>
    <w:rsid w:val="002258B5"/>
    <w:rsid w:val="00227B4A"/>
    <w:rsid w:val="002306E9"/>
    <w:rsid w:val="00231FA2"/>
    <w:rsid w:val="00232DCE"/>
    <w:rsid w:val="002332EC"/>
    <w:rsid w:val="002342D3"/>
    <w:rsid w:val="00242A7B"/>
    <w:rsid w:val="00243E89"/>
    <w:rsid w:val="002458BE"/>
    <w:rsid w:val="00246DA8"/>
    <w:rsid w:val="00250368"/>
    <w:rsid w:val="00252EE5"/>
    <w:rsid w:val="002539B2"/>
    <w:rsid w:val="00253FE7"/>
    <w:rsid w:val="002550F5"/>
    <w:rsid w:val="00257450"/>
    <w:rsid w:val="0026032C"/>
    <w:rsid w:val="00261435"/>
    <w:rsid w:val="0026352F"/>
    <w:rsid w:val="0026438F"/>
    <w:rsid w:val="00265824"/>
    <w:rsid w:val="00265C5C"/>
    <w:rsid w:val="00265C61"/>
    <w:rsid w:val="0027034D"/>
    <w:rsid w:val="00271E1F"/>
    <w:rsid w:val="00272A1E"/>
    <w:rsid w:val="00273501"/>
    <w:rsid w:val="0027438C"/>
    <w:rsid w:val="002811F4"/>
    <w:rsid w:val="00281A0E"/>
    <w:rsid w:val="00282D53"/>
    <w:rsid w:val="0029529F"/>
    <w:rsid w:val="00296AC0"/>
    <w:rsid w:val="00297674"/>
    <w:rsid w:val="002B062E"/>
    <w:rsid w:val="002B1038"/>
    <w:rsid w:val="002B1585"/>
    <w:rsid w:val="002B20B4"/>
    <w:rsid w:val="002B28E0"/>
    <w:rsid w:val="002B4272"/>
    <w:rsid w:val="002B56CC"/>
    <w:rsid w:val="002B5BC9"/>
    <w:rsid w:val="002B5DD4"/>
    <w:rsid w:val="002B7CC2"/>
    <w:rsid w:val="002B7E75"/>
    <w:rsid w:val="002C1324"/>
    <w:rsid w:val="002C1F0E"/>
    <w:rsid w:val="002C245D"/>
    <w:rsid w:val="002C3E00"/>
    <w:rsid w:val="002C782D"/>
    <w:rsid w:val="002D36D1"/>
    <w:rsid w:val="002D4876"/>
    <w:rsid w:val="002D7FD1"/>
    <w:rsid w:val="002E1A3B"/>
    <w:rsid w:val="002E465C"/>
    <w:rsid w:val="002E5D24"/>
    <w:rsid w:val="002E68E1"/>
    <w:rsid w:val="002E7307"/>
    <w:rsid w:val="002F0E81"/>
    <w:rsid w:val="002F6133"/>
    <w:rsid w:val="002F74F6"/>
    <w:rsid w:val="002F7E33"/>
    <w:rsid w:val="003004A1"/>
    <w:rsid w:val="003008DF"/>
    <w:rsid w:val="00300AA4"/>
    <w:rsid w:val="00301B71"/>
    <w:rsid w:val="003023EA"/>
    <w:rsid w:val="0030259B"/>
    <w:rsid w:val="00302995"/>
    <w:rsid w:val="00304850"/>
    <w:rsid w:val="003074C0"/>
    <w:rsid w:val="00311AFF"/>
    <w:rsid w:val="00311DAA"/>
    <w:rsid w:val="00320F28"/>
    <w:rsid w:val="00321424"/>
    <w:rsid w:val="00323B2C"/>
    <w:rsid w:val="00324842"/>
    <w:rsid w:val="00324BE9"/>
    <w:rsid w:val="00330005"/>
    <w:rsid w:val="00335908"/>
    <w:rsid w:val="003421FB"/>
    <w:rsid w:val="003436CD"/>
    <w:rsid w:val="00345143"/>
    <w:rsid w:val="00345835"/>
    <w:rsid w:val="00346627"/>
    <w:rsid w:val="003478B6"/>
    <w:rsid w:val="00350D2B"/>
    <w:rsid w:val="003608EE"/>
    <w:rsid w:val="003641BF"/>
    <w:rsid w:val="00365D63"/>
    <w:rsid w:val="003672A1"/>
    <w:rsid w:val="003672D1"/>
    <w:rsid w:val="003716F6"/>
    <w:rsid w:val="00371B60"/>
    <w:rsid w:val="003737CF"/>
    <w:rsid w:val="00374A59"/>
    <w:rsid w:val="00375487"/>
    <w:rsid w:val="00375817"/>
    <w:rsid w:val="003765C3"/>
    <w:rsid w:val="0037703B"/>
    <w:rsid w:val="0037762A"/>
    <w:rsid w:val="00377FCE"/>
    <w:rsid w:val="00380637"/>
    <w:rsid w:val="0038207A"/>
    <w:rsid w:val="0038298C"/>
    <w:rsid w:val="00383A5F"/>
    <w:rsid w:val="00383D21"/>
    <w:rsid w:val="003853B2"/>
    <w:rsid w:val="00392A0F"/>
    <w:rsid w:val="003935CE"/>
    <w:rsid w:val="003941B8"/>
    <w:rsid w:val="00396B05"/>
    <w:rsid w:val="00396B5B"/>
    <w:rsid w:val="003A1814"/>
    <w:rsid w:val="003A1B49"/>
    <w:rsid w:val="003A2006"/>
    <w:rsid w:val="003A220C"/>
    <w:rsid w:val="003A4534"/>
    <w:rsid w:val="003A60C4"/>
    <w:rsid w:val="003A77CC"/>
    <w:rsid w:val="003B0B96"/>
    <w:rsid w:val="003B0E57"/>
    <w:rsid w:val="003C1A79"/>
    <w:rsid w:val="003C2451"/>
    <w:rsid w:val="003C4871"/>
    <w:rsid w:val="003C580E"/>
    <w:rsid w:val="003C5851"/>
    <w:rsid w:val="003D20EE"/>
    <w:rsid w:val="003D3389"/>
    <w:rsid w:val="003D4613"/>
    <w:rsid w:val="003D4893"/>
    <w:rsid w:val="003D6A38"/>
    <w:rsid w:val="003D7669"/>
    <w:rsid w:val="003E5A2E"/>
    <w:rsid w:val="003E5BBD"/>
    <w:rsid w:val="003E5BD7"/>
    <w:rsid w:val="003E5FDA"/>
    <w:rsid w:val="003E6583"/>
    <w:rsid w:val="003E6F54"/>
    <w:rsid w:val="003E79B3"/>
    <w:rsid w:val="003F1C4C"/>
    <w:rsid w:val="003F1C6F"/>
    <w:rsid w:val="003F38CC"/>
    <w:rsid w:val="00400943"/>
    <w:rsid w:val="004036ED"/>
    <w:rsid w:val="00404511"/>
    <w:rsid w:val="0041155D"/>
    <w:rsid w:val="0041280C"/>
    <w:rsid w:val="00412B6A"/>
    <w:rsid w:val="00416DB9"/>
    <w:rsid w:val="004207F1"/>
    <w:rsid w:val="0042127C"/>
    <w:rsid w:val="004220CB"/>
    <w:rsid w:val="00422186"/>
    <w:rsid w:val="004227EB"/>
    <w:rsid w:val="004237F3"/>
    <w:rsid w:val="00424131"/>
    <w:rsid w:val="00424CD2"/>
    <w:rsid w:val="00425C18"/>
    <w:rsid w:val="00427127"/>
    <w:rsid w:val="00433FA0"/>
    <w:rsid w:val="00442217"/>
    <w:rsid w:val="00443671"/>
    <w:rsid w:val="00445785"/>
    <w:rsid w:val="004473F4"/>
    <w:rsid w:val="00450922"/>
    <w:rsid w:val="0045125F"/>
    <w:rsid w:val="00457A56"/>
    <w:rsid w:val="00457DA1"/>
    <w:rsid w:val="00462B8A"/>
    <w:rsid w:val="004642D6"/>
    <w:rsid w:val="00464E29"/>
    <w:rsid w:val="0046703E"/>
    <w:rsid w:val="0046724B"/>
    <w:rsid w:val="00467485"/>
    <w:rsid w:val="00470492"/>
    <w:rsid w:val="00471590"/>
    <w:rsid w:val="004723EA"/>
    <w:rsid w:val="00473DA0"/>
    <w:rsid w:val="00474777"/>
    <w:rsid w:val="0047615C"/>
    <w:rsid w:val="0047629C"/>
    <w:rsid w:val="00477D56"/>
    <w:rsid w:val="0048045B"/>
    <w:rsid w:val="004859E8"/>
    <w:rsid w:val="00487769"/>
    <w:rsid w:val="0049061C"/>
    <w:rsid w:val="00490851"/>
    <w:rsid w:val="00490F19"/>
    <w:rsid w:val="00492644"/>
    <w:rsid w:val="00493693"/>
    <w:rsid w:val="004951DA"/>
    <w:rsid w:val="00496887"/>
    <w:rsid w:val="00497126"/>
    <w:rsid w:val="004A0BD9"/>
    <w:rsid w:val="004A1A45"/>
    <w:rsid w:val="004A1C4D"/>
    <w:rsid w:val="004A2973"/>
    <w:rsid w:val="004A310A"/>
    <w:rsid w:val="004A5209"/>
    <w:rsid w:val="004A793F"/>
    <w:rsid w:val="004B071E"/>
    <w:rsid w:val="004B1437"/>
    <w:rsid w:val="004B2891"/>
    <w:rsid w:val="004B32AF"/>
    <w:rsid w:val="004B57CF"/>
    <w:rsid w:val="004B5AAA"/>
    <w:rsid w:val="004B7577"/>
    <w:rsid w:val="004C09A9"/>
    <w:rsid w:val="004C306A"/>
    <w:rsid w:val="004C4F35"/>
    <w:rsid w:val="004C6EC9"/>
    <w:rsid w:val="004D059C"/>
    <w:rsid w:val="004D1508"/>
    <w:rsid w:val="004D17A9"/>
    <w:rsid w:val="004D3161"/>
    <w:rsid w:val="004D4421"/>
    <w:rsid w:val="004D4F0C"/>
    <w:rsid w:val="004E1C1E"/>
    <w:rsid w:val="004F0C39"/>
    <w:rsid w:val="004F347D"/>
    <w:rsid w:val="004F3A58"/>
    <w:rsid w:val="004F3F55"/>
    <w:rsid w:val="00500A2D"/>
    <w:rsid w:val="00500E61"/>
    <w:rsid w:val="00501E67"/>
    <w:rsid w:val="005046C0"/>
    <w:rsid w:val="0050482A"/>
    <w:rsid w:val="00507468"/>
    <w:rsid w:val="00510F21"/>
    <w:rsid w:val="005141AF"/>
    <w:rsid w:val="005142FD"/>
    <w:rsid w:val="00515755"/>
    <w:rsid w:val="0051748E"/>
    <w:rsid w:val="00521A75"/>
    <w:rsid w:val="005223B2"/>
    <w:rsid w:val="00524C1A"/>
    <w:rsid w:val="0052605B"/>
    <w:rsid w:val="00526D12"/>
    <w:rsid w:val="0052707A"/>
    <w:rsid w:val="005275E7"/>
    <w:rsid w:val="005337A0"/>
    <w:rsid w:val="0053431A"/>
    <w:rsid w:val="00534E05"/>
    <w:rsid w:val="00534FB8"/>
    <w:rsid w:val="00535193"/>
    <w:rsid w:val="0053536A"/>
    <w:rsid w:val="00536CB3"/>
    <w:rsid w:val="00536F59"/>
    <w:rsid w:val="0053775B"/>
    <w:rsid w:val="00537EC3"/>
    <w:rsid w:val="00541630"/>
    <w:rsid w:val="0054219F"/>
    <w:rsid w:val="0054483E"/>
    <w:rsid w:val="00547D2B"/>
    <w:rsid w:val="005504FB"/>
    <w:rsid w:val="005528AD"/>
    <w:rsid w:val="00552D34"/>
    <w:rsid w:val="005533CD"/>
    <w:rsid w:val="00560167"/>
    <w:rsid w:val="00561DCB"/>
    <w:rsid w:val="0056397F"/>
    <w:rsid w:val="00563AD5"/>
    <w:rsid w:val="005661BC"/>
    <w:rsid w:val="00567668"/>
    <w:rsid w:val="00567BAD"/>
    <w:rsid w:val="0057240C"/>
    <w:rsid w:val="00574245"/>
    <w:rsid w:val="0057787D"/>
    <w:rsid w:val="005823E2"/>
    <w:rsid w:val="00582FB0"/>
    <w:rsid w:val="00583FA1"/>
    <w:rsid w:val="005845BE"/>
    <w:rsid w:val="005856CB"/>
    <w:rsid w:val="00591513"/>
    <w:rsid w:val="0059316E"/>
    <w:rsid w:val="00596040"/>
    <w:rsid w:val="00597ED9"/>
    <w:rsid w:val="005A70E5"/>
    <w:rsid w:val="005B0964"/>
    <w:rsid w:val="005B1833"/>
    <w:rsid w:val="005B1936"/>
    <w:rsid w:val="005B1A83"/>
    <w:rsid w:val="005B1FB1"/>
    <w:rsid w:val="005B23DF"/>
    <w:rsid w:val="005B38EF"/>
    <w:rsid w:val="005B7B1B"/>
    <w:rsid w:val="005B7F00"/>
    <w:rsid w:val="005C000F"/>
    <w:rsid w:val="005C1844"/>
    <w:rsid w:val="005C3A00"/>
    <w:rsid w:val="005C66B8"/>
    <w:rsid w:val="005C7800"/>
    <w:rsid w:val="005D024A"/>
    <w:rsid w:val="005D1622"/>
    <w:rsid w:val="005D78C3"/>
    <w:rsid w:val="005E086B"/>
    <w:rsid w:val="005E0A2F"/>
    <w:rsid w:val="005E0FC2"/>
    <w:rsid w:val="005E22AE"/>
    <w:rsid w:val="005E3B67"/>
    <w:rsid w:val="005E3F0A"/>
    <w:rsid w:val="005E6772"/>
    <w:rsid w:val="005F22B5"/>
    <w:rsid w:val="005F2413"/>
    <w:rsid w:val="005F2B60"/>
    <w:rsid w:val="005F3A61"/>
    <w:rsid w:val="005F3D7B"/>
    <w:rsid w:val="00600165"/>
    <w:rsid w:val="006007E2"/>
    <w:rsid w:val="00604463"/>
    <w:rsid w:val="006064E9"/>
    <w:rsid w:val="0061027D"/>
    <w:rsid w:val="006115FF"/>
    <w:rsid w:val="00613858"/>
    <w:rsid w:val="00613BE8"/>
    <w:rsid w:val="006153D6"/>
    <w:rsid w:val="00617957"/>
    <w:rsid w:val="00621B5D"/>
    <w:rsid w:val="00623627"/>
    <w:rsid w:val="0062469B"/>
    <w:rsid w:val="00624C58"/>
    <w:rsid w:val="00626B05"/>
    <w:rsid w:val="00633E74"/>
    <w:rsid w:val="006443B1"/>
    <w:rsid w:val="00647AA2"/>
    <w:rsid w:val="00652EE3"/>
    <w:rsid w:val="00656EA2"/>
    <w:rsid w:val="00656F39"/>
    <w:rsid w:val="00661C86"/>
    <w:rsid w:val="0066314B"/>
    <w:rsid w:val="006646BE"/>
    <w:rsid w:val="006650EF"/>
    <w:rsid w:val="00666494"/>
    <w:rsid w:val="00671A50"/>
    <w:rsid w:val="00672F3F"/>
    <w:rsid w:val="00673C90"/>
    <w:rsid w:val="00675A6F"/>
    <w:rsid w:val="00681179"/>
    <w:rsid w:val="006827A1"/>
    <w:rsid w:val="006848F2"/>
    <w:rsid w:val="00684ABA"/>
    <w:rsid w:val="00685310"/>
    <w:rsid w:val="00687315"/>
    <w:rsid w:val="006879E3"/>
    <w:rsid w:val="006911A0"/>
    <w:rsid w:val="00695461"/>
    <w:rsid w:val="006A151C"/>
    <w:rsid w:val="006A236F"/>
    <w:rsid w:val="006A471E"/>
    <w:rsid w:val="006A5ED7"/>
    <w:rsid w:val="006B209E"/>
    <w:rsid w:val="006B25D5"/>
    <w:rsid w:val="006B51A9"/>
    <w:rsid w:val="006B5359"/>
    <w:rsid w:val="006B7FDF"/>
    <w:rsid w:val="006C05F3"/>
    <w:rsid w:val="006C121A"/>
    <w:rsid w:val="006C3103"/>
    <w:rsid w:val="006C3D63"/>
    <w:rsid w:val="006C57FD"/>
    <w:rsid w:val="006C66BB"/>
    <w:rsid w:val="006D2F85"/>
    <w:rsid w:val="006D360F"/>
    <w:rsid w:val="006D3748"/>
    <w:rsid w:val="006E03CD"/>
    <w:rsid w:val="006E1F77"/>
    <w:rsid w:val="006E40F1"/>
    <w:rsid w:val="006E517D"/>
    <w:rsid w:val="006E6E94"/>
    <w:rsid w:val="006E786E"/>
    <w:rsid w:val="006E7D4B"/>
    <w:rsid w:val="006F0772"/>
    <w:rsid w:val="006F154D"/>
    <w:rsid w:val="006F1FD8"/>
    <w:rsid w:val="006F3233"/>
    <w:rsid w:val="006F390F"/>
    <w:rsid w:val="006F4577"/>
    <w:rsid w:val="006F6709"/>
    <w:rsid w:val="006F7351"/>
    <w:rsid w:val="00701369"/>
    <w:rsid w:val="00703C5A"/>
    <w:rsid w:val="007057DF"/>
    <w:rsid w:val="00710110"/>
    <w:rsid w:val="007102A1"/>
    <w:rsid w:val="007105A1"/>
    <w:rsid w:val="00710A51"/>
    <w:rsid w:val="00712A98"/>
    <w:rsid w:val="0071326B"/>
    <w:rsid w:val="00713499"/>
    <w:rsid w:val="00715133"/>
    <w:rsid w:val="007166F5"/>
    <w:rsid w:val="007213B2"/>
    <w:rsid w:val="007233CA"/>
    <w:rsid w:val="007241AA"/>
    <w:rsid w:val="00730AFE"/>
    <w:rsid w:val="00730F1A"/>
    <w:rsid w:val="00731BEC"/>
    <w:rsid w:val="00732F07"/>
    <w:rsid w:val="00734422"/>
    <w:rsid w:val="00734ED9"/>
    <w:rsid w:val="0073502B"/>
    <w:rsid w:val="00735CFC"/>
    <w:rsid w:val="007375B6"/>
    <w:rsid w:val="0074161D"/>
    <w:rsid w:val="00741807"/>
    <w:rsid w:val="007431D6"/>
    <w:rsid w:val="00744E85"/>
    <w:rsid w:val="00746D67"/>
    <w:rsid w:val="00747847"/>
    <w:rsid w:val="007500DD"/>
    <w:rsid w:val="007533E5"/>
    <w:rsid w:val="00753A5B"/>
    <w:rsid w:val="007554E3"/>
    <w:rsid w:val="0075598C"/>
    <w:rsid w:val="0076160D"/>
    <w:rsid w:val="00766528"/>
    <w:rsid w:val="00766BD0"/>
    <w:rsid w:val="0077003B"/>
    <w:rsid w:val="00771C83"/>
    <w:rsid w:val="007723EB"/>
    <w:rsid w:val="00772735"/>
    <w:rsid w:val="00772C51"/>
    <w:rsid w:val="00772DE1"/>
    <w:rsid w:val="00776271"/>
    <w:rsid w:val="007772FD"/>
    <w:rsid w:val="0078169A"/>
    <w:rsid w:val="00783A50"/>
    <w:rsid w:val="00783E46"/>
    <w:rsid w:val="007861B9"/>
    <w:rsid w:val="0078656F"/>
    <w:rsid w:val="00786884"/>
    <w:rsid w:val="00786B9B"/>
    <w:rsid w:val="007876B1"/>
    <w:rsid w:val="00787752"/>
    <w:rsid w:val="00787E5D"/>
    <w:rsid w:val="00791BDC"/>
    <w:rsid w:val="00791F6E"/>
    <w:rsid w:val="00796B7C"/>
    <w:rsid w:val="00797CE8"/>
    <w:rsid w:val="00797FCF"/>
    <w:rsid w:val="007A0201"/>
    <w:rsid w:val="007A028B"/>
    <w:rsid w:val="007A0D25"/>
    <w:rsid w:val="007A253C"/>
    <w:rsid w:val="007A2A54"/>
    <w:rsid w:val="007A4C9C"/>
    <w:rsid w:val="007A4D26"/>
    <w:rsid w:val="007B26FF"/>
    <w:rsid w:val="007B2C99"/>
    <w:rsid w:val="007B45AF"/>
    <w:rsid w:val="007B572B"/>
    <w:rsid w:val="007B5977"/>
    <w:rsid w:val="007B70DB"/>
    <w:rsid w:val="007C14F8"/>
    <w:rsid w:val="007C561D"/>
    <w:rsid w:val="007C594F"/>
    <w:rsid w:val="007C5A53"/>
    <w:rsid w:val="007D0895"/>
    <w:rsid w:val="007D1E3A"/>
    <w:rsid w:val="007D1E8C"/>
    <w:rsid w:val="007D3368"/>
    <w:rsid w:val="007D3BDB"/>
    <w:rsid w:val="007D5A6B"/>
    <w:rsid w:val="007D6B53"/>
    <w:rsid w:val="007E3A6F"/>
    <w:rsid w:val="007E472E"/>
    <w:rsid w:val="007E4CD9"/>
    <w:rsid w:val="007F2767"/>
    <w:rsid w:val="007F2943"/>
    <w:rsid w:val="007F4070"/>
    <w:rsid w:val="007F6E9F"/>
    <w:rsid w:val="00805D0D"/>
    <w:rsid w:val="00806D07"/>
    <w:rsid w:val="00807DBA"/>
    <w:rsid w:val="00810F1B"/>
    <w:rsid w:val="00812D2E"/>
    <w:rsid w:val="0081330E"/>
    <w:rsid w:val="00813FB9"/>
    <w:rsid w:val="008144DE"/>
    <w:rsid w:val="00815B61"/>
    <w:rsid w:val="00815F57"/>
    <w:rsid w:val="00817579"/>
    <w:rsid w:val="00820C1F"/>
    <w:rsid w:val="0082516B"/>
    <w:rsid w:val="008259B7"/>
    <w:rsid w:val="00825FA8"/>
    <w:rsid w:val="00826B1F"/>
    <w:rsid w:val="008313BD"/>
    <w:rsid w:val="00831803"/>
    <w:rsid w:val="00835E49"/>
    <w:rsid w:val="00840728"/>
    <w:rsid w:val="00844487"/>
    <w:rsid w:val="008450CE"/>
    <w:rsid w:val="008472F2"/>
    <w:rsid w:val="00850124"/>
    <w:rsid w:val="00850590"/>
    <w:rsid w:val="00851E4A"/>
    <w:rsid w:val="00861B58"/>
    <w:rsid w:val="00865D48"/>
    <w:rsid w:val="00867AD8"/>
    <w:rsid w:val="00871B55"/>
    <w:rsid w:val="0087283D"/>
    <w:rsid w:val="0087480C"/>
    <w:rsid w:val="00876A8A"/>
    <w:rsid w:val="00881963"/>
    <w:rsid w:val="00885773"/>
    <w:rsid w:val="00890DB5"/>
    <w:rsid w:val="00890EA6"/>
    <w:rsid w:val="0089355A"/>
    <w:rsid w:val="00893991"/>
    <w:rsid w:val="00895157"/>
    <w:rsid w:val="008A0589"/>
    <w:rsid w:val="008A0898"/>
    <w:rsid w:val="008A4F8B"/>
    <w:rsid w:val="008A51B7"/>
    <w:rsid w:val="008A56BF"/>
    <w:rsid w:val="008A5F88"/>
    <w:rsid w:val="008A6C80"/>
    <w:rsid w:val="008A7BB3"/>
    <w:rsid w:val="008A7C23"/>
    <w:rsid w:val="008B2EBD"/>
    <w:rsid w:val="008B3DFB"/>
    <w:rsid w:val="008B4CA3"/>
    <w:rsid w:val="008B4FF9"/>
    <w:rsid w:val="008B5947"/>
    <w:rsid w:val="008B671B"/>
    <w:rsid w:val="008B6CF5"/>
    <w:rsid w:val="008B71B2"/>
    <w:rsid w:val="008B7F48"/>
    <w:rsid w:val="008C01E0"/>
    <w:rsid w:val="008C0F90"/>
    <w:rsid w:val="008C33ED"/>
    <w:rsid w:val="008C486E"/>
    <w:rsid w:val="008C51D6"/>
    <w:rsid w:val="008C67A4"/>
    <w:rsid w:val="008D2028"/>
    <w:rsid w:val="008D2877"/>
    <w:rsid w:val="008D2CA0"/>
    <w:rsid w:val="008D53BA"/>
    <w:rsid w:val="008D7283"/>
    <w:rsid w:val="008D7A80"/>
    <w:rsid w:val="008D7BDC"/>
    <w:rsid w:val="008E1725"/>
    <w:rsid w:val="008E2407"/>
    <w:rsid w:val="008E59FE"/>
    <w:rsid w:val="008E5A34"/>
    <w:rsid w:val="008F2780"/>
    <w:rsid w:val="008F4734"/>
    <w:rsid w:val="008F70D4"/>
    <w:rsid w:val="008F7CFB"/>
    <w:rsid w:val="008F7DC2"/>
    <w:rsid w:val="0090109D"/>
    <w:rsid w:val="00903C10"/>
    <w:rsid w:val="009074D2"/>
    <w:rsid w:val="0090787F"/>
    <w:rsid w:val="00910DE9"/>
    <w:rsid w:val="00911377"/>
    <w:rsid w:val="00911E29"/>
    <w:rsid w:val="00917C53"/>
    <w:rsid w:val="0092054F"/>
    <w:rsid w:val="009207B8"/>
    <w:rsid w:val="009219B4"/>
    <w:rsid w:val="00921D35"/>
    <w:rsid w:val="00922D4C"/>
    <w:rsid w:val="00922DF2"/>
    <w:rsid w:val="009233AD"/>
    <w:rsid w:val="00930A80"/>
    <w:rsid w:val="0093213D"/>
    <w:rsid w:val="00933881"/>
    <w:rsid w:val="00937D5B"/>
    <w:rsid w:val="0094206B"/>
    <w:rsid w:val="00942F18"/>
    <w:rsid w:val="00946F26"/>
    <w:rsid w:val="00947977"/>
    <w:rsid w:val="0095094E"/>
    <w:rsid w:val="00951442"/>
    <w:rsid w:val="00954A78"/>
    <w:rsid w:val="00960268"/>
    <w:rsid w:val="009611C6"/>
    <w:rsid w:val="0096240F"/>
    <w:rsid w:val="00962567"/>
    <w:rsid w:val="00962B48"/>
    <w:rsid w:val="00963300"/>
    <w:rsid w:val="009659A7"/>
    <w:rsid w:val="0096640B"/>
    <w:rsid w:val="00981E6E"/>
    <w:rsid w:val="00982E21"/>
    <w:rsid w:val="00983E03"/>
    <w:rsid w:val="00983F5C"/>
    <w:rsid w:val="0098516D"/>
    <w:rsid w:val="0098636F"/>
    <w:rsid w:val="00991A72"/>
    <w:rsid w:val="0099208B"/>
    <w:rsid w:val="009922FF"/>
    <w:rsid w:val="00997103"/>
    <w:rsid w:val="009979B3"/>
    <w:rsid w:val="009A0DC3"/>
    <w:rsid w:val="009A0E48"/>
    <w:rsid w:val="009A44B6"/>
    <w:rsid w:val="009A4643"/>
    <w:rsid w:val="009A4CD2"/>
    <w:rsid w:val="009A7C43"/>
    <w:rsid w:val="009B1403"/>
    <w:rsid w:val="009B1B63"/>
    <w:rsid w:val="009B2BC5"/>
    <w:rsid w:val="009B4E3E"/>
    <w:rsid w:val="009B5AB7"/>
    <w:rsid w:val="009B6044"/>
    <w:rsid w:val="009C10C4"/>
    <w:rsid w:val="009C2208"/>
    <w:rsid w:val="009D0C2F"/>
    <w:rsid w:val="009D3A35"/>
    <w:rsid w:val="009D6841"/>
    <w:rsid w:val="009E3499"/>
    <w:rsid w:val="009E48A7"/>
    <w:rsid w:val="009E5149"/>
    <w:rsid w:val="009E5705"/>
    <w:rsid w:val="009E6602"/>
    <w:rsid w:val="009E7E3D"/>
    <w:rsid w:val="009F0241"/>
    <w:rsid w:val="009F0A8F"/>
    <w:rsid w:val="009F7F33"/>
    <w:rsid w:val="00A02691"/>
    <w:rsid w:val="00A026A7"/>
    <w:rsid w:val="00A03CC2"/>
    <w:rsid w:val="00A03D24"/>
    <w:rsid w:val="00A04C16"/>
    <w:rsid w:val="00A061FE"/>
    <w:rsid w:val="00A0638A"/>
    <w:rsid w:val="00A07EAE"/>
    <w:rsid w:val="00A10546"/>
    <w:rsid w:val="00A11B58"/>
    <w:rsid w:val="00A12551"/>
    <w:rsid w:val="00A14BB5"/>
    <w:rsid w:val="00A1771B"/>
    <w:rsid w:val="00A20697"/>
    <w:rsid w:val="00A21EC6"/>
    <w:rsid w:val="00A2276B"/>
    <w:rsid w:val="00A308A8"/>
    <w:rsid w:val="00A3298B"/>
    <w:rsid w:val="00A32F79"/>
    <w:rsid w:val="00A36239"/>
    <w:rsid w:val="00A362EE"/>
    <w:rsid w:val="00A40DF1"/>
    <w:rsid w:val="00A41286"/>
    <w:rsid w:val="00A4129C"/>
    <w:rsid w:val="00A41754"/>
    <w:rsid w:val="00A41B95"/>
    <w:rsid w:val="00A41DB4"/>
    <w:rsid w:val="00A41FB0"/>
    <w:rsid w:val="00A42774"/>
    <w:rsid w:val="00A43022"/>
    <w:rsid w:val="00A462CE"/>
    <w:rsid w:val="00A46393"/>
    <w:rsid w:val="00A479CE"/>
    <w:rsid w:val="00A514CF"/>
    <w:rsid w:val="00A515B5"/>
    <w:rsid w:val="00A51B3C"/>
    <w:rsid w:val="00A528F9"/>
    <w:rsid w:val="00A57DB8"/>
    <w:rsid w:val="00A57E8F"/>
    <w:rsid w:val="00A6215F"/>
    <w:rsid w:val="00A66B77"/>
    <w:rsid w:val="00A6737C"/>
    <w:rsid w:val="00A678F0"/>
    <w:rsid w:val="00A7124F"/>
    <w:rsid w:val="00A73981"/>
    <w:rsid w:val="00A75596"/>
    <w:rsid w:val="00A77295"/>
    <w:rsid w:val="00A82272"/>
    <w:rsid w:val="00A8282D"/>
    <w:rsid w:val="00A8625E"/>
    <w:rsid w:val="00A86CC8"/>
    <w:rsid w:val="00A9049A"/>
    <w:rsid w:val="00A91B13"/>
    <w:rsid w:val="00A92509"/>
    <w:rsid w:val="00A941CE"/>
    <w:rsid w:val="00A957A4"/>
    <w:rsid w:val="00A96079"/>
    <w:rsid w:val="00A9675F"/>
    <w:rsid w:val="00A9725D"/>
    <w:rsid w:val="00A97298"/>
    <w:rsid w:val="00A9755A"/>
    <w:rsid w:val="00AA1B92"/>
    <w:rsid w:val="00AA2FFB"/>
    <w:rsid w:val="00AA6679"/>
    <w:rsid w:val="00AA70F0"/>
    <w:rsid w:val="00AA7A82"/>
    <w:rsid w:val="00AA7EBA"/>
    <w:rsid w:val="00AB0EC2"/>
    <w:rsid w:val="00AB3789"/>
    <w:rsid w:val="00AB4816"/>
    <w:rsid w:val="00AB4FC5"/>
    <w:rsid w:val="00AB526A"/>
    <w:rsid w:val="00AB67CF"/>
    <w:rsid w:val="00AB7E7F"/>
    <w:rsid w:val="00AC10F8"/>
    <w:rsid w:val="00AC1A33"/>
    <w:rsid w:val="00AC4E97"/>
    <w:rsid w:val="00AC526B"/>
    <w:rsid w:val="00AC5A9C"/>
    <w:rsid w:val="00AC6F05"/>
    <w:rsid w:val="00AC7DFB"/>
    <w:rsid w:val="00AD17C8"/>
    <w:rsid w:val="00AD1D77"/>
    <w:rsid w:val="00AD1F60"/>
    <w:rsid w:val="00AD2623"/>
    <w:rsid w:val="00AD2636"/>
    <w:rsid w:val="00AD362C"/>
    <w:rsid w:val="00AD3FBD"/>
    <w:rsid w:val="00AD4CA6"/>
    <w:rsid w:val="00AD6BB4"/>
    <w:rsid w:val="00AD71F4"/>
    <w:rsid w:val="00AD7B7C"/>
    <w:rsid w:val="00AE1001"/>
    <w:rsid w:val="00AE1A69"/>
    <w:rsid w:val="00AE2434"/>
    <w:rsid w:val="00AF791C"/>
    <w:rsid w:val="00B0039D"/>
    <w:rsid w:val="00B01E8D"/>
    <w:rsid w:val="00B020B2"/>
    <w:rsid w:val="00B0225C"/>
    <w:rsid w:val="00B0286D"/>
    <w:rsid w:val="00B12A71"/>
    <w:rsid w:val="00B12BA6"/>
    <w:rsid w:val="00B13684"/>
    <w:rsid w:val="00B21C39"/>
    <w:rsid w:val="00B21D9E"/>
    <w:rsid w:val="00B22BC7"/>
    <w:rsid w:val="00B249CF"/>
    <w:rsid w:val="00B25F6A"/>
    <w:rsid w:val="00B27A71"/>
    <w:rsid w:val="00B30141"/>
    <w:rsid w:val="00B30C68"/>
    <w:rsid w:val="00B3205B"/>
    <w:rsid w:val="00B32EAF"/>
    <w:rsid w:val="00B332DE"/>
    <w:rsid w:val="00B3475D"/>
    <w:rsid w:val="00B35671"/>
    <w:rsid w:val="00B36DC2"/>
    <w:rsid w:val="00B40905"/>
    <w:rsid w:val="00B415BB"/>
    <w:rsid w:val="00B4671A"/>
    <w:rsid w:val="00B503F1"/>
    <w:rsid w:val="00B50426"/>
    <w:rsid w:val="00B50935"/>
    <w:rsid w:val="00B51EB6"/>
    <w:rsid w:val="00B53901"/>
    <w:rsid w:val="00B5560F"/>
    <w:rsid w:val="00B55711"/>
    <w:rsid w:val="00B579A1"/>
    <w:rsid w:val="00B61B7D"/>
    <w:rsid w:val="00B61F5C"/>
    <w:rsid w:val="00B63302"/>
    <w:rsid w:val="00B63545"/>
    <w:rsid w:val="00B63FBC"/>
    <w:rsid w:val="00B640EA"/>
    <w:rsid w:val="00B65376"/>
    <w:rsid w:val="00B66594"/>
    <w:rsid w:val="00B66EF1"/>
    <w:rsid w:val="00B67E35"/>
    <w:rsid w:val="00B71778"/>
    <w:rsid w:val="00B73275"/>
    <w:rsid w:val="00B73B6B"/>
    <w:rsid w:val="00B74A51"/>
    <w:rsid w:val="00B8207F"/>
    <w:rsid w:val="00B82790"/>
    <w:rsid w:val="00B86EB4"/>
    <w:rsid w:val="00B92BC6"/>
    <w:rsid w:val="00B96367"/>
    <w:rsid w:val="00BA0DB2"/>
    <w:rsid w:val="00BA1B39"/>
    <w:rsid w:val="00BA40CB"/>
    <w:rsid w:val="00BA49E1"/>
    <w:rsid w:val="00BA74EF"/>
    <w:rsid w:val="00BB0ECC"/>
    <w:rsid w:val="00BB3908"/>
    <w:rsid w:val="00BB3F5F"/>
    <w:rsid w:val="00BB4C16"/>
    <w:rsid w:val="00BB7613"/>
    <w:rsid w:val="00BC0EE5"/>
    <w:rsid w:val="00BC20BE"/>
    <w:rsid w:val="00BC2AB8"/>
    <w:rsid w:val="00BC686C"/>
    <w:rsid w:val="00BC7E50"/>
    <w:rsid w:val="00BD080B"/>
    <w:rsid w:val="00BD0843"/>
    <w:rsid w:val="00BD2AE7"/>
    <w:rsid w:val="00BD5574"/>
    <w:rsid w:val="00BE2580"/>
    <w:rsid w:val="00BE427A"/>
    <w:rsid w:val="00BE5F06"/>
    <w:rsid w:val="00BF006B"/>
    <w:rsid w:val="00BF78F9"/>
    <w:rsid w:val="00C006C7"/>
    <w:rsid w:val="00C00BD5"/>
    <w:rsid w:val="00C03BCF"/>
    <w:rsid w:val="00C04878"/>
    <w:rsid w:val="00C07244"/>
    <w:rsid w:val="00C121DB"/>
    <w:rsid w:val="00C1393C"/>
    <w:rsid w:val="00C13FE5"/>
    <w:rsid w:val="00C171C2"/>
    <w:rsid w:val="00C2232E"/>
    <w:rsid w:val="00C24EE9"/>
    <w:rsid w:val="00C32240"/>
    <w:rsid w:val="00C3226D"/>
    <w:rsid w:val="00C329B0"/>
    <w:rsid w:val="00C334F6"/>
    <w:rsid w:val="00C3414C"/>
    <w:rsid w:val="00C34F51"/>
    <w:rsid w:val="00C353F9"/>
    <w:rsid w:val="00C4245E"/>
    <w:rsid w:val="00C43156"/>
    <w:rsid w:val="00C43C25"/>
    <w:rsid w:val="00C445F8"/>
    <w:rsid w:val="00C47A49"/>
    <w:rsid w:val="00C50296"/>
    <w:rsid w:val="00C52DC7"/>
    <w:rsid w:val="00C5566E"/>
    <w:rsid w:val="00C558FC"/>
    <w:rsid w:val="00C57309"/>
    <w:rsid w:val="00C620ED"/>
    <w:rsid w:val="00C6438C"/>
    <w:rsid w:val="00C65C1C"/>
    <w:rsid w:val="00C65E03"/>
    <w:rsid w:val="00C65F12"/>
    <w:rsid w:val="00C662E0"/>
    <w:rsid w:val="00C67112"/>
    <w:rsid w:val="00C74AF3"/>
    <w:rsid w:val="00C74CFA"/>
    <w:rsid w:val="00C77005"/>
    <w:rsid w:val="00C81224"/>
    <w:rsid w:val="00C81CCB"/>
    <w:rsid w:val="00C82081"/>
    <w:rsid w:val="00C82983"/>
    <w:rsid w:val="00C83474"/>
    <w:rsid w:val="00C84822"/>
    <w:rsid w:val="00C84EB5"/>
    <w:rsid w:val="00C8517C"/>
    <w:rsid w:val="00C852F9"/>
    <w:rsid w:val="00C86359"/>
    <w:rsid w:val="00C9103F"/>
    <w:rsid w:val="00C9472A"/>
    <w:rsid w:val="00C977CB"/>
    <w:rsid w:val="00CA05E2"/>
    <w:rsid w:val="00CA3BBD"/>
    <w:rsid w:val="00CA436E"/>
    <w:rsid w:val="00CA481A"/>
    <w:rsid w:val="00CA5A42"/>
    <w:rsid w:val="00CA5D8A"/>
    <w:rsid w:val="00CA6175"/>
    <w:rsid w:val="00CB0EE3"/>
    <w:rsid w:val="00CB1731"/>
    <w:rsid w:val="00CB24B7"/>
    <w:rsid w:val="00CB2D14"/>
    <w:rsid w:val="00CB2D22"/>
    <w:rsid w:val="00CB3748"/>
    <w:rsid w:val="00CB53F2"/>
    <w:rsid w:val="00CC13A7"/>
    <w:rsid w:val="00CC1B51"/>
    <w:rsid w:val="00CC3B38"/>
    <w:rsid w:val="00CC58BB"/>
    <w:rsid w:val="00CC6E45"/>
    <w:rsid w:val="00CC7299"/>
    <w:rsid w:val="00CD0345"/>
    <w:rsid w:val="00CD2955"/>
    <w:rsid w:val="00CD3E72"/>
    <w:rsid w:val="00CD7B40"/>
    <w:rsid w:val="00CE0603"/>
    <w:rsid w:val="00CE17CB"/>
    <w:rsid w:val="00CE4C51"/>
    <w:rsid w:val="00CE56FE"/>
    <w:rsid w:val="00CE5F69"/>
    <w:rsid w:val="00CE6577"/>
    <w:rsid w:val="00CF2852"/>
    <w:rsid w:val="00CF32C4"/>
    <w:rsid w:val="00CF6041"/>
    <w:rsid w:val="00D101E3"/>
    <w:rsid w:val="00D1282C"/>
    <w:rsid w:val="00D12FA9"/>
    <w:rsid w:val="00D135D6"/>
    <w:rsid w:val="00D1714A"/>
    <w:rsid w:val="00D20820"/>
    <w:rsid w:val="00D20F1C"/>
    <w:rsid w:val="00D20FEC"/>
    <w:rsid w:val="00D21EDA"/>
    <w:rsid w:val="00D22967"/>
    <w:rsid w:val="00D24DB1"/>
    <w:rsid w:val="00D24DB9"/>
    <w:rsid w:val="00D30752"/>
    <w:rsid w:val="00D3133F"/>
    <w:rsid w:val="00D31B74"/>
    <w:rsid w:val="00D32AB5"/>
    <w:rsid w:val="00D33739"/>
    <w:rsid w:val="00D33AFF"/>
    <w:rsid w:val="00D407BE"/>
    <w:rsid w:val="00D435AF"/>
    <w:rsid w:val="00D47030"/>
    <w:rsid w:val="00D50309"/>
    <w:rsid w:val="00D52BBC"/>
    <w:rsid w:val="00D54A3D"/>
    <w:rsid w:val="00D5597B"/>
    <w:rsid w:val="00D56D26"/>
    <w:rsid w:val="00D61462"/>
    <w:rsid w:val="00D61538"/>
    <w:rsid w:val="00D654DE"/>
    <w:rsid w:val="00D66AAE"/>
    <w:rsid w:val="00D6742A"/>
    <w:rsid w:val="00D676A0"/>
    <w:rsid w:val="00D741D4"/>
    <w:rsid w:val="00D769AE"/>
    <w:rsid w:val="00D824D8"/>
    <w:rsid w:val="00D83785"/>
    <w:rsid w:val="00D86F24"/>
    <w:rsid w:val="00D90070"/>
    <w:rsid w:val="00D913CA"/>
    <w:rsid w:val="00D9279C"/>
    <w:rsid w:val="00D934CA"/>
    <w:rsid w:val="00D938D8"/>
    <w:rsid w:val="00D9445E"/>
    <w:rsid w:val="00D94B4B"/>
    <w:rsid w:val="00D95BE4"/>
    <w:rsid w:val="00D97008"/>
    <w:rsid w:val="00D971BC"/>
    <w:rsid w:val="00DA0EC2"/>
    <w:rsid w:val="00DA202C"/>
    <w:rsid w:val="00DA2632"/>
    <w:rsid w:val="00DA35CE"/>
    <w:rsid w:val="00DA3B23"/>
    <w:rsid w:val="00DA6AB5"/>
    <w:rsid w:val="00DB0214"/>
    <w:rsid w:val="00DB202E"/>
    <w:rsid w:val="00DB2DF9"/>
    <w:rsid w:val="00DB2FC0"/>
    <w:rsid w:val="00DB3467"/>
    <w:rsid w:val="00DB46FE"/>
    <w:rsid w:val="00DB4F07"/>
    <w:rsid w:val="00DB7697"/>
    <w:rsid w:val="00DC075F"/>
    <w:rsid w:val="00DC0DBD"/>
    <w:rsid w:val="00DC28AA"/>
    <w:rsid w:val="00DD0073"/>
    <w:rsid w:val="00DD35AA"/>
    <w:rsid w:val="00DD3CDE"/>
    <w:rsid w:val="00DD7BF5"/>
    <w:rsid w:val="00DE164E"/>
    <w:rsid w:val="00DE243A"/>
    <w:rsid w:val="00DE2F23"/>
    <w:rsid w:val="00DE400F"/>
    <w:rsid w:val="00DE4A06"/>
    <w:rsid w:val="00DE7BB8"/>
    <w:rsid w:val="00DF28BC"/>
    <w:rsid w:val="00DF30B2"/>
    <w:rsid w:val="00DF36B7"/>
    <w:rsid w:val="00DF45CE"/>
    <w:rsid w:val="00DF46CF"/>
    <w:rsid w:val="00E010E9"/>
    <w:rsid w:val="00E036A8"/>
    <w:rsid w:val="00E11C84"/>
    <w:rsid w:val="00E1297D"/>
    <w:rsid w:val="00E15617"/>
    <w:rsid w:val="00E16866"/>
    <w:rsid w:val="00E16B50"/>
    <w:rsid w:val="00E20208"/>
    <w:rsid w:val="00E22E05"/>
    <w:rsid w:val="00E2692A"/>
    <w:rsid w:val="00E26F68"/>
    <w:rsid w:val="00E27C42"/>
    <w:rsid w:val="00E27FC7"/>
    <w:rsid w:val="00E30606"/>
    <w:rsid w:val="00E3661C"/>
    <w:rsid w:val="00E45EB2"/>
    <w:rsid w:val="00E45F5B"/>
    <w:rsid w:val="00E50644"/>
    <w:rsid w:val="00E5171D"/>
    <w:rsid w:val="00E5244A"/>
    <w:rsid w:val="00E532BA"/>
    <w:rsid w:val="00E5339D"/>
    <w:rsid w:val="00E54E58"/>
    <w:rsid w:val="00E55E2B"/>
    <w:rsid w:val="00E565C3"/>
    <w:rsid w:val="00E576A8"/>
    <w:rsid w:val="00E607E8"/>
    <w:rsid w:val="00E635AA"/>
    <w:rsid w:val="00E66E10"/>
    <w:rsid w:val="00E7104B"/>
    <w:rsid w:val="00E75AE2"/>
    <w:rsid w:val="00E77184"/>
    <w:rsid w:val="00E81478"/>
    <w:rsid w:val="00E81A0F"/>
    <w:rsid w:val="00E821AE"/>
    <w:rsid w:val="00E8418B"/>
    <w:rsid w:val="00E85C50"/>
    <w:rsid w:val="00E86DF2"/>
    <w:rsid w:val="00E91CA9"/>
    <w:rsid w:val="00E9433A"/>
    <w:rsid w:val="00E94FEA"/>
    <w:rsid w:val="00E95E0C"/>
    <w:rsid w:val="00E962BC"/>
    <w:rsid w:val="00E965AF"/>
    <w:rsid w:val="00E967FA"/>
    <w:rsid w:val="00EA1FC7"/>
    <w:rsid w:val="00EA2811"/>
    <w:rsid w:val="00EA4D33"/>
    <w:rsid w:val="00EA7A12"/>
    <w:rsid w:val="00EA7A72"/>
    <w:rsid w:val="00EB137D"/>
    <w:rsid w:val="00EB21C4"/>
    <w:rsid w:val="00EB2EB6"/>
    <w:rsid w:val="00EB32EC"/>
    <w:rsid w:val="00EB36D4"/>
    <w:rsid w:val="00EB4185"/>
    <w:rsid w:val="00EC21DA"/>
    <w:rsid w:val="00EC47CB"/>
    <w:rsid w:val="00EC5195"/>
    <w:rsid w:val="00EC544E"/>
    <w:rsid w:val="00EC794C"/>
    <w:rsid w:val="00ED1AD9"/>
    <w:rsid w:val="00ED1CBB"/>
    <w:rsid w:val="00ED259E"/>
    <w:rsid w:val="00ED3B72"/>
    <w:rsid w:val="00ED41F9"/>
    <w:rsid w:val="00ED4A3D"/>
    <w:rsid w:val="00ED4E7D"/>
    <w:rsid w:val="00ED5742"/>
    <w:rsid w:val="00ED606E"/>
    <w:rsid w:val="00ED6E21"/>
    <w:rsid w:val="00EE443D"/>
    <w:rsid w:val="00EE630D"/>
    <w:rsid w:val="00EE69E7"/>
    <w:rsid w:val="00EF0D63"/>
    <w:rsid w:val="00EF0E87"/>
    <w:rsid w:val="00EF0F88"/>
    <w:rsid w:val="00EF45D8"/>
    <w:rsid w:val="00EF4693"/>
    <w:rsid w:val="00EF52C5"/>
    <w:rsid w:val="00EF696F"/>
    <w:rsid w:val="00EF774E"/>
    <w:rsid w:val="00EF7A05"/>
    <w:rsid w:val="00F0216B"/>
    <w:rsid w:val="00F03369"/>
    <w:rsid w:val="00F03533"/>
    <w:rsid w:val="00F0388E"/>
    <w:rsid w:val="00F03A67"/>
    <w:rsid w:val="00F05667"/>
    <w:rsid w:val="00F0639D"/>
    <w:rsid w:val="00F10152"/>
    <w:rsid w:val="00F10D32"/>
    <w:rsid w:val="00F144D3"/>
    <w:rsid w:val="00F162E3"/>
    <w:rsid w:val="00F16B13"/>
    <w:rsid w:val="00F20C3F"/>
    <w:rsid w:val="00F20C9F"/>
    <w:rsid w:val="00F230DD"/>
    <w:rsid w:val="00F2321B"/>
    <w:rsid w:val="00F23668"/>
    <w:rsid w:val="00F24030"/>
    <w:rsid w:val="00F26259"/>
    <w:rsid w:val="00F3077F"/>
    <w:rsid w:val="00F30E87"/>
    <w:rsid w:val="00F3138D"/>
    <w:rsid w:val="00F33308"/>
    <w:rsid w:val="00F354FD"/>
    <w:rsid w:val="00F3681E"/>
    <w:rsid w:val="00F404DA"/>
    <w:rsid w:val="00F40BA6"/>
    <w:rsid w:val="00F42E8F"/>
    <w:rsid w:val="00F44486"/>
    <w:rsid w:val="00F44CED"/>
    <w:rsid w:val="00F4654D"/>
    <w:rsid w:val="00F51F1D"/>
    <w:rsid w:val="00F51FC4"/>
    <w:rsid w:val="00F53338"/>
    <w:rsid w:val="00F55677"/>
    <w:rsid w:val="00F559F2"/>
    <w:rsid w:val="00F57DA9"/>
    <w:rsid w:val="00F62FF1"/>
    <w:rsid w:val="00F67905"/>
    <w:rsid w:val="00F7042D"/>
    <w:rsid w:val="00F72BF8"/>
    <w:rsid w:val="00F72EB7"/>
    <w:rsid w:val="00F7432E"/>
    <w:rsid w:val="00F75AE8"/>
    <w:rsid w:val="00F75B95"/>
    <w:rsid w:val="00F81242"/>
    <w:rsid w:val="00F844F9"/>
    <w:rsid w:val="00F84522"/>
    <w:rsid w:val="00F91980"/>
    <w:rsid w:val="00F925CD"/>
    <w:rsid w:val="00F93651"/>
    <w:rsid w:val="00F93F0E"/>
    <w:rsid w:val="00F93FA2"/>
    <w:rsid w:val="00F9476D"/>
    <w:rsid w:val="00F94A6D"/>
    <w:rsid w:val="00F95E83"/>
    <w:rsid w:val="00FA3984"/>
    <w:rsid w:val="00FA4512"/>
    <w:rsid w:val="00FA503E"/>
    <w:rsid w:val="00FA78F3"/>
    <w:rsid w:val="00FB1CC6"/>
    <w:rsid w:val="00FB29F8"/>
    <w:rsid w:val="00FB5E97"/>
    <w:rsid w:val="00FB5E9D"/>
    <w:rsid w:val="00FB77D2"/>
    <w:rsid w:val="00FB78EA"/>
    <w:rsid w:val="00FC143A"/>
    <w:rsid w:val="00FC5D97"/>
    <w:rsid w:val="00FC667E"/>
    <w:rsid w:val="00FD0B8D"/>
    <w:rsid w:val="00FD1363"/>
    <w:rsid w:val="00FD210F"/>
    <w:rsid w:val="00FD312A"/>
    <w:rsid w:val="00FD32A6"/>
    <w:rsid w:val="00FD5541"/>
    <w:rsid w:val="00FE0E75"/>
    <w:rsid w:val="00FE2B69"/>
    <w:rsid w:val="00FE45B0"/>
    <w:rsid w:val="00FE45CD"/>
    <w:rsid w:val="00FE57A7"/>
    <w:rsid w:val="00FE695A"/>
    <w:rsid w:val="00FE6A95"/>
    <w:rsid w:val="00FE7826"/>
    <w:rsid w:val="00FF31F4"/>
    <w:rsid w:val="00FF42A5"/>
    <w:rsid w:val="00FF4F63"/>
    <w:rsid w:val="00FF6051"/>
    <w:rsid w:val="00FF6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0AF37F"/>
  <w15:docId w15:val="{0BDD1AE3-5721-4BE8-9B36-3FEC4BE6EB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FC667E"/>
    <w:rPr>
      <w:rFonts w:ascii="Times New Roman" w:hAnsi="Times New Roman"/>
    </w:rPr>
  </w:style>
  <w:style w:type="paragraph" w:styleId="Cabealho1">
    <w:name w:val="heading 1"/>
    <w:basedOn w:val="Normal"/>
    <w:next w:val="Normal"/>
    <w:link w:val="Cabealho1Carter"/>
    <w:uiPriority w:val="9"/>
    <w:rsid w:val="00621B5D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Cabealho2">
    <w:name w:val="heading 2"/>
    <w:basedOn w:val="Normal"/>
    <w:next w:val="Normal"/>
    <w:link w:val="Cabealho2Carter"/>
    <w:uiPriority w:val="9"/>
    <w:unhideWhenUsed/>
    <w:rsid w:val="008C51D6"/>
    <w:pPr>
      <w:keepNext/>
      <w:keepLines/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621B5D"/>
    <w:pPr>
      <w:keepNext/>
      <w:keepLines/>
      <w:spacing w:before="200"/>
      <w:outlineLvl w:val="2"/>
    </w:pPr>
    <w:rPr>
      <w:rFonts w:eastAsiaTheme="majorEastAsia" w:cstheme="majorBidi"/>
      <w:b/>
      <w:bCs/>
      <w:sz w:val="26"/>
    </w:rPr>
  </w:style>
  <w:style w:type="paragraph" w:styleId="Cabealho4">
    <w:name w:val="heading 4"/>
    <w:basedOn w:val="Normal"/>
    <w:next w:val="Normal"/>
    <w:link w:val="Cabealho4Carter"/>
    <w:uiPriority w:val="9"/>
    <w:unhideWhenUsed/>
    <w:rsid w:val="00813FB9"/>
    <w:pPr>
      <w:keepNext/>
      <w:keepLines/>
      <w:spacing w:before="200"/>
      <w:outlineLvl w:val="3"/>
    </w:pPr>
    <w:rPr>
      <w:rFonts w:eastAsiaTheme="majorEastAsia" w:cstheme="majorBidi"/>
      <w:b/>
      <w:iCs/>
      <w:sz w:val="26"/>
    </w:rPr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ter"/>
    <w:uiPriority w:val="99"/>
    <w:unhideWhenUsed/>
    <w:rsid w:val="00F2321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rsid w:val="00F2321B"/>
    <w:rPr>
      <w:rFonts w:ascii="Tahoma" w:hAnsi="Tahoma" w:cs="Tahoma"/>
      <w:sz w:val="16"/>
      <w:szCs w:val="1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621B5D"/>
    <w:rPr>
      <w:rFonts w:ascii="Times New Roman" w:eastAsiaTheme="majorEastAsia" w:hAnsi="Times New Roman" w:cstheme="majorBidi"/>
      <w:b/>
      <w:bCs/>
      <w:sz w:val="40"/>
      <w:szCs w:val="28"/>
    </w:rPr>
  </w:style>
  <w:style w:type="character" w:customStyle="1" w:styleId="Cabealho2Carter">
    <w:name w:val="Cabeçalho 2 Caráter"/>
    <w:basedOn w:val="Tipodeletrapredefinidodopargrafo"/>
    <w:link w:val="Cabealho2"/>
    <w:uiPriority w:val="9"/>
    <w:rsid w:val="008C51D6"/>
    <w:rPr>
      <w:rFonts w:ascii="Times New Roman" w:eastAsiaTheme="majorEastAsia" w:hAnsi="Times New Roman" w:cstheme="majorBidi"/>
      <w:b/>
      <w:bCs/>
      <w:sz w:val="26"/>
      <w:szCs w:val="26"/>
    </w:rPr>
  </w:style>
  <w:style w:type="paragraph" w:styleId="ndice1">
    <w:name w:val="toc 1"/>
    <w:basedOn w:val="Normal"/>
    <w:next w:val="Normal"/>
    <w:autoRedefine/>
    <w:uiPriority w:val="39"/>
    <w:unhideWhenUsed/>
    <w:rsid w:val="000E496B"/>
    <w:pPr>
      <w:spacing w:before="120" w:after="120"/>
      <w:jc w:val="left"/>
    </w:pPr>
    <w:rPr>
      <w:rFonts w:asciiTheme="minorHAnsi" w:hAnsiTheme="minorHAnsi"/>
      <w:b/>
      <w:bCs/>
      <w:caps/>
      <w:sz w:val="20"/>
      <w:szCs w:val="20"/>
    </w:rPr>
  </w:style>
  <w:style w:type="paragraph" w:styleId="ndice2">
    <w:name w:val="toc 2"/>
    <w:basedOn w:val="Normal"/>
    <w:next w:val="Normal"/>
    <w:autoRedefine/>
    <w:uiPriority w:val="39"/>
    <w:unhideWhenUsed/>
    <w:rsid w:val="000E496B"/>
    <w:pPr>
      <w:ind w:left="220"/>
      <w:jc w:val="left"/>
    </w:pPr>
    <w:rPr>
      <w:rFonts w:asciiTheme="minorHAnsi" w:hAnsiTheme="minorHAnsi"/>
      <w:small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unhideWhenUsed/>
    <w:rsid w:val="000E496B"/>
    <w:pPr>
      <w:ind w:left="440"/>
      <w:jc w:val="left"/>
    </w:pPr>
    <w:rPr>
      <w:rFonts w:asciiTheme="minorHAnsi" w:hAnsiTheme="minorHAnsi"/>
      <w:i/>
      <w:iCs/>
      <w:sz w:val="20"/>
      <w:szCs w:val="20"/>
    </w:rPr>
  </w:style>
  <w:style w:type="paragraph" w:styleId="ndice4">
    <w:name w:val="toc 4"/>
    <w:basedOn w:val="Normal"/>
    <w:next w:val="Normal"/>
    <w:autoRedefine/>
    <w:uiPriority w:val="39"/>
    <w:unhideWhenUsed/>
    <w:rsid w:val="000E496B"/>
    <w:pPr>
      <w:ind w:left="660"/>
      <w:jc w:val="left"/>
    </w:pPr>
    <w:rPr>
      <w:rFonts w:asciiTheme="minorHAnsi" w:hAnsiTheme="minorHAns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0E496B"/>
    <w:pPr>
      <w:ind w:left="880"/>
      <w:jc w:val="left"/>
    </w:pPr>
    <w:rPr>
      <w:rFonts w:asciiTheme="minorHAnsi" w:hAnsiTheme="minorHAns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0E496B"/>
    <w:pPr>
      <w:ind w:left="1100"/>
      <w:jc w:val="left"/>
    </w:pPr>
    <w:rPr>
      <w:rFonts w:asciiTheme="minorHAnsi" w:hAnsiTheme="minorHAns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0E496B"/>
    <w:pPr>
      <w:ind w:left="1320"/>
      <w:jc w:val="left"/>
    </w:pPr>
    <w:rPr>
      <w:rFonts w:asciiTheme="minorHAnsi" w:hAnsiTheme="minorHAns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0E496B"/>
    <w:pPr>
      <w:ind w:left="1540"/>
      <w:jc w:val="left"/>
    </w:pPr>
    <w:rPr>
      <w:rFonts w:asciiTheme="minorHAnsi" w:hAnsiTheme="minorHAns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0E496B"/>
    <w:pPr>
      <w:ind w:left="1760"/>
      <w:jc w:val="left"/>
    </w:pPr>
    <w:rPr>
      <w:rFonts w:asciiTheme="minorHAnsi" w:hAnsiTheme="minorHAnsi"/>
      <w:sz w:val="18"/>
      <w:szCs w:val="18"/>
    </w:rPr>
  </w:style>
  <w:style w:type="character" w:styleId="Hiperligao">
    <w:name w:val="Hyperlink"/>
    <w:basedOn w:val="Tipodeletrapredefinidodopargrafo"/>
    <w:uiPriority w:val="99"/>
    <w:unhideWhenUsed/>
    <w:rsid w:val="000E496B"/>
    <w:rPr>
      <w:color w:val="5F5F5F" w:themeColor="hyperlink"/>
      <w:u w:val="single"/>
    </w:rPr>
  </w:style>
  <w:style w:type="character" w:customStyle="1" w:styleId="Cabealho3Carter">
    <w:name w:val="Cabeçalho 3 Caráter"/>
    <w:basedOn w:val="Tipodeletrapredefinidodopargrafo"/>
    <w:link w:val="Cabealho3"/>
    <w:uiPriority w:val="9"/>
    <w:rsid w:val="00621B5D"/>
    <w:rPr>
      <w:rFonts w:ascii="Times New Roman" w:eastAsiaTheme="majorEastAsia" w:hAnsi="Times New Roman" w:cstheme="majorBidi"/>
      <w:b/>
      <w:bCs/>
      <w:sz w:val="26"/>
    </w:rPr>
  </w:style>
  <w:style w:type="paragraph" w:styleId="PargrafodaLista">
    <w:name w:val="List Paragraph"/>
    <w:basedOn w:val="Normal"/>
    <w:uiPriority w:val="34"/>
    <w:qFormat/>
    <w:rsid w:val="00983E03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0614E1"/>
    <w:rPr>
      <w:rFonts w:ascii="Times New Roman" w:hAnsi="Times New Roman"/>
    </w:rPr>
  </w:style>
  <w:style w:type="paragraph" w:styleId="Rodap">
    <w:name w:val="footer"/>
    <w:basedOn w:val="Normal"/>
    <w:link w:val="RodapCarter"/>
    <w:uiPriority w:val="99"/>
    <w:unhideWhenUsed/>
    <w:rsid w:val="000614E1"/>
    <w:pPr>
      <w:tabs>
        <w:tab w:val="center" w:pos="4252"/>
        <w:tab w:val="right" w:pos="8504"/>
      </w:tabs>
      <w:spacing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0614E1"/>
    <w:rPr>
      <w:rFonts w:ascii="Times New Roman" w:hAnsi="Times New Roman"/>
    </w:rPr>
  </w:style>
  <w:style w:type="paragraph" w:styleId="Legenda">
    <w:name w:val="caption"/>
    <w:basedOn w:val="Normal"/>
    <w:next w:val="Normal"/>
    <w:uiPriority w:val="35"/>
    <w:unhideWhenUsed/>
    <w:qFormat/>
    <w:rsid w:val="00265824"/>
    <w:pPr>
      <w:spacing w:after="200" w:line="240" w:lineRule="auto"/>
    </w:pPr>
    <w:rPr>
      <w:b/>
      <w:bCs/>
      <w:color w:val="DDDDDD" w:themeColor="accent1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C34F51"/>
  </w:style>
  <w:style w:type="table" w:styleId="Tabelacomgrelha">
    <w:name w:val="Table Grid"/>
    <w:basedOn w:val="Tabelanormal"/>
    <w:uiPriority w:val="39"/>
    <w:rsid w:val="006C310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MarcadordePosio">
    <w:name w:val="Placeholder Text"/>
    <w:basedOn w:val="Tipodeletrapredefinidodopargrafo"/>
    <w:uiPriority w:val="99"/>
    <w:rsid w:val="00471590"/>
    <w:rPr>
      <w:color w:val="808080"/>
    </w:rPr>
  </w:style>
  <w:style w:type="paragraph" w:styleId="Textodenotaderodap">
    <w:name w:val="footnote text"/>
    <w:basedOn w:val="Normal"/>
    <w:link w:val="TextodenotaderodapCarter"/>
    <w:uiPriority w:val="99"/>
    <w:unhideWhenUsed/>
    <w:rsid w:val="00B27A71"/>
    <w:pPr>
      <w:spacing w:line="240" w:lineRule="auto"/>
    </w:pPr>
    <w:rPr>
      <w:sz w:val="20"/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rsid w:val="00B27A71"/>
    <w:rPr>
      <w:rFonts w:ascii="Times New Roman" w:hAnsi="Times New Roman"/>
      <w:sz w:val="20"/>
      <w:szCs w:val="20"/>
    </w:rPr>
  </w:style>
  <w:style w:type="character" w:styleId="Refdenotaderodap">
    <w:name w:val="footnote reference"/>
    <w:basedOn w:val="Tipodeletrapredefinidodopargrafo"/>
    <w:uiPriority w:val="99"/>
    <w:unhideWhenUsed/>
    <w:rsid w:val="00B27A71"/>
    <w:rPr>
      <w:vertAlign w:val="superscript"/>
    </w:rPr>
  </w:style>
  <w:style w:type="paragraph" w:styleId="Bibliografia">
    <w:name w:val="Bibliography"/>
    <w:basedOn w:val="Normal"/>
    <w:next w:val="Normal"/>
    <w:uiPriority w:val="37"/>
    <w:unhideWhenUsed/>
    <w:rsid w:val="00AD7B7C"/>
  </w:style>
  <w:style w:type="paragraph" w:customStyle="1" w:styleId="Default">
    <w:name w:val="Default"/>
    <w:rsid w:val="00623627"/>
    <w:pPr>
      <w:autoSpaceDE w:val="0"/>
      <w:autoSpaceDN w:val="0"/>
      <w:adjustRightInd w:val="0"/>
      <w:spacing w:line="240" w:lineRule="auto"/>
    </w:pPr>
    <w:rPr>
      <w:rFonts w:ascii="Arial" w:hAnsi="Arial" w:cs="Arial"/>
      <w:color w:val="000000"/>
      <w:sz w:val="24"/>
      <w:szCs w:val="24"/>
    </w:rPr>
  </w:style>
  <w:style w:type="paragraph" w:styleId="Subttulo">
    <w:name w:val="Subtitle"/>
    <w:basedOn w:val="Normal"/>
    <w:next w:val="Normal"/>
    <w:link w:val="SubttuloCarter"/>
    <w:uiPriority w:val="11"/>
    <w:rsid w:val="006F0772"/>
    <w:pPr>
      <w:numPr>
        <w:ilvl w:val="1"/>
      </w:numPr>
      <w:spacing w:after="160" w:line="259" w:lineRule="auto"/>
      <w:jc w:val="left"/>
    </w:pPr>
    <w:rPr>
      <w:rFonts w:asciiTheme="minorHAnsi" w:eastAsiaTheme="minorEastAsia" w:hAnsiTheme="minorHAnsi"/>
      <w:color w:val="5A5A5A" w:themeColor="text1" w:themeTint="A5"/>
      <w:spacing w:val="15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6F0772"/>
    <w:rPr>
      <w:rFonts w:eastAsiaTheme="minorEastAsia"/>
      <w:color w:val="5A5A5A" w:themeColor="text1" w:themeTint="A5"/>
      <w:spacing w:val="15"/>
    </w:rPr>
  </w:style>
  <w:style w:type="character" w:styleId="Refdecomentrio">
    <w:name w:val="annotation reference"/>
    <w:basedOn w:val="Tipodeletrapredefinidodopargrafo"/>
    <w:uiPriority w:val="99"/>
    <w:unhideWhenUsed/>
    <w:rsid w:val="005845BE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5845BE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rsid w:val="005845BE"/>
    <w:rPr>
      <w:rFonts w:ascii="Times New Roman" w:hAnsi="Times New Roman"/>
      <w:sz w:val="20"/>
      <w:szCs w:val="20"/>
    </w:rPr>
  </w:style>
  <w:style w:type="paragraph" w:styleId="SemEspaamento">
    <w:name w:val="No Spacing"/>
    <w:uiPriority w:val="1"/>
    <w:rsid w:val="00885773"/>
    <w:pPr>
      <w:spacing w:line="240" w:lineRule="auto"/>
    </w:pPr>
    <w:rPr>
      <w:rFonts w:ascii="Times New Roman" w:hAnsi="Times New Roman"/>
    </w:rPr>
  </w:style>
  <w:style w:type="paragraph" w:styleId="Textodenotadefim">
    <w:name w:val="endnote text"/>
    <w:basedOn w:val="Normal"/>
    <w:link w:val="TextodenotadefimCarter"/>
    <w:uiPriority w:val="99"/>
    <w:unhideWhenUsed/>
    <w:rsid w:val="00AE1001"/>
    <w:pPr>
      <w:spacing w:line="240" w:lineRule="auto"/>
    </w:pPr>
    <w:rPr>
      <w:sz w:val="20"/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rsid w:val="00AE1001"/>
    <w:rPr>
      <w:rFonts w:ascii="Times New Roman" w:hAnsi="Times New Roman"/>
      <w:sz w:val="20"/>
      <w:szCs w:val="20"/>
    </w:rPr>
  </w:style>
  <w:style w:type="character" w:styleId="Refdenotadefim">
    <w:name w:val="endnote reference"/>
    <w:basedOn w:val="Tipodeletrapredefinidodopargrafo"/>
    <w:uiPriority w:val="99"/>
    <w:unhideWhenUsed/>
    <w:rsid w:val="00AE1001"/>
    <w:rPr>
      <w:vertAlign w:val="superscript"/>
    </w:rPr>
  </w:style>
  <w:style w:type="paragraph" w:styleId="Ttulo">
    <w:name w:val="Title"/>
    <w:basedOn w:val="Normal"/>
    <w:next w:val="Normal"/>
    <w:link w:val="TtuloCarter"/>
    <w:uiPriority w:val="10"/>
    <w:rsid w:val="002B1585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2B15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unhideWhenUsed/>
    <w:rsid w:val="00C86359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rsid w:val="00C86359"/>
    <w:rPr>
      <w:rFonts w:ascii="Times New Roman" w:hAnsi="Times New Roman"/>
      <w:b/>
      <w:bCs/>
      <w:sz w:val="20"/>
      <w:szCs w:val="20"/>
    </w:rPr>
  </w:style>
  <w:style w:type="paragraph" w:styleId="HTMLpr-formatado">
    <w:name w:val="HTML Preformatted"/>
    <w:basedOn w:val="Normal"/>
    <w:link w:val="HTMLpr-formatadoCarter"/>
    <w:uiPriority w:val="99"/>
    <w:unhideWhenUsed/>
    <w:rsid w:val="003F1C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rsid w:val="003F1C6F"/>
    <w:rPr>
      <w:rFonts w:ascii="Courier New" w:eastAsia="Times New Roman" w:hAnsi="Courier New" w:cs="Courier New"/>
      <w:sz w:val="20"/>
      <w:szCs w:val="20"/>
      <w:lang w:eastAsia="pt-PT"/>
    </w:rPr>
  </w:style>
  <w:style w:type="character" w:customStyle="1" w:styleId="Cabealho4Carter">
    <w:name w:val="Cabeçalho 4 Caráter"/>
    <w:basedOn w:val="Tipodeletrapredefinidodopargrafo"/>
    <w:link w:val="Cabealho4"/>
    <w:uiPriority w:val="9"/>
    <w:rsid w:val="00813FB9"/>
    <w:rPr>
      <w:rFonts w:ascii="Times New Roman" w:eastAsiaTheme="majorEastAsia" w:hAnsi="Times New Roman" w:cstheme="majorBidi"/>
      <w:b/>
      <w:iCs/>
      <w:sz w:val="26"/>
    </w:rPr>
  </w:style>
  <w:style w:type="table" w:customStyle="1" w:styleId="Tabelacomgrelha1">
    <w:name w:val="Tabela com grelha1"/>
    <w:basedOn w:val="Tabelanormal"/>
    <w:next w:val="Tabelacomgrelha"/>
    <w:uiPriority w:val="39"/>
    <w:rsid w:val="002B28E0"/>
    <w:pPr>
      <w:spacing w:line="240" w:lineRule="auto"/>
      <w:jc w:val="lef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eGrelha31">
    <w:name w:val="Tabela de Grelha 31"/>
    <w:basedOn w:val="Tabelanormal"/>
    <w:uiPriority w:val="48"/>
    <w:rsid w:val="002B28E0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TabeladeGrelha3-Destaque51">
    <w:name w:val="Tabela de Grelha 3 - Destaque 51"/>
    <w:basedOn w:val="Tabelanormal"/>
    <w:uiPriority w:val="48"/>
    <w:rsid w:val="002B28E0"/>
    <w:pPr>
      <w:spacing w:line="240" w:lineRule="auto"/>
    </w:pPr>
    <w:tblPr>
      <w:tblStyleRowBandSize w:val="1"/>
      <w:tblStyleColBandSize w:val="1"/>
      <w:tblBorders>
        <w:top w:val="single" w:sz="4" w:space="0" w:color="9F9F9F" w:themeColor="accent5" w:themeTint="99"/>
        <w:left w:val="single" w:sz="4" w:space="0" w:color="9F9F9F" w:themeColor="accent5" w:themeTint="99"/>
        <w:bottom w:val="single" w:sz="4" w:space="0" w:color="9F9F9F" w:themeColor="accent5" w:themeTint="99"/>
        <w:right w:val="single" w:sz="4" w:space="0" w:color="9F9F9F" w:themeColor="accent5" w:themeTint="99"/>
        <w:insideH w:val="single" w:sz="4" w:space="0" w:color="9F9F9F" w:themeColor="accent5" w:themeTint="99"/>
        <w:insideV w:val="single" w:sz="4" w:space="0" w:color="9F9F9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FDF" w:themeFill="accent5" w:themeFillTint="33"/>
      </w:tcPr>
    </w:tblStylePr>
    <w:tblStylePr w:type="band1Horz">
      <w:tblPr/>
      <w:tcPr>
        <w:shd w:val="clear" w:color="auto" w:fill="DFDFDF" w:themeFill="accent5" w:themeFillTint="33"/>
      </w:tcPr>
    </w:tblStylePr>
    <w:tblStylePr w:type="neCell">
      <w:tblPr/>
      <w:tcPr>
        <w:tcBorders>
          <w:bottom w:val="single" w:sz="4" w:space="0" w:color="9F9F9F" w:themeColor="accent5" w:themeTint="99"/>
        </w:tcBorders>
      </w:tcPr>
    </w:tblStylePr>
    <w:tblStylePr w:type="nwCell">
      <w:tblPr/>
      <w:tcPr>
        <w:tcBorders>
          <w:bottom w:val="single" w:sz="4" w:space="0" w:color="9F9F9F" w:themeColor="accent5" w:themeTint="99"/>
        </w:tcBorders>
      </w:tcPr>
    </w:tblStylePr>
    <w:tblStylePr w:type="seCell">
      <w:tblPr/>
      <w:tcPr>
        <w:tcBorders>
          <w:top w:val="single" w:sz="4" w:space="0" w:color="9F9F9F" w:themeColor="accent5" w:themeTint="99"/>
        </w:tcBorders>
      </w:tcPr>
    </w:tblStylePr>
    <w:tblStylePr w:type="swCell">
      <w:tblPr/>
      <w:tcPr>
        <w:tcBorders>
          <w:top w:val="single" w:sz="4" w:space="0" w:color="9F9F9F" w:themeColor="accent5" w:themeTint="99"/>
        </w:tcBorders>
      </w:tcPr>
    </w:tblStylePr>
  </w:style>
  <w:style w:type="table" w:customStyle="1" w:styleId="TabeladeGrelha5Escura-Destaque11">
    <w:name w:val="Tabela de Grelha 5 Escura - Destaque 11"/>
    <w:basedOn w:val="Tabelanormal"/>
    <w:uiPriority w:val="50"/>
    <w:rsid w:val="00A14BB5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8F8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DDDD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DDDDD" w:themeFill="accent1"/>
      </w:tcPr>
    </w:tblStylePr>
    <w:tblStylePr w:type="band1Vert">
      <w:tblPr/>
      <w:tcPr>
        <w:shd w:val="clear" w:color="auto" w:fill="F1F1F1" w:themeFill="accent1" w:themeFillTint="66"/>
      </w:tcPr>
    </w:tblStylePr>
    <w:tblStylePr w:type="band1Horz">
      <w:tblPr/>
      <w:tcPr>
        <w:shd w:val="clear" w:color="auto" w:fill="F1F1F1" w:themeFill="accent1" w:themeFillTint="66"/>
      </w:tcPr>
    </w:tblStylePr>
  </w:style>
  <w:style w:type="table" w:customStyle="1" w:styleId="TabeladeGrelha4-Destaque11">
    <w:name w:val="Tabela de Grelha 4 - Destaque 11"/>
    <w:basedOn w:val="Tabelanormal"/>
    <w:uiPriority w:val="49"/>
    <w:rsid w:val="00A14BB5"/>
    <w:pPr>
      <w:spacing w:line="240" w:lineRule="auto"/>
    </w:pPr>
    <w:tblPr>
      <w:tblStyleRowBandSize w:val="1"/>
      <w:tblStyleColBandSize w:val="1"/>
      <w:tblBorders>
        <w:top w:val="single" w:sz="4" w:space="0" w:color="EAEAEA" w:themeColor="accent1" w:themeTint="99"/>
        <w:left w:val="single" w:sz="4" w:space="0" w:color="EAEAEA" w:themeColor="accent1" w:themeTint="99"/>
        <w:bottom w:val="single" w:sz="4" w:space="0" w:color="EAEAEA" w:themeColor="accent1" w:themeTint="99"/>
        <w:right w:val="single" w:sz="4" w:space="0" w:color="EAEAEA" w:themeColor="accent1" w:themeTint="99"/>
        <w:insideH w:val="single" w:sz="4" w:space="0" w:color="EAEAEA" w:themeColor="accent1" w:themeTint="99"/>
        <w:insideV w:val="single" w:sz="4" w:space="0" w:color="EAEAEA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DDDDD" w:themeColor="accent1"/>
          <w:left w:val="single" w:sz="4" w:space="0" w:color="DDDDDD" w:themeColor="accent1"/>
          <w:bottom w:val="single" w:sz="4" w:space="0" w:color="DDDDDD" w:themeColor="accent1"/>
          <w:right w:val="single" w:sz="4" w:space="0" w:color="DDDDDD" w:themeColor="accent1"/>
          <w:insideH w:val="nil"/>
          <w:insideV w:val="nil"/>
        </w:tcBorders>
        <w:shd w:val="clear" w:color="auto" w:fill="DDDDDD" w:themeFill="accent1"/>
      </w:tcPr>
    </w:tblStylePr>
    <w:tblStylePr w:type="lastRow">
      <w:rPr>
        <w:b/>
        <w:bCs/>
      </w:rPr>
      <w:tblPr/>
      <w:tcPr>
        <w:tcBorders>
          <w:top w:val="double" w:sz="4" w:space="0" w:color="DDDDD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 w:themeFill="accent1" w:themeFillTint="33"/>
      </w:tcPr>
    </w:tblStylePr>
    <w:tblStylePr w:type="band1Horz">
      <w:tblPr/>
      <w:tcPr>
        <w:shd w:val="clear" w:color="auto" w:fill="F8F8F8" w:themeFill="accent1" w:themeFillTint="33"/>
      </w:tcPr>
    </w:tblStylePr>
  </w:style>
  <w:style w:type="character" w:styleId="Hiperligaovisitada">
    <w:name w:val="FollowedHyperlink"/>
    <w:basedOn w:val="Tipodeletrapredefinidodopargrafo"/>
    <w:uiPriority w:val="99"/>
    <w:unhideWhenUsed/>
    <w:rsid w:val="00735CFC"/>
    <w:rPr>
      <w:color w:val="919191" w:themeColor="followedHyperlink"/>
      <w:u w:val="single"/>
    </w:rPr>
  </w:style>
  <w:style w:type="table" w:customStyle="1" w:styleId="TabeladeGrelha311">
    <w:name w:val="Tabela de Grelha 311"/>
    <w:basedOn w:val="Tabelanormal"/>
    <w:uiPriority w:val="48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  <w:tblStylePr w:type="neCell">
      <w:tblPr/>
      <w:tcPr>
        <w:tcBorders>
          <w:bottom w:val="single" w:sz="4" w:space="0" w:color="666666"/>
        </w:tcBorders>
      </w:tcPr>
    </w:tblStylePr>
    <w:tblStylePr w:type="nwCell">
      <w:tblPr/>
      <w:tcPr>
        <w:tcBorders>
          <w:bottom w:val="single" w:sz="4" w:space="0" w:color="666666"/>
        </w:tcBorders>
      </w:tcPr>
    </w:tblStylePr>
    <w:tblStylePr w:type="seCell">
      <w:tblPr/>
      <w:tcPr>
        <w:tcBorders>
          <w:top w:val="single" w:sz="4" w:space="0" w:color="666666"/>
        </w:tcBorders>
      </w:tcPr>
    </w:tblStylePr>
    <w:tblStylePr w:type="swCell">
      <w:tblPr/>
      <w:tcPr>
        <w:tcBorders>
          <w:top w:val="single" w:sz="4" w:space="0" w:color="666666"/>
        </w:tcBorders>
      </w:tcPr>
    </w:tblStylePr>
  </w:style>
  <w:style w:type="table" w:customStyle="1" w:styleId="TabeladeGrelha3-Destaque511">
    <w:name w:val="Tabela de Grelha 3 - Destaque 511"/>
    <w:basedOn w:val="Tabelanormal"/>
    <w:uiPriority w:val="48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9F9F9F"/>
        <w:left w:val="single" w:sz="4" w:space="0" w:color="9F9F9F"/>
        <w:bottom w:val="single" w:sz="4" w:space="0" w:color="9F9F9F"/>
        <w:right w:val="single" w:sz="4" w:space="0" w:color="9F9F9F"/>
        <w:insideH w:val="single" w:sz="4" w:space="0" w:color="9F9F9F"/>
        <w:insideV w:val="single" w:sz="4" w:space="0" w:color="9F9F9F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FDFDF"/>
      </w:tcPr>
    </w:tblStylePr>
    <w:tblStylePr w:type="band1Horz">
      <w:tblPr/>
      <w:tcPr>
        <w:shd w:val="clear" w:color="auto" w:fill="DFDFDF"/>
      </w:tcPr>
    </w:tblStylePr>
    <w:tblStylePr w:type="neCell">
      <w:tblPr/>
      <w:tcPr>
        <w:tcBorders>
          <w:bottom w:val="single" w:sz="4" w:space="0" w:color="9F9F9F"/>
        </w:tcBorders>
      </w:tcPr>
    </w:tblStylePr>
    <w:tblStylePr w:type="nwCell">
      <w:tblPr/>
      <w:tcPr>
        <w:tcBorders>
          <w:bottom w:val="single" w:sz="4" w:space="0" w:color="9F9F9F"/>
        </w:tcBorders>
      </w:tcPr>
    </w:tblStylePr>
    <w:tblStylePr w:type="seCell">
      <w:tblPr/>
      <w:tcPr>
        <w:tcBorders>
          <w:top w:val="single" w:sz="4" w:space="0" w:color="9F9F9F"/>
        </w:tcBorders>
      </w:tcPr>
    </w:tblStylePr>
    <w:tblStylePr w:type="swCell">
      <w:tblPr/>
      <w:tcPr>
        <w:tcBorders>
          <w:top w:val="single" w:sz="4" w:space="0" w:color="9F9F9F"/>
        </w:tcBorders>
      </w:tcPr>
    </w:tblStylePr>
  </w:style>
  <w:style w:type="table" w:customStyle="1" w:styleId="TabeladeGrelha5Escura-Destaque111">
    <w:name w:val="Tabela de Grelha 5 Escura - Destaque 111"/>
    <w:basedOn w:val="Tabelanormal"/>
    <w:uiPriority w:val="50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shd w:val="clear" w:color="auto" w:fill="F8F8F8"/>
    </w:tblPr>
    <w:tcPr>
      <w:shd w:val="clear" w:color="auto" w:fill="F8F8F8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DDDDDD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DDDDDD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DDDDDD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DDDDDD"/>
      </w:tcPr>
    </w:tblStylePr>
    <w:tblStylePr w:type="band1Vert">
      <w:tblPr/>
      <w:tcPr>
        <w:shd w:val="clear" w:color="auto" w:fill="F1F1F1"/>
      </w:tcPr>
    </w:tblStylePr>
    <w:tblStylePr w:type="band1Horz">
      <w:tblPr/>
      <w:tcPr>
        <w:shd w:val="clear" w:color="auto" w:fill="F1F1F1"/>
      </w:tcPr>
    </w:tblStylePr>
  </w:style>
  <w:style w:type="table" w:customStyle="1" w:styleId="TabeladeGrelha4-Destaque111">
    <w:name w:val="Tabela de Grelha 4 - Destaque 111"/>
    <w:basedOn w:val="Tabelanormal"/>
    <w:uiPriority w:val="49"/>
    <w:rsid w:val="00730F1A"/>
    <w:pPr>
      <w:spacing w:line="240" w:lineRule="auto"/>
    </w:pPr>
    <w:tblPr>
      <w:tblStyleRowBandSize w:val="1"/>
      <w:tblStyleColBandSize w:val="1"/>
      <w:tblBorders>
        <w:top w:val="single" w:sz="4" w:space="0" w:color="EAEAEA"/>
        <w:left w:val="single" w:sz="4" w:space="0" w:color="EAEAEA"/>
        <w:bottom w:val="single" w:sz="4" w:space="0" w:color="EAEAEA"/>
        <w:right w:val="single" w:sz="4" w:space="0" w:color="EAEAEA"/>
        <w:insideH w:val="single" w:sz="4" w:space="0" w:color="EAEAEA"/>
        <w:insideV w:val="single" w:sz="4" w:space="0" w:color="EAEAEA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DDDDDD"/>
          <w:left w:val="single" w:sz="4" w:space="0" w:color="DDDDDD"/>
          <w:bottom w:val="single" w:sz="4" w:space="0" w:color="DDDDDD"/>
          <w:right w:val="single" w:sz="4" w:space="0" w:color="DDDDDD"/>
          <w:insideH w:val="nil"/>
          <w:insideV w:val="nil"/>
        </w:tcBorders>
        <w:shd w:val="clear" w:color="auto" w:fill="DDDDDD"/>
      </w:tcPr>
    </w:tblStylePr>
    <w:tblStylePr w:type="lastRow">
      <w:rPr>
        <w:b/>
        <w:bCs/>
      </w:rPr>
      <w:tblPr/>
      <w:tcPr>
        <w:tcBorders>
          <w:top w:val="double" w:sz="4" w:space="0" w:color="DDDDD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8F8"/>
      </w:tcPr>
    </w:tblStylePr>
    <w:tblStylePr w:type="band1Horz">
      <w:tblPr/>
      <w:tcPr>
        <w:shd w:val="clear" w:color="auto" w:fill="F8F8F8"/>
      </w:tcPr>
    </w:tblStylePr>
  </w:style>
  <w:style w:type="paragraph" w:styleId="Reviso">
    <w:name w:val="Revision"/>
    <w:hidden/>
    <w:uiPriority w:val="99"/>
    <w:semiHidden/>
    <w:rsid w:val="00CA6175"/>
    <w:pPr>
      <w:spacing w:line="240" w:lineRule="auto"/>
      <w:jc w:val="left"/>
    </w:pPr>
    <w:rPr>
      <w:rFonts w:ascii="Times New Roman" w:hAnsi="Times New Roman"/>
    </w:rPr>
  </w:style>
  <w:style w:type="character" w:customStyle="1" w:styleId="apple-converted-space">
    <w:name w:val="apple-converted-space"/>
    <w:basedOn w:val="Tipodeletrapredefinidodopargrafo"/>
    <w:rsid w:val="0002787A"/>
  </w:style>
  <w:style w:type="paragraph" w:styleId="NormalWeb">
    <w:name w:val="Normal (Web)"/>
    <w:basedOn w:val="Normal"/>
    <w:uiPriority w:val="99"/>
    <w:semiHidden/>
    <w:unhideWhenUsed/>
    <w:rsid w:val="001F3630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pt-PT"/>
    </w:rPr>
  </w:style>
  <w:style w:type="paragraph" w:customStyle="1" w:styleId="cdigoassembly">
    <w:name w:val="código assembly"/>
    <w:basedOn w:val="Normal"/>
    <w:qFormat/>
    <w:rsid w:val="000611F5"/>
    <w:pPr>
      <w:jc w:val="center"/>
    </w:pPr>
    <w:rPr>
      <w:rFonts w:ascii="Courier New" w:hAnsi="Courier New" w:cs="Courier New"/>
    </w:rPr>
  </w:style>
  <w:style w:type="paragraph" w:customStyle="1" w:styleId="ParagrafodeTexto">
    <w:name w:val="Paragrafo de Texto"/>
    <w:basedOn w:val="Normal"/>
    <w:qFormat/>
    <w:rsid w:val="000611F5"/>
    <w:pPr>
      <w:ind w:firstLine="708"/>
    </w:pPr>
  </w:style>
  <w:style w:type="paragraph" w:customStyle="1" w:styleId="Text">
    <w:name w:val="Text"/>
    <w:basedOn w:val="Normal"/>
    <w:qFormat/>
    <w:rsid w:val="000611F5"/>
  </w:style>
  <w:style w:type="paragraph" w:customStyle="1" w:styleId="RCabealho">
    <w:name w:val="RCabeçalho"/>
    <w:basedOn w:val="Cabealho1"/>
    <w:qFormat/>
    <w:rsid w:val="000611F5"/>
  </w:style>
  <w:style w:type="paragraph" w:customStyle="1" w:styleId="RTitulo1">
    <w:name w:val="RTitulo1"/>
    <w:basedOn w:val="Cabealho1"/>
    <w:qFormat/>
    <w:rsid w:val="009207B8"/>
    <w:pPr>
      <w:numPr>
        <w:numId w:val="22"/>
      </w:numPr>
    </w:pPr>
  </w:style>
  <w:style w:type="paragraph" w:customStyle="1" w:styleId="RTitulo2">
    <w:name w:val="RTitulo2"/>
    <w:basedOn w:val="Cabealho2"/>
    <w:qFormat/>
    <w:rsid w:val="009207B8"/>
    <w:pPr>
      <w:numPr>
        <w:ilvl w:val="1"/>
        <w:numId w:val="22"/>
      </w:numPr>
    </w:pPr>
  </w:style>
  <w:style w:type="paragraph" w:customStyle="1" w:styleId="RTitulo3">
    <w:name w:val="RTitulo3"/>
    <w:basedOn w:val="Cabealho3"/>
    <w:qFormat/>
    <w:rsid w:val="008E1725"/>
    <w:pPr>
      <w:numPr>
        <w:ilvl w:val="2"/>
        <w:numId w:val="22"/>
      </w:numPr>
    </w:pPr>
  </w:style>
  <w:style w:type="paragraph" w:customStyle="1" w:styleId="RTitulo4">
    <w:name w:val="RTitulo4"/>
    <w:basedOn w:val="Cabealho4"/>
    <w:qFormat/>
    <w:rsid w:val="009207B8"/>
    <w:pPr>
      <w:ind w:left="810"/>
    </w:pPr>
  </w:style>
  <w:style w:type="paragraph" w:customStyle="1" w:styleId="RBulletList">
    <w:name w:val="RBulletList"/>
    <w:basedOn w:val="PargrafodaLista"/>
    <w:qFormat/>
    <w:rsid w:val="008E1725"/>
    <w:pPr>
      <w:numPr>
        <w:numId w:val="30"/>
      </w:numPr>
      <w:spacing w:before="120" w:after="120"/>
    </w:pPr>
    <w:rPr>
      <w:rFonts w:cs="Times New Roman"/>
    </w:rPr>
  </w:style>
  <w:style w:type="paragraph" w:customStyle="1" w:styleId="RNumericList1">
    <w:name w:val="RNumericList1"/>
    <w:basedOn w:val="PargrafodaLista"/>
    <w:qFormat/>
    <w:rsid w:val="00A91B13"/>
    <w:pPr>
      <w:numPr>
        <w:numId w:val="17"/>
      </w:numPr>
    </w:pPr>
  </w:style>
  <w:style w:type="paragraph" w:customStyle="1" w:styleId="RNumericList2">
    <w:name w:val="RNumericList2"/>
    <w:basedOn w:val="PargrafodaLista"/>
    <w:qFormat/>
    <w:rsid w:val="008F2780"/>
    <w:pPr>
      <w:numPr>
        <w:ilvl w:val="1"/>
        <w:numId w:val="14"/>
      </w:numPr>
      <w:spacing w:after="160" w:line="259" w:lineRule="auto"/>
      <w:jc w:val="left"/>
    </w:pPr>
    <w:rPr>
      <w:rFonts w:cs="Times New Roman"/>
      <w:lang w:val="en-US"/>
    </w:rPr>
  </w:style>
  <w:style w:type="character" w:customStyle="1" w:styleId="cdigoassemblypalavra">
    <w:name w:val="código assembly palavra"/>
    <w:basedOn w:val="Tipodeletrapredefinidodopargrafo"/>
    <w:uiPriority w:val="1"/>
    <w:qFormat/>
    <w:rsid w:val="00983F5C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4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76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9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7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5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721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6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2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50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6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6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9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2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8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2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5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3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5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17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4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73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77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00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6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7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9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2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1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88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8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4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7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5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83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1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2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4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46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0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70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5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89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7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63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7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3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0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06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3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4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8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8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9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4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4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2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0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6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27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99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7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7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0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7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33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3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7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8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1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1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4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0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8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5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7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9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7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85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6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1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2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6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2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5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71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8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4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2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2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1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36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1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9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4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82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2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0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4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5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7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0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2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1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82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7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8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3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2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65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0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36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67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9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7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9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2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0077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44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8087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27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0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6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95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0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8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2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4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0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5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0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00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image" Target="media/image21.png"/><Relationship Id="rId7" Type="http://schemas.openxmlformats.org/officeDocument/2006/relationships/endnotes" Target="endnotes.xml"/><Relationship Id="rId12" Type="http://schemas.microsoft.com/office/2011/relationships/commentsExtended" Target="commentsExtended.xm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hyperlink" Target="http://tiagojvo.github.io/PDS16inEclipse/" TargetMode="External"/><Relationship Id="rId38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mments" Target="comments.xml"/><Relationship Id="rId24" Type="http://schemas.openxmlformats.org/officeDocument/2006/relationships/image" Target="media/image13.png"/><Relationship Id="rId32" Type="http://schemas.openxmlformats.org/officeDocument/2006/relationships/hyperlink" Target="http://pwp.net.ipl.pt/cc.isel/ezeq/arquitetura/sistemas_didaticos/pds16/ferramentas/dasm.exe" TargetMode="External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openxmlformats.org/officeDocument/2006/relationships/image" Target="media/image23.png"/><Relationship Id="rId10" Type="http://schemas.openxmlformats.org/officeDocument/2006/relationships/image" Target="media/image2.png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image" Target="media/image22.png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Tia13</b:Tag>
    <b:SourceType>DocumentFromInternetSite</b:SourceType>
    <b:Guid>{55DCFE8B-5EDE-4C60-AE81-08460B449208}</b:Guid>
    <b:Author>
      <b:Author>
        <b:NameList>
          <b:Person>
            <b:Last>Dias</b:Last>
            <b:First>Tiago</b:First>
          </b:Person>
        </b:NameList>
      </b:Author>
    </b:Author>
    <b:Year>2013</b:Year>
    <b:YearAccessed>2016</b:YearAccessed>
    <b:MonthAccessed>03</b:MonthAccessed>
    <b:DayAccessed>27</b:DayAccessed>
    <b:URL>https://adeetc.thothapp.com/classes/SE1/1314i/LI51D-LT51D-MI1D/resources/2334</b:URL>
    <b:Title>Elaboração de Ficheiros Executáveis</b:Title>
    <b:RefOrder>1</b:RefOrder>
  </b:Source>
  <b:Source>
    <b:Tag>IDE</b:Tag>
    <b:SourceType>InternetSite</b:SourceType>
    <b:Guid>{164D3982-21D7-4571-BA03-AD4E71E8D4F9}</b:Guid>
    <b:Title>IDE Ecplise</b:Title>
    <b:URL>http://www.eclipse.org</b:URL>
    <b:RefOrder>3</b:RefOrder>
  </b:Source>
  <b:Source>
    <b:Tag>IDE1</b:Tag>
    <b:SourceType>InternetSite</b:SourceType>
    <b:Guid>{87D201A0-7D68-4D39-BA6A-E59C7EC31861}</b:Guid>
    <b:URL>https://www.jetbrains.com/idea/</b:URL>
    <b:Title>Intellij, IDE</b:Title>
    <b:RefOrder>4</b:RefOrder>
  </b:Source>
  <b:Source>
    <b:Tag>Oli14</b:Tag>
    <b:SourceType>InternetSite</b:SourceType>
    <b:Guid>{62BCB9E9-5A59-46E9-91FD-69BA2A08E5AB}</b:Guid>
    <b:Author>
      <b:Author>
        <b:NameList>
          <b:Person>
            <b:Last>White</b:Last>
            <b:First>Oliver</b:First>
          </b:Person>
        </b:NameList>
      </b:Author>
    </b:Author>
    <b:Year>2014</b:Year>
    <b:YearAccessed>2016</b:YearAccessed>
    <b:MonthAccessed>03</b:MonthAccessed>
    <b:DayAccessed>25</b:DayAccessed>
    <b:URL>http://zeroturnaround.com/rebellabs/ides-vs-build-tools-how-eclipse-intellij-idea-netbeans-users-work-with-maven-ant-sbt-gradle/</b:URL>
    <b:Title>IDEs vs. Build Tools: How Eclipse, IntelliJ IDEA &amp; NetBeans users work with Maven, Ant, SBT &amp; Gradle</b:Title>
    <b:RefOrder>5</b:RefOrder>
  </b:Source>
  <b:Source>
    <b:Tag>Jos11</b:Tag>
    <b:SourceType>BookSection</b:SourceType>
    <b:Guid>{CDE56A08-D060-4A6F-9AC6-0DF42CF9E858}</b:Guid>
    <b:Title>PDS16. Arquitetura de Computadores – Textos de apoio às aulas teóricas (págs. 13-1 – 13-27)</b:Title>
    <b:Year>2011</b:Year>
    <b:Author>
      <b:Author>
        <b:NameList>
          <b:Person>
            <b:Last>Paraíso</b:Last>
            <b:First>José</b:First>
          </b:Person>
        </b:NameList>
      </b:Author>
    </b:Author>
    <b:City>Lisboa</b:City>
    <b:RefOrder>6</b:RefOrder>
  </b:Source>
  <b:Source>
    <b:Tag>Jos111</b:Tag>
    <b:SourceType>BookSection</b:SourceType>
    <b:Guid>{95D27CE6-F3BA-4A4C-A3DC-78571DDC79EF}</b:Guid>
    <b:Author>
      <b:Author>
        <b:NameList>
          <b:Person>
            <b:Last>Paraíso</b:Last>
            <b:First>José</b:First>
          </b:Person>
        </b:NameList>
      </b:Author>
    </b:Author>
    <b:Title>Desenvolvimento de Aplicações. Arquitetura de Computadores – Textos de apoio às aulas teóricas (págs. 15-2 – 15-5)</b:Title>
    <b:Year>2011</b:Year>
    <b:City>Lisboa</b:City>
    <b:RefOrder>7</b:RefOrder>
  </b:Source>
  <b:Source>
    <b:Tag>Che</b:Tag>
    <b:SourceType>InternetSite</b:SourceType>
    <b:Guid>{9E1BA24A-2172-40BB-8725-4CAA01FB9C15}</b:Guid>
    <b:Title>Eclipse Takes a Stand for Embedded Systems Developers</b:Title>
    <b:Author>
      <b:Author>
        <b:NameList>
          <b:Person>
            <b:Last>Ajluni</b:Last>
            <b:First>Cherly</b:First>
          </b:Person>
        </b:NameList>
      </b:Author>
    </b:Author>
    <b:URL>http://www.embeddedintel.com/search_results.php?article=142</b:URL>
    <b:YearAccessed>2016</b:YearAccessed>
    <b:MonthAccessed>03</b:MonthAccessed>
    <b:DayAccessed>30</b:DayAccessed>
    <b:RefOrder>8</b:RefOrder>
  </b:Source>
  <b:Source>
    <b:Tag>Xte13</b:Tag>
    <b:SourceType>InternetSite</b:SourceType>
    <b:Guid>{5684896A-1714-4E02-B218-96904E7F4B73}</b:Guid>
    <b:Title>Xtext 2.5 Documentation, Eclipse Foundation</b:Title>
    <b:Year>2013</b:Year>
    <b:URL>http://www.eclipse.org/Xtext/documentation/2.5.0/Xtext%20Documentation.pdf</b:URL>
    <b:YearAccessed>2016</b:YearAccessed>
    <b:MonthAccessed>02</b:MonthAccessed>
    <b:DayAccessed>05</b:DayAccessed>
    <b:RefOrder>9</b:RefOrder>
  </b:Source>
  <b:Source>
    <b:Tag>Jos</b:Tag>
    <b:SourceType>InternetSite</b:SourceType>
    <b:Guid>{EB54AE47-B07F-4A39-9DEC-1C0140CF7A5F}</b:Guid>
    <b:Author>
      <b:Author>
        <b:NameList>
          <b:Person>
            <b:Last>Paraíso</b:Last>
            <b:First>José</b:First>
          </b:Person>
        </b:NameList>
      </b:Author>
    </b:Author>
    <b:Title>QuickRef_V2</b:Title>
    <b:URL>http://pwp.net.ipl.pt/cc.isel/ezeq/arquitetura/sistemas_didaticos/pds16/hardware/QuickRef_V2.pdf</b:URL>
    <b:RefOrder>10</b:RefOrder>
  </b:Source>
  <b:Source>
    <b:Tag>DrJ</b:Tag>
    <b:SourceType>InternetSite</b:SourceType>
    <b:Guid>{74ADC28A-CDC0-4454-99AC-42B865DB77EB}</b:Guid>
    <b:Title>Dr Java</b:Title>
    <b:URL>http://www.drjava.org/</b:URL>
    <b:RefOrder>2</b:RefOrder>
  </b:Source>
  <b:Source>
    <b:Tag>PDS</b:Tag>
    <b:SourceType>InternetSite</b:SourceType>
    <b:Guid>{DA3408BC-F94B-4D68-A658-4A649B87C701}</b:Guid>
    <b:Title>PDS16inEclipse</b:Title>
    <b:URL>http://tiagojvo.github.io/PDS16inEclipse/</b:URL>
    <b:RefOrder>15</b:RefOrder>
  </b:Source>
  <b:Source>
    <b:Tag>MWE16</b:Tag>
    <b:SourceType>InternetSite</b:SourceType>
    <b:Guid>{492D0756-0606-4D2E-8D69-F24EAC67A559}</b:Guid>
    <b:Title>MWE2 Documentation</b:Title>
    <b:YearAccessed>2016</b:YearAccessed>
    <b:MonthAccessed>6</b:MonthAccessed>
    <b:DayAccessed>10</b:DayAccessed>
    <b:URL>https://eclipse.org/Xtext/documentation/306_mwe2.html</b:URL>
    <b:RefOrder>14</b:RefOrder>
  </b:Source>
  <b:Source>
    <b:Tag>Lor13</b:Tag>
    <b:SourceType>Book</b:SourceType>
    <b:Guid>{FD1D59DD-3134-4B51-84FF-279B42A1B164}</b:Guid>
    <b:Title>Implementing Domain-Specific</b:Title>
    <b:Year>2013</b:Year>
    <b:Author>
      <b:Author>
        <b:NameList>
          <b:Person>
            <b:Last>Bettini</b:Last>
            <b:First>Lorenzo</b:First>
          </b:Person>
        </b:NameList>
      </b:Author>
    </b:Author>
    <b:Publisher>Packt Publishing</b:Publisher>
    <b:RefOrder>12</b:RefOrder>
  </b:Source>
  <b:Source>
    <b:Tag>The16</b:Tag>
    <b:SourceType>InternetSite</b:SourceType>
    <b:Guid>{F05205E0-9F82-417F-9D31-C16F13941E59}</b:Guid>
    <b:Title>Eclipse Modeling Framework (EMF)</b:Title>
    <b:YearAccessed>2016</b:YearAccessed>
    <b:MonthAccessed>7</b:MonthAccessed>
    <b:DayAccessed>13</b:DayAccessed>
    <b:URL>https://eclipse.org/modeling/emf/</b:URL>
    <b:Author>
      <b:Author>
        <b:NameList>
          <b:Person>
            <b:Last>Foundation</b:Last>
            <b:First>The</b:First>
            <b:Middle>Eclipse</b:Middle>
          </b:Person>
        </b:NameList>
      </b:Author>
    </b:Author>
    <b:ProductionCompany>The Eclipse Foundation</b:ProductionCompany>
    <b:RefOrder>11</b:RefOrder>
  </b:Source>
  <b:Source>
    <b:Tag>Xte161</b:Tag>
    <b:SourceType>InternetSite</b:SourceType>
    <b:Guid>{9ED02F40-3CDC-4A13-9A1D-84155791DF97}</b:Guid>
    <b:Title>Xtend Documentation</b:Title>
    <b:YearAccessed>2016</b:YearAccessed>
    <b:MonthAccessed>7</b:MonthAccessed>
    <b:DayAccessed>13</b:DayAccessed>
    <b:URL>https://www.eclipse.org/xtend/documentation/index.html</b:URL>
    <b:RefOrder>13</b:RefOrder>
  </b:Source>
</b:Sources>
</file>

<file path=customXml/itemProps1.xml><?xml version="1.0" encoding="utf-8"?>
<ds:datastoreItem xmlns:ds="http://schemas.openxmlformats.org/officeDocument/2006/customXml" ds:itemID="{EF479E43-BFCF-4691-8BAC-5CC78B84B7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860</TotalTime>
  <Pages>43</Pages>
  <Words>9841</Words>
  <Characters>53143</Characters>
  <Application>Microsoft Office Word</Application>
  <DocSecurity>0</DocSecurity>
  <Lines>442</Lines>
  <Paragraphs>125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62859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CCLEIC</dc:creator>
  <cp:keywords/>
  <dc:description/>
  <cp:lastModifiedBy>Tiago Oliveira</cp:lastModifiedBy>
  <cp:revision>33</cp:revision>
  <cp:lastPrinted>2016-07-06T16:30:00Z</cp:lastPrinted>
  <dcterms:created xsi:type="dcterms:W3CDTF">2016-07-06T13:12:00Z</dcterms:created>
  <dcterms:modified xsi:type="dcterms:W3CDTF">2016-07-13T18:37:00Z</dcterms:modified>
</cp:coreProperties>
</file>