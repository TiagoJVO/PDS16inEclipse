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3126DF91" w14:textId="76731802" w:rsidR="00730F1A" w:rsidRDefault="00730F1A" w:rsidP="000611F5">
      <w:pPr>
        <w:jc w:val="center"/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3B5B9A96" w14:textId="438F1DF5" w:rsidR="00730F1A" w:rsidRDefault="000611F5" w:rsidP="00730F1A">
      <w:pPr>
        <w:jc w:val="center"/>
      </w:pPr>
      <w:r>
        <w:t>André Ramanlal</w:t>
      </w:r>
    </w:p>
    <w:p w14:paraId="44464F53" w14:textId="2E0FE7EB" w:rsidR="00730F1A" w:rsidRDefault="000611F5" w:rsidP="00730F1A">
      <w:pPr>
        <w:jc w:val="center"/>
      </w:pPr>
      <w:r>
        <w:t>Tiago Oliveira</w:t>
      </w:r>
    </w:p>
    <w:p w14:paraId="265B297E" w14:textId="77777777" w:rsidR="00730F1A" w:rsidRDefault="00730F1A" w:rsidP="00730F1A">
      <w:pPr>
        <w:jc w:val="center"/>
      </w:pPr>
    </w:p>
    <w:p w14:paraId="605B0DAC" w14:textId="77777777" w:rsidR="000611F5" w:rsidRDefault="000611F5" w:rsidP="00730F1A">
      <w:pPr>
        <w:jc w:val="center"/>
      </w:pPr>
    </w:p>
    <w:p w14:paraId="202874AD" w14:textId="77777777" w:rsidR="000611F5" w:rsidRDefault="000611F5" w:rsidP="00730F1A">
      <w:pPr>
        <w:jc w:val="center"/>
      </w:pPr>
    </w:p>
    <w:p w14:paraId="4B10C79F" w14:textId="77777777" w:rsidR="000611F5" w:rsidRDefault="000611F5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0A1A42E7" w:rsidR="00730F1A" w:rsidRDefault="00730F1A" w:rsidP="00730F1A">
      <w:pPr>
        <w:jc w:val="center"/>
      </w:pPr>
      <w:r>
        <w:t>Relatório de progresso realizado no âmbito de Projeto e Seminário do</w:t>
      </w:r>
    </w:p>
    <w:p w14:paraId="24AAC992" w14:textId="13EEBC1C" w:rsidR="00730F1A" w:rsidRDefault="00730F1A" w:rsidP="00730F1A">
      <w:pPr>
        <w:jc w:val="center"/>
      </w:pPr>
      <w:r>
        <w:t xml:space="preserve"> </w:t>
      </w:r>
      <w:r w:rsidR="00477D56">
        <w:t>C</w:t>
      </w:r>
      <w:r>
        <w:t xml:space="preserve">urso de </w:t>
      </w:r>
      <w:r w:rsidR="00477D56">
        <w:t xml:space="preserve">Licenciatura </w:t>
      </w:r>
      <w:r>
        <w:t>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48B3398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5264"/>
      </w:tblGrid>
      <w:tr w:rsidR="00730F1A" w14:paraId="462191DE" w14:textId="77777777" w:rsidTr="009207B8">
        <w:tc>
          <w:tcPr>
            <w:tcW w:w="1431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5264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>André Akshei Manoje Ramanlal</w:t>
            </w:r>
          </w:p>
        </w:tc>
      </w:tr>
      <w:tr w:rsidR="00730F1A" w14:paraId="35E05B01" w14:textId="77777777" w:rsidTr="009207B8">
        <w:tc>
          <w:tcPr>
            <w:tcW w:w="1431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5264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9207B8">
        <w:tc>
          <w:tcPr>
            <w:tcW w:w="1431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4DB8D3B" wp14:editId="0BC942D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BDF1A2" id="Conexão reta 28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5264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C5D631" wp14:editId="2EACE7AD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5E2AB" id="Conexão reta 27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15"/>
      </w:tblGrid>
      <w:tr w:rsidR="00730F1A" w14:paraId="5853677F" w14:textId="77777777" w:rsidTr="009207B8">
        <w:tc>
          <w:tcPr>
            <w:tcW w:w="1620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5215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9207B8">
        <w:tc>
          <w:tcPr>
            <w:tcW w:w="1620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5215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1B6F3C2" wp14:editId="0E82C7D0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9E72A" id="Conexão reta 26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2B25124" wp14:editId="5E400003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B5341" id="Conexão reta 1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386D0CDF" w:rsidR="00730F1A" w:rsidRDefault="00730F1A" w:rsidP="00730F1A">
      <w:pPr>
        <w:jc w:val="center"/>
      </w:pPr>
      <w:r>
        <w:t xml:space="preserve">Relatório de progresso realizado no âmbito de </w:t>
      </w:r>
      <w:r w:rsidR="000611F5">
        <w:t>Projeto</w:t>
      </w:r>
      <w:r>
        <w:t xml:space="preserve"> e Seminário do</w:t>
      </w:r>
    </w:p>
    <w:p w14:paraId="1EA1BEEE" w14:textId="710CB9A2" w:rsidR="00730F1A" w:rsidRDefault="00730F1A" w:rsidP="00730F1A">
      <w:pPr>
        <w:jc w:val="center"/>
      </w:pPr>
      <w:r>
        <w:t xml:space="preserve"> </w:t>
      </w:r>
      <w:r w:rsidR="000611F5">
        <w:t xml:space="preserve">Curso </w:t>
      </w:r>
      <w:r>
        <w:t xml:space="preserve">de </w:t>
      </w:r>
      <w:r w:rsidR="00477D56">
        <w:t>L</w:t>
      </w:r>
      <w:r>
        <w:t>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103A814D" w:rsidR="00730F1A" w:rsidRDefault="00477D56" w:rsidP="00730F1A">
      <w:pPr>
        <w:jc w:val="center"/>
      </w:pPr>
      <w:r>
        <w:t xml:space="preserve">Julho </w:t>
      </w:r>
      <w:r w:rsidR="00730F1A">
        <w:t>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Pr="009207B8" w:rsidRDefault="00730F1A" w:rsidP="009207B8">
      <w:pPr>
        <w:pStyle w:val="RCabealho"/>
      </w:pPr>
      <w:bookmarkStart w:id="0" w:name="_Toc456867419"/>
      <w:r w:rsidRPr="009207B8">
        <w:lastRenderedPageBreak/>
        <w:t>Resumo</w:t>
      </w:r>
      <w:bookmarkEnd w:id="0"/>
    </w:p>
    <w:p w14:paraId="56407CE0" w14:textId="09CCBEA0" w:rsidR="00A92509" w:rsidRDefault="00A92509" w:rsidP="00FA4C55">
      <w:pPr>
        <w:pStyle w:val="ParagrafodeTexto"/>
      </w:pPr>
      <w:r w:rsidRPr="00A92509">
        <w:t xml:space="preserve">O projeto PDS16inEcplise consiste no desenvolvimento de uma ferramenta que visa facilitar a escrita de programas para o processador PDS16 usando a sua linguagem </w:t>
      </w:r>
      <w:r w:rsidRPr="00B7089F">
        <w:rPr>
          <w:i/>
        </w:rPr>
        <w:t>assembly</w:t>
      </w:r>
      <w:r w:rsidRPr="00A92509">
        <w:t xml:space="preserve">. Este </w:t>
      </w:r>
      <w:r w:rsidRPr="00FA4C55">
        <w:rPr>
          <w:i/>
        </w:rPr>
        <w:t>plug-in</w:t>
      </w:r>
      <w:r w:rsidRPr="00A92509">
        <w:t xml:space="preserve"> é, essencialmente, um editor de texto que integra funcionalidades</w:t>
      </w:r>
      <w:r w:rsidR="00DF5991">
        <w:t xml:space="preserve"> diversas</w:t>
      </w:r>
      <w:r w:rsidR="00FA4C55">
        <w:t>,</w:t>
      </w:r>
      <w:r w:rsidR="00DF5991">
        <w:t xml:space="preserve"> como</w:t>
      </w:r>
      <w:r w:rsidRPr="00A92509">
        <w:t xml:space="preserve"> </w:t>
      </w:r>
      <w:r>
        <w:t>a</w:t>
      </w:r>
      <w:r w:rsidRPr="00A92509">
        <w:t xml:space="preserve"> verificação e sinalização de erros de sintaxe e de semântica, </w:t>
      </w:r>
      <w:r w:rsidR="003A46A5" w:rsidRPr="00E12F5C">
        <w:rPr>
          <w:i/>
        </w:rPr>
        <w:t>highlighting</w:t>
      </w:r>
      <w:r w:rsidR="003A46A5" w:rsidRPr="00A92509">
        <w:t xml:space="preserve"> </w:t>
      </w:r>
      <w:r w:rsidRPr="00A92509">
        <w:t xml:space="preserve">da sintaxe, </w:t>
      </w:r>
      <w:r w:rsidRPr="00FA4C55">
        <w:rPr>
          <w:i/>
        </w:rPr>
        <w:t>intellisense</w:t>
      </w:r>
      <w:r w:rsidRPr="00A92509">
        <w:t xml:space="preserve"> e a integração com o assemblador DASM. A integração com </w:t>
      </w:r>
      <w:r w:rsidR="001D351E">
        <w:t>esta ferramenta</w:t>
      </w:r>
      <w:r w:rsidRPr="00A92509">
        <w:t xml:space="preserve"> permite</w:t>
      </w:r>
      <w:r w:rsidR="001D351E">
        <w:t xml:space="preserve"> gerar o</w:t>
      </w:r>
      <w:r w:rsidR="00DF5991">
        <w:t xml:space="preserve"> código</w:t>
      </w:r>
      <w:r>
        <w:t xml:space="preserve"> </w:t>
      </w:r>
      <w:r w:rsidR="001D351E">
        <w:t xml:space="preserve">máquina </w:t>
      </w:r>
      <w:r>
        <w:t xml:space="preserve">sem necessidade de sair do </w:t>
      </w:r>
      <w:r w:rsidRPr="00FA4C55">
        <w:rPr>
          <w:i/>
        </w:rPr>
        <w:t>IDE</w:t>
      </w:r>
      <w:r w:rsidRPr="00A92509">
        <w:t xml:space="preserve">, </w:t>
      </w:r>
      <w:r w:rsidR="001D351E">
        <w:t>b</w:t>
      </w:r>
      <w:r w:rsidRPr="00A92509">
        <w:t>e</w:t>
      </w:r>
      <w:r w:rsidR="001D351E">
        <w:t>m como</w:t>
      </w:r>
      <w:r w:rsidRPr="00A92509">
        <w:t xml:space="preserve"> o processamento das pseudo instruções e diretivas</w:t>
      </w:r>
      <w:r w:rsidR="001D351E">
        <w:t xml:space="preserve"> por ela</w:t>
      </w:r>
      <w:r w:rsidRPr="00A92509">
        <w:t xml:space="preserve"> suportad</w:t>
      </w:r>
      <w:r w:rsidR="001D351E">
        <w:t>as</w:t>
      </w:r>
      <w:r w:rsidRPr="00A92509">
        <w:t xml:space="preserve">. </w:t>
      </w:r>
      <w:r w:rsidR="003A46A5">
        <w:t>É também objetivo deste projeto criar uma documentação sobre a arquitetura do processador PDS16.</w:t>
      </w:r>
    </w:p>
    <w:p w14:paraId="03038DEC" w14:textId="2881543E" w:rsidR="00A92509" w:rsidRPr="00A92509" w:rsidRDefault="00DF5991">
      <w:pPr>
        <w:pStyle w:val="ParagrafodeTexto"/>
      </w:pPr>
      <w:r w:rsidRPr="00A92509">
        <w:t xml:space="preserve">O desenvolvimento </w:t>
      </w:r>
      <w:r w:rsidR="001D351E" w:rsidRPr="00A92509">
        <w:t>d</w:t>
      </w:r>
      <w:r w:rsidR="001D351E">
        <w:t>a</w:t>
      </w:r>
      <w:r w:rsidR="001D351E" w:rsidRPr="00A92509">
        <w:t xml:space="preserve"> </w:t>
      </w:r>
      <w:r w:rsidRPr="00A92509">
        <w:t xml:space="preserve">ferramenta </w:t>
      </w:r>
      <w:r w:rsidR="001D351E">
        <w:t xml:space="preserve">PDS16inEclipse </w:t>
      </w:r>
      <w:r w:rsidRPr="00A92509">
        <w:t xml:space="preserve">é baseado na </w:t>
      </w:r>
      <w:r w:rsidRPr="003568C1">
        <w:rPr>
          <w:i/>
        </w:rPr>
        <w:t>framework</w:t>
      </w:r>
      <w:r w:rsidRPr="00A92509">
        <w:t xml:space="preserve"> Xtext </w:t>
      </w:r>
      <w:r>
        <w:t xml:space="preserve">tendo como plataforma alvo </w:t>
      </w:r>
      <w:r w:rsidRPr="00A92509">
        <w:t>o Ambiente Integrado de Desenvolvimento (</w:t>
      </w:r>
      <w:r w:rsidRPr="003568C1">
        <w:rPr>
          <w:i/>
        </w:rPr>
        <w:t>IDE</w:t>
      </w:r>
      <w:r w:rsidRPr="00A92509">
        <w:t xml:space="preserve">) Ecplise. </w:t>
      </w:r>
      <w:r>
        <w:t xml:space="preserve">Nesta </w:t>
      </w:r>
      <w:r>
        <w:rPr>
          <w:i/>
        </w:rPr>
        <w:t>framework</w:t>
      </w:r>
      <w:r>
        <w:t xml:space="preserve"> foi definida toda a linguagem </w:t>
      </w:r>
      <w:r>
        <w:rPr>
          <w:i/>
        </w:rPr>
        <w:t>assembly</w:t>
      </w:r>
      <w:r>
        <w:t xml:space="preserve"> PDS16 através</w:t>
      </w:r>
      <w:r w:rsidR="001D351E">
        <w:t xml:space="preserve"> da criação</w:t>
      </w:r>
      <w:r>
        <w:t xml:space="preserve"> de uma gramática</w:t>
      </w:r>
      <w:r w:rsidR="001D351E">
        <w:t xml:space="preserve"> própria</w:t>
      </w:r>
      <w:r>
        <w:t xml:space="preserve"> e posteriormente</w:t>
      </w:r>
      <w:r w:rsidR="001D351E">
        <w:t xml:space="preserve"> dos</w:t>
      </w:r>
      <w:r>
        <w:t xml:space="preserve"> analisadores</w:t>
      </w:r>
      <w:r w:rsidR="001D351E">
        <w:t xml:space="preserve"> necessários à realização</w:t>
      </w:r>
      <w:r>
        <w:t xml:space="preserve"> da</w:t>
      </w:r>
      <w:r w:rsidR="001D351E">
        <w:t xml:space="preserve">s funcionalidades </w:t>
      </w:r>
      <w:r>
        <w:t>acima referidas.</w:t>
      </w:r>
      <w:r w:rsidR="003A46A5" w:rsidRPr="00A92509" w:rsidDel="003A46A5">
        <w:t xml:space="preserve"> </w:t>
      </w:r>
    </w:p>
    <w:p w14:paraId="3A684378" w14:textId="77777777" w:rsidR="00A92509" w:rsidRPr="00A92509" w:rsidRDefault="00A92509" w:rsidP="00FA4C55">
      <w:pPr>
        <w:pStyle w:val="ParagrafodeTexto"/>
      </w:pPr>
    </w:p>
    <w:p w14:paraId="4CAF8F1E" w14:textId="10ED5FBE" w:rsidR="00F24030" w:rsidRDefault="00A92509" w:rsidP="00FA4C55">
      <w:pPr>
        <w:pStyle w:val="Text"/>
        <w:sectPr w:rsidR="00F24030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 w:rsidRPr="00A92509">
        <w:t xml:space="preserve">Palavras-chave: Ambiente Integrado de Desenvolvimento; Processador PDS16; Assembly; Xtext; Eclipse; </w:t>
      </w:r>
      <w:r w:rsidRPr="00FA4C55">
        <w:rPr>
          <w:i/>
        </w:rPr>
        <w:t>Plug-in</w:t>
      </w:r>
      <w:r w:rsidRPr="00A92509">
        <w:t>.</w:t>
      </w:r>
      <w:r w:rsidRPr="00A92509" w:rsidDel="00A92509">
        <w:t xml:space="preserve"> </w:t>
      </w:r>
      <w:bookmarkStart w:id="1" w:name="_Toc417073314"/>
      <w:bookmarkStart w:id="2" w:name="_Toc417484057"/>
    </w:p>
    <w:p w14:paraId="66B0314E" w14:textId="77777777" w:rsidR="00730F1A" w:rsidRDefault="00730F1A" w:rsidP="009207B8">
      <w:pPr>
        <w:pStyle w:val="RCabealho"/>
      </w:pPr>
      <w:bookmarkStart w:id="3" w:name="_Toc456867420"/>
      <w:r>
        <w:lastRenderedPageBreak/>
        <w:t>Índice</w:t>
      </w:r>
      <w:bookmarkEnd w:id="1"/>
      <w:bookmarkEnd w:id="2"/>
      <w:bookmarkEnd w:id="3"/>
    </w:p>
    <w:p w14:paraId="3372838D" w14:textId="77777777" w:rsidR="00B7089F" w:rsidRDefault="009207B8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6867419" w:history="1">
        <w:r w:rsidR="00B7089F" w:rsidRPr="00815564">
          <w:rPr>
            <w:rStyle w:val="Hiperligao"/>
            <w:noProof/>
          </w:rPr>
          <w:t>Resumo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_Toc456867419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v</w:t>
        </w:r>
        <w:r w:rsidR="00B7089F">
          <w:rPr>
            <w:noProof/>
            <w:webHidden/>
          </w:rPr>
          <w:fldChar w:fldCharType="end"/>
        </w:r>
      </w:hyperlink>
    </w:p>
    <w:p w14:paraId="4B2D7C68" w14:textId="77777777" w:rsidR="00B7089F" w:rsidRDefault="00366CB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867420" w:history="1">
        <w:r w:rsidR="00B7089F" w:rsidRPr="00815564">
          <w:rPr>
            <w:rStyle w:val="Hiperligao"/>
            <w:noProof/>
          </w:rPr>
          <w:t>Índice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_Toc456867420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vii</w:t>
        </w:r>
        <w:r w:rsidR="00B7089F">
          <w:rPr>
            <w:noProof/>
            <w:webHidden/>
          </w:rPr>
          <w:fldChar w:fldCharType="end"/>
        </w:r>
      </w:hyperlink>
    </w:p>
    <w:p w14:paraId="2B0A86DC" w14:textId="77777777" w:rsidR="00B7089F" w:rsidRDefault="00366CB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867421" w:history="1">
        <w:r w:rsidR="00B7089F" w:rsidRPr="00815564">
          <w:rPr>
            <w:rStyle w:val="Hiperligao"/>
            <w:noProof/>
          </w:rPr>
          <w:t>Lista de Figuras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_Toc456867421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ix</w:t>
        </w:r>
        <w:r w:rsidR="00B7089F">
          <w:rPr>
            <w:noProof/>
            <w:webHidden/>
          </w:rPr>
          <w:fldChar w:fldCharType="end"/>
        </w:r>
      </w:hyperlink>
    </w:p>
    <w:p w14:paraId="4DE48109" w14:textId="77777777" w:rsidR="00B7089F" w:rsidRDefault="00366CB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867422" w:history="1">
        <w:r w:rsidR="00B7089F" w:rsidRPr="00815564">
          <w:rPr>
            <w:rStyle w:val="Hiperligao"/>
            <w:noProof/>
          </w:rPr>
          <w:t>Lista de Tabelas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_Toc456867422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xi</w:t>
        </w:r>
        <w:r w:rsidR="00B7089F">
          <w:rPr>
            <w:noProof/>
            <w:webHidden/>
          </w:rPr>
          <w:fldChar w:fldCharType="end"/>
        </w:r>
      </w:hyperlink>
    </w:p>
    <w:p w14:paraId="52370B50" w14:textId="77777777" w:rsidR="00B7089F" w:rsidRDefault="00366CB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867423" w:history="1">
        <w:r w:rsidR="00B7089F" w:rsidRPr="00815564">
          <w:rPr>
            <w:rStyle w:val="Hiperligao"/>
            <w:noProof/>
          </w:rPr>
          <w:t>1</w:t>
        </w:r>
        <w:r w:rsidR="00B7089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Introdução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_Toc456867423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</w:t>
        </w:r>
        <w:r w:rsidR="00B7089F">
          <w:rPr>
            <w:noProof/>
            <w:webHidden/>
          </w:rPr>
          <w:fldChar w:fldCharType="end"/>
        </w:r>
      </w:hyperlink>
    </w:p>
    <w:p w14:paraId="24B9DC1F" w14:textId="77777777" w:rsidR="00B7089F" w:rsidRDefault="00366CB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867424" w:history="1">
        <w:r w:rsidR="00B7089F" w:rsidRPr="00815564">
          <w:rPr>
            <w:rStyle w:val="Hiperligao"/>
            <w:noProof/>
          </w:rPr>
          <w:t>1.1</w:t>
        </w:r>
        <w:r w:rsidR="00B7089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Enquadramento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_Toc456867424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</w:t>
        </w:r>
        <w:r w:rsidR="00B7089F">
          <w:rPr>
            <w:noProof/>
            <w:webHidden/>
          </w:rPr>
          <w:fldChar w:fldCharType="end"/>
        </w:r>
      </w:hyperlink>
    </w:p>
    <w:p w14:paraId="093E65DC" w14:textId="77777777" w:rsidR="00B7089F" w:rsidRDefault="00366CB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867425" w:history="1">
        <w:r w:rsidR="00B7089F" w:rsidRPr="00815564">
          <w:rPr>
            <w:rStyle w:val="Hiperligao"/>
            <w:noProof/>
          </w:rPr>
          <w:t>1.2</w:t>
        </w:r>
        <w:r w:rsidR="00B7089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Motivação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_Toc456867425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3</w:t>
        </w:r>
        <w:r w:rsidR="00B7089F">
          <w:rPr>
            <w:noProof/>
            <w:webHidden/>
          </w:rPr>
          <w:fldChar w:fldCharType="end"/>
        </w:r>
      </w:hyperlink>
    </w:p>
    <w:p w14:paraId="39D65F2C" w14:textId="77777777" w:rsidR="00B7089F" w:rsidRDefault="00366CB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867426" w:history="1">
        <w:r w:rsidR="00B7089F" w:rsidRPr="00815564">
          <w:rPr>
            <w:rStyle w:val="Hiperligao"/>
            <w:noProof/>
          </w:rPr>
          <w:t>1.3</w:t>
        </w:r>
        <w:r w:rsidR="00B7089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Objetivos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_Toc456867426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4</w:t>
        </w:r>
        <w:r w:rsidR="00B7089F">
          <w:rPr>
            <w:noProof/>
            <w:webHidden/>
          </w:rPr>
          <w:fldChar w:fldCharType="end"/>
        </w:r>
      </w:hyperlink>
    </w:p>
    <w:p w14:paraId="700DE1F0" w14:textId="77777777" w:rsidR="00B7089F" w:rsidRDefault="00366CB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867427" w:history="1">
        <w:r w:rsidR="00B7089F" w:rsidRPr="00815564">
          <w:rPr>
            <w:rStyle w:val="Hiperligao"/>
            <w:noProof/>
          </w:rPr>
          <w:t>1.4</w:t>
        </w:r>
        <w:r w:rsidR="00B7089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Estrutura do documento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_Toc456867427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5</w:t>
        </w:r>
        <w:r w:rsidR="00B7089F">
          <w:rPr>
            <w:noProof/>
            <w:webHidden/>
          </w:rPr>
          <w:fldChar w:fldCharType="end"/>
        </w:r>
      </w:hyperlink>
    </w:p>
    <w:p w14:paraId="5FA1B4EA" w14:textId="77777777" w:rsidR="00B7089F" w:rsidRDefault="00366CB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867428" w:history="1">
        <w:r w:rsidR="00B7089F" w:rsidRPr="00815564">
          <w:rPr>
            <w:rStyle w:val="Hiperligao"/>
            <w:noProof/>
          </w:rPr>
          <w:t>2</w:t>
        </w:r>
        <w:r w:rsidR="00B7089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Arquitetura PDS16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_Toc456867428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6</w:t>
        </w:r>
        <w:r w:rsidR="00B7089F">
          <w:rPr>
            <w:noProof/>
            <w:webHidden/>
          </w:rPr>
          <w:fldChar w:fldCharType="end"/>
        </w:r>
      </w:hyperlink>
    </w:p>
    <w:p w14:paraId="59A6513E" w14:textId="77777777" w:rsidR="00B7089F" w:rsidRDefault="00366CB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867429" w:history="1">
        <w:r w:rsidR="00B7089F" w:rsidRPr="00815564">
          <w:rPr>
            <w:rStyle w:val="Hiperligao"/>
            <w:noProof/>
          </w:rPr>
          <w:t>2.1</w:t>
        </w:r>
        <w:r w:rsidR="00B7089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Registos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_Toc456867429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6</w:t>
        </w:r>
        <w:r w:rsidR="00B7089F">
          <w:rPr>
            <w:noProof/>
            <w:webHidden/>
          </w:rPr>
          <w:fldChar w:fldCharType="end"/>
        </w:r>
      </w:hyperlink>
    </w:p>
    <w:p w14:paraId="5C87A85D" w14:textId="77777777" w:rsidR="00B7089F" w:rsidRDefault="00366CB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867430" w:history="1">
        <w:r w:rsidR="00B7089F" w:rsidRPr="00815564">
          <w:rPr>
            <w:rStyle w:val="Hiperligao"/>
            <w:noProof/>
          </w:rPr>
          <w:t>2.2</w:t>
        </w:r>
        <w:r w:rsidR="00B7089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Conjunto de instruções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_Toc456867430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9</w:t>
        </w:r>
        <w:r w:rsidR="00B7089F">
          <w:rPr>
            <w:noProof/>
            <w:webHidden/>
          </w:rPr>
          <w:fldChar w:fldCharType="end"/>
        </w:r>
      </w:hyperlink>
    </w:p>
    <w:p w14:paraId="5B52E6C1" w14:textId="77777777" w:rsidR="00B7089F" w:rsidRDefault="00366CB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867431" w:history="1">
        <w:r w:rsidR="00B7089F" w:rsidRPr="00815564">
          <w:rPr>
            <w:rStyle w:val="Hiperligao"/>
            <w:noProof/>
          </w:rPr>
          <w:t>2.2.1</w:t>
        </w:r>
        <w:r w:rsidR="00B7089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Processamento de dados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_Toc456867431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10</w:t>
        </w:r>
        <w:r w:rsidR="00B7089F">
          <w:rPr>
            <w:noProof/>
            <w:webHidden/>
          </w:rPr>
          <w:fldChar w:fldCharType="end"/>
        </w:r>
      </w:hyperlink>
    </w:p>
    <w:p w14:paraId="166B5454" w14:textId="77777777" w:rsidR="00B7089F" w:rsidRDefault="00366CB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867432" w:history="1">
        <w:r w:rsidR="00B7089F" w:rsidRPr="00815564">
          <w:rPr>
            <w:rStyle w:val="Hiperligao"/>
            <w:noProof/>
          </w:rPr>
          <w:t>2.2.2</w:t>
        </w:r>
        <w:r w:rsidR="00B7089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Transferência de dados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_Toc456867432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10</w:t>
        </w:r>
        <w:r w:rsidR="00B7089F">
          <w:rPr>
            <w:noProof/>
            <w:webHidden/>
          </w:rPr>
          <w:fldChar w:fldCharType="end"/>
        </w:r>
      </w:hyperlink>
    </w:p>
    <w:p w14:paraId="2E8EE8AB" w14:textId="77777777" w:rsidR="00B7089F" w:rsidRDefault="00366CB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867433" w:history="1">
        <w:r w:rsidR="00B7089F" w:rsidRPr="00815564">
          <w:rPr>
            <w:rStyle w:val="Hiperligao"/>
            <w:noProof/>
          </w:rPr>
          <w:t>2.2.3</w:t>
        </w:r>
        <w:r w:rsidR="00B7089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Controlo do fluxo de execução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_Toc456867433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11</w:t>
        </w:r>
        <w:r w:rsidR="00B7089F">
          <w:rPr>
            <w:noProof/>
            <w:webHidden/>
          </w:rPr>
          <w:fldChar w:fldCharType="end"/>
        </w:r>
      </w:hyperlink>
    </w:p>
    <w:p w14:paraId="3B80ACE8" w14:textId="77777777" w:rsidR="00B7089F" w:rsidRDefault="00366CB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867434" w:history="1">
        <w:r w:rsidR="00B7089F" w:rsidRPr="00815564">
          <w:rPr>
            <w:rStyle w:val="Hiperligao"/>
            <w:noProof/>
          </w:rPr>
          <w:t>2.3</w:t>
        </w:r>
        <w:r w:rsidR="00B7089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Subsistema de memória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_Toc456867434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12</w:t>
        </w:r>
        <w:r w:rsidR="00B7089F">
          <w:rPr>
            <w:noProof/>
            <w:webHidden/>
          </w:rPr>
          <w:fldChar w:fldCharType="end"/>
        </w:r>
      </w:hyperlink>
    </w:p>
    <w:p w14:paraId="52761061" w14:textId="77777777" w:rsidR="00B7089F" w:rsidRDefault="00366CB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867435" w:history="1">
        <w:r w:rsidR="00B7089F" w:rsidRPr="00815564">
          <w:rPr>
            <w:rStyle w:val="Hiperligao"/>
            <w:noProof/>
          </w:rPr>
          <w:t>2.4</w:t>
        </w:r>
        <w:r w:rsidR="00B7089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Exceções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_Toc456867435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12</w:t>
        </w:r>
        <w:r w:rsidR="00B7089F">
          <w:rPr>
            <w:noProof/>
            <w:webHidden/>
          </w:rPr>
          <w:fldChar w:fldCharType="end"/>
        </w:r>
      </w:hyperlink>
    </w:p>
    <w:p w14:paraId="165F39C0" w14:textId="77777777" w:rsidR="00B7089F" w:rsidRDefault="00366CB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867436" w:history="1">
        <w:r w:rsidR="00B7089F" w:rsidRPr="00815564">
          <w:rPr>
            <w:rStyle w:val="Hiperligao"/>
            <w:noProof/>
          </w:rPr>
          <w:t>2.5</w:t>
        </w:r>
        <w:r w:rsidR="00B7089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Assemblador DASM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_Toc456867436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13</w:t>
        </w:r>
        <w:r w:rsidR="00B7089F">
          <w:rPr>
            <w:noProof/>
            <w:webHidden/>
          </w:rPr>
          <w:fldChar w:fldCharType="end"/>
        </w:r>
      </w:hyperlink>
    </w:p>
    <w:p w14:paraId="5E372C6D" w14:textId="77777777" w:rsidR="00B7089F" w:rsidRDefault="00366CB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867437" w:history="1">
        <w:r w:rsidR="00B7089F" w:rsidRPr="00815564">
          <w:rPr>
            <w:rStyle w:val="Hiperligao"/>
            <w:noProof/>
          </w:rPr>
          <w:t>2.5.1</w:t>
        </w:r>
        <w:r w:rsidR="00B7089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Escrita de programas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_Toc456867437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14</w:t>
        </w:r>
        <w:r w:rsidR="00B7089F">
          <w:rPr>
            <w:noProof/>
            <w:webHidden/>
          </w:rPr>
          <w:fldChar w:fldCharType="end"/>
        </w:r>
      </w:hyperlink>
    </w:p>
    <w:p w14:paraId="05B03BDA" w14:textId="77777777" w:rsidR="00B7089F" w:rsidRDefault="00366CB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867438" w:history="1">
        <w:r w:rsidR="00B7089F" w:rsidRPr="00815564">
          <w:rPr>
            <w:rStyle w:val="Hiperligao"/>
            <w:noProof/>
          </w:rPr>
          <w:t>2.5.2</w:t>
        </w:r>
        <w:r w:rsidR="00B7089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Diretivas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_Toc456867438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14</w:t>
        </w:r>
        <w:r w:rsidR="00B7089F">
          <w:rPr>
            <w:noProof/>
            <w:webHidden/>
          </w:rPr>
          <w:fldChar w:fldCharType="end"/>
        </w:r>
      </w:hyperlink>
    </w:p>
    <w:p w14:paraId="54F4BD09" w14:textId="77777777" w:rsidR="00B7089F" w:rsidRDefault="00366CB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867439" w:history="1">
        <w:r w:rsidR="00B7089F" w:rsidRPr="00815564">
          <w:rPr>
            <w:rStyle w:val="Hiperligao"/>
            <w:noProof/>
          </w:rPr>
          <w:t>3</w:t>
        </w:r>
        <w:r w:rsidR="00B7089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Framework Xtext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_Toc456867439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16</w:t>
        </w:r>
        <w:r w:rsidR="00B7089F">
          <w:rPr>
            <w:noProof/>
            <w:webHidden/>
          </w:rPr>
          <w:fldChar w:fldCharType="end"/>
        </w:r>
      </w:hyperlink>
    </w:p>
    <w:p w14:paraId="4C04EDDE" w14:textId="77777777" w:rsidR="00B7089F" w:rsidRDefault="00366CB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867440" w:history="1">
        <w:r w:rsidR="00B7089F" w:rsidRPr="00815564">
          <w:rPr>
            <w:rStyle w:val="Hiperligao"/>
            <w:noProof/>
          </w:rPr>
          <w:t>3.1</w:t>
        </w:r>
        <w:r w:rsidR="00B7089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Arquitetura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_Toc456867440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18</w:t>
        </w:r>
        <w:r w:rsidR="00B7089F">
          <w:rPr>
            <w:noProof/>
            <w:webHidden/>
          </w:rPr>
          <w:fldChar w:fldCharType="end"/>
        </w:r>
      </w:hyperlink>
    </w:p>
    <w:p w14:paraId="74263131" w14:textId="77777777" w:rsidR="00B7089F" w:rsidRDefault="00366CB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867441" w:history="1">
        <w:r w:rsidR="00B7089F" w:rsidRPr="00815564">
          <w:rPr>
            <w:rStyle w:val="Hiperligao"/>
            <w:noProof/>
          </w:rPr>
          <w:t>3.1.1</w:t>
        </w:r>
        <w:r w:rsidR="00B7089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  <w:shd w:val="clear" w:color="auto" w:fill="FEFEFE"/>
          </w:rPr>
          <w:t>Modeling Workflow Engine (MWE2)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_Toc456867441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18</w:t>
        </w:r>
        <w:r w:rsidR="00B7089F">
          <w:rPr>
            <w:noProof/>
            <w:webHidden/>
          </w:rPr>
          <w:fldChar w:fldCharType="end"/>
        </w:r>
      </w:hyperlink>
    </w:p>
    <w:p w14:paraId="783A12F1" w14:textId="77777777" w:rsidR="00B7089F" w:rsidRDefault="00366CB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867442" w:history="1">
        <w:r w:rsidR="00B7089F" w:rsidRPr="00815564">
          <w:rPr>
            <w:rStyle w:val="Hiperligao"/>
            <w:noProof/>
          </w:rPr>
          <w:t>3.2</w:t>
        </w:r>
        <w:r w:rsidR="00B7089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Gramática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_Toc456867442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19</w:t>
        </w:r>
        <w:r w:rsidR="00B7089F">
          <w:rPr>
            <w:noProof/>
            <w:webHidden/>
          </w:rPr>
          <w:fldChar w:fldCharType="end"/>
        </w:r>
      </w:hyperlink>
    </w:p>
    <w:p w14:paraId="66F5A85A" w14:textId="77777777" w:rsidR="00B7089F" w:rsidRDefault="00366CB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867443" w:history="1">
        <w:r w:rsidR="00B7089F" w:rsidRPr="00815564">
          <w:rPr>
            <w:rStyle w:val="Hiperligao"/>
            <w:noProof/>
          </w:rPr>
          <w:t>3.2.1</w:t>
        </w:r>
        <w:r w:rsidR="00B7089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Regras da gramática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_Toc456867443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20</w:t>
        </w:r>
        <w:r w:rsidR="00B7089F">
          <w:rPr>
            <w:noProof/>
            <w:webHidden/>
          </w:rPr>
          <w:fldChar w:fldCharType="end"/>
        </w:r>
      </w:hyperlink>
    </w:p>
    <w:p w14:paraId="794867D3" w14:textId="77777777" w:rsidR="00B7089F" w:rsidRDefault="00366CB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867444" w:history="1">
        <w:r w:rsidR="00B7089F" w:rsidRPr="00815564">
          <w:rPr>
            <w:rStyle w:val="Hiperligao"/>
            <w:noProof/>
          </w:rPr>
          <w:t>3.2.2</w:t>
        </w:r>
        <w:r w:rsidR="00B7089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Definição dos elementos do analisador de regras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_Toc456867444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23</w:t>
        </w:r>
        <w:r w:rsidR="00B7089F">
          <w:rPr>
            <w:noProof/>
            <w:webHidden/>
          </w:rPr>
          <w:fldChar w:fldCharType="end"/>
        </w:r>
      </w:hyperlink>
    </w:p>
    <w:p w14:paraId="69C3EF67" w14:textId="77777777" w:rsidR="00B7089F" w:rsidRDefault="00366CB3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6867445" w:history="1">
        <w:r w:rsidR="00B7089F" w:rsidRPr="00815564">
          <w:rPr>
            <w:rStyle w:val="Hiperligao"/>
            <w:noProof/>
          </w:rPr>
          <w:t>3.3</w:t>
        </w:r>
        <w:r w:rsidR="00B7089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Integração com a plataforma Eclipse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_Toc456867445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24</w:t>
        </w:r>
        <w:r w:rsidR="00B7089F">
          <w:rPr>
            <w:noProof/>
            <w:webHidden/>
          </w:rPr>
          <w:fldChar w:fldCharType="end"/>
        </w:r>
      </w:hyperlink>
    </w:p>
    <w:p w14:paraId="1CC43609" w14:textId="77777777" w:rsidR="00B7089F" w:rsidRDefault="00366CB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867446" w:history="1">
        <w:r w:rsidR="00B7089F" w:rsidRPr="00815564">
          <w:rPr>
            <w:rStyle w:val="Hiperligao"/>
            <w:noProof/>
          </w:rPr>
          <w:t>3.3.1</w:t>
        </w:r>
        <w:r w:rsidR="00B7089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Syntax Highlight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_Toc456867446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24</w:t>
        </w:r>
        <w:r w:rsidR="00B7089F">
          <w:rPr>
            <w:noProof/>
            <w:webHidden/>
          </w:rPr>
          <w:fldChar w:fldCharType="end"/>
        </w:r>
      </w:hyperlink>
    </w:p>
    <w:p w14:paraId="2E59B529" w14:textId="77777777" w:rsidR="00B7089F" w:rsidRDefault="00366CB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867447" w:history="1">
        <w:r w:rsidR="00B7089F" w:rsidRPr="00815564">
          <w:rPr>
            <w:rStyle w:val="Hiperligao"/>
            <w:noProof/>
          </w:rPr>
          <w:t>3.3.2</w:t>
        </w:r>
        <w:r w:rsidR="00B7089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Outline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_Toc456867447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25</w:t>
        </w:r>
        <w:r w:rsidR="00B7089F">
          <w:rPr>
            <w:noProof/>
            <w:webHidden/>
          </w:rPr>
          <w:fldChar w:fldCharType="end"/>
        </w:r>
      </w:hyperlink>
    </w:p>
    <w:p w14:paraId="4287C115" w14:textId="77777777" w:rsidR="00B7089F" w:rsidRDefault="00366CB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867448" w:history="1">
        <w:r w:rsidR="00B7089F" w:rsidRPr="00815564">
          <w:rPr>
            <w:rStyle w:val="Hiperligao"/>
            <w:noProof/>
          </w:rPr>
          <w:t>3.3.3</w:t>
        </w:r>
        <w:r w:rsidR="00B7089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Gerador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_Toc456867448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27</w:t>
        </w:r>
        <w:r w:rsidR="00B7089F">
          <w:rPr>
            <w:noProof/>
            <w:webHidden/>
          </w:rPr>
          <w:fldChar w:fldCharType="end"/>
        </w:r>
      </w:hyperlink>
    </w:p>
    <w:p w14:paraId="6D071EA3" w14:textId="77777777" w:rsidR="00B7089F" w:rsidRDefault="00366CB3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6867449" w:history="1">
        <w:r w:rsidR="00B7089F" w:rsidRPr="00815564">
          <w:rPr>
            <w:rStyle w:val="Hiperligao"/>
            <w:noProof/>
          </w:rPr>
          <w:t>3.3.4</w:t>
        </w:r>
        <w:r w:rsidR="00B7089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</w:rPr>
          <w:t>Configuração do plug-in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_Toc456867449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28</w:t>
        </w:r>
        <w:r w:rsidR="00B7089F">
          <w:rPr>
            <w:noProof/>
            <w:webHidden/>
          </w:rPr>
          <w:fldChar w:fldCharType="end"/>
        </w:r>
      </w:hyperlink>
    </w:p>
    <w:p w14:paraId="452F5584" w14:textId="77777777" w:rsidR="00B7089F" w:rsidRDefault="00366CB3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867450" w:history="1">
        <w:r w:rsidR="00B7089F" w:rsidRPr="00815564">
          <w:rPr>
            <w:rStyle w:val="Hiperligao"/>
            <w:noProof/>
          </w:rPr>
          <w:t>4</w:t>
        </w:r>
        <w:r w:rsidR="00B7089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7089F" w:rsidRPr="00815564">
          <w:rPr>
            <w:rStyle w:val="Hiperligao"/>
            <w:noProof/>
            <w:shd w:val="clear" w:color="auto" w:fill="FEFEFE"/>
          </w:rPr>
          <w:t>Conclusões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_Toc456867450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30</w:t>
        </w:r>
        <w:r w:rsidR="00B7089F">
          <w:rPr>
            <w:noProof/>
            <w:webHidden/>
          </w:rPr>
          <w:fldChar w:fldCharType="end"/>
        </w:r>
      </w:hyperlink>
    </w:p>
    <w:p w14:paraId="43F07DFF" w14:textId="77777777" w:rsidR="00B7089F" w:rsidRDefault="00366CB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867451" w:history="1">
        <w:r w:rsidR="00B7089F" w:rsidRPr="00815564">
          <w:rPr>
            <w:rStyle w:val="Hiperligao"/>
            <w:noProof/>
          </w:rPr>
          <w:t>Referências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_Toc456867451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31</w:t>
        </w:r>
        <w:r w:rsidR="00B7089F">
          <w:rPr>
            <w:noProof/>
            <w:webHidden/>
          </w:rPr>
          <w:fldChar w:fldCharType="end"/>
        </w:r>
      </w:hyperlink>
    </w:p>
    <w:p w14:paraId="7C1E7FB1" w14:textId="77777777" w:rsidR="00B7089F" w:rsidRDefault="00366CB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867452" w:history="1">
        <w:r w:rsidR="00B7089F" w:rsidRPr="00815564">
          <w:rPr>
            <w:rStyle w:val="Hiperligao"/>
            <w:noProof/>
          </w:rPr>
          <w:t>A.1 - Deploy do plug-in para o Eclipse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_Toc456867452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34</w:t>
        </w:r>
        <w:r w:rsidR="00B7089F">
          <w:rPr>
            <w:noProof/>
            <w:webHidden/>
          </w:rPr>
          <w:fldChar w:fldCharType="end"/>
        </w:r>
      </w:hyperlink>
    </w:p>
    <w:p w14:paraId="3915A442" w14:textId="77777777" w:rsidR="00B7089F" w:rsidRDefault="00366CB3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6867453" w:history="1">
        <w:r w:rsidR="00B7089F" w:rsidRPr="00815564">
          <w:rPr>
            <w:rStyle w:val="Hiperligao"/>
            <w:noProof/>
          </w:rPr>
          <w:t>A.2 - Instalação do Plug-in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_Toc456867453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39</w:t>
        </w:r>
        <w:r w:rsidR="00B7089F">
          <w:rPr>
            <w:noProof/>
            <w:webHidden/>
          </w:rPr>
          <w:fldChar w:fldCharType="end"/>
        </w:r>
      </w:hyperlink>
    </w:p>
    <w:p w14:paraId="2C4FF15D" w14:textId="417BC7F4" w:rsidR="00730F1A" w:rsidRDefault="009207B8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rPr>
          <w:rFonts w:asciiTheme="minorHAnsi" w:hAnsiTheme="minorHAnsi"/>
          <w:sz w:val="20"/>
          <w:szCs w:val="20"/>
        </w:rPr>
        <w:fldChar w:fldCharType="end"/>
      </w:r>
    </w:p>
    <w:p w14:paraId="11EB3609" w14:textId="77777777" w:rsidR="00730F1A" w:rsidRDefault="00730F1A" w:rsidP="009207B8">
      <w:pPr>
        <w:pStyle w:val="RCabealho"/>
        <w:rPr>
          <w:rFonts w:asciiTheme="minorHAnsi" w:hAnsiTheme="minorHAnsi"/>
          <w:caps/>
          <w:sz w:val="20"/>
          <w:szCs w:val="20"/>
        </w:rPr>
      </w:pPr>
      <w:bookmarkStart w:id="4" w:name="_Toc456867421"/>
      <w:r>
        <w:lastRenderedPageBreak/>
        <w:t>Lista de Figuras</w:t>
      </w:r>
      <w:bookmarkEnd w:id="4"/>
    </w:p>
    <w:p w14:paraId="0784A20F" w14:textId="77777777" w:rsidR="00730F1A" w:rsidRDefault="00730F1A" w:rsidP="00730F1A"/>
    <w:p w14:paraId="1C1541DF" w14:textId="77777777" w:rsidR="00B7089F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6867454" w:history="1">
        <w:r w:rsidR="00B7089F" w:rsidRPr="00C12E27">
          <w:rPr>
            <w:rStyle w:val="Hiperligao"/>
            <w:noProof/>
          </w:rPr>
          <w:t>Figura 1 – Exemplo do ciclo de desenvolvimento de um programa/aplicação.  [1]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_Toc456867454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</w:t>
        </w:r>
        <w:r w:rsidR="00B7089F">
          <w:rPr>
            <w:noProof/>
            <w:webHidden/>
          </w:rPr>
          <w:fldChar w:fldCharType="end"/>
        </w:r>
      </w:hyperlink>
    </w:p>
    <w:p w14:paraId="768CC0BB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867455" w:history="1">
        <w:r w:rsidR="00B7089F" w:rsidRPr="00C12E27">
          <w:rPr>
            <w:rStyle w:val="Hiperligao"/>
            <w:noProof/>
          </w:rPr>
          <w:t>Figura 2 - Bancos de Registos PDS16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_Toc456867455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6</w:t>
        </w:r>
        <w:r w:rsidR="00B7089F">
          <w:rPr>
            <w:noProof/>
            <w:webHidden/>
          </w:rPr>
          <w:fldChar w:fldCharType="end"/>
        </w:r>
      </w:hyperlink>
    </w:p>
    <w:p w14:paraId="10CAB308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867456" w:history="1">
        <w:r w:rsidR="00B7089F" w:rsidRPr="00C12E27">
          <w:rPr>
            <w:rStyle w:val="Hiperligao"/>
            <w:noProof/>
          </w:rPr>
          <w:t>Figura 3 –Estrutura interna do registo PSW.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_Toc456867456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7</w:t>
        </w:r>
        <w:r w:rsidR="00B7089F">
          <w:rPr>
            <w:noProof/>
            <w:webHidden/>
          </w:rPr>
          <w:fldChar w:fldCharType="end"/>
        </w:r>
      </w:hyperlink>
    </w:p>
    <w:p w14:paraId="4B42FF5D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867457" w:history="1">
        <w:r w:rsidR="00B7089F" w:rsidRPr="00C12E27">
          <w:rPr>
            <w:rStyle w:val="Hiperligao"/>
            <w:noProof/>
          </w:rPr>
          <w:t>Figura 4 – Excerto de código de uma gramática Xtext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_Toc456867457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19</w:t>
        </w:r>
        <w:r w:rsidR="00B7089F">
          <w:rPr>
            <w:noProof/>
            <w:webHidden/>
          </w:rPr>
          <w:fldChar w:fldCharType="end"/>
        </w:r>
      </w:hyperlink>
    </w:p>
    <w:p w14:paraId="644B7B3C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867458" w:history="1">
        <w:r w:rsidR="00B7089F" w:rsidRPr="00C12E27">
          <w:rPr>
            <w:rStyle w:val="Hiperligao"/>
            <w:noProof/>
          </w:rPr>
          <w:t xml:space="preserve">Figura 5 - Classes geradas pela </w:t>
        </w:r>
        <w:r w:rsidR="00B7089F" w:rsidRPr="00C12E27">
          <w:rPr>
            <w:rStyle w:val="Hiperligao"/>
            <w:i/>
            <w:noProof/>
          </w:rPr>
          <w:t>framework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_Toc456867458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20</w:t>
        </w:r>
        <w:r w:rsidR="00B7089F">
          <w:rPr>
            <w:noProof/>
            <w:webHidden/>
          </w:rPr>
          <w:fldChar w:fldCharType="end"/>
        </w:r>
      </w:hyperlink>
    </w:p>
    <w:p w14:paraId="3EC38E94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867459" w:history="1">
        <w:r w:rsidR="00B7089F" w:rsidRPr="00C12E27">
          <w:rPr>
            <w:rStyle w:val="Hiperligao"/>
            <w:noProof/>
          </w:rPr>
          <w:t>Figura 6 - Código exemplo da definição das regras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_Toc456867459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21</w:t>
        </w:r>
        <w:r w:rsidR="00B7089F">
          <w:rPr>
            <w:noProof/>
            <w:webHidden/>
          </w:rPr>
          <w:fldChar w:fldCharType="end"/>
        </w:r>
      </w:hyperlink>
    </w:p>
    <w:p w14:paraId="6F419F2D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867460" w:history="1">
        <w:r w:rsidR="00B7089F" w:rsidRPr="00C12E27">
          <w:rPr>
            <w:rStyle w:val="Hiperligao"/>
            <w:noProof/>
          </w:rPr>
          <w:t>Figura 7 - Código exemplo da definição regras terminais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_Toc456867460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21</w:t>
        </w:r>
        <w:r w:rsidR="00B7089F">
          <w:rPr>
            <w:noProof/>
            <w:webHidden/>
          </w:rPr>
          <w:fldChar w:fldCharType="end"/>
        </w:r>
      </w:hyperlink>
    </w:p>
    <w:p w14:paraId="43847244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867461" w:history="1">
        <w:r w:rsidR="00B7089F" w:rsidRPr="00C12E27">
          <w:rPr>
            <w:rStyle w:val="Hiperligao"/>
            <w:noProof/>
          </w:rPr>
          <w:t>Figura 8 - Código da classe Pds16asmRuntimeModule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_Toc456867461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22</w:t>
        </w:r>
        <w:r w:rsidR="00B7089F">
          <w:rPr>
            <w:noProof/>
            <w:webHidden/>
          </w:rPr>
          <w:fldChar w:fldCharType="end"/>
        </w:r>
      </w:hyperlink>
    </w:p>
    <w:p w14:paraId="4B206A5A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867462" w:history="1">
        <w:r w:rsidR="00B7089F" w:rsidRPr="00C12E27">
          <w:rPr>
            <w:rStyle w:val="Hiperligao"/>
            <w:noProof/>
          </w:rPr>
          <w:t>Figura 9 - Excerto da classe PDS16asmValueConcerter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_Toc456867462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22</w:t>
        </w:r>
        <w:r w:rsidR="00B7089F">
          <w:rPr>
            <w:noProof/>
            <w:webHidden/>
          </w:rPr>
          <w:fldChar w:fldCharType="end"/>
        </w:r>
      </w:hyperlink>
    </w:p>
    <w:p w14:paraId="359CDBC2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456867463" w:history="1">
        <w:r w:rsidR="00B7089F" w:rsidRPr="00C12E27">
          <w:rPr>
            <w:rStyle w:val="Hiperligao"/>
            <w:noProof/>
          </w:rPr>
          <w:t>Figura 10 - Interface IValueConverter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_Toc456867463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22</w:t>
        </w:r>
        <w:r w:rsidR="00B7089F">
          <w:rPr>
            <w:noProof/>
            <w:webHidden/>
          </w:rPr>
          <w:fldChar w:fldCharType="end"/>
        </w:r>
      </w:hyperlink>
    </w:p>
    <w:p w14:paraId="5DA76BE1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867464" w:history="1">
        <w:r w:rsidR="00B7089F" w:rsidRPr="00C12E27">
          <w:rPr>
            <w:rStyle w:val="Hiperligao"/>
            <w:noProof/>
          </w:rPr>
          <w:t>Figura 11 - Exemplo de um validador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_Toc456867464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23</w:t>
        </w:r>
        <w:r w:rsidR="00B7089F">
          <w:rPr>
            <w:noProof/>
            <w:webHidden/>
          </w:rPr>
          <w:fldChar w:fldCharType="end"/>
        </w:r>
      </w:hyperlink>
    </w:p>
    <w:p w14:paraId="7AE27EBC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867465" w:history="1">
        <w:r w:rsidR="00B7089F" w:rsidRPr="00C12E27">
          <w:rPr>
            <w:rStyle w:val="Hiperligao"/>
            <w:noProof/>
          </w:rPr>
          <w:t>Figura 12- Excerto de código de Pds16HighlightingConfiguration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_Toc456867465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24</w:t>
        </w:r>
        <w:r w:rsidR="00B7089F">
          <w:rPr>
            <w:noProof/>
            <w:webHidden/>
          </w:rPr>
          <w:fldChar w:fldCharType="end"/>
        </w:r>
      </w:hyperlink>
    </w:p>
    <w:p w14:paraId="5E24F6FE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867466" w:history="1">
        <w:r w:rsidR="00B7089F" w:rsidRPr="00C12E27">
          <w:rPr>
            <w:rStyle w:val="Hiperligao"/>
            <w:noProof/>
          </w:rPr>
          <w:t>Figura 13 - Excerto de código de Pds16TokenAtributeIdMapper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_Toc456867466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25</w:t>
        </w:r>
        <w:r w:rsidR="00B7089F">
          <w:rPr>
            <w:noProof/>
            <w:webHidden/>
          </w:rPr>
          <w:fldChar w:fldCharType="end"/>
        </w:r>
      </w:hyperlink>
    </w:p>
    <w:p w14:paraId="4B24627D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867467" w:history="1">
        <w:r w:rsidR="00B7089F" w:rsidRPr="00C12E27">
          <w:rPr>
            <w:rStyle w:val="Hiperligao"/>
            <w:noProof/>
          </w:rPr>
          <w:t>Figura 14 - Código da classe AbstractPds16asmUiModule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_Toc456867467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25</w:t>
        </w:r>
        <w:r w:rsidR="00B7089F">
          <w:rPr>
            <w:noProof/>
            <w:webHidden/>
          </w:rPr>
          <w:fldChar w:fldCharType="end"/>
        </w:r>
      </w:hyperlink>
    </w:p>
    <w:p w14:paraId="4DE324AF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1" w:anchor="_Toc456867468" w:history="1">
        <w:r w:rsidR="00B7089F" w:rsidRPr="00C12E27">
          <w:rPr>
            <w:rStyle w:val="Hiperligao"/>
            <w:noProof/>
          </w:rPr>
          <w:t>Figura 15 - Excerto de código de Pds16asmOutlineTreeProvider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_Toc456867468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26</w:t>
        </w:r>
        <w:r w:rsidR="00B7089F">
          <w:rPr>
            <w:noProof/>
            <w:webHidden/>
          </w:rPr>
          <w:fldChar w:fldCharType="end"/>
        </w:r>
      </w:hyperlink>
    </w:p>
    <w:p w14:paraId="1E032E29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2" w:anchor="_Toc456867469" w:history="1">
        <w:r w:rsidR="00B7089F" w:rsidRPr="00C12E27">
          <w:rPr>
            <w:rStyle w:val="Hiperligao"/>
            <w:noProof/>
          </w:rPr>
          <w:t>Figura 16 - Excerto de código de Pds16asmLabelProvider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_Toc456867469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27</w:t>
        </w:r>
        <w:r w:rsidR="00B7089F">
          <w:rPr>
            <w:noProof/>
            <w:webHidden/>
          </w:rPr>
          <w:fldChar w:fldCharType="end"/>
        </w:r>
      </w:hyperlink>
    </w:p>
    <w:p w14:paraId="7B0E9389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867470" w:history="1">
        <w:r w:rsidR="00B7089F" w:rsidRPr="00C12E27">
          <w:rPr>
            <w:rStyle w:val="Hiperligao"/>
            <w:noProof/>
          </w:rPr>
          <w:t>Figura 17 - Excerto de código da classe Pds16asmGenerator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_Toc456867470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28</w:t>
        </w:r>
        <w:r w:rsidR="00B7089F">
          <w:rPr>
            <w:noProof/>
            <w:webHidden/>
          </w:rPr>
          <w:fldChar w:fldCharType="end"/>
        </w:r>
      </w:hyperlink>
    </w:p>
    <w:p w14:paraId="05E756C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9207B8">
      <w:pPr>
        <w:pStyle w:val="RCabealho"/>
      </w:pPr>
      <w:bookmarkStart w:id="5" w:name="_Toc456867422"/>
      <w:r>
        <w:lastRenderedPageBreak/>
        <w:t>Lista de Tabelas</w:t>
      </w:r>
      <w:bookmarkEnd w:id="5"/>
    </w:p>
    <w:p w14:paraId="377F4647" w14:textId="77777777" w:rsidR="00730F1A" w:rsidRDefault="00730F1A" w:rsidP="00730F1A"/>
    <w:p w14:paraId="681A9036" w14:textId="77777777" w:rsidR="00B7089F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56867471" w:history="1">
        <w:r w:rsidR="00B7089F" w:rsidRPr="00910D81">
          <w:rPr>
            <w:rStyle w:val="Hiperligao"/>
            <w:noProof/>
          </w:rPr>
          <w:t>Tabela 1 - Sintaxe das instruções PDS16.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_Toc456867471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9</w:t>
        </w:r>
        <w:r w:rsidR="00B7089F">
          <w:rPr>
            <w:noProof/>
            <w:webHidden/>
          </w:rPr>
          <w:fldChar w:fldCharType="end"/>
        </w:r>
      </w:hyperlink>
    </w:p>
    <w:p w14:paraId="5E1B51CA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867472" w:history="1">
        <w:r w:rsidR="00B7089F" w:rsidRPr="00910D81">
          <w:rPr>
            <w:rStyle w:val="Hiperligao"/>
            <w:noProof/>
          </w:rPr>
          <w:t>Tabela 2 - Palavras-chave da sintaxe PDS16.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_Toc456867472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9</w:t>
        </w:r>
        <w:r w:rsidR="00B7089F">
          <w:rPr>
            <w:noProof/>
            <w:webHidden/>
          </w:rPr>
          <w:fldChar w:fldCharType="end"/>
        </w:r>
      </w:hyperlink>
    </w:p>
    <w:p w14:paraId="591D9AFB" w14:textId="77777777" w:rsidR="00B7089F" w:rsidRDefault="00366CB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6867473" w:history="1">
        <w:r w:rsidR="00B7089F" w:rsidRPr="00910D81">
          <w:rPr>
            <w:rStyle w:val="Hiperligao"/>
            <w:noProof/>
          </w:rPr>
          <w:t>Tabela 3 - Elementos da sintaxe gramatical Xtext</w:t>
        </w:r>
        <w:r w:rsidR="00B7089F">
          <w:rPr>
            <w:noProof/>
            <w:webHidden/>
          </w:rPr>
          <w:tab/>
        </w:r>
        <w:r w:rsidR="00B7089F">
          <w:rPr>
            <w:noProof/>
            <w:webHidden/>
          </w:rPr>
          <w:fldChar w:fldCharType="begin"/>
        </w:r>
        <w:r w:rsidR="00B7089F">
          <w:rPr>
            <w:noProof/>
            <w:webHidden/>
          </w:rPr>
          <w:instrText xml:space="preserve"> PAGEREF _Toc456867473 \h </w:instrText>
        </w:r>
        <w:r w:rsidR="00B7089F">
          <w:rPr>
            <w:noProof/>
            <w:webHidden/>
          </w:rPr>
        </w:r>
        <w:r w:rsidR="00B7089F">
          <w:rPr>
            <w:noProof/>
            <w:webHidden/>
          </w:rPr>
          <w:fldChar w:fldCharType="separate"/>
        </w:r>
        <w:r w:rsidR="00B7089F">
          <w:rPr>
            <w:noProof/>
            <w:webHidden/>
          </w:rPr>
          <w:t>20</w:t>
        </w:r>
        <w:r w:rsidR="00B7089F">
          <w:rPr>
            <w:noProof/>
            <w:webHidden/>
          </w:rPr>
          <w:fldChar w:fldCharType="end"/>
        </w:r>
      </w:hyperlink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9207B8">
      <w:pPr>
        <w:pStyle w:val="RTitulo1"/>
      </w:pPr>
      <w:bookmarkStart w:id="6" w:name="_Toc456867423"/>
      <w:r>
        <w:lastRenderedPageBreak/>
        <w:t>Introdução</w:t>
      </w:r>
      <w:bookmarkEnd w:id="6"/>
    </w:p>
    <w:p w14:paraId="53A4B13E" w14:textId="77777777" w:rsidR="00730F1A" w:rsidRDefault="00730F1A" w:rsidP="009207B8">
      <w:pPr>
        <w:pStyle w:val="RTitulo2"/>
      </w:pPr>
      <w:bookmarkStart w:id="7" w:name="_Toc456867424"/>
      <w:r>
        <w:t>Enquadramento</w:t>
      </w:r>
      <w:bookmarkEnd w:id="7"/>
    </w:p>
    <w:p w14:paraId="7030849E" w14:textId="7C280957" w:rsidR="00730F1A" w:rsidRDefault="00730F1A" w:rsidP="009D0C2F">
      <w:pPr>
        <w:pStyle w:val="ParagrafodeTexto"/>
      </w:pPr>
      <w:r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</w:t>
      </w:r>
      <w:r w:rsidRPr="00FA4C55">
        <w:rPr>
          <w:i/>
        </w:rPr>
        <w:t>bits</w:t>
      </w:r>
      <w:r>
        <w:t xml:space="preserve">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>
        <w:fldChar w:fldCharType="begin"/>
      </w:r>
      <w:r>
        <w:instrText xml:space="preserve"> REF _Ref449974607 \h  \* MERGEFORMAT </w:instrText>
      </w:r>
      <w:r>
        <w:fldChar w:fldCharType="separate"/>
      </w:r>
      <w:r w:rsidR="00B7089F" w:rsidRPr="00772AE2">
        <w:rPr>
          <w:sz w:val="20"/>
        </w:rPr>
        <w:t xml:space="preserve">Figura </w:t>
      </w:r>
      <w:r w:rsidR="00B7089F" w:rsidRPr="00772AE2">
        <w:rPr>
          <w:noProof/>
          <w:sz w:val="20"/>
        </w:rPr>
        <w:t>1</w:t>
      </w:r>
      <w:r>
        <w:fldChar w:fldCharType="end"/>
      </w:r>
      <w:r>
        <w:t xml:space="preserve"> mostra as diferentes fases deste processo quando aplicado ao domínio dos sistemas embebidos, em que as linguagens de programação mais utilizadas são o C e o C++.</w:t>
      </w:r>
    </w:p>
    <w:p w14:paraId="49A285DE" w14:textId="4A6319C0" w:rsidR="00730F1A" w:rsidRDefault="00730F1A" w:rsidP="00FA4C55">
      <w:pPr>
        <w:pStyle w:val="PLegenda"/>
        <w:rPr>
          <w:rFonts w:cs="Times New Roman"/>
        </w:rPr>
      </w:pPr>
      <w:bookmarkStart w:id="8" w:name="_Toc456867454"/>
      <w:r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71552" behindDoc="0" locked="0" layoutInCell="1" allowOverlap="1" wp14:anchorId="182D3B31" wp14:editId="5469BC4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400040" cy="1566176"/>
            <wp:effectExtent l="0" t="0" r="0" b="0"/>
            <wp:wrapTopAndBottom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9" w:name="_Ref449974607"/>
      <w:bookmarkStart w:id="10" w:name="_Ref416098483"/>
      <w:bookmarkStart w:id="11" w:name="_Ref416098469"/>
      <w:r>
        <w:t xml:space="preserve">Figura </w:t>
      </w:r>
      <w:r w:rsidR="00366CB3">
        <w:fldChar w:fldCharType="begin"/>
      </w:r>
      <w:r w:rsidR="00366CB3">
        <w:instrText xml:space="preserve"> SEQ Figura \* ARABIC </w:instrText>
      </w:r>
      <w:r w:rsidR="00366CB3">
        <w:fldChar w:fldCharType="separate"/>
      </w:r>
      <w:r w:rsidR="00112A28">
        <w:rPr>
          <w:noProof/>
        </w:rPr>
        <w:t>1</w:t>
      </w:r>
      <w:r w:rsidR="00366CB3">
        <w:rPr>
          <w:noProof/>
        </w:rPr>
        <w:fldChar w:fldCharType="end"/>
      </w:r>
      <w:bookmarkEnd w:id="9"/>
      <w:r>
        <w:t xml:space="preserve"> – Exemplo d</w:t>
      </w:r>
      <w:r w:rsidR="00F24030">
        <w:t>o</w:t>
      </w:r>
      <w:r>
        <w:t xml:space="preserve"> ciclo de desenvolvimento de um programa/aplicação</w:t>
      </w:r>
      <w:r w:rsidRPr="005F22B5">
        <w:t xml:space="preserve">. </w:t>
      </w:r>
      <w:r w:rsidRPr="005F22B5">
        <w:fldChar w:fldCharType="begin"/>
      </w:r>
      <w:r w:rsidRPr="005F22B5">
        <w:instrText xml:space="preserve"> CITATION Tia13 \l 1033 </w:instrText>
      </w:r>
      <w:r w:rsidRPr="005F22B5">
        <w:fldChar w:fldCharType="separate"/>
      </w:r>
      <w:r w:rsidR="008108AC">
        <w:rPr>
          <w:noProof/>
        </w:rPr>
        <w:t xml:space="preserve"> </w:t>
      </w:r>
      <w:r w:rsidR="008108AC" w:rsidRPr="008108AC">
        <w:rPr>
          <w:noProof/>
        </w:rPr>
        <w:t>[1]</w:t>
      </w:r>
      <w:bookmarkEnd w:id="8"/>
      <w:r w:rsidRPr="005F22B5">
        <w:fldChar w:fldCharType="end"/>
      </w:r>
    </w:p>
    <w:bookmarkEnd w:id="10"/>
    <w:bookmarkEnd w:id="11"/>
    <w:p w14:paraId="5D5BE658" w14:textId="2173FD71" w:rsidR="00730F1A" w:rsidRDefault="00730F1A" w:rsidP="009D0C2F">
      <w:pPr>
        <w:pStyle w:val="ParagrafodeTexto"/>
      </w:pPr>
      <w:r>
        <w:t>Após a definição do problema e</w:t>
      </w:r>
      <w:r w:rsidR="001D351E">
        <w:t xml:space="preserve"> a</w:t>
      </w:r>
      <w:r>
        <w:t xml:space="preserve">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r>
        <w:rPr>
          <w:i/>
        </w:rPr>
        <w:t>assembler</w:t>
      </w:r>
      <w:r>
        <w:t>, primeiramente verifica</w:t>
      </w:r>
      <w:r w:rsidR="001D351E">
        <w:t>ndo</w:t>
      </w:r>
      <w:r>
        <w:t xml:space="preserve"> as regras sintáticas da linguagem e de seguida gera</w:t>
      </w:r>
      <w:r w:rsidR="001D351E">
        <w:t>ndo</w:t>
      </w:r>
      <w:r>
        <w:t xml:space="preserve"> um ficheiro objeto correspondente a cada ficheiro fonte. O </w:t>
      </w:r>
      <w:r>
        <w:rPr>
          <w:i/>
        </w:rPr>
        <w:t>linker</w:t>
      </w:r>
      <w:r>
        <w:t xml:space="preserve"> efetua a ligação entre os diversos ficheiros objeto que compõem o programa e as bibliotecas utilizadas, </w:t>
      </w:r>
      <w:r w:rsidR="00465782">
        <w:t xml:space="preserve">que correspondem a </w:t>
      </w:r>
      <w:r>
        <w:t xml:space="preserve">ficheiros partilháveis que podem conter código, dados </w:t>
      </w:r>
      <w:r w:rsidR="001D351E">
        <w:t xml:space="preserve">ou </w:t>
      </w:r>
      <w:r>
        <w:t>recursos em qualquer combinação. Deste último processo resulta um ficheiro com a descrição do algoritmo codificado pelos programadores em linguagem máquina localizável em mem</w:t>
      </w:r>
      <w:r w:rsidR="00465782">
        <w:t>ó</w:t>
      </w:r>
      <w:r>
        <w:t xml:space="preserve">ria, i.e. um ficheiro executável. Para garantir a correta implementação da solução desejada, </w:t>
      </w:r>
      <w:r w:rsidR="00465782">
        <w:t xml:space="preserve">é </w:t>
      </w:r>
      <w:r>
        <w:t xml:space="preserve">realizado um conjunto de testes sobre este ficheiro antes de se dar por concluído o </w:t>
      </w:r>
      <w:r w:rsidR="00465782">
        <w:t xml:space="preserve">processo de </w:t>
      </w:r>
      <w:r>
        <w:t>desenvolvimento do programa.</w:t>
      </w:r>
    </w:p>
    <w:p w14:paraId="29A0AF56" w14:textId="6950A3C6" w:rsidR="00730F1A" w:rsidRDefault="00730F1A" w:rsidP="009D0C2F">
      <w:pPr>
        <w:pStyle w:val="ParagrafodeTexto"/>
      </w:pPr>
      <w:r>
        <w:t>Os Ambientes Integrados de Desenvolvimento (</w:t>
      </w:r>
      <w:r>
        <w:rPr>
          <w:i/>
        </w:rPr>
        <w:t>IDEs</w:t>
      </w:r>
      <w:r>
        <w:t xml:space="preserve">) são hoje em dia </w:t>
      </w:r>
      <w:r w:rsidR="001D351E">
        <w:t xml:space="preserve">aplicações que prestam </w:t>
      </w:r>
      <w:r>
        <w:t>um enorme apoio no desenvolvimento destes programas, uma vez que não só disponibilizam diversas ferramentas para apoio à produção do código, e.g. um editor de texto</w:t>
      </w:r>
      <w:r w:rsidR="00465782">
        <w:t xml:space="preserve"> com </w:t>
      </w:r>
      <w:r w:rsidR="00465782" w:rsidRPr="00FA4C55">
        <w:rPr>
          <w:i/>
        </w:rPr>
        <w:lastRenderedPageBreak/>
        <w:t>syntax highlighting</w:t>
      </w:r>
      <w:r>
        <w:t xml:space="preserve">, </w:t>
      </w:r>
      <w:r w:rsidR="00465782" w:rsidRPr="00FA4C55">
        <w:rPr>
          <w:i/>
        </w:rPr>
        <w:t>intellisense</w:t>
      </w:r>
      <w:r w:rsidR="00465782">
        <w:t>,</w:t>
      </w:r>
      <w:r>
        <w:t xml:space="preserve"> geração automática de código</w:t>
      </w:r>
      <w:r w:rsidR="00465782">
        <w:t>,</w:t>
      </w:r>
      <w:r>
        <w:t xml:space="preserve"> </w:t>
      </w:r>
      <w:r>
        <w:rPr>
          <w:i/>
        </w:rPr>
        <w:t>refactoring</w:t>
      </w:r>
      <w:r w:rsidR="00465782">
        <w:t>,</w:t>
      </w:r>
      <w:r w:rsidR="001D351E">
        <w:t xml:space="preserve"> mas também permite a</w:t>
      </w:r>
      <w:r w:rsidR="00465782">
        <w:t xml:space="preserve"> integração com ferramentas externas</w:t>
      </w:r>
      <w:r w:rsidR="001D351E">
        <w:t xml:space="preserve"> tais</w:t>
      </w:r>
      <w:r w:rsidR="00465782">
        <w:t xml:space="preserve"> como </w:t>
      </w:r>
      <w:r w:rsidR="00465782">
        <w:rPr>
          <w:i/>
        </w:rPr>
        <w:t xml:space="preserve">debugger, </w:t>
      </w:r>
      <w:r w:rsidR="00465782" w:rsidRPr="00200CC1">
        <w:rPr>
          <w:i/>
        </w:rPr>
        <w:t>linker</w:t>
      </w:r>
      <w:r w:rsidR="00465782">
        <w:t xml:space="preserve">, </w:t>
      </w:r>
      <w:r w:rsidR="00465782" w:rsidRPr="00200CC1">
        <w:t>compilador</w:t>
      </w:r>
      <w:r w:rsidR="00465782">
        <w:t xml:space="preserve"> ou assemblador</w:t>
      </w:r>
      <w:r w:rsidR="00465782">
        <w:rPr>
          <w:i/>
        </w:rPr>
        <w:t>.</w:t>
      </w:r>
    </w:p>
    <w:p w14:paraId="14734944" w14:textId="2654BEA3" w:rsidR="00730F1A" w:rsidRDefault="00730F1A" w:rsidP="009D0C2F">
      <w:pPr>
        <w:pStyle w:val="ParagrafodeTexto"/>
      </w:pPr>
      <w: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r>
        <w:rPr>
          <w:i/>
        </w:rPr>
        <w:t>syntax highlighting</w:t>
      </w:r>
      <w:r>
        <w:t xml:space="preserve"> também facilita a leitura e análise do código fonte, para além de potenciar a deteção de erros de sintaxe. A utilização de um compilador integrado no </w:t>
      </w:r>
      <w:r w:rsidRPr="00FA4C55">
        <w:rPr>
          <w:i/>
        </w:rPr>
        <w:t>IDE</w:t>
      </w:r>
      <w: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03D9EB12" w:rsidR="00730F1A" w:rsidRDefault="00730F1A" w:rsidP="009D0C2F">
      <w:pPr>
        <w:pStyle w:val="ParagrafodeTexto"/>
      </w:pPr>
      <w:r>
        <w:t xml:space="preserve">Atualmente, existem </w:t>
      </w:r>
      <w:r w:rsidRPr="00FA4C55">
        <w:rPr>
          <w:i/>
        </w:rPr>
        <w:t>IDEs</w:t>
      </w:r>
      <w:r>
        <w:t xml:space="preserve"> para quase todas as linguagens de programação em uso. Algumas destas aplicações </w:t>
      </w:r>
      <w:r w:rsidR="001D351E">
        <w:t>são orientadas a uma</w:t>
      </w:r>
      <w:r>
        <w:t xml:space="preserve"> </w:t>
      </w:r>
      <w:r w:rsidR="00465782">
        <w:t xml:space="preserve">única </w:t>
      </w:r>
      <w:r>
        <w:t>linguagem de programação, como por exemplo o Kantharos ou o DRJava</w:t>
      </w:r>
      <w:r>
        <w:fldChar w:fldCharType="begin"/>
      </w:r>
      <w:r>
        <w:instrText xml:space="preserve"> CITATION DrJ \l 2070 </w:instrText>
      </w:r>
      <w:r>
        <w:fldChar w:fldCharType="separate"/>
      </w:r>
      <w:r w:rsidR="008108AC">
        <w:rPr>
          <w:noProof/>
        </w:rPr>
        <w:t xml:space="preserve"> </w:t>
      </w:r>
      <w:r w:rsidR="008108AC" w:rsidRPr="008108AC">
        <w:rPr>
          <w:noProof/>
        </w:rPr>
        <w:t>[2]</w:t>
      </w:r>
      <w:r>
        <w:fldChar w:fldCharType="end"/>
      </w:r>
      <w:r>
        <w:t xml:space="preserve"> que apenas suportam PHP ou Java, respetivamente. Não obstante, há vários IDEs no mercado que permitem desenvolver programas e aplicações usando várias linguagens de programação, tais como o Eclipse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8108AC">
        <w:rPr>
          <w:noProof/>
        </w:rPr>
        <w:t xml:space="preserve"> </w:t>
      </w:r>
      <w:r w:rsidR="008108AC" w:rsidRPr="008108AC">
        <w:rPr>
          <w:noProof/>
        </w:rPr>
        <w:t>[3]</w:t>
      </w:r>
      <w:r>
        <w:fldChar w:fldCharType="end"/>
      </w:r>
      <w:r>
        <w:t xml:space="preserve"> e o IntelliJ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8108AC">
        <w:rPr>
          <w:noProof/>
        </w:rPr>
        <w:t xml:space="preserve"> </w:t>
      </w:r>
      <w:r w:rsidR="008108AC" w:rsidRPr="008108AC">
        <w:rPr>
          <w:noProof/>
        </w:rPr>
        <w:t>[4]</w:t>
      </w:r>
      <w:r>
        <w:fldChar w:fldCharType="end"/>
      </w:r>
      <w:r>
        <w:t xml:space="preserve"> cuja quota de mercado é, à data atual, superior a 80%</w:t>
      </w:r>
      <w:r>
        <w:fldChar w:fldCharType="begin"/>
      </w:r>
      <w:r>
        <w:instrText xml:space="preserve"> CITATION Oli14 \l 2070 </w:instrText>
      </w:r>
      <w:r>
        <w:fldChar w:fldCharType="separate"/>
      </w:r>
      <w:r w:rsidR="008108AC">
        <w:rPr>
          <w:noProof/>
        </w:rPr>
        <w:t xml:space="preserve"> </w:t>
      </w:r>
      <w:r w:rsidR="008108AC" w:rsidRPr="008108AC">
        <w:rPr>
          <w:noProof/>
        </w:rPr>
        <w:t>[5]</w:t>
      </w:r>
      <w:r>
        <w:fldChar w:fldCharType="end"/>
      </w:r>
      <w:r>
        <w:t xml:space="preserve">. Esta versatilidade é normalmente conseguida à custa da adição </w:t>
      </w:r>
      <w:r w:rsidR="00465782">
        <w:t xml:space="preserve">ao </w:t>
      </w:r>
      <w:r w:rsidR="00465782" w:rsidRPr="00200CC1">
        <w:rPr>
          <w:i/>
        </w:rPr>
        <w:t xml:space="preserve">IDE </w:t>
      </w:r>
      <w:r w:rsidR="00465782">
        <w:t>de</w:t>
      </w:r>
      <w:r>
        <w:t xml:space="preserve"> </w:t>
      </w:r>
      <w:r>
        <w:rPr>
          <w:i/>
        </w:rPr>
        <w:t>plug-ins</w:t>
      </w:r>
      <w:r>
        <w:t xml:space="preserve"> ou </w:t>
      </w:r>
      <w:r>
        <w:rPr>
          <w:i/>
        </w:rPr>
        <w:t>add-ons</w:t>
      </w:r>
      <w:r>
        <w:rPr>
          <w:rStyle w:val="Refdenotaderodap"/>
          <w:rFonts w:cs="Times New Roman"/>
          <w:i/>
        </w:rPr>
        <w:footnoteReference w:id="1"/>
      </w:r>
      <w:r>
        <w:t xml:space="preserve"> específicos para uma dada linguagem de programação.</w:t>
      </w:r>
    </w:p>
    <w:p w14:paraId="6972DC17" w14:textId="66FF1147" w:rsidR="00F24030" w:rsidRDefault="00730F1A" w:rsidP="009D0C2F">
      <w:pPr>
        <w:pStyle w:val="ParagrafodeTexto"/>
      </w:pPr>
      <w:r>
        <w:t xml:space="preserve">Apesar da maioria destes </w:t>
      </w:r>
      <w:r w:rsidRPr="00FA4C55">
        <w:rPr>
          <w:i/>
        </w:rPr>
        <w:t>IDEs</w:t>
      </w:r>
      <w:r>
        <w:t xml:space="preserve"> e dos seus </w:t>
      </w:r>
      <w:r>
        <w:rPr>
          <w:i/>
        </w:rPr>
        <w:t>plug-ins</w:t>
      </w:r>
      <w:r>
        <w:t xml:space="preserve"> e </w:t>
      </w:r>
      <w:r>
        <w:rPr>
          <w:i/>
        </w:rPr>
        <w:t>add-ons</w:t>
      </w:r>
      <w: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i/>
        </w:rPr>
        <w:t>assembly</w:t>
      </w:r>
      <w:r>
        <w:t xml:space="preserve"> (e.g. o Eclipse).</w:t>
      </w:r>
    </w:p>
    <w:p w14:paraId="242CB190" w14:textId="77777777" w:rsidR="00730F1A" w:rsidRDefault="00730F1A" w:rsidP="009207B8">
      <w:pPr>
        <w:pStyle w:val="RTitulo2"/>
      </w:pPr>
      <w:bookmarkStart w:id="12" w:name="_Toc456867425"/>
      <w:r>
        <w:t>Motivação</w:t>
      </w:r>
      <w:bookmarkEnd w:id="12"/>
    </w:p>
    <w:p w14:paraId="61A49456" w14:textId="7C4E0012" w:rsidR="00730F1A" w:rsidRDefault="00730F1A" w:rsidP="009D0C2F">
      <w:pPr>
        <w:pStyle w:val="ParagrafodeTexto"/>
      </w:pPr>
      <w:r>
        <w:t xml:space="preserve">A arquitetura Processador Didático Simples a 16 </w:t>
      </w:r>
      <w:r w:rsidRPr="00FA4C55">
        <w:rPr>
          <w:i/>
        </w:rPr>
        <w:t>bits</w:t>
      </w:r>
      <w:r>
        <w:t xml:space="preserve"> (PDS16)</w:t>
      </w:r>
      <w:r>
        <w:fldChar w:fldCharType="begin"/>
      </w:r>
      <w:r w:rsidR="00E84E14">
        <w:instrText xml:space="preserve">CITATION Jos11 \l 2070 </w:instrText>
      </w:r>
      <w:r>
        <w:fldChar w:fldCharType="separate"/>
      </w:r>
      <w:r w:rsidR="008108AC">
        <w:rPr>
          <w:noProof/>
        </w:rPr>
        <w:t xml:space="preserve"> </w:t>
      </w:r>
      <w:r w:rsidR="008108AC" w:rsidRPr="008108AC">
        <w:rPr>
          <w:noProof/>
        </w:rPr>
        <w:t>[6]</w:t>
      </w:r>
      <w:r>
        <w:fldChar w:fldCharType="end"/>
      </w:r>
      <w: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</w:t>
      </w:r>
      <w:r w:rsidR="001D351E">
        <w:t xml:space="preserve">, nomeadamente o da programação em </w:t>
      </w:r>
      <w:r w:rsidR="001D351E">
        <w:rPr>
          <w:i/>
        </w:rPr>
        <w:t>assembly</w:t>
      </w:r>
      <w:r w:rsidR="001D351E">
        <w:t>.</w:t>
      </w:r>
      <w:r>
        <w:t xml:space="preserve"> </w:t>
      </w:r>
    </w:p>
    <w:p w14:paraId="01DB9BD6" w14:textId="78725221" w:rsidR="00730F1A" w:rsidRDefault="00730F1A" w:rsidP="009D0C2F">
      <w:pPr>
        <w:pStyle w:val="ParagrafodeTexto"/>
      </w:pPr>
      <w:r>
        <w:t xml:space="preserve">Atualmente, o desenvolvimento de programas para esta arquitetura pode ser feito utilizando a própria linguagem máquina ou </w:t>
      </w:r>
      <w:r>
        <w:rPr>
          <w:i/>
        </w:rPr>
        <w:t>assembly</w:t>
      </w:r>
      <w:r>
        <w:t xml:space="preserve">. A tradução do código </w:t>
      </w:r>
      <w:r>
        <w:rPr>
          <w:i/>
        </w:rPr>
        <w:t>assembly</w:t>
      </w:r>
      <w:r>
        <w:t xml:space="preserve"> para linguagem máquina é realizada recorrendo à aplicação </w:t>
      </w:r>
      <w:r w:rsidR="001D351E">
        <w:t>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r w:rsidR="008108AC">
        <w:rPr>
          <w:noProof/>
        </w:rPr>
        <w:t xml:space="preserve"> </w:t>
      </w:r>
      <w:r w:rsidR="008108AC" w:rsidRPr="008108AC">
        <w:rPr>
          <w:noProof/>
        </w:rPr>
        <w:t>[7]</w:t>
      </w:r>
      <w:r>
        <w:fldChar w:fldCharType="end"/>
      </w:r>
      <w:r>
        <w:t xml:space="preserve">, que consiste num </w:t>
      </w:r>
      <w:r>
        <w:rPr>
          <w:i/>
        </w:rPr>
        <w:t>assembler</w:t>
      </w:r>
      <w:r>
        <w:t xml:space="preserve"> </w:t>
      </w:r>
      <w:r>
        <w:lastRenderedPageBreak/>
        <w:t xml:space="preserve">de linha de comandos que apenas pode ser executado em sistemas compatíveis com o sistema operativo Windows da Microsoft. Desta forma, o ciclo de geração de um programa passa por codificá-lo em linguagem </w:t>
      </w:r>
      <w:r>
        <w:rPr>
          <w:i/>
        </w:rPr>
        <w:t>assembly</w:t>
      </w:r>
      <w:r>
        <w:t xml:space="preserve"> utilizando um editor de texto </w:t>
      </w:r>
      <w:r w:rsidR="00DE4A06">
        <w:t>genérico</w:t>
      </w:r>
      <w:r>
        <w:t xml:space="preserve">, tal como o Notepad, e posteriormente invocar a aplicação </w:t>
      </w:r>
      <w:r w:rsidR="001D351E">
        <w:t xml:space="preserve">DASM </w:t>
      </w:r>
      <w:r>
        <w:t xml:space="preserve">a partir de uma janela de linha de comandos. Sempre que existam erros no processo de compilação, é necessário voltar ao editor de texto para corrigir a descrição </w:t>
      </w:r>
      <w:r>
        <w:rPr>
          <w:i/>
        </w:rPr>
        <w:t>assembly</w:t>
      </w:r>
      <w:r>
        <w:t xml:space="preserve"> do programa e invocar novamente o </w:t>
      </w:r>
      <w:r>
        <w:rPr>
          <w:i/>
        </w:rPr>
        <w:t>assembler</w:t>
      </w:r>
      <w:r>
        <w:t>.</w:t>
      </w:r>
    </w:p>
    <w:p w14:paraId="560A1866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13" w:name="_Toc455579614"/>
      <w:bookmarkStart w:id="14" w:name="_Toc455579881"/>
      <w:bookmarkStart w:id="15" w:name="_Toc456867426"/>
      <w:bookmarkEnd w:id="13"/>
      <w:bookmarkEnd w:id="14"/>
      <w:r>
        <w:t>Objetivos</w:t>
      </w:r>
      <w:bookmarkEnd w:id="15"/>
      <w:r>
        <w:t xml:space="preserve"> </w:t>
      </w:r>
    </w:p>
    <w:p w14:paraId="5C56F2DF" w14:textId="04D08180" w:rsidR="00730F1A" w:rsidRDefault="00730F1A" w:rsidP="009D0C2F">
      <w:pPr>
        <w:pStyle w:val="ParagrafodeTexto"/>
      </w:pPr>
      <w:r>
        <w:t>Com este trabalho pretende</w:t>
      </w:r>
      <w:r w:rsidR="00DE4A06">
        <w:t>u</w:t>
      </w:r>
      <w:r>
        <w:t>-se implementar um</w:t>
      </w:r>
      <w:r w:rsidR="00386174">
        <w:t xml:space="preserve">a ferramenta </w:t>
      </w:r>
      <w:r>
        <w:t xml:space="preserve">para suportar o desenvolvimento de programas para </w:t>
      </w:r>
      <w:r w:rsidR="00386174">
        <w:t>sistemas baseados na arquitetura</w:t>
      </w:r>
      <w:r>
        <w:t xml:space="preserve"> PDS16 usando a </w:t>
      </w:r>
      <w:r w:rsidR="008E1FAA">
        <w:t xml:space="preserve">sua </w:t>
      </w:r>
      <w:r>
        <w:t xml:space="preserve">linguagem </w:t>
      </w:r>
      <w:r>
        <w:rPr>
          <w:i/>
        </w:rPr>
        <w:t>assembly</w:t>
      </w:r>
      <w:r w:rsidR="003E3A22">
        <w:t>. Est</w:t>
      </w:r>
      <w:r w:rsidR="00386174">
        <w:t>a ferramenta</w:t>
      </w:r>
      <w:r w:rsidR="003E3A22">
        <w:t xml:space="preserve"> é essencialmente um </w:t>
      </w:r>
      <w:r w:rsidR="00386174">
        <w:rPr>
          <w:i/>
        </w:rPr>
        <w:t xml:space="preserve">plug-in </w:t>
      </w:r>
      <w:r w:rsidR="00386174">
        <w:t xml:space="preserve">para a plataforma Eclipse que oferece um </w:t>
      </w:r>
      <w:r w:rsidR="003E3A22">
        <w:t>editor de texto</w:t>
      </w:r>
      <w:r w:rsidR="00386174">
        <w:t xml:space="preserve"> customizado e</w:t>
      </w:r>
      <w:r w:rsidR="003E3A22">
        <w:t xml:space="preserve"> integra as </w:t>
      </w:r>
      <w:r>
        <w:t>seguintes funcionalidades:</w:t>
      </w:r>
    </w:p>
    <w:p w14:paraId="2CC2E5A9" w14:textId="295874E3" w:rsidR="003E3A22" w:rsidRDefault="003E3A22" w:rsidP="003E3A22">
      <w:pPr>
        <w:pStyle w:val="RBulletList"/>
      </w:pPr>
      <w:r>
        <w:t>V</w:t>
      </w:r>
      <w:r w:rsidR="00730F1A">
        <w:t xml:space="preserve">erificação da </w:t>
      </w:r>
      <w:r>
        <w:t>sintaxe</w:t>
      </w:r>
      <w:r w:rsidR="00386174">
        <w:t xml:space="preserve"> e da semântica</w:t>
      </w:r>
      <w:r>
        <w:t xml:space="preserve"> </w:t>
      </w:r>
      <w:r w:rsidR="00730F1A">
        <w:t>em tempo de escrita de código, de modo a que o programador possa ser alertado para eventuais erros na utilização da linguagem mais cedo e dessa forma otimizar a sua produtividade;</w:t>
      </w:r>
      <w:r w:rsidRPr="003E3A22">
        <w:t xml:space="preserve"> </w:t>
      </w:r>
    </w:p>
    <w:p w14:paraId="0EB02B7B" w14:textId="1830221E" w:rsidR="00730F1A" w:rsidRDefault="003E3A22" w:rsidP="009D0C2F">
      <w:pPr>
        <w:pStyle w:val="RBulletList"/>
      </w:pPr>
      <w:r>
        <w:rPr>
          <w:i/>
        </w:rPr>
        <w:t>Intellisense</w:t>
      </w:r>
      <w:r>
        <w:t>,</w:t>
      </w:r>
      <w:r>
        <w:rPr>
          <w:i/>
        </w:rPr>
        <w:t xml:space="preserve"> </w:t>
      </w:r>
      <w:r>
        <w:t xml:space="preserve">ou </w:t>
      </w:r>
      <w:r>
        <w:rPr>
          <w:i/>
        </w:rPr>
        <w:t>auto-</w:t>
      </w:r>
      <w:r w:rsidRPr="00200CC1">
        <w:rPr>
          <w:i/>
        </w:rPr>
        <w:t>complete</w:t>
      </w:r>
      <w:r>
        <w:t xml:space="preserve">, de modo a que o programador intuitivamente através de sugestões dadas pelo editor consiga rapidamente escrever as instruções pretendidas sem a necessidade de consultar a definição das mesmas; </w:t>
      </w:r>
    </w:p>
    <w:p w14:paraId="1780D8B1" w14:textId="77777777" w:rsidR="00730F1A" w:rsidRDefault="00730F1A" w:rsidP="009D0C2F">
      <w:pPr>
        <w:pStyle w:val="RBulletList"/>
      </w:pPr>
      <w:r>
        <w:rPr>
          <w:i/>
        </w:rPr>
        <w:t>Syntax highlighting</w:t>
      </w:r>
      <w:r>
        <w:t>,</w:t>
      </w:r>
      <w:r>
        <w:rPr>
          <w:i/>
        </w:rPr>
        <w:t xml:space="preserve"> </w:t>
      </w:r>
      <w:r>
        <w:t>para permitir uma melhor legibilidade do código fonte;</w:t>
      </w:r>
    </w:p>
    <w:p w14:paraId="0999A8A0" w14:textId="5B0419ED" w:rsidR="003E3A22" w:rsidRDefault="003E3A22" w:rsidP="009D0C2F">
      <w:pPr>
        <w:pStyle w:val="RBulletList"/>
      </w:pPr>
      <w:r>
        <w:rPr>
          <w:i/>
        </w:rPr>
        <w:t>Outline</w:t>
      </w:r>
      <w:r>
        <w:t xml:space="preserve">, </w:t>
      </w:r>
      <w:r w:rsidR="00386174">
        <w:t>para assinalar n</w:t>
      </w:r>
      <w:r>
        <w:t xml:space="preserve">uma janela </w:t>
      </w:r>
      <w:r w:rsidR="00386174">
        <w:t>os po</w:t>
      </w:r>
      <w:r>
        <w:t>ntos importantes do código,</w:t>
      </w:r>
      <w:r w:rsidR="00386174">
        <w:t xml:space="preserve"> tais</w:t>
      </w:r>
      <w:r>
        <w:t xml:space="preserve"> como </w:t>
      </w:r>
      <w:r w:rsidR="00386174">
        <w:t xml:space="preserve">símbolos </w:t>
      </w:r>
      <w:r>
        <w:t xml:space="preserve">e algumas diretivas, para que o programador consiga navegar rapidamente entre </w:t>
      </w:r>
      <w:r w:rsidR="00386174">
        <w:t xml:space="preserve">essas </w:t>
      </w:r>
      <w:r>
        <w:t>zonas de código;</w:t>
      </w:r>
    </w:p>
    <w:p w14:paraId="4505AAF5" w14:textId="018E0B90" w:rsidR="00730F1A" w:rsidRDefault="00730F1A" w:rsidP="009D0C2F">
      <w:pPr>
        <w:pStyle w:val="RBulletList"/>
      </w:pPr>
      <w:r>
        <w:t xml:space="preserve">Integração com um </w:t>
      </w:r>
      <w:r>
        <w:rPr>
          <w:i/>
        </w:rPr>
        <w:t>assembler</w:t>
      </w:r>
      <w:r>
        <w:t xml:space="preserve">, para permitir a </w:t>
      </w:r>
      <w:r w:rsidR="00FC6FA9">
        <w:t xml:space="preserve">assemblagem </w:t>
      </w:r>
      <w:r>
        <w:t xml:space="preserve">dos programas sem necessidade de ter que abandonar o </w:t>
      </w:r>
      <w:r w:rsidRPr="00FA4C55">
        <w:rPr>
          <w:i/>
        </w:rPr>
        <w:t>IDE</w:t>
      </w:r>
      <w:r>
        <w:t xml:space="preserve"> e visualizar no editor de texto os eventuais erros detetados neste processo.</w:t>
      </w:r>
    </w:p>
    <w:p w14:paraId="057C5CBD" w14:textId="0D99D74F" w:rsidR="00730F1A" w:rsidRDefault="00C75F82" w:rsidP="00983F5C">
      <w:pPr>
        <w:pStyle w:val="ParagrafodeTexto"/>
      </w:pPr>
      <w:r>
        <w:t xml:space="preserve">A ferramenta </w:t>
      </w:r>
      <w:r w:rsidR="00FC6FA9" w:rsidRPr="00C75F82">
        <w:t>desenvolvid</w:t>
      </w:r>
      <w:r>
        <w:t>a</w:t>
      </w:r>
      <w:r w:rsidR="00FC6FA9">
        <w:t xml:space="preserve"> é </w:t>
      </w:r>
      <w:r>
        <w:t xml:space="preserve">baseada </w:t>
      </w:r>
      <w:r w:rsidR="00730F1A">
        <w:t xml:space="preserve">na plataforma Eclipse, </w:t>
      </w:r>
      <w:r w:rsidR="00386174">
        <w:t xml:space="preserve">devido </w:t>
      </w:r>
      <w:r w:rsidR="00730F1A">
        <w:t>à sua maior utilização na produção de programas e aplicações no domínio dos sistemas embebidos</w:t>
      </w:r>
      <w:r w:rsidR="00730F1A">
        <w:fldChar w:fldCharType="begin"/>
      </w:r>
      <w:r w:rsidR="00730F1A">
        <w:instrText xml:space="preserve"> CITATION Che \l 2070 </w:instrText>
      </w:r>
      <w:r w:rsidR="00730F1A">
        <w:fldChar w:fldCharType="separate"/>
      </w:r>
      <w:r w:rsidR="008108AC">
        <w:rPr>
          <w:noProof/>
        </w:rPr>
        <w:t xml:space="preserve"> </w:t>
      </w:r>
      <w:r w:rsidR="008108AC" w:rsidRPr="008108AC">
        <w:rPr>
          <w:noProof/>
        </w:rPr>
        <w:t>[8]</w:t>
      </w:r>
      <w:r w:rsidR="00730F1A">
        <w:fldChar w:fldCharType="end"/>
      </w:r>
      <w:r w:rsidR="00730F1A">
        <w:t xml:space="preserve">, onde se insere a utilização da arquitetura PDS16 no ISEL, </w:t>
      </w:r>
      <w:r w:rsidR="00FC6FA9">
        <w:t>bem como pelo</w:t>
      </w:r>
      <w:r w:rsidR="00730F1A">
        <w:t xml:space="preserve"> facto </w:t>
      </w:r>
      <w:r w:rsidR="00386174">
        <w:t>d</w:t>
      </w:r>
      <w:r w:rsidR="0022100F">
        <w:t>os</w:t>
      </w:r>
      <w:r w:rsidR="00730F1A">
        <w:t xml:space="preserve"> alunos dos cursos de Licenciatura em Engenharia Informática e de Computadores (LEIC) e Licenciatura em Engenharia Eletrónica e Telecomunicações e de Computadores (LEETC) do ISEL</w:t>
      </w:r>
      <w:r w:rsidR="0022100F">
        <w:t xml:space="preserve">, </w:t>
      </w:r>
      <w:r w:rsidR="00386174">
        <w:t xml:space="preserve">terem estado a utilizar esta plataforma </w:t>
      </w:r>
      <w:r w:rsidR="00FC6FA9">
        <w:t>a</w:t>
      </w:r>
      <w:r w:rsidR="00730F1A">
        <w:t xml:space="preserve">quando </w:t>
      </w:r>
      <w:r w:rsidR="00FC6FA9">
        <w:t xml:space="preserve">da </w:t>
      </w:r>
      <w:r w:rsidR="0022100F">
        <w:t>frequ</w:t>
      </w:r>
      <w:r w:rsidR="00FC6FA9">
        <w:t>ê</w:t>
      </w:r>
      <w:r w:rsidR="0022100F">
        <w:t>n</w:t>
      </w:r>
      <w:r w:rsidR="00FC6FA9">
        <w:t>cia das</w:t>
      </w:r>
      <w:r w:rsidR="00730F1A">
        <w:t xml:space="preserve"> unidade</w:t>
      </w:r>
      <w:r w:rsidR="00FC6FA9">
        <w:t>s</w:t>
      </w:r>
      <w:r w:rsidR="00730F1A">
        <w:t xml:space="preserve"> curricular</w:t>
      </w:r>
      <w:r w:rsidR="00FC6FA9">
        <w:t>es de programação dos primeiros semestres</w:t>
      </w:r>
      <w:r w:rsidR="00730F1A">
        <w:t>.</w:t>
      </w:r>
    </w:p>
    <w:p w14:paraId="7322AFB5" w14:textId="597AEA6A" w:rsidR="00672F3F" w:rsidRDefault="00386174" w:rsidP="00FA4C55">
      <w:pPr>
        <w:pStyle w:val="ParagrafodeTexto"/>
      </w:pPr>
      <w:r>
        <w:t>O desenvolvimento de</w:t>
      </w:r>
      <w:r w:rsidR="00C75F82">
        <w:t>sta</w:t>
      </w:r>
      <w:r w:rsidR="00FC6FA9">
        <w:t xml:space="preserve"> </w:t>
      </w:r>
      <w:r w:rsidR="00C75F82">
        <w:t xml:space="preserve">ferramenta </w:t>
      </w:r>
      <w:r w:rsidR="00FC6FA9">
        <w:t>foi</w:t>
      </w:r>
      <w:r w:rsidR="00FC6FA9">
        <w:rPr>
          <w:i/>
        </w:rPr>
        <w:t xml:space="preserve"> </w:t>
      </w:r>
      <w:r>
        <w:t>conseguido recorrendo à</w:t>
      </w:r>
      <w:r w:rsidR="00730F1A">
        <w:t xml:space="preserve"> </w:t>
      </w:r>
      <w:r w:rsidR="00730F1A">
        <w:rPr>
          <w:i/>
        </w:rPr>
        <w:t xml:space="preserve">framework </w:t>
      </w:r>
      <w:r w:rsidR="00730F1A">
        <w:t>Xtext </w:t>
      </w:r>
      <w:r w:rsidR="00730F1A">
        <w:fldChar w:fldCharType="begin"/>
      </w:r>
      <w:ins w:id="16" w:author="Tiago Oliveira" w:date="2016-07-21T17:47:00Z">
        <w:r w:rsidR="00E71B48">
          <w:instrText xml:space="preserve">CITATION Xte13 \l 2070 </w:instrText>
        </w:r>
      </w:ins>
      <w:del w:id="17" w:author="Tiago Oliveira" w:date="2016-07-21T17:47:00Z">
        <w:r w:rsidR="00730F1A" w:rsidDel="00E71B48">
          <w:delInstrText xml:space="preserve"> CITATION Xte13 \l 2070 </w:delInstrText>
        </w:r>
      </w:del>
      <w:r w:rsidR="00730F1A">
        <w:fldChar w:fldCharType="separate"/>
      </w:r>
      <w:ins w:id="18" w:author="Tiago Oliveira" w:date="2016-07-21T17:47:00Z">
        <w:r w:rsidR="00E71B48">
          <w:rPr>
            <w:noProof/>
          </w:rPr>
          <w:t xml:space="preserve"> </w:t>
        </w:r>
        <w:r w:rsidR="00E71B48" w:rsidRPr="00E71B48">
          <w:rPr>
            <w:noProof/>
            <w:rPrChange w:id="19" w:author="Tiago Oliveira" w:date="2016-07-21T17:47:00Z">
              <w:rPr>
                <w:rFonts w:eastAsia="Times New Roman"/>
              </w:rPr>
            </w:rPrChange>
          </w:rPr>
          <w:t>[9]</w:t>
        </w:r>
      </w:ins>
      <w:del w:id="20" w:author="Tiago Oliveira" w:date="2016-07-21T17:47:00Z">
        <w:r w:rsidR="008108AC" w:rsidDel="00E71B48">
          <w:rPr>
            <w:noProof/>
          </w:rPr>
          <w:delText xml:space="preserve"> </w:delText>
        </w:r>
        <w:r w:rsidR="008108AC" w:rsidRPr="008108AC" w:rsidDel="00E71B48">
          <w:rPr>
            <w:noProof/>
          </w:rPr>
          <w:delText>[9]</w:delText>
        </w:r>
      </w:del>
      <w:r w:rsidR="00730F1A">
        <w:fldChar w:fldCharType="end"/>
      </w:r>
      <w:r w:rsidR="00730F1A">
        <w:t xml:space="preserve">, que é uma </w:t>
      </w:r>
      <w:r w:rsidR="00730F1A">
        <w:rPr>
          <w:i/>
        </w:rPr>
        <w:t>framework</w:t>
      </w:r>
      <w:r w:rsidR="00730F1A">
        <w:t xml:space="preserve"> genérica para o desenvolvimento de linguagens específicas de domínio (</w:t>
      </w:r>
      <w:r w:rsidR="00730F1A">
        <w:rPr>
          <w:i/>
        </w:rPr>
        <w:t>DSL</w:t>
      </w:r>
      <w:r w:rsidR="00730F1A">
        <w:t xml:space="preserve">). Para além da sua grande atualidade, a </w:t>
      </w:r>
      <w:r w:rsidR="00730F1A">
        <w:rPr>
          <w:i/>
        </w:rPr>
        <w:t xml:space="preserve">framework </w:t>
      </w:r>
      <w:r w:rsidR="00730F1A">
        <w:t xml:space="preserve">Xtext  apresenta ainda a grande vantagem de, com base numa mesma descrição de uma DSL, permitir gerar </w:t>
      </w:r>
      <w:r w:rsidR="00730F1A">
        <w:rPr>
          <w:i/>
        </w:rPr>
        <w:t>plug-ins</w:t>
      </w:r>
      <w:r w:rsidR="00CB3541">
        <w:rPr>
          <w:i/>
        </w:rPr>
        <w:t xml:space="preserve"> </w:t>
      </w:r>
      <w:r w:rsidR="00CB3541">
        <w:t>para outras plataformas</w:t>
      </w:r>
      <w:r w:rsidR="009D0C2F">
        <w:rPr>
          <w:i/>
        </w:rPr>
        <w:t>.</w:t>
      </w:r>
      <w:r w:rsidR="00CB3541">
        <w:t xml:space="preserve"> </w:t>
      </w:r>
      <w:r w:rsidR="00CB3541">
        <w:lastRenderedPageBreak/>
        <w:t xml:space="preserve">Assim, partindo como base deste nosso trabalho, </w:t>
      </w:r>
      <w:r>
        <w:t>será</w:t>
      </w:r>
      <w:r w:rsidR="00CB3541">
        <w:t xml:space="preserve"> possível criar </w:t>
      </w:r>
      <w:r w:rsidR="00CB3541" w:rsidRPr="00FA4C55">
        <w:rPr>
          <w:i/>
        </w:rPr>
        <w:t>plug-in</w:t>
      </w:r>
      <w:r w:rsidR="00CB3541">
        <w:rPr>
          <w:i/>
        </w:rPr>
        <w:t xml:space="preserve">s </w:t>
      </w:r>
      <w:r w:rsidR="00CB3541">
        <w:t>para a plataforma IntelliJ e para os</w:t>
      </w:r>
      <w:r w:rsidR="00E81B96">
        <w:t xml:space="preserve"> </w:t>
      </w:r>
      <w:r w:rsidR="00CB3541">
        <w:t xml:space="preserve">vários </w:t>
      </w:r>
      <w:r w:rsidR="00CB3541">
        <w:rPr>
          <w:i/>
        </w:rPr>
        <w:t xml:space="preserve">browsers </w:t>
      </w:r>
      <w:r w:rsidR="00CB3541">
        <w:t xml:space="preserve">como Google Chrome, </w:t>
      </w:r>
      <w:ins w:id="21" w:author="Tiago Oliveira" w:date="2016-07-21T12:38:00Z">
        <w:r w:rsidR="00772AE2">
          <w:t xml:space="preserve">Mozilla </w:t>
        </w:r>
      </w:ins>
      <w:r w:rsidR="00CB3541">
        <w:t>Firefox e Internet Explorer.</w:t>
      </w:r>
    </w:p>
    <w:p w14:paraId="370FD37A" w14:textId="77777777" w:rsidR="00CB3541" w:rsidRDefault="00CB3541" w:rsidP="00FA4C55">
      <w:pPr>
        <w:pStyle w:val="RTitulo2"/>
      </w:pPr>
      <w:bookmarkStart w:id="22" w:name="_Toc456867427"/>
      <w:r>
        <w:t>Estrutura do documento</w:t>
      </w:r>
      <w:bookmarkEnd w:id="22"/>
    </w:p>
    <w:p w14:paraId="1306F991" w14:textId="03B7156D" w:rsidR="00CB3541" w:rsidRDefault="000C2EEA" w:rsidP="00FA4C55">
      <w:pPr>
        <w:pStyle w:val="ParagrafodeTexto"/>
      </w:pPr>
      <w:r>
        <w:t>Este documento encontra-se dividido em 4 (quatro) capítulos:</w:t>
      </w:r>
    </w:p>
    <w:p w14:paraId="16422CA3" w14:textId="67FFB671" w:rsidR="000C2EEA" w:rsidRDefault="000C2EEA" w:rsidP="00FA4C55">
      <w:pPr>
        <w:pStyle w:val="RBulletList"/>
      </w:pPr>
      <w:r>
        <w:t>Capitulo 1 – é feito o enquadramento do trabalho, em que âmbito se insere, e os objetivos definidos;</w:t>
      </w:r>
    </w:p>
    <w:p w14:paraId="4AA2F4FD" w14:textId="08D45267" w:rsidR="000C2EEA" w:rsidRDefault="000C2EEA" w:rsidP="00FA4C55">
      <w:pPr>
        <w:pStyle w:val="RBulletList"/>
      </w:pPr>
      <w:r>
        <w:t xml:space="preserve">Capitulo 2 – é </w:t>
      </w:r>
      <w:r w:rsidR="00386174">
        <w:t>apresentada</w:t>
      </w:r>
      <w:r>
        <w:t xml:space="preserve"> uma visão pormenorizada sobre a arquitetura P</w:t>
      </w:r>
      <w:r w:rsidR="00386174">
        <w:t>DS</w:t>
      </w:r>
      <w:r>
        <w:t xml:space="preserve">16, a sua linguagem </w:t>
      </w:r>
      <w:r w:rsidR="00386174">
        <w:t>específica</w:t>
      </w:r>
      <w:r>
        <w:t xml:space="preserve"> de domínio </w:t>
      </w:r>
      <w:r w:rsidR="00386174">
        <w:t xml:space="preserve">bem como </w:t>
      </w:r>
      <w:r>
        <w:t>uma visão geral acerca do assemblador DASM</w:t>
      </w:r>
      <w:r w:rsidR="00386174">
        <w:t>;</w:t>
      </w:r>
    </w:p>
    <w:p w14:paraId="598DE497" w14:textId="535A1381" w:rsidR="000C2EEA" w:rsidRDefault="000C2EEA" w:rsidP="00FA4C55">
      <w:pPr>
        <w:pStyle w:val="RBulletList"/>
      </w:pPr>
      <w:r>
        <w:t xml:space="preserve">Capitulo 3 – é dada uma visão geral sobre a </w:t>
      </w:r>
      <w:r>
        <w:rPr>
          <w:i/>
        </w:rPr>
        <w:t>framework</w:t>
      </w:r>
      <w:r>
        <w:t xml:space="preserve"> Xtext</w:t>
      </w:r>
      <w:del w:id="23" w:author="Tiago Oliveira" w:date="2016-07-21T12:40:00Z">
        <w:r w:rsidDel="000D3895">
          <w:delText>,</w:delText>
        </w:r>
      </w:del>
      <w:r>
        <w:t xml:space="preserve"> </w:t>
      </w:r>
      <w:ins w:id="24" w:author="Tiago Oliveira" w:date="2016-07-21T12:40:00Z">
        <w:r w:rsidR="000D3895">
          <w:t xml:space="preserve">e </w:t>
        </w:r>
      </w:ins>
      <w:r w:rsidR="00386174">
        <w:t xml:space="preserve">é </w:t>
      </w:r>
      <w:r>
        <w:t>explicado</w:t>
      </w:r>
      <w:r w:rsidR="00386174">
        <w:t>,</w:t>
      </w:r>
      <w:r>
        <w:t xml:space="preserve"> com base </w:t>
      </w:r>
      <w:r w:rsidR="00386174">
        <w:t xml:space="preserve">em </w:t>
      </w:r>
      <w:r>
        <w:t xml:space="preserve">exemplos </w:t>
      </w:r>
      <w:r w:rsidR="00386174">
        <w:t xml:space="preserve">concretos </w:t>
      </w:r>
      <w:r>
        <w:t>d</w:t>
      </w:r>
      <w:r w:rsidR="00386174">
        <w:t>este</w:t>
      </w:r>
      <w:r>
        <w:t xml:space="preserve"> projeto</w:t>
      </w:r>
      <w:r w:rsidR="00386174">
        <w:t>,</w:t>
      </w:r>
      <w:r>
        <w:t xml:space="preserve"> o processo de criação d</w:t>
      </w:r>
      <w:del w:id="25" w:author="Tiago Oliveira" w:date="2016-07-21T12:40:00Z">
        <w:r w:rsidDel="000D3895">
          <w:delText xml:space="preserve">e um </w:delText>
        </w:r>
      </w:del>
      <w:ins w:id="26" w:author="Tiago Oliveira" w:date="2016-07-21T12:40:00Z">
        <w:r w:rsidR="000D3895">
          <w:t xml:space="preserve">o </w:t>
        </w:r>
      </w:ins>
      <w:r>
        <w:rPr>
          <w:i/>
        </w:rPr>
        <w:t>plug-in</w:t>
      </w:r>
      <w:r>
        <w:t xml:space="preserve"> </w:t>
      </w:r>
      <w:ins w:id="27" w:author="Tiago Oliveira" w:date="2016-07-21T12:40:00Z">
        <w:r w:rsidR="000D3895">
          <w:t>PDS16in</w:t>
        </w:r>
      </w:ins>
      <w:del w:id="28" w:author="Tiago Oliveira" w:date="2016-07-21T12:40:00Z">
        <w:r w:rsidR="00DA0C91" w:rsidDel="000D3895">
          <w:delText>e</w:delText>
        </w:r>
      </w:del>
      <w:ins w:id="29" w:author="Tiago Oliveira" w:date="2016-07-21T12:40:00Z">
        <w:r w:rsidR="000D3895">
          <w:t>Eclipse</w:t>
        </w:r>
      </w:ins>
      <w:ins w:id="30" w:author="Tiago Oliveira" w:date="2016-07-21T12:41:00Z">
        <w:r w:rsidR="000D3895">
          <w:t>, incluindo as suas ferramentas e funcionalidades</w:t>
        </w:r>
      </w:ins>
      <w:del w:id="31" w:author="Tiago Oliveira" w:date="2016-07-21T12:41:00Z">
        <w:r w:rsidR="00386174" w:rsidDel="000D3895">
          <w:delText xml:space="preserve"> de</w:delText>
        </w:r>
        <w:r w:rsidR="00DA0C91" w:rsidDel="000D3895">
          <w:delText xml:space="preserve"> eventuais ferramentas</w:delText>
        </w:r>
      </w:del>
      <w:r w:rsidR="00DA0C91">
        <w:t>;</w:t>
      </w:r>
    </w:p>
    <w:p w14:paraId="581C73E4" w14:textId="5C9BE791" w:rsidR="00DA0C91" w:rsidRDefault="00DA0C91" w:rsidP="00FA4C55">
      <w:pPr>
        <w:pStyle w:val="RBulletList"/>
      </w:pPr>
      <w:r>
        <w:t xml:space="preserve">Capitulo 4 – é feito um resumo do que poderá ser melhorado </w:t>
      </w:r>
      <w:r w:rsidR="00386174">
        <w:t>no</w:t>
      </w:r>
      <w:r>
        <w:t xml:space="preserve"> futuro e </w:t>
      </w:r>
      <w:r w:rsidR="00BC0719">
        <w:t xml:space="preserve">são apresentadas </w:t>
      </w:r>
      <w:r>
        <w:t xml:space="preserve">sugestões </w:t>
      </w:r>
      <w:r w:rsidR="00BC0719">
        <w:t>para a</w:t>
      </w:r>
      <w:r>
        <w:t xml:space="preserve"> continuação d</w:t>
      </w:r>
      <w:r w:rsidR="00BC0719">
        <w:t>o</w:t>
      </w:r>
      <w:r>
        <w:t xml:space="preserve"> desenvolvimento da ferramenta.</w:t>
      </w:r>
    </w:p>
    <w:p w14:paraId="6409092F" w14:textId="7530C064" w:rsidR="00CB3541" w:rsidRDefault="00CB3541" w:rsidP="00FA4C55">
      <w:pPr>
        <w:pStyle w:val="ParagrafodeTexto"/>
        <w:rPr>
          <w:b/>
          <w:bCs/>
        </w:rPr>
        <w:sectPr w:rsidR="00CB354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 </w:t>
      </w:r>
    </w:p>
    <w:p w14:paraId="5111AA09" w14:textId="654A6C1E" w:rsidR="00730F1A" w:rsidRDefault="00730F1A" w:rsidP="00672F3F">
      <w:pPr>
        <w:pStyle w:val="RTitulo1"/>
      </w:pPr>
      <w:bookmarkStart w:id="32" w:name="_Toc456867428"/>
      <w:r>
        <w:lastRenderedPageBreak/>
        <w:t>Arquitetura PDS16</w:t>
      </w:r>
      <w:bookmarkEnd w:id="32"/>
    </w:p>
    <w:p w14:paraId="1217E5C1" w14:textId="0E0592D5" w:rsidR="00730F1A" w:rsidRDefault="00BC0719" w:rsidP="00BC0719">
      <w:pPr>
        <w:pStyle w:val="ParagrafodeTexto"/>
      </w:pPr>
      <w:r w:rsidRPr="00B7089F">
        <w:t xml:space="preserve"> A arquitetura PDS16</w:t>
      </w:r>
      <w:sdt>
        <w:sdtPr>
          <w:id w:val="1250394800"/>
          <w:citation/>
        </w:sdtPr>
        <w:sdtEndPr/>
        <w:sdtContent>
          <w:r>
            <w:fldChar w:fldCharType="begin"/>
          </w:r>
          <w:r w:rsidR="00E84E14" w:rsidRPr="00E84E14">
            <w:instrText xml:space="preserve">CITATION Jos11 \l 1033 </w:instrText>
          </w:r>
          <w:r>
            <w:fldChar w:fldCharType="separate"/>
          </w:r>
          <w:r w:rsidR="008108AC">
            <w:rPr>
              <w:noProof/>
            </w:rPr>
            <w:t xml:space="preserve"> </w:t>
          </w:r>
          <w:r w:rsidR="008108AC" w:rsidRPr="008108AC">
            <w:rPr>
              <w:noProof/>
            </w:rPr>
            <w:t>[6]</w:t>
          </w:r>
          <w:r>
            <w:fldChar w:fldCharType="end"/>
          </w:r>
        </w:sdtContent>
      </w:sdt>
      <w:r>
        <w:t xml:space="preserve"> </w:t>
      </w:r>
      <w:r w:rsidRPr="00B7089F">
        <w:t xml:space="preserve">consiste numa arquitetura a 16 bits baseada no modelo de </w:t>
      </w:r>
      <w:r w:rsidRPr="00B7089F">
        <w:rPr>
          <w:i/>
        </w:rPr>
        <w:t>Von-Neumann</w:t>
      </w:r>
      <w:r w:rsidRPr="00B7089F">
        <w:t xml:space="preserve"> que adota a mesma filosofia das máquinas do tipo </w:t>
      </w:r>
      <w:r w:rsidRPr="00B7089F">
        <w:rPr>
          <w:i/>
        </w:rPr>
        <w:t>Reduced Instruction Set Computer</w:t>
      </w:r>
      <w:r w:rsidRPr="00B7089F">
        <w:t xml:space="preserve"> (RISC), disponibilizando o seu modelo de programação dois bancos de 8 registos de 16 bits e cerca de 40 instruções distintas. O espaço de memória útil, que é partilhado não só para o armazenamento do código e dos dados dos programas mas também para a interação com periféricos, é endereçável ao byte e tem uma dimensão total de 64 kB. A arquitetura PDS16 inclui ainda mecanismos para suportar o atendimento e o processamento de pedidos de interrupção externos.</w:t>
      </w:r>
    </w:p>
    <w:p w14:paraId="57363239" w14:textId="45F8AD54" w:rsidR="00BC0719" w:rsidRPr="00BC0719" w:rsidRDefault="00BC0719" w:rsidP="00BC0719">
      <w:pPr>
        <w:pStyle w:val="ParagrafodeTexto"/>
      </w:pPr>
      <w:r>
        <w:t>Nas secções seguintes apresentam-se, de forma sucinta, as principais características do modelo de programação da arquitetura PDS16. Aborda-se ainda o assemblador DASM, com enfase no seu modo de funcionamento.</w:t>
      </w:r>
    </w:p>
    <w:p w14:paraId="07CF3889" w14:textId="77777777" w:rsidR="00730F1A" w:rsidRPr="00387380" w:rsidRDefault="00730F1A">
      <w:pPr>
        <w:pStyle w:val="RTitulo2"/>
      </w:pPr>
      <w:bookmarkStart w:id="33" w:name="_Toc456866926"/>
      <w:bookmarkStart w:id="34" w:name="_Toc456866927"/>
      <w:bookmarkStart w:id="35" w:name="_Toc456866928"/>
      <w:bookmarkStart w:id="36" w:name="_Toc456866929"/>
      <w:bookmarkStart w:id="37" w:name="_Toc456866930"/>
      <w:bookmarkStart w:id="38" w:name="_Toc456866931"/>
      <w:bookmarkStart w:id="39" w:name="_Toc455579628"/>
      <w:bookmarkStart w:id="40" w:name="_Toc455579895"/>
      <w:bookmarkStart w:id="41" w:name="_Toc455579633"/>
      <w:bookmarkStart w:id="42" w:name="_Toc455579900"/>
      <w:bookmarkStart w:id="43" w:name="_Toc455579638"/>
      <w:bookmarkStart w:id="44" w:name="_Toc455579905"/>
      <w:bookmarkStart w:id="45" w:name="_Toc455579643"/>
      <w:bookmarkStart w:id="46" w:name="_Toc455579910"/>
      <w:bookmarkStart w:id="47" w:name="_Toc455579653"/>
      <w:bookmarkStart w:id="48" w:name="_Toc455579920"/>
      <w:bookmarkStart w:id="49" w:name="_Toc455579658"/>
      <w:bookmarkStart w:id="50" w:name="_Toc455579925"/>
      <w:bookmarkStart w:id="51" w:name="_Toc455579668"/>
      <w:bookmarkStart w:id="52" w:name="_Toc455579935"/>
      <w:bookmarkStart w:id="53" w:name="_Toc455579673"/>
      <w:bookmarkStart w:id="54" w:name="_Toc455579940"/>
      <w:bookmarkStart w:id="55" w:name="_Toc455579678"/>
      <w:bookmarkStart w:id="56" w:name="_Toc455579945"/>
      <w:bookmarkStart w:id="57" w:name="_Toc455579683"/>
      <w:bookmarkStart w:id="58" w:name="_Toc455579950"/>
      <w:bookmarkStart w:id="59" w:name="_Toc455579688"/>
      <w:bookmarkStart w:id="60" w:name="_Toc455579955"/>
      <w:bookmarkStart w:id="61" w:name="_Toc455579693"/>
      <w:bookmarkStart w:id="62" w:name="_Toc455579960"/>
      <w:bookmarkStart w:id="63" w:name="_Toc455579698"/>
      <w:bookmarkStart w:id="64" w:name="_Toc455579965"/>
      <w:bookmarkStart w:id="65" w:name="_Toc455579708"/>
      <w:bookmarkStart w:id="66" w:name="_Toc455579975"/>
      <w:bookmarkStart w:id="67" w:name="_Toc455579713"/>
      <w:bookmarkStart w:id="68" w:name="_Toc455579980"/>
      <w:bookmarkStart w:id="69" w:name="_Toc455579718"/>
      <w:bookmarkStart w:id="70" w:name="_Toc455579985"/>
      <w:bookmarkStart w:id="71" w:name="_Toc455579723"/>
      <w:bookmarkStart w:id="72" w:name="_Toc455579990"/>
      <w:bookmarkStart w:id="73" w:name="_Toc455579728"/>
      <w:bookmarkStart w:id="74" w:name="_Toc455579995"/>
      <w:bookmarkStart w:id="75" w:name="_Toc455579733"/>
      <w:bookmarkStart w:id="76" w:name="_Toc455580000"/>
      <w:bookmarkStart w:id="77" w:name="_Toc455579738"/>
      <w:bookmarkStart w:id="78" w:name="_Toc455580005"/>
      <w:bookmarkStart w:id="79" w:name="_Toc455579743"/>
      <w:bookmarkStart w:id="80" w:name="_Toc455580010"/>
      <w:bookmarkStart w:id="81" w:name="_Toc455579748"/>
      <w:bookmarkStart w:id="82" w:name="_Toc455580015"/>
      <w:bookmarkStart w:id="83" w:name="_Toc455579758"/>
      <w:bookmarkStart w:id="84" w:name="_Toc455580025"/>
      <w:bookmarkStart w:id="85" w:name="_Toc455579763"/>
      <w:bookmarkStart w:id="86" w:name="_Toc455580030"/>
      <w:bookmarkStart w:id="87" w:name="_Toc455579768"/>
      <w:bookmarkStart w:id="88" w:name="_Toc455580035"/>
      <w:bookmarkStart w:id="89" w:name="_Toc455579773"/>
      <w:bookmarkStart w:id="90" w:name="_Toc455580040"/>
      <w:bookmarkStart w:id="91" w:name="_Toc455579778"/>
      <w:bookmarkStart w:id="92" w:name="_Toc455580045"/>
      <w:bookmarkStart w:id="93" w:name="_Toc455579835"/>
      <w:bookmarkStart w:id="94" w:name="_Toc455580102"/>
      <w:bookmarkStart w:id="95" w:name="_Toc455579837"/>
      <w:bookmarkStart w:id="96" w:name="_Toc455580104"/>
      <w:bookmarkStart w:id="97" w:name="_Toc455579838"/>
      <w:bookmarkStart w:id="98" w:name="_Toc455580105"/>
      <w:bookmarkStart w:id="99" w:name="_Toc456866932"/>
      <w:bookmarkStart w:id="100" w:name="_Toc456866933"/>
      <w:bookmarkStart w:id="101" w:name="_Toc456866934"/>
      <w:bookmarkStart w:id="102" w:name="_Toc456866935"/>
      <w:bookmarkStart w:id="103" w:name="_Toc456866936"/>
      <w:bookmarkStart w:id="104" w:name="_Toc456866937"/>
      <w:bookmarkStart w:id="105" w:name="_Toc455579841"/>
      <w:bookmarkStart w:id="106" w:name="_Toc455580108"/>
      <w:bookmarkStart w:id="107" w:name="_Toc456867429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 w:rsidRPr="00387380">
        <w:t>Registos</w:t>
      </w:r>
      <w:bookmarkEnd w:id="107"/>
    </w:p>
    <w:p w14:paraId="2CE5F0D1" w14:textId="5B516E34" w:rsidR="00BC0719" w:rsidRDefault="00BC0719" w:rsidP="00FA4C55">
      <w:pPr>
        <w:pStyle w:val="ParagrafodeTexto"/>
      </w:pPr>
      <w:r>
        <w:rPr>
          <w:noProof/>
          <w:lang w:eastAsia="pt-PT"/>
        </w:rPr>
        <w:drawing>
          <wp:anchor distT="0" distB="0" distL="114300" distR="114300" simplePos="0" relativeHeight="251693056" behindDoc="0" locked="0" layoutInCell="1" allowOverlap="1" wp14:anchorId="7188643A" wp14:editId="0D3FCE98">
            <wp:simplePos x="0" y="0"/>
            <wp:positionH relativeFrom="column">
              <wp:posOffset>1142365</wp:posOffset>
            </wp:positionH>
            <wp:positionV relativeFrom="paragraph">
              <wp:posOffset>718820</wp:posOffset>
            </wp:positionV>
            <wp:extent cx="3113405" cy="1866900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ago\AppData\Local\Microsoft\Windows\INetCache\Content.Word\Imagem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</w:t>
      </w:r>
      <w:r w:rsidR="00240F97">
        <w:t>arquitetura</w:t>
      </w:r>
      <w:r>
        <w:t xml:space="preserve"> PDS16</w:t>
      </w:r>
      <w:r w:rsidR="00240F97">
        <w:t xml:space="preserve"> inclui dois bancos de registos</w:t>
      </w:r>
      <w:r>
        <w:t xml:space="preserve">, ilustrados na </w:t>
      </w:r>
      <w:r>
        <w:fldChar w:fldCharType="begin"/>
      </w:r>
      <w:r>
        <w:instrText xml:space="preserve"> REF _Ref456861853 \h </w:instrText>
      </w:r>
      <w:r>
        <w:fldChar w:fldCharType="separate"/>
      </w:r>
      <w:r w:rsidR="00B7089F">
        <w:t xml:space="preserve">Figura </w:t>
      </w:r>
      <w:r w:rsidR="00B7089F">
        <w:rPr>
          <w:noProof/>
        </w:rPr>
        <w:t>2</w:t>
      </w:r>
      <w:r>
        <w:fldChar w:fldCharType="end"/>
      </w:r>
      <w:r>
        <w:t>,</w:t>
      </w:r>
      <w:r w:rsidR="00240F97">
        <w:t xml:space="preserve"> que visam suportar, de uma forma eficiente, o funcionamento no</w:t>
      </w:r>
      <w:r>
        <w:t>s seus dois</w:t>
      </w:r>
      <w:r w:rsidR="00240F97">
        <w:t xml:space="preserve"> modo</w:t>
      </w:r>
      <w:r>
        <w:t>s de operação: o modo</w:t>
      </w:r>
      <w:r w:rsidR="00240F97">
        <w:t xml:space="preserve"> normal e </w:t>
      </w:r>
      <w:r>
        <w:t xml:space="preserve">o modo de </w:t>
      </w:r>
      <w:r w:rsidR="00240F97">
        <w:t>interrupç</w:t>
      </w:r>
      <w:r>
        <w:t>ão</w:t>
      </w:r>
      <w:r w:rsidR="00240F97">
        <w:t xml:space="preserve">. </w:t>
      </w:r>
    </w:p>
    <w:p w14:paraId="5BF0B228" w14:textId="2E217C9A" w:rsidR="00BC0719" w:rsidRDefault="00BC0719" w:rsidP="00BC0719">
      <w:pPr>
        <w:pStyle w:val="ParagrafodeTexto"/>
        <w:keepNext/>
      </w:pPr>
    </w:p>
    <w:p w14:paraId="3BEF9733" w14:textId="5DFDA225" w:rsidR="00BC0719" w:rsidRDefault="00BC0719" w:rsidP="00BC0719">
      <w:pPr>
        <w:pStyle w:val="PLegenda"/>
      </w:pPr>
      <w:bookmarkStart w:id="108" w:name="_Ref456861853"/>
      <w:bookmarkStart w:id="109" w:name="_Toc456867455"/>
      <w:bookmarkStart w:id="110" w:name="_Ref456879956"/>
      <w:r>
        <w:t xml:space="preserve">Figura </w:t>
      </w:r>
      <w:r w:rsidR="00366CB3">
        <w:fldChar w:fldCharType="begin"/>
      </w:r>
      <w:r w:rsidR="00366CB3">
        <w:instrText xml:space="preserve"> SEQ Figura \* ARABIC </w:instrText>
      </w:r>
      <w:r w:rsidR="00366CB3">
        <w:fldChar w:fldCharType="separate"/>
      </w:r>
      <w:r w:rsidR="00112A28">
        <w:rPr>
          <w:noProof/>
        </w:rPr>
        <w:t>2</w:t>
      </w:r>
      <w:r w:rsidR="00366CB3">
        <w:rPr>
          <w:noProof/>
        </w:rPr>
        <w:fldChar w:fldCharType="end"/>
      </w:r>
      <w:bookmarkEnd w:id="108"/>
      <w:r>
        <w:t xml:space="preserve"> - Bancos de Registos PDS16</w:t>
      </w:r>
      <w:bookmarkEnd w:id="109"/>
      <w:bookmarkEnd w:id="110"/>
    </w:p>
    <w:p w14:paraId="0795F351" w14:textId="4F86EF2E" w:rsidR="00827C08" w:rsidRDefault="00200CC1" w:rsidP="00827C08">
      <w:pPr>
        <w:pStyle w:val="ParagrafodeTexto"/>
      </w:pPr>
      <w:r>
        <w:t xml:space="preserve">O banco de registos </w:t>
      </w:r>
      <w:r w:rsidR="00827C08">
        <w:t xml:space="preserve">acessível </w:t>
      </w:r>
      <w:r>
        <w:t>modo normal disponibiliza</w:t>
      </w:r>
      <w:r w:rsidR="0076160D">
        <w:t xml:space="preserve"> ao programador </w:t>
      </w:r>
      <w:r w:rsidR="00730F1A">
        <w:t xml:space="preserve">8 registos de 16 </w:t>
      </w:r>
      <w:r w:rsidR="00730F1A">
        <w:rPr>
          <w:i/>
        </w:rPr>
        <w:t>bits</w:t>
      </w:r>
      <w:r w:rsidR="0076160D">
        <w:t xml:space="preserve">, </w:t>
      </w:r>
      <w:r w:rsidR="00827C08">
        <w:t xml:space="preserve">denominados de </w:t>
      </w:r>
      <w:r w:rsidR="00827C08" w:rsidRPr="00B7089F">
        <w:rPr>
          <w:rStyle w:val="cdigoassemblypalavra"/>
        </w:rPr>
        <w:t xml:space="preserve">R0 </w:t>
      </w:r>
      <w:r w:rsidR="00827C08" w:rsidRPr="00827C08">
        <w:t>a</w:t>
      </w:r>
      <w:r w:rsidR="00827C08" w:rsidRPr="00B7089F">
        <w:rPr>
          <w:rStyle w:val="cdigoassemblypalavra"/>
        </w:rPr>
        <w:t xml:space="preserve"> R7</w:t>
      </w:r>
      <w:r w:rsidR="00827C08" w:rsidRPr="00B7089F">
        <w:t>.</w:t>
      </w:r>
      <w:r w:rsidR="00827C08">
        <w:t xml:space="preserve"> Os registos de </w:t>
      </w:r>
      <w:r w:rsidR="00827C08" w:rsidRPr="0022526B">
        <w:rPr>
          <w:rStyle w:val="cdigoassemblypalavra"/>
        </w:rPr>
        <w:t xml:space="preserve">R0 </w:t>
      </w:r>
      <w:r w:rsidR="00827C08" w:rsidRPr="00827C08">
        <w:t>a</w:t>
      </w:r>
      <w:r w:rsidR="00827C08">
        <w:t>té ao</w:t>
      </w:r>
      <w:r w:rsidR="00827C08">
        <w:rPr>
          <w:rStyle w:val="cdigoassemblypalavra"/>
        </w:rPr>
        <w:t xml:space="preserve"> R4</w:t>
      </w:r>
      <w:r w:rsidR="00827C08" w:rsidRPr="00B7089F">
        <w:t>,</w:t>
      </w:r>
      <w:r w:rsidR="00827C08">
        <w:t xml:space="preserve"> inclusive, são registos de uso geral que podem ser utilizados para guardar os valores das variáveis dos programas, passar parâmetros a rotinas, receber os valores devolvidos por elas, bem como para endereçar à memoria e auxiliar na realização de cálculos intermédios, entre outras funcionalidades</w:t>
      </w:r>
    </w:p>
    <w:p w14:paraId="7934BFB2" w14:textId="75B3EDFC" w:rsidR="00FE2B69" w:rsidRDefault="00730F1A" w:rsidP="00827C08">
      <w:pPr>
        <w:pStyle w:val="ParagrafodeTexto"/>
      </w:pPr>
      <w:r>
        <w:t xml:space="preserve">O registo </w:t>
      </w:r>
      <w:r w:rsidRPr="00B7089F">
        <w:rPr>
          <w:rStyle w:val="cdigoassemblypalavra"/>
        </w:rPr>
        <w:t>R5</w:t>
      </w:r>
      <w:r>
        <w:t xml:space="preserve"> </w:t>
      </w:r>
      <w:r w:rsidR="00200CC1">
        <w:t xml:space="preserve">também </w:t>
      </w:r>
      <w:r w:rsidR="00D61538">
        <w:t xml:space="preserve">pode ser utilizado como registo de uso geral mas está </w:t>
      </w:r>
      <w:r w:rsidR="00200CC1">
        <w:t>intrinsecamente comprometido</w:t>
      </w:r>
      <w:r w:rsidR="00D61538">
        <w:t xml:space="preserve"> com a utilização de rotinas. Na verdade, </w:t>
      </w:r>
      <w:r w:rsidR="00FE2B69">
        <w:t>este registo é</w:t>
      </w:r>
      <w:r w:rsidR="00200CC1">
        <w:t xml:space="preserve"> usado i</w:t>
      </w:r>
      <w:r w:rsidR="00FE2B69">
        <w:t xml:space="preserve">mplicitamente pela instrução </w:t>
      </w:r>
      <w:r w:rsidR="00827C08">
        <w:rPr>
          <w:rStyle w:val="cdigoassemblypalavra"/>
        </w:rPr>
        <w:t>JMPL</w:t>
      </w:r>
      <w:r w:rsidR="00827C08">
        <w:t xml:space="preserve"> </w:t>
      </w:r>
      <w:r w:rsidR="00FE2B69">
        <w:t xml:space="preserve">para </w:t>
      </w:r>
      <w:r>
        <w:t xml:space="preserve">salvaguardar o valor corrente do </w:t>
      </w:r>
      <w:r w:rsidR="00827C08">
        <w:rPr>
          <w:i/>
        </w:rPr>
        <w:t>Program Counter</w:t>
      </w:r>
      <w:r w:rsidR="00827C08">
        <w:t xml:space="preserve"> (</w:t>
      </w:r>
      <w:r w:rsidR="00827C08" w:rsidRPr="00B7089F">
        <w:rPr>
          <w:rStyle w:val="cdigoassemblypalavra"/>
        </w:rPr>
        <w:t>PC</w:t>
      </w:r>
      <w:r w:rsidR="00827C08">
        <w:t xml:space="preserve">) </w:t>
      </w:r>
      <w:r w:rsidR="00200CC1">
        <w:lastRenderedPageBreak/>
        <w:t>aquando da invocação de uma rotina, de modo a ser possível recuperar o fio de execução do programa após a sua conclusão</w:t>
      </w:r>
      <w:r>
        <w:t>.</w:t>
      </w:r>
      <w:r w:rsidR="00200CC1">
        <w:t xml:space="preserve"> Por este motivo, este registo também é denominado de </w:t>
      </w:r>
      <w:r w:rsidR="00200CC1">
        <w:rPr>
          <w:i/>
        </w:rPr>
        <w:t>Link Register</w:t>
      </w:r>
      <w:r w:rsidR="00200CC1">
        <w:t>.</w:t>
      </w:r>
      <w:r w:rsidR="00E5339D">
        <w:t xml:space="preserve"> </w:t>
      </w:r>
    </w:p>
    <w:p w14:paraId="721D001A" w14:textId="2D31A66C" w:rsidR="00FE2B69" w:rsidRDefault="00FE2B69" w:rsidP="00827C08">
      <w:pPr>
        <w:pStyle w:val="ParagrafodeTexto"/>
      </w:pPr>
      <w:r>
        <w:t xml:space="preserve">Os registos </w:t>
      </w:r>
      <w:r w:rsidRPr="00B7089F">
        <w:rPr>
          <w:rStyle w:val="cdigoassemblypalavra"/>
        </w:rPr>
        <w:t>R6</w:t>
      </w:r>
      <w:r>
        <w:t xml:space="preserve"> e </w:t>
      </w:r>
      <w:r w:rsidRPr="00B7089F">
        <w:rPr>
          <w:rStyle w:val="cdigoassemblypalavra"/>
        </w:rPr>
        <w:t>R7</w:t>
      </w:r>
      <w:r>
        <w:t xml:space="preserve"> são </w:t>
      </w:r>
      <w:r w:rsidR="00200CC1">
        <w:t>outros</w:t>
      </w:r>
      <w:r w:rsidR="00827C08">
        <w:t xml:space="preserve"> os outros</w:t>
      </w:r>
      <w:r w:rsidR="00200CC1">
        <w:t xml:space="preserve"> dois </w:t>
      </w:r>
      <w:r>
        <w:t>registos especiais do processador. O</w:t>
      </w:r>
      <w:r w:rsidR="00730F1A">
        <w:t xml:space="preserve"> registo </w:t>
      </w:r>
      <w:r w:rsidR="00730F1A" w:rsidRPr="00B7089F">
        <w:rPr>
          <w:rStyle w:val="cdigoassemblypalavra"/>
        </w:rPr>
        <w:t>R6</w:t>
      </w:r>
      <w:r w:rsidR="00827C08" w:rsidRPr="00B7089F">
        <w:t>,</w:t>
      </w:r>
      <w:r w:rsidR="00827C08">
        <w:t xml:space="preserve"> não obstante também poder ser usado como operador ou operando destino na realização de instruções, guarda os indicadores de erro e relacionais produzidos pela ALU (</w:t>
      </w:r>
      <w:r w:rsidR="00827C08" w:rsidRPr="00B7089F">
        <w:rPr>
          <w:rStyle w:val="cdigoassemblypalavra"/>
        </w:rPr>
        <w:t>Z</w:t>
      </w:r>
      <w:r w:rsidR="00827C08">
        <w:t xml:space="preserve">, </w:t>
      </w:r>
      <w:r w:rsidR="00827C08" w:rsidRPr="00B7089F">
        <w:rPr>
          <w:rStyle w:val="cdigoassemblypalavra"/>
        </w:rPr>
        <w:t>CY</w:t>
      </w:r>
      <w:r w:rsidR="00827C08">
        <w:t xml:space="preserve">, </w:t>
      </w:r>
      <w:r w:rsidR="00827C08" w:rsidRPr="00B7089F">
        <w:rPr>
          <w:rStyle w:val="cdigoassemblypalavra"/>
        </w:rPr>
        <w:t>GE</w:t>
      </w:r>
      <w:r w:rsidR="00827C08">
        <w:t xml:space="preserve"> e </w:t>
      </w:r>
      <w:r w:rsidR="00827C08" w:rsidRPr="00B7089F">
        <w:rPr>
          <w:rStyle w:val="cdigoassemblypalavra"/>
        </w:rPr>
        <w:t>P</w:t>
      </w:r>
      <w:r w:rsidR="00827C08">
        <w:t>), bem como os parâmetros relativos ao modo de funcionamento do sistema (</w:t>
      </w:r>
      <w:r w:rsidR="00827C08">
        <w:rPr>
          <w:rStyle w:val="cdigoassemblypalavra"/>
        </w:rPr>
        <w:t>IE</w:t>
      </w:r>
      <w:r w:rsidR="00827C08">
        <w:t xml:space="preserve"> e </w:t>
      </w:r>
      <w:r w:rsidR="00827C08" w:rsidRPr="00B7089F">
        <w:rPr>
          <w:rStyle w:val="cdigoassemblypalavra"/>
        </w:rPr>
        <w:t>BS</w:t>
      </w:r>
      <w:r w:rsidR="00827C08" w:rsidRPr="00B7089F">
        <w:t>)</w:t>
      </w:r>
      <w:r w:rsidR="00827C08">
        <w:t xml:space="preserve">, sendo por este motivo também denominado de </w:t>
      </w:r>
      <w:r w:rsidRPr="00FA4C55">
        <w:rPr>
          <w:i/>
        </w:rPr>
        <w:t>Processor Staus Word</w:t>
      </w:r>
      <w:r>
        <w:t xml:space="preserve"> (</w:t>
      </w:r>
      <w:r w:rsidR="00730F1A" w:rsidRPr="00B7089F">
        <w:rPr>
          <w:rStyle w:val="cdigoassemblypalavra"/>
        </w:rPr>
        <w:t>PSW</w:t>
      </w:r>
      <w:r>
        <w:t>)</w:t>
      </w:r>
      <w:r w:rsidR="00827C08">
        <w:t xml:space="preserve">. O significado destas </w:t>
      </w:r>
      <w:r w:rsidR="00827C08">
        <w:rPr>
          <w:i/>
        </w:rPr>
        <w:t>flags</w:t>
      </w:r>
      <w:r w:rsidR="00827C08">
        <w:t xml:space="preserve">, cujo posicionamento nos 16 </w:t>
      </w:r>
      <w:r w:rsidR="00827C08">
        <w:rPr>
          <w:i/>
        </w:rPr>
        <w:t>bits</w:t>
      </w:r>
      <w:r w:rsidR="00827C08">
        <w:t xml:space="preserve"> que compõe o registo é ilustrado na </w:t>
      </w:r>
      <w:r w:rsidR="002E34F0" w:rsidRPr="002E34F0">
        <w:fldChar w:fldCharType="begin"/>
      </w:r>
      <w:r w:rsidR="002E34F0" w:rsidRPr="002E34F0">
        <w:instrText xml:space="preserve"> REF _Ref454018444 \h </w:instrText>
      </w:r>
      <w:r w:rsidR="002E34F0" w:rsidRPr="00B7089F">
        <w:instrText xml:space="preserve"> \* MERGEFORMAT </w:instrText>
      </w:r>
      <w:r w:rsidR="002E34F0" w:rsidRPr="002E34F0">
        <w:fldChar w:fldCharType="separate"/>
      </w:r>
      <w:ins w:id="111" w:author="Tiago Oliveira" w:date="2016-07-21T15:55:00Z">
        <w:r w:rsidR="00C25F64" w:rsidRPr="00C25F64">
          <w:rPr>
            <w:sz w:val="20"/>
            <w:rPrChange w:id="112" w:author="Tiago Oliveira" w:date="2016-07-21T15:55:00Z">
              <w:rPr/>
            </w:rPrChange>
          </w:rPr>
          <w:t xml:space="preserve">Figura </w:t>
        </w:r>
        <w:r w:rsidR="00C25F64" w:rsidRPr="00C25F64">
          <w:rPr>
            <w:noProof/>
            <w:sz w:val="20"/>
            <w:rPrChange w:id="113" w:author="Tiago Oliveira" w:date="2016-07-21T15:55:00Z">
              <w:rPr>
                <w:noProof/>
              </w:rPr>
            </w:rPrChange>
          </w:rPr>
          <w:t>3</w:t>
        </w:r>
      </w:ins>
      <w:del w:id="114" w:author="Tiago Oliveira" w:date="2016-07-21T15:55:00Z">
        <w:r w:rsidR="00B7089F" w:rsidRPr="00772AE2" w:rsidDel="00C25F64">
          <w:rPr>
            <w:sz w:val="20"/>
          </w:rPr>
          <w:delText xml:space="preserve">Figura </w:delText>
        </w:r>
        <w:r w:rsidR="00B7089F" w:rsidRPr="00772AE2" w:rsidDel="00C25F64">
          <w:rPr>
            <w:noProof/>
            <w:sz w:val="20"/>
          </w:rPr>
          <w:delText>3</w:delText>
        </w:r>
      </w:del>
      <w:r w:rsidR="002E34F0" w:rsidRPr="002E34F0">
        <w:fldChar w:fldCharType="end"/>
      </w:r>
      <w:r w:rsidR="002E34F0">
        <w:t>, é o seguinte</w:t>
      </w:r>
      <w:r>
        <w:t>:</w:t>
      </w:r>
    </w:p>
    <w:p w14:paraId="3284C95A" w14:textId="77777777" w:rsidR="002E34F0" w:rsidRDefault="002E34F0" w:rsidP="002E34F0">
      <w:pPr>
        <w:pStyle w:val="RBulletList"/>
      </w:pPr>
      <w:r>
        <w:t>Z (Zero): C</w:t>
      </w:r>
      <w:r w:rsidRPr="00C466DC">
        <w:t xml:space="preserve">aso </w:t>
      </w:r>
      <w:r>
        <w:t xml:space="preserve">apresente o </w:t>
      </w:r>
      <w:r w:rsidRPr="00C466DC">
        <w:t>valor lógico 1</w:t>
      </w:r>
      <w:r>
        <w:t>,</w:t>
      </w:r>
      <w:r w:rsidRPr="00C466DC">
        <w:t xml:space="preserve"> significa que o </w:t>
      </w:r>
      <w:r>
        <w:t>resultado</w:t>
      </w:r>
      <w:r w:rsidRPr="00C466DC">
        <w:t xml:space="preserve"> da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22526B">
        <w:rPr>
          <w:i/>
        </w:rPr>
        <w:t>flags</w:t>
      </w:r>
      <w:r>
        <w:t xml:space="preserve"> produziu o valor zero.</w:t>
      </w:r>
    </w:p>
    <w:p w14:paraId="2B2D558B" w14:textId="77777777" w:rsidR="002E34F0" w:rsidRDefault="002E34F0" w:rsidP="002E34F0">
      <w:pPr>
        <w:pStyle w:val="RBulletList"/>
      </w:pPr>
      <w:r>
        <w:t>CY (</w:t>
      </w:r>
      <w:r w:rsidRPr="009207B8">
        <w:rPr>
          <w:i/>
        </w:rPr>
        <w:t>Carry/Borrow</w:t>
      </w:r>
      <w:r>
        <w:t xml:space="preserve">): Esta </w:t>
      </w:r>
      <w:r w:rsidRPr="009207B8">
        <w:rPr>
          <w:i/>
        </w:rPr>
        <w:t>flag</w:t>
      </w:r>
      <w:r>
        <w:t xml:space="preserve"> apresenta o valor lógico 1 quando 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CD5150">
        <w:rPr>
          <w:i/>
        </w:rPr>
        <w:t>flags</w:t>
      </w:r>
      <w:r>
        <w:t xml:space="preserve"> produziu um </w:t>
      </w:r>
      <w:r>
        <w:rPr>
          <w:i/>
        </w:rPr>
        <w:t>carry/borrow out</w:t>
      </w:r>
      <w:r>
        <w:t>.</w:t>
      </w:r>
    </w:p>
    <w:p w14:paraId="053772CB" w14:textId="77777777" w:rsidR="002E34F0" w:rsidRDefault="002E34F0" w:rsidP="002E34F0">
      <w:pPr>
        <w:pStyle w:val="RBulletList"/>
      </w:pPr>
      <w:r>
        <w:t>GE (</w:t>
      </w:r>
      <w:r w:rsidRPr="009207B8">
        <w:rPr>
          <w:i/>
        </w:rPr>
        <w:t>Greater or Equal</w:t>
      </w:r>
      <w:r>
        <w:t xml:space="preserve">): Esta </w:t>
      </w:r>
      <w:r w:rsidRPr="009207B8">
        <w:rPr>
          <w:i/>
        </w:rPr>
        <w:t>flag</w:t>
      </w:r>
      <w:r>
        <w:t xml:space="preserve"> apresenta o valor lógico 1 quando, ao realizar-se uma subtração que atualize as </w:t>
      </w:r>
      <w:r w:rsidRPr="00CD5150">
        <w:rPr>
          <w:i/>
        </w:rPr>
        <w:t>flags</w:t>
      </w:r>
      <w:r>
        <w:t>, o diminuendo é maior ou igual ao diminuidor, considerando que os operandos da ALU pertencem ao conjunto dos números relativos.</w:t>
      </w:r>
    </w:p>
    <w:p w14:paraId="3B3B7930" w14:textId="77777777" w:rsidR="002E34F0" w:rsidRDefault="002E34F0" w:rsidP="002E34F0">
      <w:pPr>
        <w:pStyle w:val="RBulletList"/>
      </w:pPr>
      <w:r>
        <w:t>P (</w:t>
      </w:r>
      <w:r w:rsidRPr="009207B8">
        <w:rPr>
          <w:i/>
        </w:rPr>
        <w:t>Parity</w:t>
      </w:r>
      <w:r>
        <w:t xml:space="preserve">): Esta </w:t>
      </w:r>
      <w:r w:rsidRPr="009207B8">
        <w:rPr>
          <w:i/>
        </w:rPr>
        <w:t>flag</w:t>
      </w:r>
      <w:r>
        <w:t xml:space="preserve"> fica ativa sempre que o valor produzido pel</w:t>
      </w:r>
      <w:r w:rsidRPr="00C466DC">
        <w:t xml:space="preserve">a </w:t>
      </w:r>
      <w:r>
        <w:t xml:space="preserve">última </w:t>
      </w:r>
      <w:r w:rsidRPr="00C466DC">
        <w:t xml:space="preserve">operação realizada </w:t>
      </w:r>
      <w:r>
        <w:t xml:space="preserve">na ALU e que atualizou as </w:t>
      </w:r>
      <w:r w:rsidRPr="00CD5150">
        <w:rPr>
          <w:i/>
        </w:rPr>
        <w:t>flags</w:t>
      </w:r>
      <w:r>
        <w:t xml:space="preserve"> contenha um número de </w:t>
      </w:r>
      <w:r w:rsidRPr="00FA4C55">
        <w:rPr>
          <w:i/>
        </w:rPr>
        <w:t>bits</w:t>
      </w:r>
      <w:r>
        <w:t xml:space="preserve"> com valor lógico 1 em quantidade ímpar.</w:t>
      </w:r>
    </w:p>
    <w:p w14:paraId="73A4FD0D" w14:textId="77777777" w:rsidR="002E34F0" w:rsidRDefault="002E34F0" w:rsidP="002E34F0">
      <w:pPr>
        <w:pStyle w:val="RBulletList"/>
      </w:pPr>
      <w:r>
        <w:t>IE (</w:t>
      </w:r>
      <w:r w:rsidRPr="009207B8">
        <w:rPr>
          <w:i/>
        </w:rPr>
        <w:t>Interrupt Enable</w:t>
      </w:r>
      <w:r>
        <w:t xml:space="preserve">): Quando esta </w:t>
      </w:r>
      <w:r w:rsidRPr="009207B8">
        <w:rPr>
          <w:i/>
        </w:rPr>
        <w:t>flag</w:t>
      </w:r>
      <w:r>
        <w:t xml:space="preserve"> toma o valor lógico 1 o mecanismo de interrupção está ativo, podendo a normal execução de um programa ser interrompida por uma ação externa.</w:t>
      </w:r>
    </w:p>
    <w:p w14:paraId="1B8CDB07" w14:textId="77777777" w:rsidR="002E34F0" w:rsidRDefault="002E34F0" w:rsidP="002E34F0">
      <w:pPr>
        <w:pStyle w:val="RBulletList"/>
      </w:pPr>
      <w:r>
        <w:t>BS (</w:t>
      </w:r>
      <w:r w:rsidRPr="00FA4C55">
        <w:rPr>
          <w:i/>
        </w:rPr>
        <w:t>Bank Sel</w:t>
      </w:r>
      <w:r>
        <w:rPr>
          <w:i/>
        </w:rPr>
        <w:t>e</w:t>
      </w:r>
      <w:r w:rsidRPr="00FA4C55">
        <w:rPr>
          <w:i/>
        </w:rPr>
        <w:t>ct</w:t>
      </w:r>
      <w:r>
        <w:t xml:space="preserve">): Esta </w:t>
      </w:r>
      <w:r>
        <w:rPr>
          <w:i/>
        </w:rPr>
        <w:t>flag</w:t>
      </w:r>
      <w:r>
        <w:t xml:space="preserve"> serve de seletor de banco de registos, ou seja, o banco de registos do modo normal está em utilização quando o seu valor é 0, enquanto se o seu valor for 1 é o banco de registos do modo interrupção que está em utilização.</w:t>
      </w:r>
    </w:p>
    <w:p w14:paraId="4C853795" w14:textId="5BEBFE2E" w:rsidR="00730F1A" w:rsidRDefault="00730F1A" w:rsidP="00B7089F">
      <w:pPr>
        <w:pStyle w:val="PLegenda"/>
        <w:rPr>
          <w:noProof/>
        </w:rPr>
      </w:pPr>
      <w:bookmarkStart w:id="115" w:name="_Toc456867456"/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32766B3B" wp14:editId="6B6F85D0">
            <wp:simplePos x="0" y="0"/>
            <wp:positionH relativeFrom="column">
              <wp:posOffset>561340</wp:posOffset>
            </wp:positionH>
            <wp:positionV relativeFrom="paragraph">
              <wp:posOffset>2540</wp:posOffset>
            </wp:positionV>
            <wp:extent cx="4276725" cy="1045747"/>
            <wp:effectExtent l="0" t="0" r="0" b="0"/>
            <wp:wrapTopAndBottom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45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16" w:name="_Ref454018444"/>
      <w:r w:rsidR="00FE2B69" w:rsidRPr="009207B8">
        <w:t xml:space="preserve">Figura </w:t>
      </w:r>
      <w:r w:rsidR="00366CB3">
        <w:fldChar w:fldCharType="begin"/>
      </w:r>
      <w:r w:rsidR="00366CB3">
        <w:instrText xml:space="preserve"> SEQ Figura</w:instrText>
      </w:r>
      <w:r w:rsidR="00366CB3">
        <w:instrText xml:space="preserve"> \* ARABIC </w:instrText>
      </w:r>
      <w:r w:rsidR="00366CB3">
        <w:fldChar w:fldCharType="separate"/>
      </w:r>
      <w:r w:rsidR="00112A28">
        <w:rPr>
          <w:noProof/>
        </w:rPr>
        <w:t>3</w:t>
      </w:r>
      <w:r w:rsidR="00366CB3">
        <w:rPr>
          <w:noProof/>
        </w:rPr>
        <w:fldChar w:fldCharType="end"/>
      </w:r>
      <w:bookmarkEnd w:id="116"/>
      <w:r w:rsidR="00FE2B69" w:rsidRPr="009207B8">
        <w:t xml:space="preserve"> –</w:t>
      </w:r>
      <w:del w:id="117" w:author="Tiago Oliveira" w:date="2016-07-21T15:55:00Z">
        <w:r w:rsidR="00845396" w:rsidDel="00C25F64">
          <w:delText>Estrutura</w:delText>
        </w:r>
      </w:del>
      <w:ins w:id="118" w:author="Tiago Oliveira" w:date="2016-07-21T15:55:00Z">
        <w:r w:rsidR="00C25F64">
          <w:t xml:space="preserve"> Estrutura</w:t>
        </w:r>
      </w:ins>
      <w:r w:rsidR="00845396">
        <w:t xml:space="preserve"> interna </w:t>
      </w:r>
      <w:r w:rsidR="00FE2B69" w:rsidRPr="009207B8">
        <w:t>do registo PSW</w:t>
      </w:r>
      <w:r w:rsidR="00FE2B69" w:rsidRPr="009207B8">
        <w:rPr>
          <w:noProof/>
        </w:rPr>
        <w:t>.</w:t>
      </w:r>
      <w:bookmarkEnd w:id="115"/>
    </w:p>
    <w:p w14:paraId="5F6D5D68" w14:textId="77777777" w:rsidR="002E34F0" w:rsidRDefault="002E34F0" w:rsidP="002E34F0">
      <w:pPr>
        <w:pStyle w:val="ParagrafodeTexto"/>
      </w:pPr>
      <w:r>
        <w:t xml:space="preserve">Finalmente, o registo </w:t>
      </w:r>
      <w:r w:rsidRPr="0022526B">
        <w:rPr>
          <w:rFonts w:ascii="Courier New" w:hAnsi="Courier New" w:cs="Courier New"/>
        </w:rPr>
        <w:t>R7</w:t>
      </w:r>
      <w:r>
        <w:t xml:space="preserve"> corresponde ao </w:t>
      </w:r>
      <w:r>
        <w:rPr>
          <w:i/>
        </w:rPr>
        <w:t>Program Counter</w:t>
      </w:r>
      <w:r>
        <w:t xml:space="preserve"> (</w:t>
      </w:r>
      <w:r w:rsidRPr="0022526B">
        <w:rPr>
          <w:rFonts w:ascii="Courier New" w:hAnsi="Courier New" w:cs="Courier New"/>
        </w:rPr>
        <w:t>PC</w:t>
      </w:r>
      <w:r>
        <w:t xml:space="preserve">), guardando o endereço de memória da próxima instrução a ser executada. </w:t>
      </w:r>
    </w:p>
    <w:p w14:paraId="3D012A91" w14:textId="56A58182" w:rsidR="002E34F0" w:rsidRDefault="002E34F0" w:rsidP="002E34F0">
      <w:pPr>
        <w:pStyle w:val="ParagrafodeTexto"/>
      </w:pPr>
      <w:r>
        <w:t xml:space="preserve">O banco de registos do modo interrupção destina-se a suportar um processamento mais rápido dos pedidos de interrupção externa. Para tal, este banco de registos disponibiliza ao programador seis novos registos de uso geral, em substituição dos registos </w:t>
      </w:r>
      <w:r w:rsidRPr="00CD5150">
        <w:rPr>
          <w:rFonts w:ascii="Courier New" w:hAnsi="Courier New" w:cs="Courier New"/>
        </w:rPr>
        <w:t>R0</w:t>
      </w:r>
      <w:r>
        <w:t xml:space="preserve"> a </w:t>
      </w:r>
      <w:r w:rsidRPr="00CD5150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5</w:t>
      </w:r>
      <w:r>
        <w:t xml:space="preserve"> existentes no </w:t>
      </w:r>
      <w:r>
        <w:lastRenderedPageBreak/>
        <w:t xml:space="preserve">banco de registos do modo normal, conforme é ilustrado na </w:t>
      </w:r>
      <w:ins w:id="119" w:author="Tiago Oliveira" w:date="2016-07-21T15:57:00Z">
        <w:r w:rsidR="00C25F64">
          <w:fldChar w:fldCharType="begin"/>
        </w:r>
        <w:r w:rsidR="00C25F64">
          <w:instrText xml:space="preserve"> REF _Ref456861853 \h </w:instrText>
        </w:r>
      </w:ins>
      <w:r w:rsidR="00C25F64">
        <w:fldChar w:fldCharType="separate"/>
      </w:r>
      <w:ins w:id="120" w:author="Tiago Oliveira" w:date="2016-07-21T15:57:00Z">
        <w:r w:rsidR="00C25F64">
          <w:t xml:space="preserve">Figura </w:t>
        </w:r>
        <w:r w:rsidR="00C25F64">
          <w:rPr>
            <w:noProof/>
          </w:rPr>
          <w:t>2</w:t>
        </w:r>
        <w:r w:rsidR="00C25F64">
          <w:fldChar w:fldCharType="end"/>
        </w:r>
        <w:r w:rsidR="00C25F64">
          <w:t xml:space="preserve">. </w:t>
        </w:r>
      </w:ins>
      <w:del w:id="121" w:author="Tiago Oliveira" w:date="2016-07-21T15:56:00Z">
        <w:r w:rsidDel="00C25F64">
          <w:fldChar w:fldCharType="begin"/>
        </w:r>
        <w:r w:rsidDel="00C25F64">
          <w:delInstrText xml:space="preserve"> REF _Ref456800120 \h </w:delInstrText>
        </w:r>
        <w:r w:rsidDel="00C25F64">
          <w:fldChar w:fldCharType="separate"/>
        </w:r>
        <w:r w:rsidR="00C25F64" w:rsidDel="00C25F64">
          <w:rPr>
            <w:b/>
            <w:bCs/>
          </w:rPr>
          <w:delText>Erro! A origem da referência não foi encontrada.</w:delText>
        </w:r>
        <w:r w:rsidDel="00C25F64">
          <w:fldChar w:fldCharType="end"/>
        </w:r>
        <w:r w:rsidDel="00C25F64">
          <w:delText xml:space="preserve">. </w:delText>
        </w:r>
      </w:del>
      <w:r>
        <w:t>Desta forma torna-se possível, para a maior parte das situações, desenvolver rotinas de processamento dos pedidos de interrupção que evitem a necessidade de salvaguardar em memória o conteúdo dos registos por elas modificados e, com isso, minimizar o seu tempo de execução.</w:t>
      </w:r>
    </w:p>
    <w:p w14:paraId="1E6050FB" w14:textId="0D21369D" w:rsidR="00387380" w:rsidRDefault="002E34F0" w:rsidP="00B7089F">
      <w:pPr>
        <w:pStyle w:val="ParagrafodeTexto"/>
      </w:pPr>
      <w:r>
        <w:t xml:space="preserve">Importa ainda referir o comportamento especial dos registos </w:t>
      </w:r>
      <w:r w:rsidRPr="0022526B">
        <w:rPr>
          <w:rFonts w:ascii="Courier New" w:hAnsi="Courier New" w:cs="Courier New"/>
        </w:rPr>
        <w:t>R0</w:t>
      </w:r>
      <w:r>
        <w:t xml:space="preserve"> e </w:t>
      </w:r>
      <w:r w:rsidRPr="0022526B">
        <w:rPr>
          <w:rFonts w:ascii="Courier New" w:hAnsi="Courier New" w:cs="Courier New"/>
        </w:rPr>
        <w:t>R5</w:t>
      </w:r>
      <w:r>
        <w:t xml:space="preserve"> deste banco de registos, que efetivamente suportam o mecanismo de interrupção da arquitetura. O registo </w:t>
      </w:r>
      <w:r w:rsidRPr="0022526B">
        <w:rPr>
          <w:rFonts w:ascii="Courier New" w:hAnsi="Courier New" w:cs="Courier New"/>
        </w:rPr>
        <w:t>R5</w:t>
      </w:r>
      <w:r>
        <w:t xml:space="preserve"> é utilizado para guardar o endereço de memória que deverá ser utilizado para fazer o retorno do modo de interrupção, sendo iniciado com este valor do </w:t>
      </w:r>
      <w:r w:rsidRPr="0022526B">
        <w:rPr>
          <w:rFonts w:ascii="Courier New" w:hAnsi="Courier New" w:cs="Courier New"/>
        </w:rPr>
        <w:t>PC</w:t>
      </w:r>
      <w:r>
        <w:t xml:space="preserve"> no momento da entrada neste modo de funcionamento. Já o registo </w:t>
      </w:r>
      <w:r w:rsidRPr="0022526B">
        <w:rPr>
          <w:rFonts w:ascii="Courier New" w:hAnsi="Courier New" w:cs="Courier New"/>
        </w:rPr>
        <w:t>R0</w:t>
      </w:r>
      <w:r>
        <w:t xml:space="preserve"> é utilizado para salvaguardar o valor do registo </w:t>
      </w:r>
      <w:r w:rsidRPr="0022526B">
        <w:rPr>
          <w:rFonts w:ascii="Courier New" w:hAnsi="Courier New" w:cs="Courier New"/>
        </w:rPr>
        <w:t>PSW</w:t>
      </w:r>
      <w:r>
        <w:t xml:space="preserve"> durante a execução do troço de código responsável pelo processamento do pedido de interrupção, valor que é reposto automaticamente aquando da saída do modo de interrupção.</w:t>
      </w:r>
      <w:bookmarkStart w:id="122" w:name="_Toc455579843"/>
      <w:bookmarkStart w:id="123" w:name="_Toc455580110"/>
      <w:bookmarkEnd w:id="122"/>
      <w:bookmarkEnd w:id="123"/>
    </w:p>
    <w:p w14:paraId="3D489A77" w14:textId="77777777" w:rsidR="00EB728D" w:rsidRDefault="00EB728D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5EF1E040" w14:textId="0AB42DAA" w:rsidR="00116F9E" w:rsidRDefault="00387380" w:rsidP="00FA4C55">
      <w:pPr>
        <w:pStyle w:val="RTitulo2"/>
      </w:pPr>
      <w:bookmarkStart w:id="124" w:name="_Toc456867430"/>
      <w:r>
        <w:lastRenderedPageBreak/>
        <w:t>Conjunto de instruções</w:t>
      </w:r>
      <w:bookmarkEnd w:id="124"/>
    </w:p>
    <w:p w14:paraId="144A7605" w14:textId="3FF1774B" w:rsidR="00C75F82" w:rsidRDefault="002E34F0" w:rsidP="00FA4C55">
      <w:pPr>
        <w:pStyle w:val="ParagrafodeTexto"/>
      </w:pPr>
      <w:r>
        <w:t xml:space="preserve">O conjunto de instruções disponibilizado pela arquitetura PDS16 compreende </w:t>
      </w:r>
      <w:r w:rsidRPr="00EF5C3D">
        <w:t xml:space="preserve">40 instruções </w:t>
      </w:r>
      <w:r>
        <w:t xml:space="preserve">distintas, todas codificadas com um tamanho fixo de 16 bits e localizáveis em memória em endereços múltiplos de 2 bytes. Conforme pode ser visto na </w:t>
      </w:r>
      <w:r>
        <w:fldChar w:fldCharType="begin"/>
      </w:r>
      <w:r>
        <w:instrText xml:space="preserve"> REF _Ref455173800 \h  \* MERGEFORMAT </w:instrText>
      </w:r>
      <w:r>
        <w:fldChar w:fldCharType="separate"/>
      </w:r>
      <w:r w:rsidR="00B7089F" w:rsidRPr="009207B8">
        <w:t xml:space="preserve">Tabela </w:t>
      </w:r>
      <w:r w:rsidR="00B7089F">
        <w:rPr>
          <w:noProof/>
        </w:rPr>
        <w:t>1</w:t>
      </w:r>
      <w:r>
        <w:fldChar w:fldCharType="end"/>
      </w:r>
      <w:r>
        <w:t xml:space="preserve">, estas instruções estão </w:t>
      </w:r>
      <w:r w:rsidRPr="00EF5C3D">
        <w:t>organizadas</w:t>
      </w:r>
      <w:r>
        <w:t xml:space="preserve">, fundamentalmente, </w:t>
      </w:r>
      <w:r w:rsidRPr="00EF5C3D">
        <w:t xml:space="preserve">em três </w:t>
      </w:r>
      <w:r>
        <w:t xml:space="preserve">grandes </w:t>
      </w:r>
      <w:r w:rsidRPr="00EF5C3D">
        <w:t>classes: processamento de dados</w:t>
      </w:r>
      <w:r>
        <w:t xml:space="preserve">, </w:t>
      </w:r>
      <w:r w:rsidRPr="00EF5C3D">
        <w:t>transferência de dados</w:t>
      </w:r>
      <w:r>
        <w:t xml:space="preserve"> e </w:t>
      </w:r>
      <w:r w:rsidRPr="00EF5C3D">
        <w:t>controlo do fluxo de execução</w:t>
      </w:r>
      <w:r>
        <w:t xml:space="preserve">, incluindo suporte a rotinas. </w:t>
      </w:r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435"/>
        <w:gridCol w:w="2529"/>
        <w:gridCol w:w="2268"/>
        <w:gridCol w:w="2977"/>
      </w:tblGrid>
      <w:tr w:rsidR="00116F9E" w14:paraId="68361939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76D58EA3" w14:textId="77777777" w:rsidR="00116F9E" w:rsidRDefault="00116F9E" w:rsidP="009207B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Operação</w:t>
            </w:r>
          </w:p>
        </w:tc>
        <w:tc>
          <w:tcPr>
            <w:tcW w:w="2268" w:type="dxa"/>
          </w:tcPr>
          <w:p w14:paraId="79CE007E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Assembly</w:t>
            </w:r>
          </w:p>
        </w:tc>
        <w:tc>
          <w:tcPr>
            <w:tcW w:w="2977" w:type="dxa"/>
          </w:tcPr>
          <w:p w14:paraId="6EF5D696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Acção</w:t>
            </w:r>
          </w:p>
        </w:tc>
      </w:tr>
      <w:tr w:rsidR="00116F9E" w14:paraId="23083C76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7E728CB9" w14:textId="77777777" w:rsidR="00116F9E" w:rsidRDefault="00116F9E" w:rsidP="003023EA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Load</w:t>
            </w:r>
          </w:p>
        </w:tc>
        <w:tc>
          <w:tcPr>
            <w:tcW w:w="2529" w:type="dxa"/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268" w:type="dxa"/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 rd,#immediate8</w:t>
            </w:r>
          </w:p>
        </w:tc>
        <w:tc>
          <w:tcPr>
            <w:tcW w:w="2977" w:type="dxa"/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0x00 immediate8</w:t>
            </w:r>
          </w:p>
        </w:tc>
      </w:tr>
      <w:tr w:rsidR="00116F9E" w14:paraId="4DFF47B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E0433A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268" w:type="dxa"/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ldih rd,#immediate8</w:t>
            </w:r>
          </w:p>
        </w:tc>
        <w:tc>
          <w:tcPr>
            <w:tcW w:w="2977" w:type="dxa"/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0ximmediate8, LSB(rd)</w:t>
            </w:r>
          </w:p>
        </w:tc>
      </w:tr>
      <w:tr w:rsidR="00116F9E" w14:paraId="4B6AEB66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5700AD4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rd,direct7</w:t>
            </w:r>
          </w:p>
        </w:tc>
        <w:tc>
          <w:tcPr>
            <w:tcW w:w="2977" w:type="dxa"/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[direct7]</w:t>
            </w:r>
          </w:p>
        </w:tc>
      </w:tr>
      <w:tr w:rsidR="00116F9E" w14:paraId="46C240D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FD5845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rd,[rbx,#idx3]</w:t>
            </w:r>
          </w:p>
        </w:tc>
        <w:tc>
          <w:tcPr>
            <w:tcW w:w="2977" w:type="dxa"/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[rbx+idx3]</w:t>
            </w:r>
          </w:p>
        </w:tc>
      </w:tr>
      <w:tr w:rsidR="00116F9E" w14:paraId="5B6B152E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53E01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rd,[rbx,rix]</w:t>
            </w:r>
          </w:p>
        </w:tc>
        <w:tc>
          <w:tcPr>
            <w:tcW w:w="2977" w:type="dxa"/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[rbx+rix]</w:t>
            </w:r>
          </w:p>
        </w:tc>
      </w:tr>
      <w:tr w:rsidR="00116F9E" w14:paraId="2220FC1B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361869F7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Store</w:t>
            </w:r>
          </w:p>
        </w:tc>
        <w:tc>
          <w:tcPr>
            <w:tcW w:w="2529" w:type="dxa"/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rs,direct7</w:t>
            </w:r>
          </w:p>
        </w:tc>
        <w:tc>
          <w:tcPr>
            <w:tcW w:w="2977" w:type="dxa"/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[direct7] = rs</w:t>
            </w:r>
          </w:p>
        </w:tc>
      </w:tr>
      <w:tr w:rsidR="00116F9E" w14:paraId="32E7BA9B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6744A8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rs,[rbx,#idx3]</w:t>
            </w:r>
          </w:p>
        </w:tc>
        <w:tc>
          <w:tcPr>
            <w:tcW w:w="2977" w:type="dxa"/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[rbx+idx3] = rs</w:t>
            </w:r>
          </w:p>
        </w:tc>
      </w:tr>
      <w:tr w:rsidR="00116F9E" w14:paraId="3D2DDC7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EEEA68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rs,[rbx,rix]</w:t>
            </w:r>
          </w:p>
        </w:tc>
        <w:tc>
          <w:tcPr>
            <w:tcW w:w="2977" w:type="dxa"/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[rbx+rix] = rs</w:t>
            </w:r>
          </w:p>
        </w:tc>
      </w:tr>
      <w:tr w:rsidR="00116F9E" w14:paraId="0FC8B089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36F4C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Aritmétrica</w:t>
            </w:r>
          </w:p>
        </w:tc>
        <w:tc>
          <w:tcPr>
            <w:tcW w:w="2529" w:type="dxa"/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268" w:type="dxa"/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rd,rm,rn</w:t>
            </w:r>
          </w:p>
        </w:tc>
        <w:tc>
          <w:tcPr>
            <w:tcW w:w="2977" w:type="dxa"/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</w:t>
            </w:r>
          </w:p>
        </w:tc>
      </w:tr>
      <w:tr w:rsidR="00116F9E" w14:paraId="2073A89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129254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268" w:type="dxa"/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addc{f} rd,rm,rn</w:t>
            </w:r>
          </w:p>
        </w:tc>
        <w:tc>
          <w:tcPr>
            <w:tcW w:w="2977" w:type="dxa"/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rd=rm+rn+cy</w:t>
            </w:r>
          </w:p>
        </w:tc>
      </w:tr>
      <w:tr w:rsidR="00116F9E" w14:paraId="6E2AF467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01859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977" w:type="dxa"/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</w:t>
            </w:r>
          </w:p>
        </w:tc>
      </w:tr>
      <w:tr w:rsidR="00116F9E" w14:paraId="6F61FAC7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0EF043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adc{f} rd,rm,#const4</w:t>
            </w:r>
          </w:p>
        </w:tc>
        <w:tc>
          <w:tcPr>
            <w:tcW w:w="2977" w:type="dxa"/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rd=rm+const4+cy</w:t>
            </w:r>
          </w:p>
        </w:tc>
      </w:tr>
      <w:tr w:rsidR="00116F9E" w14:paraId="57DC952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CDE9703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268" w:type="dxa"/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rd,rm,rn</w:t>
            </w:r>
          </w:p>
        </w:tc>
        <w:tc>
          <w:tcPr>
            <w:tcW w:w="2977" w:type="dxa"/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</w:t>
            </w:r>
          </w:p>
        </w:tc>
      </w:tr>
      <w:tr w:rsidR="00116F9E" w14:paraId="12062EEA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4534EC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268" w:type="dxa"/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sbb{f] rd,rm,rn</w:t>
            </w:r>
          </w:p>
        </w:tc>
        <w:tc>
          <w:tcPr>
            <w:tcW w:w="2977" w:type="dxa"/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rd=rm-rn-cy</w:t>
            </w:r>
          </w:p>
        </w:tc>
      </w:tr>
      <w:tr w:rsidR="00116F9E" w14:paraId="62D20E07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242874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977" w:type="dxa"/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</w:t>
            </w:r>
          </w:p>
        </w:tc>
      </w:tr>
      <w:tr w:rsidR="00116F9E" w14:paraId="4173588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F711ACE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sbb{f} rd,rm,#const4</w:t>
            </w:r>
          </w:p>
        </w:tc>
        <w:tc>
          <w:tcPr>
            <w:tcW w:w="2977" w:type="dxa"/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rd=rm-const4-cy</w:t>
            </w:r>
          </w:p>
        </w:tc>
      </w:tr>
      <w:tr w:rsidR="00116F9E" w14:paraId="422945B1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117AFC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Lógica</w:t>
            </w:r>
          </w:p>
        </w:tc>
        <w:tc>
          <w:tcPr>
            <w:tcW w:w="2529" w:type="dxa"/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268" w:type="dxa"/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anl{f} rd,rm,rn</w:t>
            </w:r>
          </w:p>
        </w:tc>
        <w:tc>
          <w:tcPr>
            <w:tcW w:w="2977" w:type="dxa"/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&amp; rn</w:t>
            </w:r>
          </w:p>
        </w:tc>
      </w:tr>
      <w:tr w:rsidR="00116F9E" w14:paraId="3BC09F7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4637BC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268" w:type="dxa"/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orl{f} rd,rm,rn</w:t>
            </w:r>
          </w:p>
        </w:tc>
        <w:tc>
          <w:tcPr>
            <w:tcW w:w="2977" w:type="dxa"/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| rn</w:t>
            </w:r>
          </w:p>
        </w:tc>
      </w:tr>
      <w:tr w:rsidR="00116F9E" w14:paraId="3D515EC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7B3400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268" w:type="dxa"/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xrl{f} rd,rm,rn</w:t>
            </w:r>
          </w:p>
        </w:tc>
        <w:tc>
          <w:tcPr>
            <w:tcW w:w="2977" w:type="dxa"/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^ rn</w:t>
            </w:r>
          </w:p>
        </w:tc>
      </w:tr>
      <w:tr w:rsidR="00116F9E" w14:paraId="49836E5E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5AD3D79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268" w:type="dxa"/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not{f} rd,rm</w:t>
            </w:r>
          </w:p>
        </w:tc>
        <w:tc>
          <w:tcPr>
            <w:tcW w:w="2977" w:type="dxa"/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rd=~rs</w:t>
            </w:r>
          </w:p>
        </w:tc>
      </w:tr>
      <w:tr w:rsidR="00116F9E" w14:paraId="2447702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22DF01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268" w:type="dxa"/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shl rd,rm,#cont4,sin</w:t>
            </w:r>
          </w:p>
        </w:tc>
        <w:tc>
          <w:tcPr>
            <w:tcW w:w="2977" w:type="dxa"/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rd=(rm,sin)&lt;&lt;const4</w:t>
            </w:r>
          </w:p>
        </w:tc>
      </w:tr>
      <w:tr w:rsidR="00116F9E" w14:paraId="7BA7A789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3A5D48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268" w:type="dxa"/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shr rd,rm,#cont4,sin</w:t>
            </w:r>
          </w:p>
        </w:tc>
        <w:tc>
          <w:tcPr>
            <w:tcW w:w="2977" w:type="dxa"/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rd=(rm,sin)&gt;&gt;const4</w:t>
            </w:r>
          </w:p>
        </w:tc>
      </w:tr>
      <w:tr w:rsidR="00116F9E" w14:paraId="53806E6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9D3236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268" w:type="dxa"/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rrl rd,rm,#cont4</w:t>
            </w:r>
          </w:p>
        </w:tc>
        <w:tc>
          <w:tcPr>
            <w:tcW w:w="2977" w:type="dxa"/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rd=(rm,l)&gt;&gt;const4</w:t>
            </w:r>
          </w:p>
        </w:tc>
      </w:tr>
      <w:tr w:rsidR="00116F9E" w14:paraId="14739F63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1197C5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268" w:type="dxa"/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rrm rd,rm,#cont4</w:t>
            </w:r>
          </w:p>
        </w:tc>
        <w:tc>
          <w:tcPr>
            <w:tcW w:w="2977" w:type="dxa"/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rd=(rm,m)&gt;&gt;const4</w:t>
            </w:r>
          </w:p>
        </w:tc>
      </w:tr>
      <w:tr w:rsidR="00116F9E" w14:paraId="50CD7B78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2B6527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right</w:t>
            </w:r>
          </w:p>
        </w:tc>
        <w:tc>
          <w:tcPr>
            <w:tcW w:w="2268" w:type="dxa"/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rcr rd,rm</w:t>
            </w:r>
          </w:p>
        </w:tc>
        <w:tc>
          <w:tcPr>
            <w:tcW w:w="2977" w:type="dxa"/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rd=(rm,cy,r)</w:t>
            </w:r>
          </w:p>
        </w:tc>
      </w:tr>
      <w:tr w:rsidR="00116F9E" w14:paraId="1818EFA6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6069E2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left</w:t>
            </w:r>
          </w:p>
        </w:tc>
        <w:tc>
          <w:tcPr>
            <w:tcW w:w="2268" w:type="dxa"/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rcl rd,rm</w:t>
            </w:r>
          </w:p>
        </w:tc>
        <w:tc>
          <w:tcPr>
            <w:tcW w:w="2977" w:type="dxa"/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rd=(rm,cy,l)</w:t>
            </w:r>
          </w:p>
        </w:tc>
      </w:tr>
      <w:tr w:rsidR="00116F9E" w:rsidRPr="00101BEB" w14:paraId="2F1B7958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FAE72C6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zero</w:t>
            </w:r>
          </w:p>
        </w:tc>
        <w:tc>
          <w:tcPr>
            <w:tcW w:w="2268" w:type="dxa"/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PC=rbx+(offset8&lt;&lt;1)</w:t>
            </w:r>
          </w:p>
        </w:tc>
      </w:tr>
      <w:tr w:rsidR="00116F9E" w:rsidRPr="00101BEB" w14:paraId="5512E73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C0AF35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zero</w:t>
            </w:r>
          </w:p>
        </w:tc>
        <w:tc>
          <w:tcPr>
            <w:tcW w:w="2268" w:type="dxa"/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PC=rbx+(offset8&lt;&lt;1)</w:t>
            </w:r>
          </w:p>
        </w:tc>
      </w:tr>
      <w:tr w:rsidR="00116F9E" w:rsidRPr="00101BEB" w14:paraId="0D8F730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13DE1F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carry</w:t>
            </w:r>
          </w:p>
        </w:tc>
        <w:tc>
          <w:tcPr>
            <w:tcW w:w="2268" w:type="dxa"/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PC=rbx+(offset8&lt;&lt;1)</w:t>
            </w:r>
          </w:p>
        </w:tc>
      </w:tr>
      <w:tr w:rsidR="00116F9E" w:rsidRPr="00101BEB" w14:paraId="33FC04F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33C18C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carry</w:t>
            </w:r>
          </w:p>
        </w:tc>
        <w:tc>
          <w:tcPr>
            <w:tcW w:w="2268" w:type="dxa"/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PC=rbx+(offset8&lt;&lt;1)</w:t>
            </w:r>
          </w:p>
        </w:tc>
      </w:tr>
      <w:tr w:rsidR="00116F9E" w14:paraId="64D24AC9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6582D4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268" w:type="dxa"/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PC=rbx+(offset8&lt;&lt;1)</w:t>
            </w:r>
          </w:p>
        </w:tc>
      </w:tr>
      <w:tr w:rsidR="00116F9E" w14:paraId="4FA104A1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28BFAD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268" w:type="dxa"/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PC=rbx+(offset8&lt;&lt;1)</w:t>
            </w:r>
          </w:p>
        </w:tc>
      </w:tr>
      <w:tr w:rsidR="00116F9E" w14:paraId="44914E2D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3B75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268" w:type="dxa"/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</w:p>
        </w:tc>
        <w:tc>
          <w:tcPr>
            <w:tcW w:w="2977" w:type="dxa"/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70EB6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 return</w:t>
            </w:r>
          </w:p>
        </w:tc>
        <w:tc>
          <w:tcPr>
            <w:tcW w:w="2268" w:type="dxa"/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</w:p>
        </w:tc>
        <w:tc>
          <w:tcPr>
            <w:tcW w:w="2977" w:type="dxa"/>
          </w:tcPr>
          <w:p w14:paraId="12FFCB0A" w14:textId="77777777" w:rsidR="00116F9E" w:rsidRDefault="00116F9E" w:rsidP="009207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p w14:paraId="22F955FB" w14:textId="7AFFC20B" w:rsidR="00116F9E" w:rsidRPr="009207B8" w:rsidRDefault="00116F9E" w:rsidP="005F0552">
      <w:pPr>
        <w:pStyle w:val="PLegenda"/>
      </w:pPr>
      <w:bookmarkStart w:id="125" w:name="_Ref455173800"/>
      <w:bookmarkStart w:id="126" w:name="_Toc456867471"/>
      <w:r w:rsidRPr="009207B8">
        <w:t xml:space="preserve">Tabela </w:t>
      </w:r>
      <w:r w:rsidR="00366CB3">
        <w:fldChar w:fldCharType="begin"/>
      </w:r>
      <w:r w:rsidR="00366CB3">
        <w:instrText xml:space="preserve"> SEQ Tabela \* ARABIC </w:instrText>
      </w:r>
      <w:r w:rsidR="00366CB3">
        <w:fldChar w:fldCharType="separate"/>
      </w:r>
      <w:r w:rsidR="00B7089F">
        <w:rPr>
          <w:noProof/>
        </w:rPr>
        <w:t>1</w:t>
      </w:r>
      <w:r w:rsidR="00366CB3">
        <w:rPr>
          <w:noProof/>
        </w:rPr>
        <w:fldChar w:fldCharType="end"/>
      </w:r>
      <w:bookmarkEnd w:id="125"/>
      <w:r w:rsidR="009A0DC3" w:rsidRPr="009A0DC3">
        <w:t xml:space="preserve"> - Sintaxe das </w:t>
      </w:r>
      <w:r w:rsidR="009A0DC3">
        <w:t>i</w:t>
      </w:r>
      <w:r w:rsidRPr="009207B8">
        <w:t>nstruções PDS16</w:t>
      </w:r>
      <w:r w:rsidR="009A0DC3">
        <w:t>.</w:t>
      </w:r>
      <w:bookmarkEnd w:id="126"/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294"/>
        <w:gridCol w:w="7915"/>
      </w:tblGrid>
      <w:tr w:rsidR="00116F9E" w14:paraId="7218EC23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960B5CB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Palavras-chave</w:t>
            </w:r>
          </w:p>
        </w:tc>
        <w:tc>
          <w:tcPr>
            <w:tcW w:w="7915" w:type="dxa"/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Descrição</w:t>
            </w:r>
          </w:p>
        </w:tc>
      </w:tr>
      <w:tr w:rsidR="00116F9E" w14:paraId="258618D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127F7D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rd</w:t>
            </w:r>
          </w:p>
        </w:tc>
        <w:tc>
          <w:tcPr>
            <w:tcW w:w="7915" w:type="dxa"/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116F9E" w14:paraId="29FD1D67" w14:textId="77777777" w:rsidTr="00920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74E1E1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rs</w:t>
            </w:r>
          </w:p>
        </w:tc>
        <w:tc>
          <w:tcPr>
            <w:tcW w:w="7915" w:type="dxa"/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116F9E" w14:paraId="6DB80C9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E5DB2DC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rbx</w:t>
            </w:r>
          </w:p>
        </w:tc>
        <w:tc>
          <w:tcPr>
            <w:tcW w:w="7915" w:type="dxa"/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1F68E28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8C781C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rix</w:t>
            </w:r>
          </w:p>
        </w:tc>
        <w:tc>
          <w:tcPr>
            <w:tcW w:w="7915" w:type="dxa"/>
          </w:tcPr>
          <w:p w14:paraId="28CB6ED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 indexação que é multiplicado por dois se o acesso é a uma word.</w:t>
            </w:r>
          </w:p>
        </w:tc>
      </w:tr>
      <w:tr w:rsidR="00116F9E" w14:paraId="326E52CC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5C6875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Rm/rn</w:t>
            </w:r>
          </w:p>
        </w:tc>
        <w:tc>
          <w:tcPr>
            <w:tcW w:w="7915" w:type="dxa"/>
          </w:tcPr>
          <w:p w14:paraId="7C4306F1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</w:p>
        </w:tc>
      </w:tr>
      <w:tr w:rsidR="00116F9E" w14:paraId="1DE25B5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D6B30B4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immediate8</w:t>
            </w:r>
          </w:p>
        </w:tc>
        <w:tc>
          <w:tcPr>
            <w:tcW w:w="7915" w:type="dxa"/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116F9E" w14:paraId="576F0F8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FD6332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direct7</w:t>
            </w:r>
          </w:p>
        </w:tc>
        <w:tc>
          <w:tcPr>
            <w:tcW w:w="7915" w:type="dxa"/>
          </w:tcPr>
          <w:p w14:paraId="27753B4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7 bits sem sinal e que corresponde aos endereços dos primeiros 128 bytes ou 64 words.</w:t>
            </w:r>
          </w:p>
        </w:tc>
      </w:tr>
      <w:tr w:rsidR="00116F9E" w14:paraId="1910E467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AB3322A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idx3</w:t>
            </w:r>
          </w:p>
        </w:tc>
        <w:tc>
          <w:tcPr>
            <w:tcW w:w="7915" w:type="dxa"/>
          </w:tcPr>
          <w:p w14:paraId="27984EB9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índice de 3 bits sem sinal a somar ao registo base RBX</w:t>
            </w:r>
          </w:p>
        </w:tc>
      </w:tr>
      <w:tr w:rsidR="00116F9E" w14:paraId="61FBBC4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8170B0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116F9E" w14:paraId="300900D8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1723C9F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offset8</w:t>
            </w:r>
          </w:p>
        </w:tc>
        <w:tc>
          <w:tcPr>
            <w:tcW w:w="7915" w:type="dxa"/>
          </w:tcPr>
          <w:p w14:paraId="668C50EA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com sinal [</w:t>
            </w:r>
            <w:r>
              <w:rPr>
                <w:rFonts w:ascii="Cambria Math" w:hAnsi="Cambria Math" w:cs="Cambria Math"/>
                <w:sz w:val="16"/>
                <w:szCs w:val="16"/>
              </w:rPr>
              <w:t>‐</w:t>
            </w:r>
            <w:r>
              <w:rPr>
                <w:rFonts w:cs="Times New Roman"/>
                <w:sz w:val="16"/>
                <w:szCs w:val="16"/>
              </w:rPr>
              <w:t xml:space="preserve">128..+127] </w:t>
            </w:r>
            <w:r>
              <w:rPr>
                <w:rFonts w:cs="Times New Roman"/>
                <w:i/>
                <w:iCs/>
                <w:sz w:val="16"/>
                <w:szCs w:val="16"/>
              </w:rPr>
              <w:t>words</w:t>
            </w:r>
          </w:p>
        </w:tc>
      </w:tr>
      <w:tr w:rsidR="00116F9E" w14:paraId="3F07BA0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721E28" w14:textId="73884179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</w:t>
            </w:r>
            <w:r w:rsidR="00116F9E">
              <w:rPr>
                <w:rFonts w:cs="Times New Roman"/>
                <w:sz w:val="16"/>
                <w:szCs w:val="16"/>
              </w:rPr>
              <w:t>bx</w:t>
            </w:r>
          </w:p>
        </w:tc>
        <w:tc>
          <w:tcPr>
            <w:tcW w:w="7915" w:type="dxa"/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5DBCE3CB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79B661" w14:textId="24854F00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F</w:t>
            </w:r>
          </w:p>
        </w:tc>
        <w:tc>
          <w:tcPr>
            <w:tcW w:w="7915" w:type="dxa"/>
          </w:tcPr>
          <w:p w14:paraId="2656746B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r>
              <w:rPr>
                <w:rFonts w:cs="Times New Roman"/>
                <w:i/>
                <w:iCs/>
                <w:sz w:val="16"/>
                <w:szCs w:val="16"/>
              </w:rPr>
              <w:t>flags</w:t>
            </w:r>
            <w:r>
              <w:rPr>
                <w:rFonts w:cs="Times New Roman"/>
                <w:sz w:val="16"/>
                <w:szCs w:val="16"/>
              </w:rPr>
              <w:t>) colocado à direita da mnemónica indica que o registo PSW não é atualizado</w:t>
            </w:r>
          </w:p>
        </w:tc>
      </w:tr>
      <w:tr w:rsidR="00116F9E" w14:paraId="67348EA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27BC20E" w14:textId="6626D964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</w:t>
            </w:r>
            <w:r w:rsidR="00116F9E">
              <w:rPr>
                <w:rFonts w:cs="Times New Roman"/>
                <w:sz w:val="16"/>
                <w:szCs w:val="16"/>
              </w:rPr>
              <w:t>in</w:t>
            </w:r>
          </w:p>
        </w:tc>
        <w:tc>
          <w:tcPr>
            <w:tcW w:w="7915" w:type="dxa"/>
          </w:tcPr>
          <w:p w14:paraId="50D06EB9" w14:textId="77777777" w:rsidR="00116F9E" w:rsidRDefault="00116F9E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r>
              <w:rPr>
                <w:rFonts w:cs="Times New Roman"/>
                <w:i/>
                <w:iCs/>
                <w:sz w:val="16"/>
                <w:szCs w:val="16"/>
              </w:rPr>
              <w:t>serial in</w:t>
            </w:r>
            <w:r>
              <w:rPr>
                <w:rFonts w:cs="Times New Roman"/>
                <w:sz w:val="16"/>
                <w:szCs w:val="16"/>
              </w:rPr>
              <w:t>) valor lógico do bit a ser inserido à esquerda ou à direita.</w:t>
            </w:r>
          </w:p>
        </w:tc>
      </w:tr>
    </w:tbl>
    <w:p w14:paraId="5D41AD7A" w14:textId="0C39A04D" w:rsidR="00116F9E" w:rsidRPr="009207B8" w:rsidRDefault="0053431A" w:rsidP="009207B8">
      <w:pPr>
        <w:pStyle w:val="Legenda"/>
        <w:jc w:val="center"/>
        <w:rPr>
          <w:sz w:val="20"/>
        </w:rPr>
      </w:pPr>
      <w:bookmarkStart w:id="127" w:name="_Toc456867472"/>
      <w:r w:rsidRPr="009207B8">
        <w:rPr>
          <w:b w:val="0"/>
          <w:color w:val="auto"/>
          <w:sz w:val="20"/>
        </w:rPr>
        <w:t xml:space="preserve">Tabela </w:t>
      </w:r>
      <w:r w:rsidRPr="009207B8">
        <w:rPr>
          <w:b w:val="0"/>
          <w:color w:val="auto"/>
          <w:sz w:val="20"/>
        </w:rPr>
        <w:fldChar w:fldCharType="begin"/>
      </w:r>
      <w:r w:rsidRPr="009207B8">
        <w:rPr>
          <w:b w:val="0"/>
          <w:color w:val="auto"/>
          <w:sz w:val="20"/>
        </w:rPr>
        <w:instrText xml:space="preserve"> SEQ Tabela \* ARABIC </w:instrText>
      </w:r>
      <w:r w:rsidRPr="009207B8">
        <w:rPr>
          <w:b w:val="0"/>
          <w:color w:val="auto"/>
          <w:sz w:val="20"/>
        </w:rPr>
        <w:fldChar w:fldCharType="separate"/>
      </w:r>
      <w:r w:rsidR="00B7089F">
        <w:rPr>
          <w:b w:val="0"/>
          <w:noProof/>
          <w:color w:val="auto"/>
          <w:sz w:val="20"/>
        </w:rPr>
        <w:t>2</w:t>
      </w:r>
      <w:r w:rsidRPr="009207B8">
        <w:rPr>
          <w:b w:val="0"/>
          <w:color w:val="auto"/>
          <w:sz w:val="20"/>
        </w:rPr>
        <w:fldChar w:fldCharType="end"/>
      </w:r>
      <w:r w:rsidRPr="009207B8">
        <w:rPr>
          <w:b w:val="0"/>
          <w:color w:val="auto"/>
          <w:sz w:val="20"/>
        </w:rPr>
        <w:t xml:space="preserve"> - </w:t>
      </w:r>
      <w:r w:rsidR="009A0DC3" w:rsidRPr="009A0DC3">
        <w:rPr>
          <w:b w:val="0"/>
          <w:color w:val="auto"/>
          <w:sz w:val="20"/>
        </w:rPr>
        <w:t xml:space="preserve">Palavras-chave da </w:t>
      </w:r>
      <w:r w:rsidR="009A0DC3">
        <w:rPr>
          <w:b w:val="0"/>
          <w:color w:val="auto"/>
          <w:sz w:val="20"/>
        </w:rPr>
        <w:t>s</w:t>
      </w:r>
      <w:r w:rsidRPr="009207B8">
        <w:rPr>
          <w:b w:val="0"/>
          <w:color w:val="auto"/>
          <w:sz w:val="20"/>
        </w:rPr>
        <w:t>intaxe PDS16.</w:t>
      </w:r>
      <w:bookmarkEnd w:id="127"/>
    </w:p>
    <w:p w14:paraId="49DDE701" w14:textId="49FF619F" w:rsidR="00730F1A" w:rsidRDefault="00730F1A" w:rsidP="00FA4C55">
      <w:pPr>
        <w:pStyle w:val="RTitulo3"/>
      </w:pPr>
      <w:bookmarkStart w:id="128" w:name="_Toc450425044"/>
      <w:bookmarkStart w:id="129" w:name="_Toc450425122"/>
      <w:bookmarkStart w:id="130" w:name="_Toc456867431"/>
      <w:bookmarkEnd w:id="128"/>
      <w:bookmarkEnd w:id="129"/>
      <w:r>
        <w:lastRenderedPageBreak/>
        <w:t xml:space="preserve">Processamento de </w:t>
      </w:r>
      <w:r w:rsidR="00D5597B">
        <w:t>d</w:t>
      </w:r>
      <w:r>
        <w:t>ados</w:t>
      </w:r>
      <w:bookmarkEnd w:id="130"/>
    </w:p>
    <w:p w14:paraId="60F3E4D5" w14:textId="493D5584" w:rsidR="00730F1A" w:rsidRDefault="00730F1A" w:rsidP="009D0C2F">
      <w:pPr>
        <w:pStyle w:val="ParagrafodeTexto"/>
      </w:pPr>
      <w:r>
        <w:t xml:space="preserve">Estas instruções têm como objetivo o processamento dos dados através </w:t>
      </w:r>
      <w:r w:rsidR="003023EA">
        <w:t xml:space="preserve">da realização </w:t>
      </w:r>
      <w:r>
        <w:t xml:space="preserve">de operações aritméticas ou lógicas. Com exceção da instrução </w:t>
      </w:r>
      <w:r w:rsidRPr="00FA4C55">
        <w:rPr>
          <w:rStyle w:val="cdigoassemblypalavra"/>
        </w:rPr>
        <w:t>NOT</w:t>
      </w:r>
      <w:r>
        <w:t xml:space="preserve">, que apenas tem um operando fonte, todas as outras instruções têm dois operandos fonte. Regra geral, </w:t>
      </w:r>
      <w:r w:rsidR="003023EA">
        <w:t xml:space="preserve">esses </w:t>
      </w:r>
      <w:r>
        <w:t>parâmetros correspondem a um dos 8 registos do processador. Contudo, em algumas instruções (</w:t>
      </w:r>
      <w:r w:rsidR="003023EA">
        <w:t xml:space="preserve">i.e. </w:t>
      </w:r>
      <w:r w:rsidRPr="00FA4C55">
        <w:rPr>
          <w:rStyle w:val="cdigoassemblypalavra"/>
        </w:rPr>
        <w:t>ADD</w:t>
      </w:r>
      <w:r>
        <w:t xml:space="preserve">, </w:t>
      </w:r>
      <w:r w:rsidRPr="00FA4C55">
        <w:rPr>
          <w:rStyle w:val="cdigoassemblypalavra"/>
        </w:rPr>
        <w:t>SUB</w:t>
      </w:r>
      <w:r>
        <w:t xml:space="preserve">, </w:t>
      </w:r>
      <w:r w:rsidRPr="00FA4C55">
        <w:rPr>
          <w:rStyle w:val="cdigoassemblypalavra"/>
        </w:rPr>
        <w:t>ADC</w:t>
      </w:r>
      <w:r>
        <w:t xml:space="preserve"> e </w:t>
      </w:r>
      <w:r w:rsidRPr="00FA4C55">
        <w:rPr>
          <w:rStyle w:val="cdigoassemblypalavra"/>
        </w:rPr>
        <w:t>SBB</w:t>
      </w:r>
      <w:r>
        <w:t>), o segundo operando pode corresponder a uma constante</w:t>
      </w:r>
      <w:r w:rsidR="003023EA">
        <w:t>,</w:t>
      </w:r>
      <w:r>
        <w:t xml:space="preserve"> codificável em código binário natural com 4 </w:t>
      </w:r>
      <w:r w:rsidRPr="00FA4C55">
        <w:rPr>
          <w:i/>
        </w:rPr>
        <w:t>bits</w:t>
      </w:r>
      <w:r>
        <w:t xml:space="preserve">. O resultado das operações realizadas </w:t>
      </w:r>
      <w:r w:rsidR="003023EA">
        <w:t>tem</w:t>
      </w:r>
      <w:r>
        <w:t xml:space="preserve"> sempre </w:t>
      </w:r>
      <w:r w:rsidR="003023EA">
        <w:t xml:space="preserve">como destino </w:t>
      </w:r>
      <w:r>
        <w:t xml:space="preserve">um dos registos do banco de registos do processador. </w:t>
      </w:r>
    </w:p>
    <w:p w14:paraId="06E5D44E" w14:textId="2D7A46C6" w:rsidR="00730F1A" w:rsidRDefault="00730F1A" w:rsidP="009D0C2F">
      <w:pPr>
        <w:pStyle w:val="ParagrafodeTexto"/>
      </w:pPr>
      <w:r>
        <w:t xml:space="preserve">Por definição, todas as instruções </w:t>
      </w:r>
      <w:r w:rsidR="003023EA">
        <w:t xml:space="preserve">de processamento de dados também </w:t>
      </w:r>
      <w:r>
        <w:t>afetam o registo de estado do processador (</w:t>
      </w:r>
      <w:r w:rsidRPr="00FA4C55">
        <w:rPr>
          <w:rStyle w:val="cdigoassemblypalavra"/>
        </w:rPr>
        <w:t>PSW</w:t>
      </w:r>
      <w:r>
        <w:t xml:space="preserve">), atualizando o valor </w:t>
      </w:r>
      <w:r w:rsidR="003023EA">
        <w:t xml:space="preserve">dos </w:t>
      </w:r>
      <w:r w:rsidR="003023EA" w:rsidRPr="00FA4C55">
        <w:rPr>
          <w:i/>
        </w:rPr>
        <w:t>bits</w:t>
      </w:r>
      <w:r w:rsidR="003023EA">
        <w:t xml:space="preserve"> relativos </w:t>
      </w:r>
      <w:r>
        <w:t>aos indicadores relacionais e de excesso de domínio produzidos pela ALU</w:t>
      </w:r>
      <w:r w:rsidR="003023EA">
        <w:t xml:space="preserve"> (ver </w:t>
      </w:r>
      <w:r w:rsidR="00A3298B">
        <w:fldChar w:fldCharType="begin"/>
      </w:r>
      <w:r w:rsidR="00A3298B">
        <w:instrText xml:space="preserve"> REF _Ref455173800 \h </w:instrText>
      </w:r>
      <w:r w:rsidR="00A91B13">
        <w:instrText xml:space="preserve"> \* MERGEFORMAT </w:instrText>
      </w:r>
      <w:r w:rsidR="00A3298B">
        <w:fldChar w:fldCharType="separate"/>
      </w:r>
      <w:r w:rsidR="00B7089F" w:rsidRPr="00772AE2">
        <w:rPr>
          <w:bCs/>
          <w:sz w:val="20"/>
          <w:szCs w:val="20"/>
        </w:rPr>
        <w:t>Tabela 1</w:t>
      </w:r>
      <w:r w:rsidR="00A3298B">
        <w:fldChar w:fldCharType="end"/>
      </w:r>
      <w:r w:rsidR="003023EA">
        <w:t>)</w:t>
      </w:r>
      <w:r>
        <w:t xml:space="preserve">. </w:t>
      </w:r>
      <w:r w:rsidR="000E05B2">
        <w:t>Não obstante</w:t>
      </w:r>
      <w:r>
        <w:t xml:space="preserve">, para algumas destas instruções, pode adicionar-se o </w:t>
      </w:r>
      <w:r w:rsidR="003023EA">
        <w:t xml:space="preserve">sufixo </w:t>
      </w:r>
      <w:r>
        <w:t>“</w:t>
      </w:r>
      <w:r w:rsidRPr="00FA4C55">
        <w:rPr>
          <w:rStyle w:val="cdigoassemblypalavra"/>
        </w:rPr>
        <w:t>f</w:t>
      </w:r>
      <w:r>
        <w:t xml:space="preserve">” </w:t>
      </w:r>
      <w:r w:rsidR="003023EA">
        <w:t>à</w:t>
      </w:r>
      <w:r>
        <w:t xml:space="preserve"> mnemónica </w:t>
      </w:r>
      <w:r w:rsidR="003023EA">
        <w:t xml:space="preserve">da instrução </w:t>
      </w:r>
      <w:r>
        <w:t xml:space="preserve">para indicar que o registo </w:t>
      </w:r>
      <w:r>
        <w:rPr>
          <w:rFonts w:ascii="Courier New" w:hAnsi="Courier New" w:cs="Courier New"/>
        </w:rPr>
        <w:t>PSW</w:t>
      </w:r>
      <w:r>
        <w:t xml:space="preserve"> não deverá ser afetado</w:t>
      </w:r>
      <w:r w:rsidR="003023EA">
        <w:t xml:space="preserve"> na sequência da sua execução</w:t>
      </w:r>
      <w:r>
        <w:t>. Nesta</w:t>
      </w:r>
      <w:r w:rsidR="003023EA">
        <w:t>s</w:t>
      </w:r>
      <w:r>
        <w:t xml:space="preserve"> </w:t>
      </w:r>
      <w:r w:rsidR="003023EA">
        <w:t>situações</w:t>
      </w:r>
      <w:r>
        <w:t xml:space="preserve">, caso o registo destino da operação seja o registo </w:t>
      </w:r>
      <w:r w:rsidRPr="00FA4C55">
        <w:rPr>
          <w:rStyle w:val="cdigoassemblypalavra"/>
        </w:rPr>
        <w:t>R6</w:t>
      </w:r>
      <w:r>
        <w:t xml:space="preserve"> (i.e. o próprio </w:t>
      </w:r>
      <w:r w:rsidRPr="00FA4C55">
        <w:rPr>
          <w:rStyle w:val="cdigoassemblypalavra"/>
        </w:rPr>
        <w:t>PSW</w:t>
      </w:r>
      <w:r>
        <w:t>), este registo é afetado com o resultado da operação realizada.</w:t>
      </w:r>
    </w:p>
    <w:p w14:paraId="60605D4C" w14:textId="123056A5" w:rsidR="003A1B49" w:rsidRDefault="00730F1A" w:rsidP="009D0C2F">
      <w:pPr>
        <w:pStyle w:val="ParagrafodeTexto"/>
      </w:pPr>
      <w:r>
        <w:t xml:space="preserve">Para além das instruções </w:t>
      </w:r>
      <w:r w:rsidR="003023EA">
        <w:t xml:space="preserve">já </w:t>
      </w:r>
      <w:r>
        <w:t xml:space="preserve">mencionadas, existem duas </w:t>
      </w:r>
      <w:r w:rsidR="007A2A54">
        <w:t xml:space="preserve">outras </w:t>
      </w:r>
      <w:r w:rsidR="003023EA">
        <w:t xml:space="preserve">para fazer o carregamento de constantes </w:t>
      </w:r>
      <w:r w:rsidR="007A2A54">
        <w:t>n</w:t>
      </w:r>
      <w:r w:rsidR="003023EA">
        <w:t xml:space="preserve">os registos do processador, i.e. </w:t>
      </w:r>
      <w:del w:id="131" w:author="Tiago Oliveira" w:date="2016-07-21T15:58:00Z">
        <w:r w:rsidR="003023EA" w:rsidRPr="00FA4C55" w:rsidDel="00C25F64">
          <w:rPr>
            <w:rStyle w:val="cdigoassemblypalavra"/>
          </w:rPr>
          <w:delText>ldi</w:delText>
        </w:r>
        <w:r w:rsidR="003023EA" w:rsidDel="00C25F64">
          <w:delText xml:space="preserve"> </w:delText>
        </w:r>
      </w:del>
      <w:ins w:id="132" w:author="Tiago Oliveira" w:date="2016-07-21T15:58:00Z">
        <w:r w:rsidR="00C25F64">
          <w:rPr>
            <w:rStyle w:val="cdigoassemblypalavra"/>
          </w:rPr>
          <w:t>LDI</w:t>
        </w:r>
        <w:r w:rsidR="00C25F64">
          <w:t xml:space="preserve"> </w:t>
        </w:r>
      </w:ins>
      <w:r>
        <w:t xml:space="preserve">e </w:t>
      </w:r>
      <w:del w:id="133" w:author="Tiago Oliveira" w:date="2016-07-21T15:58:00Z">
        <w:r w:rsidR="003023EA" w:rsidRPr="00FA4C55" w:rsidDel="00C25F64">
          <w:rPr>
            <w:rStyle w:val="cdigoassemblypalavra"/>
          </w:rPr>
          <w:delText>ldih</w:delText>
        </w:r>
      </w:del>
      <w:ins w:id="134" w:author="Tiago Oliveira" w:date="2016-07-21T15:58:00Z">
        <w:r w:rsidR="00C25F64">
          <w:rPr>
            <w:rStyle w:val="cdigoassemblypalavra"/>
          </w:rPr>
          <w:t>LDIH</w:t>
        </w:r>
      </w:ins>
      <w:r w:rsidR="003023EA">
        <w:t>.</w:t>
      </w:r>
      <w:r w:rsidR="007A2A54">
        <w:t xml:space="preserve"> </w:t>
      </w:r>
      <w:r w:rsidR="003023EA">
        <w:t xml:space="preserve">A instrução </w:t>
      </w:r>
      <w:del w:id="135" w:author="Tiago Oliveira" w:date="2016-07-21T15:58:00Z">
        <w:r w:rsidR="007A2A54" w:rsidRPr="00FA4C55" w:rsidDel="00C25F64">
          <w:rPr>
            <w:rStyle w:val="cdigoassemblypalavra"/>
          </w:rPr>
          <w:delText>ldi</w:delText>
        </w:r>
        <w:r w:rsidR="003023EA" w:rsidDel="00C25F64">
          <w:delText xml:space="preserve"> </w:delText>
        </w:r>
      </w:del>
      <w:ins w:id="136" w:author="Tiago Oliveira" w:date="2016-07-21T15:58:00Z">
        <w:r w:rsidR="00C25F64">
          <w:rPr>
            <w:rStyle w:val="cdigoassemblypalavra"/>
          </w:rPr>
          <w:t>LDI</w:t>
        </w:r>
        <w:r w:rsidR="00C25F64">
          <w:t xml:space="preserve"> </w:t>
        </w:r>
      </w:ins>
      <w:r>
        <w:t xml:space="preserve">permite </w:t>
      </w:r>
      <w:r w:rsidR="000E05B2">
        <w:t xml:space="preserve">carregar </w:t>
      </w:r>
      <w:r>
        <w:t>uma constante</w:t>
      </w:r>
      <w:r w:rsidR="000E05B2">
        <w:t>,</w:t>
      </w:r>
      <w:r>
        <w:t xml:space="preserve"> codificada em código binário natural com 8 </w:t>
      </w:r>
      <w:r w:rsidRPr="00FA4C55">
        <w:rPr>
          <w:i/>
        </w:rPr>
        <w:t>bits</w:t>
      </w:r>
      <w:r w:rsidR="000E05B2">
        <w:t>, num registo</w:t>
      </w:r>
      <w:r>
        <w:t>.</w:t>
      </w:r>
      <w:r w:rsidR="003023EA">
        <w:t xml:space="preserve"> Por sua vez, a instrução </w:t>
      </w:r>
      <w:del w:id="137" w:author="Tiago Oliveira" w:date="2016-07-21T15:58:00Z">
        <w:r w:rsidR="007A2A54" w:rsidRPr="00FA4C55" w:rsidDel="00C25F64">
          <w:rPr>
            <w:rStyle w:val="cdigoassemblypalavra"/>
          </w:rPr>
          <w:delText>ldih</w:delText>
        </w:r>
        <w:r w:rsidR="003023EA" w:rsidDel="00C25F64">
          <w:delText xml:space="preserve"> </w:delText>
        </w:r>
      </w:del>
      <w:ins w:id="138" w:author="Tiago Oliveira" w:date="2016-07-21T15:58:00Z">
        <w:r w:rsidR="00C25F64">
          <w:rPr>
            <w:rStyle w:val="cdigoassemblypalavra"/>
          </w:rPr>
          <w:t>LDIH</w:t>
        </w:r>
        <w:r w:rsidR="00C25F64">
          <w:t xml:space="preserve"> </w:t>
        </w:r>
      </w:ins>
      <w:r w:rsidR="003023EA">
        <w:t xml:space="preserve">suporta o carregamento </w:t>
      </w:r>
      <w:r w:rsidR="007A2A54">
        <w:t xml:space="preserve">de constantes codificadas em código binário (natural e dos complementos) com 16 </w:t>
      </w:r>
      <w:r w:rsidR="007A2A54" w:rsidRPr="00FA4C55">
        <w:rPr>
          <w:i/>
        </w:rPr>
        <w:t>bits</w:t>
      </w:r>
      <w:r w:rsidR="007A2A54">
        <w:t xml:space="preserve"> nos registos do processador. Para tal, esta instrução apenas afeta a parte alta (bits 8 a 15) do registo alvo, mantendo inalterado o valor da parte baixa (bits 0 a 7) desse registo.</w:t>
      </w:r>
      <w:r w:rsidR="003A1B49">
        <w:t xml:space="preserve"> Para ilustrar esta operação, apresenta-se de seguida um troço de código </w:t>
      </w:r>
      <w:r w:rsidR="003A1B49" w:rsidRPr="009207B8">
        <w:rPr>
          <w:i/>
        </w:rPr>
        <w:t>assembly</w:t>
      </w:r>
      <w:r w:rsidR="003A1B49">
        <w:t xml:space="preserve"> que carrega a constante -1 para o registo </w:t>
      </w:r>
      <w:r w:rsidR="003A1B49">
        <w:rPr>
          <w:rFonts w:ascii="Courier New" w:hAnsi="Courier New" w:cs="Courier New"/>
        </w:rPr>
        <w:t>R</w:t>
      </w:r>
      <w:r w:rsidR="003A1B49" w:rsidRPr="00C55138">
        <w:rPr>
          <w:rFonts w:ascii="Courier New" w:hAnsi="Courier New" w:cs="Courier New"/>
        </w:rPr>
        <w:t>0</w:t>
      </w:r>
      <w:r w:rsidR="003A1B49">
        <w:t xml:space="preserve"> do PDS16:</w:t>
      </w:r>
    </w:p>
    <w:p w14:paraId="562742EE" w14:textId="1B8C505D" w:rsidR="00730F1A" w:rsidRPr="00A91B13" w:rsidRDefault="003A1B49">
      <w:pPr>
        <w:pStyle w:val="cdigoassembly"/>
      </w:pPr>
      <w:del w:id="139" w:author="Tiago Oliveira" w:date="2016-07-21T15:58:00Z">
        <w:r w:rsidRPr="00A91B13" w:rsidDel="00C25F64">
          <w:delText>ldi  </w:delText>
        </w:r>
      </w:del>
      <w:ins w:id="140" w:author="Tiago Oliveira" w:date="2016-07-21T15:58:00Z">
        <w:r w:rsidR="00C25F64">
          <w:t>LDI</w:t>
        </w:r>
        <w:r w:rsidR="00C25F64" w:rsidRPr="00A91B13">
          <w:t>  </w:t>
        </w:r>
      </w:ins>
      <w:r w:rsidRPr="00A91B13">
        <w:t>R0, </w:t>
      </w:r>
      <w:r w:rsidR="00730F1A" w:rsidRPr="00A91B13">
        <w:t>#</w:t>
      </w:r>
      <w:r w:rsidRPr="00A91B13">
        <w:t>0xFF</w:t>
      </w:r>
    </w:p>
    <w:p w14:paraId="3B3F94B4" w14:textId="44F5B97D" w:rsidR="00730F1A" w:rsidRPr="00A91B13" w:rsidRDefault="003A1B49">
      <w:pPr>
        <w:pStyle w:val="cdigoassembly"/>
      </w:pPr>
      <w:del w:id="141" w:author="Tiago Oliveira" w:date="2016-07-21T15:58:00Z">
        <w:r w:rsidRPr="00A91B13" w:rsidDel="00C25F64">
          <w:delText>ldih </w:delText>
        </w:r>
      </w:del>
      <w:ins w:id="142" w:author="Tiago Oliveira" w:date="2016-07-21T15:58:00Z">
        <w:r w:rsidR="00C25F64">
          <w:t>LDIH</w:t>
        </w:r>
        <w:r w:rsidR="00C25F64" w:rsidRPr="00A91B13">
          <w:t> </w:t>
        </w:r>
      </w:ins>
      <w:r w:rsidRPr="00A91B13">
        <w:t>R0, </w:t>
      </w:r>
      <w:r w:rsidR="00730F1A" w:rsidRPr="00A91B13">
        <w:t>#</w:t>
      </w:r>
      <w:r w:rsidRPr="00A91B13">
        <w:t>0xFF</w:t>
      </w:r>
    </w:p>
    <w:p w14:paraId="4F3FBD28" w14:textId="77777777" w:rsidR="00D5597B" w:rsidRDefault="00D5597B" w:rsidP="00FA4C55">
      <w:pPr>
        <w:pStyle w:val="RTitulo3"/>
      </w:pPr>
      <w:bookmarkStart w:id="143" w:name="_Toc456867432"/>
      <w:r>
        <w:t>Transferência de dados</w:t>
      </w:r>
      <w:bookmarkEnd w:id="143"/>
    </w:p>
    <w:p w14:paraId="5B4899DF" w14:textId="232E22E0" w:rsidR="00D5597B" w:rsidRDefault="006E6E94" w:rsidP="009D0C2F">
      <w:pPr>
        <w:pStyle w:val="ParagrafodeTexto"/>
      </w:pPr>
      <w:r w:rsidRPr="009207B8">
        <w:t>As operações de transferência de dados, são responsáveis pela troca de dados entre o subsistema de memória e o banco de registos</w:t>
      </w:r>
      <w:r w:rsidR="00AA70F0">
        <w:t>,</w:t>
      </w:r>
      <w:r w:rsidRPr="009207B8">
        <w:t xml:space="preserve"> uma vez que as operações de processamento de dados não usam operandos em memória. Estas operações podem ser efetuadas a 16</w:t>
      </w:r>
      <w:r w:rsidR="00AA70F0">
        <w:t xml:space="preserve"> </w:t>
      </w:r>
      <w:r w:rsidR="00AA70F0" w:rsidRPr="00FA4C55">
        <w:rPr>
          <w:i/>
        </w:rPr>
        <w:t>bits</w:t>
      </w:r>
      <w:r w:rsidR="00AA70F0">
        <w:t xml:space="preserve"> (</w:t>
      </w:r>
      <w:r w:rsidRPr="009207B8">
        <w:rPr>
          <w:i/>
        </w:rPr>
        <w:t>word</w:t>
      </w:r>
      <w:r w:rsidR="00AA70F0">
        <w:t>)</w:t>
      </w:r>
      <w:r w:rsidRPr="009207B8">
        <w:t>, ou a 8</w:t>
      </w:r>
      <w:r w:rsidR="00AA70F0">
        <w:t xml:space="preserve"> </w:t>
      </w:r>
      <w:r w:rsidR="002E34F0">
        <w:rPr>
          <w:i/>
        </w:rPr>
        <w:t>bits</w:t>
      </w:r>
      <w:r w:rsidR="002E34F0">
        <w:t xml:space="preserve"> </w:t>
      </w:r>
      <w:r w:rsidR="00AA70F0">
        <w:t>(</w:t>
      </w:r>
      <w:r w:rsidRPr="009207B8">
        <w:rPr>
          <w:i/>
        </w:rPr>
        <w:t>byte</w:t>
      </w:r>
      <w:r w:rsidR="00AA70F0">
        <w:t>)</w:t>
      </w:r>
      <w:r w:rsidRPr="009207B8">
        <w:t xml:space="preserve">. A operação </w:t>
      </w:r>
      <w:r w:rsidRPr="009207B8">
        <w:rPr>
          <w:i/>
        </w:rPr>
        <w:t>ldb</w:t>
      </w:r>
      <w:r w:rsidRPr="009207B8">
        <w:t xml:space="preserve"> </w:t>
      </w:r>
      <w:r w:rsidR="00AA70F0">
        <w:t>transfere da memória um</w:t>
      </w:r>
      <w:r w:rsidR="00AA70F0" w:rsidRPr="00552D34">
        <w:t xml:space="preserve"> byte</w:t>
      </w:r>
      <w:r w:rsidR="00AA70F0">
        <w:t xml:space="preserve"> para o registo destino, com a particularidade de implicitamente fazer a extensão para 16 </w:t>
      </w:r>
      <w:r w:rsidR="00AA70F0" w:rsidRPr="00FA4C55">
        <w:rPr>
          <w:i/>
        </w:rPr>
        <w:t>bits</w:t>
      </w:r>
      <w:r w:rsidR="00AA70F0">
        <w:t>, sem sinal, do</w:t>
      </w:r>
      <w:r w:rsidR="00AA70F0" w:rsidRPr="00FA4C55">
        <w:rPr>
          <w:i/>
        </w:rPr>
        <w:t xml:space="preserve"> byte</w:t>
      </w:r>
      <w:r w:rsidR="00AA70F0">
        <w:t xml:space="preserve"> transferido da memória. </w:t>
      </w:r>
      <w:r w:rsidRPr="009207B8">
        <w:t xml:space="preserve">As instruções de acesso a memória são as responsáveis pela leitura e escrita na memória, load e store respetivamente, sendo que no assembly de PDS16 se traduzem nas instruções </w:t>
      </w:r>
      <w:r w:rsidR="002E34F0">
        <w:rPr>
          <w:rStyle w:val="cdigoassemblypalavra"/>
        </w:rPr>
        <w:t>LD</w:t>
      </w:r>
      <w:r w:rsidRPr="009207B8">
        <w:t xml:space="preserve"> e </w:t>
      </w:r>
      <w:r w:rsidR="002E34F0">
        <w:rPr>
          <w:rStyle w:val="cdigoassemblypalavra"/>
        </w:rPr>
        <w:t>ST</w:t>
      </w:r>
      <w:r w:rsidRPr="009207B8">
        <w:t xml:space="preserve"> e todas as suas derivadas.</w:t>
      </w:r>
      <w:r w:rsidDel="006E6E94">
        <w:t xml:space="preserve"> </w:t>
      </w:r>
    </w:p>
    <w:p w14:paraId="0B43E0E6" w14:textId="24CA7575" w:rsidR="00D5597B" w:rsidRDefault="00D5597B" w:rsidP="009D0C2F">
      <w:pPr>
        <w:pStyle w:val="ParagrafodeTexto"/>
      </w:pPr>
      <w:r>
        <w:lastRenderedPageBreak/>
        <w:t>Nestas instruções, caso se pretenda o acesso ao</w:t>
      </w:r>
      <w:r w:rsidRPr="00FA4C55">
        <w:rPr>
          <w:i/>
        </w:rPr>
        <w:t xml:space="preserve"> byte</w:t>
      </w:r>
      <w:r>
        <w:t xml:space="preserve"> </w:t>
      </w:r>
      <w:r w:rsidR="00E5244A">
        <w:t xml:space="preserve">ao invés da </w:t>
      </w:r>
      <w:r>
        <w:t xml:space="preserve">palavra, deverá acrescentar-se o </w:t>
      </w:r>
      <w:r w:rsidR="00EF52C5">
        <w:t>sufixo</w:t>
      </w:r>
      <w:r>
        <w:t xml:space="preserve"> “</w:t>
      </w:r>
      <w:del w:id="144" w:author="Tiago Oliveira" w:date="2016-07-21T15:58:00Z">
        <w:r w:rsidRPr="00B7089F" w:rsidDel="00C25F64">
          <w:rPr>
            <w:rStyle w:val="cdigoassemblypalavra"/>
          </w:rPr>
          <w:delText>b</w:delText>
        </w:r>
      </w:del>
      <w:ins w:id="145" w:author="Tiago Oliveira" w:date="2016-07-21T15:58:00Z">
        <w:r w:rsidR="00C25F64">
          <w:rPr>
            <w:rStyle w:val="cdigoassemblypalavra"/>
          </w:rPr>
          <w:t>B</w:t>
        </w:r>
      </w:ins>
      <w:r>
        <w:t>” à mnemónica</w:t>
      </w:r>
      <w:r w:rsidR="00EF52C5">
        <w:t xml:space="preserve"> da instrução</w:t>
      </w:r>
      <w:r w:rsidR="00E5244A">
        <w:t xml:space="preserve"> (ver </w:t>
      </w:r>
      <w:r w:rsidR="00E5244A">
        <w:fldChar w:fldCharType="begin"/>
      </w:r>
      <w:r w:rsidR="00E5244A">
        <w:instrText xml:space="preserve"> REF _Ref455173800 \h </w:instrText>
      </w:r>
      <w:r w:rsidR="00A91B13">
        <w:instrText xml:space="preserve"> \* MERGEFORMAT </w:instrText>
      </w:r>
      <w:r w:rsidR="00E5244A">
        <w:fldChar w:fldCharType="separate"/>
      </w:r>
      <w:r w:rsidR="00B7089F" w:rsidRPr="00772AE2">
        <w:rPr>
          <w:bCs/>
          <w:sz w:val="20"/>
          <w:szCs w:val="20"/>
        </w:rPr>
        <w:t>Tabela 1</w:t>
      </w:r>
      <w:r w:rsidR="00E5244A">
        <w:fldChar w:fldCharType="end"/>
      </w:r>
      <w:r w:rsidR="00E5244A">
        <w:t>)</w:t>
      </w:r>
      <w:r>
        <w:t>.</w:t>
      </w:r>
    </w:p>
    <w:p w14:paraId="461785B6" w14:textId="68EA9A63" w:rsidR="00D5597B" w:rsidRDefault="00EF52C5" w:rsidP="009D0C2F">
      <w:pPr>
        <w:pStyle w:val="ParagrafodeTexto"/>
      </w:pPr>
      <w:r>
        <w:t xml:space="preserve">As </w:t>
      </w:r>
      <w:r w:rsidR="00E5244A">
        <w:t xml:space="preserve">operações de </w:t>
      </w:r>
      <w:r>
        <w:t>transfer</w:t>
      </w:r>
      <w:r w:rsidR="00E5244A">
        <w:t>ência</w:t>
      </w:r>
      <w:r>
        <w:t xml:space="preserve"> de dados </w:t>
      </w:r>
      <w:r w:rsidR="00E5244A">
        <w:t xml:space="preserve">entre o subsistema de memória e o banco de registos do PDS16 </w:t>
      </w:r>
      <w:r>
        <w:t xml:space="preserve">podem ser realizadas </w:t>
      </w:r>
      <w:r w:rsidR="00D5597B">
        <w:t xml:space="preserve">usando </w:t>
      </w:r>
      <w:r>
        <w:t>dois modos de endereçamento distinto</w:t>
      </w:r>
      <w:r w:rsidR="00D5597B">
        <w:t>s:</w:t>
      </w:r>
      <w:r>
        <w:t xml:space="preserve"> o direto </w:t>
      </w:r>
      <w:r w:rsidR="001F085D">
        <w:t xml:space="preserve">e </w:t>
      </w:r>
      <w:r>
        <w:t>o baseado indexado.</w:t>
      </w:r>
    </w:p>
    <w:p w14:paraId="26AEF45D" w14:textId="1DA1C675" w:rsidR="00D5597B" w:rsidRDefault="00EF52C5" w:rsidP="009D0C2F">
      <w:pPr>
        <w:pStyle w:val="ParagrafodeTexto"/>
      </w:pPr>
      <w:r>
        <w:t>No modo de endereçamento</w:t>
      </w:r>
      <w:r w:rsidR="00D5597B">
        <w:t xml:space="preserve"> direto</w:t>
      </w:r>
      <w:r>
        <w:t xml:space="preserve">, a posição de memória a aceder </w:t>
      </w:r>
      <w:r w:rsidR="00E5244A">
        <w:t xml:space="preserve">para realizar </w:t>
      </w:r>
      <w:r w:rsidR="00A77295">
        <w:t>um</w:t>
      </w:r>
      <w:r w:rsidR="00E5244A">
        <w:t xml:space="preserve">a operação </w:t>
      </w:r>
      <w:r w:rsidR="00A77295">
        <w:t>de leitura ou de escrita de dados é</w:t>
      </w:r>
      <w:r>
        <w:t xml:space="preserve"> </w:t>
      </w:r>
      <w:r w:rsidR="00A77295">
        <w:t>especificada</w:t>
      </w:r>
      <w:r>
        <w:t xml:space="preserve"> </w:t>
      </w:r>
      <w:r w:rsidR="00E5244A">
        <w:t xml:space="preserve">usando </w:t>
      </w:r>
      <w:r w:rsidR="002258B5">
        <w:t xml:space="preserve">apenas </w:t>
      </w:r>
      <w:r>
        <w:t xml:space="preserve">uma constante, codificada </w:t>
      </w:r>
      <w:r w:rsidR="00A77295">
        <w:t xml:space="preserve">na própria instrução </w:t>
      </w:r>
      <w:r>
        <w:t xml:space="preserve">em código binário natural com 7 </w:t>
      </w:r>
      <w:r w:rsidRPr="00FA4C55">
        <w:rPr>
          <w:i/>
        </w:rPr>
        <w:t>bits</w:t>
      </w:r>
      <w:r>
        <w:t xml:space="preserve">. Para aumentar a eficiência da codificação, o valor desta constante é determinado tendo em conta o tipo de dados que a instrução manipula, </w:t>
      </w:r>
      <w:r w:rsidR="00E5244A">
        <w:t>i.e. uma palavra ou um</w:t>
      </w:r>
      <w:r w:rsidR="00E5244A" w:rsidRPr="00FA4C55">
        <w:rPr>
          <w:i/>
        </w:rPr>
        <w:t xml:space="preserve"> byte</w:t>
      </w:r>
      <w:r w:rsidR="00E5244A">
        <w:t xml:space="preserve">. </w:t>
      </w:r>
      <w:r w:rsidR="00A77295">
        <w:t xml:space="preserve">Logo, para 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 w:rsidR="00A77295">
        <w:t>a consta</w:t>
      </w:r>
      <w:r w:rsidR="00227B4A">
        <w:t>n</w:t>
      </w:r>
      <w:r w:rsidR="00A77295">
        <w:t xml:space="preserve">te permite acesso direto às primeiras 128 palavras do espaço de memória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0xFE</w:t>
      </w:r>
      <w:r w:rsidR="00A77295">
        <w:t xml:space="preserve">), enquanto nas instruções </w:t>
      </w:r>
      <w:r w:rsidR="001F085D">
        <w:rPr>
          <w:rStyle w:val="cdigoassemblypalavra"/>
        </w:rPr>
        <w:t>LDB</w:t>
      </w:r>
      <w:r w:rsidR="001F085D">
        <w:t xml:space="preserve"> </w:t>
      </w:r>
      <w:r w:rsidR="00A77295">
        <w:t xml:space="preserve">e </w:t>
      </w:r>
      <w:r w:rsidR="001F085D">
        <w:rPr>
          <w:rStyle w:val="cdigoassemblypalavra"/>
        </w:rPr>
        <w:t>STB</w:t>
      </w:r>
      <w:r w:rsidR="001F085D">
        <w:t xml:space="preserve"> </w:t>
      </w:r>
      <w:r w:rsidR="00A77295">
        <w:t>assegura acesso direto apenas aos primeiros 128</w:t>
      </w:r>
      <w:r w:rsidR="00A77295" w:rsidRPr="00FA4C55">
        <w:rPr>
          <w:i/>
        </w:rPr>
        <w:t xml:space="preserve"> bytes</w:t>
      </w:r>
      <w:r w:rsidR="00A77295">
        <w:t xml:space="preserve"> (endereços </w:t>
      </w:r>
      <w:r w:rsidR="00A77295" w:rsidRPr="00FA4C55">
        <w:rPr>
          <w:rStyle w:val="cdigoassemblypalavra"/>
        </w:rPr>
        <w:t>0x0</w:t>
      </w:r>
      <w:r w:rsidR="00A77295">
        <w:t xml:space="preserve"> a </w:t>
      </w:r>
      <w:r w:rsidR="00A77295" w:rsidRPr="00FA4C55">
        <w:rPr>
          <w:rStyle w:val="cdigoassemblypalavra"/>
        </w:rPr>
        <w:t>0x7F</w:t>
      </w:r>
      <w:r w:rsidR="00A77295">
        <w:t>)</w:t>
      </w:r>
      <w:r w:rsidR="00227B4A">
        <w:t xml:space="preserve">. Isto é conseguido ao nível da micro arquitetura do </w:t>
      </w:r>
      <w:r w:rsidR="009B1403">
        <w:t>processador</w:t>
      </w:r>
      <w:r w:rsidR="00227B4A">
        <w:t>, onde</w:t>
      </w:r>
      <w:r w:rsidR="00113324">
        <w:t>, para as</w:t>
      </w:r>
      <w:r w:rsidR="009B1403">
        <w:t xml:space="preserve"> instruções</w:t>
      </w:r>
      <w:r w:rsidR="00113324">
        <w:t xml:space="preserve"> </w:t>
      </w:r>
      <w:r w:rsidR="001F085D">
        <w:rPr>
          <w:rStyle w:val="cdigoassemblypalavra"/>
        </w:rPr>
        <w:t>LD</w:t>
      </w:r>
      <w:r w:rsidR="001F085D">
        <w:t xml:space="preserve"> </w:t>
      </w:r>
      <w:r w:rsidR="00113324">
        <w:t xml:space="preserve">e </w:t>
      </w:r>
      <w:r w:rsidR="001F085D">
        <w:rPr>
          <w:rStyle w:val="cdigoassemblypalavra"/>
        </w:rPr>
        <w:t>ST</w:t>
      </w:r>
      <w:r w:rsidR="00113324">
        <w:t xml:space="preserve">, </w:t>
      </w:r>
      <w:r w:rsidR="00227B4A">
        <w:t>o valor da constante é multiplicado por 2 antes de ser colocado no barramento de endereço.</w:t>
      </w:r>
    </w:p>
    <w:p w14:paraId="65713568" w14:textId="7A5AC8A7" w:rsidR="002258B5" w:rsidRDefault="00D5597B" w:rsidP="009D0C2F">
      <w:pPr>
        <w:pStyle w:val="ParagrafodeTexto"/>
      </w:pPr>
      <w:r>
        <w:t>Por outro lado</w:t>
      </w:r>
      <w:r w:rsidR="002258B5">
        <w:t>,</w:t>
      </w:r>
      <w:r>
        <w:t xml:space="preserve"> </w:t>
      </w:r>
      <w:r w:rsidR="002258B5">
        <w:t xml:space="preserve">o endereço da posição de memória a aceder </w:t>
      </w:r>
      <w:r w:rsidR="004D4F0C">
        <w:t xml:space="preserve">no modo de endereçamento baseado indexado </w:t>
      </w:r>
      <w:r w:rsidR="002258B5">
        <w:t xml:space="preserve">é definido à custa de dois parâmetros: um </w:t>
      </w:r>
      <w:r w:rsidR="00CF32C4">
        <w:t xml:space="preserve">valor </w:t>
      </w:r>
      <w:r w:rsidR="002258B5">
        <w:t xml:space="preserve">base e um índice. Independentemente da instrução considerada, o valor da base é sempre obtido do banco de registos, enquanto o valor do índice pode ser obtido também de um </w:t>
      </w:r>
      <w:r w:rsidR="00CF32C4">
        <w:t xml:space="preserve">desses </w:t>
      </w:r>
      <w:r w:rsidR="002258B5">
        <w:t>registo</w:t>
      </w:r>
      <w:r w:rsidR="00CF32C4">
        <w:t>s</w:t>
      </w:r>
      <w:r w:rsidR="002258B5">
        <w:t xml:space="preserve"> ou definido usando uma constante </w:t>
      </w:r>
      <w:r w:rsidR="004D4F0C">
        <w:t xml:space="preserve">codificada em código binário natural com 3 </w:t>
      </w:r>
      <w:r w:rsidR="004D4F0C" w:rsidRPr="00FA4C55">
        <w:rPr>
          <w:i/>
        </w:rPr>
        <w:t>bits</w:t>
      </w:r>
      <w:r w:rsidR="004D4F0C">
        <w:t xml:space="preserve"> </w:t>
      </w:r>
      <w:r w:rsidR="002258B5">
        <w:t xml:space="preserve">(ver </w:t>
      </w:r>
      <w:r w:rsidR="002258B5">
        <w:fldChar w:fldCharType="begin"/>
      </w:r>
      <w:r w:rsidR="002258B5">
        <w:instrText xml:space="preserve"> REF _Ref455173800 \h </w:instrText>
      </w:r>
      <w:r w:rsidR="00A91B13">
        <w:instrText xml:space="preserve"> \* MERGEFORMAT </w:instrText>
      </w:r>
      <w:r w:rsidR="002258B5">
        <w:fldChar w:fldCharType="separate"/>
      </w:r>
      <w:r w:rsidR="00B7089F" w:rsidRPr="00772AE2">
        <w:rPr>
          <w:bCs/>
          <w:sz w:val="20"/>
          <w:szCs w:val="20"/>
        </w:rPr>
        <w:t>Tabela 1</w:t>
      </w:r>
      <w:r w:rsidR="002258B5">
        <w:fldChar w:fldCharType="end"/>
      </w:r>
      <w:r w:rsidR="002258B5">
        <w:t>).</w:t>
      </w:r>
    </w:p>
    <w:p w14:paraId="1718E4DA" w14:textId="5294D9C2" w:rsidR="004D4F0C" w:rsidRDefault="004D4F0C" w:rsidP="009D0C2F">
      <w:pPr>
        <w:pStyle w:val="ParagrafodeTexto"/>
      </w:pPr>
      <w:r>
        <w:t xml:space="preserve">Pelas razões anteriormente apresentadas, </w:t>
      </w:r>
      <w:r w:rsidR="00CF32C4">
        <w:t>aquando d</w:t>
      </w:r>
      <w:r>
        <w:t xml:space="preserve">a execução das instruções </w:t>
      </w:r>
      <w:r w:rsidR="001F085D">
        <w:rPr>
          <w:rStyle w:val="cdigoassemblypalavra"/>
        </w:rPr>
        <w:t>LD</w:t>
      </w:r>
      <w:r w:rsidR="001F085D">
        <w:t xml:space="preserve"> </w:t>
      </w:r>
      <w:r>
        <w:t xml:space="preserve">e </w:t>
      </w:r>
      <w:r w:rsidR="001F085D">
        <w:rPr>
          <w:rStyle w:val="cdigoassemblypalavra"/>
        </w:rPr>
        <w:t>ST</w:t>
      </w:r>
      <w:r w:rsidR="001F085D">
        <w:t xml:space="preserve"> </w:t>
      </w:r>
      <w:r>
        <w:t xml:space="preserve">o valor do índice é </w:t>
      </w:r>
      <w:r w:rsidR="00BD5574">
        <w:t xml:space="preserve">automaticamente </w:t>
      </w:r>
      <w:r>
        <w:t xml:space="preserve">multiplicado por </w:t>
      </w:r>
      <w:del w:id="146" w:author="Tiago Oliveira" w:date="2016-07-21T15:59:00Z">
        <w:r w:rsidDel="00C25F64">
          <w:delText xml:space="preserve">2 </w:delText>
        </w:r>
      </w:del>
      <w:ins w:id="147" w:author="Tiago Oliveira" w:date="2016-07-21T15:59:00Z">
        <w:r w:rsidR="00C25F64">
          <w:t xml:space="preserve">dois </w:t>
        </w:r>
      </w:ins>
      <w:r>
        <w:t>na micro arquitetura antes de ser colocado no barramento de endereço do processador.</w:t>
      </w:r>
    </w:p>
    <w:p w14:paraId="439E3DA4" w14:textId="18852B78" w:rsidR="00730F1A" w:rsidRDefault="00730F1A" w:rsidP="00FA4C55">
      <w:pPr>
        <w:pStyle w:val="RTitulo3"/>
      </w:pPr>
      <w:bookmarkStart w:id="148" w:name="_Toc456867433"/>
      <w:r>
        <w:t>Controlo d</w:t>
      </w:r>
      <w:r w:rsidR="00D5597B">
        <w:t>o</w:t>
      </w:r>
      <w:r>
        <w:t xml:space="preserve"> </w:t>
      </w:r>
      <w:r w:rsidR="00D5597B">
        <w:t>f</w:t>
      </w:r>
      <w:r>
        <w:t xml:space="preserve">luxo de </w:t>
      </w:r>
      <w:r w:rsidR="00D5597B">
        <w:t>e</w:t>
      </w:r>
      <w:r>
        <w:t>xecução</w:t>
      </w:r>
      <w:bookmarkEnd w:id="148"/>
    </w:p>
    <w:p w14:paraId="5BBFFEDB" w14:textId="3557BB2A" w:rsidR="00092BDC" w:rsidRDefault="00092BDC" w:rsidP="009D0C2F">
      <w:pPr>
        <w:pStyle w:val="ParagrafodeTexto"/>
      </w:pPr>
      <w:r>
        <w:t xml:space="preserve">Para controlar o fluxo de execução dos programas, a arquitetura PDS16 disponibiliza ao programador </w:t>
      </w:r>
      <w:del w:id="149" w:author="Tiago Oliveira" w:date="2016-07-21T15:59:00Z">
        <w:r w:rsidDel="00C25F64">
          <w:delText xml:space="preserve">1 </w:delText>
        </w:r>
      </w:del>
      <w:ins w:id="150" w:author="Tiago Oliveira" w:date="2016-07-21T15:59:00Z">
        <w:r w:rsidR="00C25F64">
          <w:t xml:space="preserve">uma </w:t>
        </w:r>
      </w:ins>
      <w:r>
        <w:t xml:space="preserve">instrução de salto incondicional e </w:t>
      </w:r>
      <w:del w:id="151" w:author="Tiago Oliveira" w:date="2016-07-21T15:59:00Z">
        <w:r w:rsidDel="00C25F64">
          <w:delText xml:space="preserve">4 </w:delText>
        </w:r>
      </w:del>
      <w:ins w:id="152" w:author="Tiago Oliveira" w:date="2016-07-21T15:59:00Z">
        <w:r w:rsidR="00C25F64">
          <w:t xml:space="preserve">quatro </w:t>
        </w:r>
      </w:ins>
      <w:r>
        <w:t xml:space="preserve">instruções de salto condicional, as quais avaliam o valor das </w:t>
      </w:r>
      <w:r w:rsidRPr="009207B8">
        <w:rPr>
          <w:i/>
        </w:rPr>
        <w:t>flags</w:t>
      </w:r>
      <w:r>
        <w:t xml:space="preserve"> </w:t>
      </w:r>
      <w:r w:rsidRPr="009207B8">
        <w:rPr>
          <w:i/>
        </w:rPr>
        <w:t>Zero</w:t>
      </w:r>
      <w:r>
        <w:t xml:space="preserve"> e </w:t>
      </w:r>
      <w:r w:rsidRPr="009207B8">
        <w:rPr>
          <w:i/>
        </w:rPr>
        <w:t>Carry</w:t>
      </w:r>
      <w:r>
        <w:t xml:space="preserve"> nas formas direta e complementar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153" w:author="Tiago Oliveira" w:date="2016-07-21T15:59:00Z">
        <w:r w:rsidR="00C25F64" w:rsidRPr="00C25F64">
          <w:rPr>
            <w:bCs/>
            <w:sz w:val="20"/>
            <w:szCs w:val="20"/>
            <w:rPrChange w:id="154" w:author="Tiago Oliveira" w:date="2016-07-21T15:59:00Z">
              <w:rPr/>
            </w:rPrChange>
          </w:rPr>
          <w:t xml:space="preserve">Tabela </w:t>
        </w:r>
        <w:r w:rsidR="00C25F64" w:rsidRPr="00C25F64">
          <w:rPr>
            <w:bCs/>
            <w:sz w:val="20"/>
            <w:szCs w:val="20"/>
            <w:rPrChange w:id="155" w:author="Tiago Oliveira" w:date="2016-07-21T15:59:00Z">
              <w:rPr>
                <w:noProof/>
              </w:rPr>
            </w:rPrChange>
          </w:rPr>
          <w:t>1</w:t>
        </w:r>
      </w:ins>
      <w:del w:id="156" w:author="Tiago Oliveira" w:date="2016-07-21T15:59:00Z">
        <w:r w:rsidR="00B7089F" w:rsidRPr="00772AE2" w:rsidDel="00C25F64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).</w:t>
      </w:r>
    </w:p>
    <w:p w14:paraId="28AF87BC" w14:textId="170C7628" w:rsidR="00730F1A" w:rsidRDefault="00730F1A" w:rsidP="009D0C2F">
      <w:pPr>
        <w:pStyle w:val="ParagrafodeTexto"/>
      </w:pPr>
      <w:r>
        <w:t xml:space="preserve">Independentemente da instrução considerada, o </w:t>
      </w:r>
      <w:r w:rsidR="00092BDC">
        <w:t xml:space="preserve">modo </w:t>
      </w:r>
      <w:r>
        <w:t>de endereçamento subjacente é sempre o mesmo: endereçamento baseado indexado</w:t>
      </w:r>
      <w:r w:rsidR="00F162E3">
        <w:t xml:space="preserve"> </w:t>
      </w:r>
      <w:r w:rsidR="00A03CC2">
        <w:t>tomando</w:t>
      </w:r>
      <w:r w:rsidR="00CF32C4">
        <w:t>,</w:t>
      </w:r>
      <w:r w:rsidR="00A03CC2">
        <w:t xml:space="preserve"> </w:t>
      </w:r>
      <w:r w:rsidR="00CF32C4">
        <w:t xml:space="preserve">implicitamente, o </w:t>
      </w:r>
      <w:r w:rsidR="00CF32C4" w:rsidRPr="00B7089F">
        <w:rPr>
          <w:rStyle w:val="cdigoassemblypalavra"/>
        </w:rPr>
        <w:t>PC</w:t>
      </w:r>
      <w:r w:rsidR="00CF32C4">
        <w:t xml:space="preserve"> </w:t>
      </w:r>
      <w:r w:rsidR="00A03CC2">
        <w:t xml:space="preserve">como </w:t>
      </w:r>
      <w:r w:rsidR="00F162E3">
        <w:t xml:space="preserve">registo </w:t>
      </w:r>
      <w:r w:rsidR="00A03CC2">
        <w:t>destino</w:t>
      </w:r>
      <w:r w:rsidR="00F162E3">
        <w:t xml:space="preserve">. </w:t>
      </w:r>
      <w:r w:rsidR="00A03CC2">
        <w:t xml:space="preserve">O valor da </w:t>
      </w:r>
      <w:r w:rsidR="00F162E3">
        <w:t xml:space="preserve">base pode ser </w:t>
      </w:r>
      <w:r w:rsidR="00A03CC2">
        <w:t xml:space="preserve">obtido de </w:t>
      </w:r>
      <w:r w:rsidR="00F162E3">
        <w:t>qualquer um dos 8 registos do processador</w:t>
      </w:r>
      <w:r>
        <w:t xml:space="preserve">, </w:t>
      </w:r>
      <w:r w:rsidR="00F162E3">
        <w:t xml:space="preserve">enquanto o </w:t>
      </w:r>
      <w:r w:rsidR="00A03CC2">
        <w:t xml:space="preserve">valor do </w:t>
      </w:r>
      <w:r w:rsidR="00F162E3">
        <w:t>índice consiste n</w:t>
      </w:r>
      <w:r>
        <w:t>uma constante</w:t>
      </w:r>
      <w:r w:rsidR="00A03CC2">
        <w:t>,</w:t>
      </w:r>
      <w:r w:rsidR="00092BDC">
        <w:t xml:space="preserve"> codificada em código dos complementos com </w:t>
      </w:r>
      <w:r w:rsidR="007B2C99">
        <w:t>7</w:t>
      </w:r>
      <w:r>
        <w:t xml:space="preserve"> </w:t>
      </w:r>
      <w:r w:rsidRPr="00FA4C55">
        <w:rPr>
          <w:i/>
        </w:rPr>
        <w:t>bits</w:t>
      </w:r>
      <w:r>
        <w:t>.</w:t>
      </w:r>
      <w:r w:rsidR="006848F2">
        <w:t xml:space="preserve"> Para melhorar a eficiência da codificação, o índice é multiplicado por </w:t>
      </w:r>
      <w:del w:id="157" w:author="Tiago Oliveira" w:date="2016-07-21T15:59:00Z">
        <w:r w:rsidR="006848F2" w:rsidDel="00C25F64">
          <w:delText xml:space="preserve">2 </w:delText>
        </w:r>
      </w:del>
      <w:ins w:id="158" w:author="Tiago Oliveira" w:date="2016-07-21T15:59:00Z">
        <w:r w:rsidR="00C25F64">
          <w:t xml:space="preserve">dois </w:t>
        </w:r>
      </w:ins>
      <w:r w:rsidR="006848F2">
        <w:t>antes de ser somado ao valor obtido do registo base, já que o resulta</w:t>
      </w:r>
      <w:r w:rsidR="00861B58">
        <w:t>do</w:t>
      </w:r>
      <w:r w:rsidR="006848F2">
        <w:t xml:space="preserve"> desta operação terá que corresponder sempre a um número par (note-se que as instruções são codificadas com 16 </w:t>
      </w:r>
      <w:r w:rsidR="006848F2" w:rsidRPr="00FA4C55">
        <w:rPr>
          <w:i/>
        </w:rPr>
        <w:t>bits</w:t>
      </w:r>
      <w:r w:rsidR="006848F2">
        <w:t xml:space="preserve">, ocupando </w:t>
      </w:r>
      <w:del w:id="159" w:author="Tiago Oliveira" w:date="2016-07-21T15:59:00Z">
        <w:r w:rsidR="006848F2" w:rsidDel="00C25F64">
          <w:delText xml:space="preserve">2 </w:delText>
        </w:r>
      </w:del>
      <w:ins w:id="160" w:author="Tiago Oliveira" w:date="2016-07-21T15:59:00Z">
        <w:r w:rsidR="00C25F64">
          <w:t xml:space="preserve">duas </w:t>
        </w:r>
      </w:ins>
      <w:r w:rsidR="006848F2">
        <w:t>posições de memória consecutivas).</w:t>
      </w:r>
    </w:p>
    <w:p w14:paraId="7B226223" w14:textId="6D192403" w:rsidR="00730F1A" w:rsidRDefault="007B2C99" w:rsidP="009D0C2F">
      <w:pPr>
        <w:pStyle w:val="ParagrafodeTexto"/>
      </w:pPr>
      <w:r>
        <w:lastRenderedPageBreak/>
        <w:t>A arquitetura PDS16 t</w:t>
      </w:r>
      <w:r w:rsidR="00E30606">
        <w:t xml:space="preserve">ambém </w:t>
      </w:r>
      <w:r>
        <w:t xml:space="preserve">oferece </w:t>
      </w:r>
      <w:r w:rsidR="00730F1A">
        <w:t>uma instrução de salto incondicional com ligação (</w:t>
      </w:r>
      <w:r w:rsidR="00730F1A" w:rsidRPr="00FA4C55">
        <w:rPr>
          <w:rStyle w:val="cdigoassemblypalavra"/>
        </w:rPr>
        <w:t>JMPL</w:t>
      </w:r>
      <w:r w:rsidR="00730F1A">
        <w:t>)</w:t>
      </w:r>
      <w:r w:rsidR="00E30606">
        <w:t xml:space="preserve"> para </w:t>
      </w:r>
      <w:r>
        <w:t>dar suporte à implementação de rotinas</w:t>
      </w:r>
      <w:r w:rsidR="00E30606">
        <w:t>. A sintaxe</w:t>
      </w:r>
      <w:r w:rsidR="00730F1A">
        <w:t xml:space="preserve"> </w:t>
      </w:r>
      <w:r w:rsidR="00E30606">
        <w:t xml:space="preserve">desta instrução </w:t>
      </w:r>
      <w:r w:rsidR="00730F1A">
        <w:t>é idêntica à anteriormente descrita</w:t>
      </w:r>
      <w:r>
        <w:t xml:space="preserve">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161" w:author="Tiago Oliveira" w:date="2016-07-21T16:00:00Z">
        <w:r w:rsidR="00C25F64" w:rsidRPr="00C25F64">
          <w:rPr>
            <w:bCs/>
            <w:sz w:val="20"/>
            <w:szCs w:val="20"/>
            <w:rPrChange w:id="162" w:author="Tiago Oliveira" w:date="2016-07-21T16:00:00Z">
              <w:rPr/>
            </w:rPrChange>
          </w:rPr>
          <w:t xml:space="preserve">Tabela </w:t>
        </w:r>
        <w:r w:rsidR="00C25F64" w:rsidRPr="00C25F64">
          <w:rPr>
            <w:bCs/>
            <w:sz w:val="20"/>
            <w:szCs w:val="20"/>
            <w:rPrChange w:id="163" w:author="Tiago Oliveira" w:date="2016-07-21T16:00:00Z">
              <w:rPr>
                <w:noProof/>
              </w:rPr>
            </w:rPrChange>
          </w:rPr>
          <w:t>1</w:t>
        </w:r>
      </w:ins>
      <w:del w:id="164" w:author="Tiago Oliveira" w:date="2016-07-21T16:00:00Z">
        <w:r w:rsidR="00B7089F" w:rsidRPr="00772AE2" w:rsidDel="00C25F64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</w:t>
      </w:r>
      <w:r w:rsidR="00E30606">
        <w:t xml:space="preserve">, pelo que apenas se distingue da instrução </w:t>
      </w:r>
      <w:r w:rsidR="00E30606" w:rsidRPr="00FA4C55">
        <w:rPr>
          <w:rStyle w:val="cdigoassemblypalavra"/>
        </w:rPr>
        <w:t>JMP</w:t>
      </w:r>
      <w:r w:rsidR="00E30606">
        <w:t xml:space="preserve"> pelo facto de, para além de atualizar o </w:t>
      </w:r>
      <w:r w:rsidR="00E30606" w:rsidRPr="00B7089F">
        <w:rPr>
          <w:rStyle w:val="cdigoassemblypalavra"/>
        </w:rPr>
        <w:t>PC</w:t>
      </w:r>
      <w:r w:rsidR="00E30606">
        <w:t xml:space="preserve"> com o valor do endereço de memória correspondente ao salto, também atualizar o registo </w:t>
      </w:r>
      <w:r w:rsidR="00E30606" w:rsidRPr="00B7089F">
        <w:rPr>
          <w:rStyle w:val="cdigoassemblypalavra"/>
        </w:rPr>
        <w:t>R5</w:t>
      </w:r>
      <w:r w:rsidR="00E30606">
        <w:t xml:space="preserve"> (</w:t>
      </w:r>
      <w:r w:rsidR="00E30606" w:rsidRPr="00B7089F">
        <w:rPr>
          <w:rStyle w:val="cdigoassemblypalavra"/>
        </w:rPr>
        <w:t>LR</w:t>
      </w:r>
      <w:r w:rsidR="00E30606">
        <w:t xml:space="preserve">) com o valor atual do </w:t>
      </w:r>
      <w:r w:rsidR="00E30606" w:rsidRPr="00B7089F">
        <w:rPr>
          <w:rStyle w:val="cdigoassemblypalavra"/>
        </w:rPr>
        <w:t>PC</w:t>
      </w:r>
      <w:r w:rsidR="00E30606">
        <w:t xml:space="preserve">, isto é, o endereço da posição de memória subsequente à da instrução </w:t>
      </w:r>
      <w:r w:rsidR="00E30606">
        <w:rPr>
          <w:rFonts w:ascii="Courier New" w:hAnsi="Courier New" w:cs="Courier New"/>
        </w:rPr>
        <w:t>JMPL</w:t>
      </w:r>
      <w:r w:rsidR="00E30606">
        <w:t>.</w:t>
      </w:r>
      <w:r>
        <w:t xml:space="preserve"> Estas duas operações acontecem em simultâneo, sendo portanto indivisíveis no tempo.</w:t>
      </w:r>
    </w:p>
    <w:p w14:paraId="30183A9B" w14:textId="77777777" w:rsidR="00982E21" w:rsidRDefault="00982E21" w:rsidP="009207B8">
      <w:pPr>
        <w:pStyle w:val="RTitulo2"/>
      </w:pPr>
      <w:bookmarkStart w:id="165" w:name="_Toc456867434"/>
      <w:r>
        <w:t>Subsistema de memória</w:t>
      </w:r>
      <w:bookmarkEnd w:id="165"/>
    </w:p>
    <w:p w14:paraId="58AF955C" w14:textId="2A782103" w:rsidR="001F085D" w:rsidRDefault="001F085D" w:rsidP="00B7089F">
      <w:pPr>
        <w:pStyle w:val="ParagrafodeTexto"/>
      </w:pPr>
      <w:r>
        <w:t xml:space="preserve">A arquitetura PDS16 implementa o modelo desenvolvido por </w:t>
      </w:r>
      <w:r w:rsidRPr="00C25F64">
        <w:rPr>
          <w:i/>
          <w:rPrChange w:id="166" w:author="Tiago Oliveira" w:date="2016-07-21T16:00:00Z">
            <w:rPr/>
          </w:rPrChange>
        </w:rPr>
        <w:t>John Von Neumann</w:t>
      </w:r>
      <w:r>
        <w:t xml:space="preserve">, pelo que o seu subsistema de memória deve ser visto como um </w:t>
      </w:r>
      <w:r w:rsidRPr="00EF5C3D">
        <w:t xml:space="preserve">espaço </w:t>
      </w:r>
      <w:r>
        <w:t xml:space="preserve">de memória único que </w:t>
      </w:r>
      <w:r w:rsidRPr="00EF5C3D">
        <w:t>é partilhado para o armazenamento do código e dos dados dos programas</w:t>
      </w:r>
      <w:r>
        <w:t>,</w:t>
      </w:r>
      <w:r w:rsidRPr="00EF5C3D">
        <w:t xml:space="preserve"> </w:t>
      </w:r>
      <w:r>
        <w:t xml:space="preserve">bem como </w:t>
      </w:r>
      <w:r w:rsidRPr="00EF5C3D">
        <w:t xml:space="preserve">para </w:t>
      </w:r>
      <w:r>
        <w:t xml:space="preserve">a interação </w:t>
      </w:r>
      <w:r w:rsidRPr="00EF5C3D">
        <w:t>com periféricos</w:t>
      </w:r>
      <w:r>
        <w:t xml:space="preserve">. Este espaço de memória, que respeita o formato de organização </w:t>
      </w:r>
      <w:r w:rsidRPr="00CD5150">
        <w:rPr>
          <w:i/>
        </w:rPr>
        <w:t>big-endian</w:t>
      </w:r>
      <w:r>
        <w:t>, tem uma dimensão total de 64 kB e pode ser endereçado em ordem a uma palavra de 16 </w:t>
      </w:r>
      <w:r w:rsidRPr="00C25F64">
        <w:rPr>
          <w:i/>
          <w:rPrChange w:id="167" w:author="Tiago Oliveira" w:date="2016-07-21T16:00:00Z">
            <w:rPr/>
          </w:rPrChange>
        </w:rPr>
        <w:t>bits</w:t>
      </w:r>
      <w:r>
        <w:t xml:space="preserve"> ou a um </w:t>
      </w:r>
      <w:r w:rsidRPr="00C25F64">
        <w:rPr>
          <w:i/>
          <w:rPrChange w:id="168" w:author="Tiago Oliveira" w:date="2016-07-21T16:00:00Z">
            <w:rPr/>
          </w:rPrChange>
        </w:rPr>
        <w:t>byte</w:t>
      </w:r>
      <w:r>
        <w:t xml:space="preserve">. Independentemente do número de </w:t>
      </w:r>
      <w:r w:rsidRPr="00C25F64">
        <w:rPr>
          <w:i/>
          <w:rPrChange w:id="169" w:author="Tiago Oliveira" w:date="2016-07-21T16:00:00Z">
            <w:rPr/>
          </w:rPrChange>
        </w:rPr>
        <w:t>bytes</w:t>
      </w:r>
      <w:r>
        <w:t xml:space="preserve"> de dados transferidos por uma dada instrução, por uma questão de eficiência, o acesso ao subsistema de memória é sempre realizado a 16 </w:t>
      </w:r>
      <w:r w:rsidRPr="00C25F64">
        <w:rPr>
          <w:i/>
          <w:rPrChange w:id="170" w:author="Tiago Oliveira" w:date="2016-07-21T16:00:00Z">
            <w:rPr/>
          </w:rPrChange>
        </w:rPr>
        <w:t>bits</w:t>
      </w:r>
      <w:r>
        <w:t xml:space="preserve">. Por este motivo, todas as palavras, correspondam elas a instruções ou a dados, têm que estar localizadas em memória em endereços múltiplos de </w:t>
      </w:r>
      <w:ins w:id="171" w:author="Tiago Oliveira" w:date="2016-07-21T16:01:00Z">
        <w:r w:rsidR="00C25F64">
          <w:t>dois</w:t>
        </w:r>
      </w:ins>
      <w:del w:id="172" w:author="Tiago Oliveira" w:date="2016-07-21T16:01:00Z">
        <w:r w:rsidDel="00C25F64">
          <w:delText>2</w:delText>
        </w:r>
      </w:del>
      <w:r>
        <w:t> </w:t>
      </w:r>
      <w:r w:rsidRPr="00C25F64">
        <w:rPr>
          <w:i/>
          <w:rPrChange w:id="173" w:author="Tiago Oliveira" w:date="2016-07-21T16:01:00Z">
            <w:rPr/>
          </w:rPrChange>
        </w:rPr>
        <w:t>bytes</w:t>
      </w:r>
      <w:r>
        <w:t xml:space="preserve"> (i.e. alinhadas em ordem à palavra).</w:t>
      </w:r>
    </w:p>
    <w:p w14:paraId="4F4F4310" w14:textId="7A9CC5B4" w:rsidR="00116F9E" w:rsidRDefault="00116F9E" w:rsidP="009207B8">
      <w:pPr>
        <w:pStyle w:val="RTitulo2"/>
      </w:pPr>
      <w:bookmarkStart w:id="174" w:name="_Toc456866944"/>
      <w:bookmarkStart w:id="175" w:name="_Toc456866945"/>
      <w:bookmarkStart w:id="176" w:name="_Toc456867435"/>
      <w:bookmarkEnd w:id="174"/>
      <w:bookmarkEnd w:id="175"/>
      <w:r>
        <w:t>Exceções</w:t>
      </w:r>
      <w:bookmarkEnd w:id="176"/>
    </w:p>
    <w:p w14:paraId="177D71FF" w14:textId="0B677D6B" w:rsidR="00380637" w:rsidRDefault="00412B6A" w:rsidP="009D0C2F">
      <w:pPr>
        <w:pStyle w:val="ParagrafodeTexto"/>
      </w:pPr>
      <w:r>
        <w:t xml:space="preserve">Um mecanismo de exceção </w:t>
      </w:r>
      <w:r w:rsidR="001F085D">
        <w:t>visa o tratamento</w:t>
      </w:r>
      <w:r>
        <w:t xml:space="preserve"> de eventos</w:t>
      </w:r>
      <w:r w:rsidR="001F085D">
        <w:t xml:space="preserve"> assíncronos ou</w:t>
      </w:r>
      <w:r>
        <w:t xml:space="preserve"> inesperados que ocorrem durante a execução de um programa</w:t>
      </w:r>
      <w:r w:rsidR="001F085D">
        <w:t xml:space="preserve"> e</w:t>
      </w:r>
      <w:r>
        <w:t xml:space="preserve"> que têm impacto, direta ou indiretamente nessa mesma execução. Neste caso,</w:t>
      </w:r>
      <w:r w:rsidR="001F085D">
        <w:t xml:space="preserve"> a arquitetura PDS16 suporta</w:t>
      </w:r>
      <w:r w:rsidR="00380637">
        <w:t xml:space="preserve"> </w:t>
      </w:r>
      <w:r w:rsidR="001F085D">
        <w:t xml:space="preserve">dois </w:t>
      </w:r>
      <w:r w:rsidR="00380637">
        <w:t xml:space="preserve">mecanismos de exceção: </w:t>
      </w:r>
      <w:r w:rsidR="001F085D" w:rsidRPr="009207B8">
        <w:rPr>
          <w:i/>
        </w:rPr>
        <w:t>Hard Reset</w:t>
      </w:r>
      <w:r w:rsidR="001F085D">
        <w:t xml:space="preserve"> e </w:t>
      </w:r>
      <w:r w:rsidR="00380637">
        <w:t>Interrupção.</w:t>
      </w:r>
      <w:r w:rsidR="00167FF5">
        <w:t xml:space="preserve"> </w:t>
      </w:r>
    </w:p>
    <w:p w14:paraId="4596B11E" w14:textId="2DE5F20F" w:rsidR="001F085D" w:rsidRDefault="001F085D" w:rsidP="009D0C2F">
      <w:pPr>
        <w:pStyle w:val="ParagrafodeTexto"/>
      </w:pPr>
      <w:r>
        <w:t xml:space="preserve">O mecanismo </w:t>
      </w:r>
      <w:r>
        <w:rPr>
          <w:i/>
        </w:rPr>
        <w:t>Hard Reset</w:t>
      </w:r>
      <w:r w:rsidRPr="0022526B">
        <w:t xml:space="preserve"> corresponde à ativação d</w:t>
      </w:r>
      <w:r>
        <w:t>e um</w:t>
      </w:r>
      <w:r w:rsidRPr="0022526B">
        <w:t xml:space="preserve"> sinal </w:t>
      </w:r>
      <w:r>
        <w:t>diretamente proveniente de uma entrada externa do sistema </w:t>
      </w:r>
      <w:sdt>
        <w:sdtPr>
          <w:id w:val="720183622"/>
          <w:citation/>
        </w:sdtPr>
        <w:sdtEndPr/>
        <w:sdtContent>
          <w:r>
            <w:fldChar w:fldCharType="begin"/>
          </w:r>
          <w:r>
            <w:instrText xml:space="preserve">CITATION Est \l 2070 </w:instrText>
          </w:r>
          <w:r>
            <w:fldChar w:fldCharType="separate"/>
          </w:r>
          <w:r w:rsidR="008108AC" w:rsidRPr="008108AC">
            <w:rPr>
              <w:noProof/>
            </w:rPr>
            <w:t>[10]</w:t>
          </w:r>
          <w:r>
            <w:fldChar w:fldCharType="end"/>
          </w:r>
        </w:sdtContent>
      </w:sdt>
      <w:r>
        <w:t xml:space="preserve">. Como o próprio nome indica, este mecanismo leva a que a unidade de controlo volte ao seu estado inicial, interrompendo a execução do programa em curso. Para tal, a implementação deste mecanismo consiste em forçar o carregamento do valor 0, simultaneamente, no registo </w:t>
      </w:r>
      <w:r w:rsidRPr="0022526B">
        <w:rPr>
          <w:rFonts w:ascii="Courier New" w:hAnsi="Courier New" w:cs="Courier New"/>
        </w:rPr>
        <w:t>PC</w:t>
      </w:r>
      <w:r>
        <w:t>, levando a que a execução do programa recomece novamente a partir da primeira posição de memória (</w:t>
      </w:r>
      <w:r w:rsidRPr="009207B8">
        <w:rPr>
          <w:i/>
        </w:rPr>
        <w:t>boot</w:t>
      </w:r>
      <w:r>
        <w:t xml:space="preserve">), e no registo </w:t>
      </w:r>
      <w:r w:rsidRPr="0022526B">
        <w:rPr>
          <w:rFonts w:ascii="Courier New" w:hAnsi="Courier New" w:cs="Courier New"/>
        </w:rPr>
        <w:t>PSW</w:t>
      </w:r>
      <w:r>
        <w:t>, originando a seleção do banco de registos do modo normal (</w:t>
      </w:r>
      <w:r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BS</w:t>
      </w:r>
      <w:r>
        <w:t xml:space="preserve"> com o valor 0) e bloqueando o atendimento de interrupções externas (</w:t>
      </w:r>
      <w:r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com o valor 0).</w:t>
      </w:r>
    </w:p>
    <w:p w14:paraId="6CF80F95" w14:textId="407F869D" w:rsidR="001F085D" w:rsidRDefault="001F085D" w:rsidP="001F085D">
      <w:pPr>
        <w:pStyle w:val="ParagrafodeTexto"/>
        <w:rPr>
          <w:rFonts w:cs="Times New Roman"/>
        </w:rPr>
      </w:pPr>
      <w:r>
        <w:t>O mecanismo de interrupção permite notificar o sistema da ocorrência de eventos externos, síncronos ou assíncronos, e que precisam de ser processados. Esta notificação é feita ativando um sinal também proveniente de uma entrada externa do sistema e que é sensível a nível lógico 0</w:t>
      </w:r>
      <w:sdt>
        <w:sdtPr>
          <w:id w:val="-1300837599"/>
          <w:citation/>
        </w:sdtPr>
        <w:sdtEndPr/>
        <w:sdtContent>
          <w:r w:rsidR="00C74245">
            <w:fldChar w:fldCharType="begin"/>
          </w:r>
          <w:r w:rsidR="00C74245" w:rsidRPr="00B7089F">
            <w:instrText xml:space="preserve"> CITATION Est \l 1033 </w:instrText>
          </w:r>
          <w:r w:rsidR="00C74245">
            <w:fldChar w:fldCharType="separate"/>
          </w:r>
          <w:r w:rsidR="008108AC">
            <w:rPr>
              <w:noProof/>
            </w:rPr>
            <w:t xml:space="preserve"> </w:t>
          </w:r>
          <w:r w:rsidR="008108AC" w:rsidRPr="008108AC">
            <w:rPr>
              <w:noProof/>
            </w:rPr>
            <w:t>[10]</w:t>
          </w:r>
          <w:r w:rsidR="00C74245">
            <w:fldChar w:fldCharType="end"/>
          </w:r>
        </w:sdtContent>
      </w:sdt>
      <w:r>
        <w:t xml:space="preserve">. Contudo, para que esse pedido de interrupção possa ser atendido e processado pelo </w:t>
      </w:r>
      <w:r>
        <w:lastRenderedPageBreak/>
        <w:t xml:space="preserve">sistema é necessário que no registo </w:t>
      </w:r>
      <w:r w:rsidRPr="0022526B">
        <w:rPr>
          <w:rFonts w:ascii="Courier New" w:hAnsi="Courier New" w:cs="Courier New"/>
        </w:rPr>
        <w:t>PSW</w:t>
      </w:r>
      <w:r>
        <w:t xml:space="preserve"> a </w:t>
      </w:r>
      <w:r>
        <w:rPr>
          <w:i/>
        </w:rPr>
        <w:t xml:space="preserve">flag </w:t>
      </w:r>
      <w:r w:rsidRPr="00CD5150">
        <w:rPr>
          <w:rFonts w:ascii="Courier New" w:hAnsi="Courier New" w:cs="Courier New"/>
        </w:rPr>
        <w:t>IE</w:t>
      </w:r>
      <w:r>
        <w:t xml:space="preserve"> também se encontre ativa, i.e. tome o valor lógico 1. Nestas condições, assim que a instrução que está a ser realizada termina a sua execução, o sistema comuta para o modo de interrupção, o que compreende a realização, em simultâneo, das seguintes operações</w:t>
      </w:r>
      <w:sdt>
        <w:sdtPr>
          <w:id w:val="1785381838"/>
          <w:citation/>
        </w:sdtPr>
        <w:sdtEndPr/>
        <w:sdtContent>
          <w:r w:rsidR="00B7089F">
            <w:fldChar w:fldCharType="begin"/>
          </w:r>
          <w:r w:rsidR="00B7089F">
            <w:instrText xml:space="preserve">CITATION Cap16 \l 1033 </w:instrText>
          </w:r>
          <w:r w:rsidR="00B7089F">
            <w:fldChar w:fldCharType="separate"/>
          </w:r>
          <w:r w:rsidR="008108AC">
            <w:rPr>
              <w:noProof/>
            </w:rPr>
            <w:t xml:space="preserve"> </w:t>
          </w:r>
          <w:r w:rsidR="008108AC" w:rsidRPr="008108AC">
            <w:rPr>
              <w:noProof/>
            </w:rPr>
            <w:t>[11]</w:t>
          </w:r>
          <w:r w:rsidR="00B7089F">
            <w:fldChar w:fldCharType="end"/>
          </w:r>
        </w:sdtContent>
      </w:sdt>
      <w:r>
        <w:t>:</w:t>
      </w:r>
    </w:p>
    <w:p w14:paraId="037AA77E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PSW</w:t>
      </w:r>
      <w:r>
        <w:t xml:space="preserve"> para o registo </w:t>
      </w:r>
      <w:r w:rsidRPr="0022526B">
        <w:rPr>
          <w:rFonts w:ascii="Courier New" w:hAnsi="Courier New" w:cs="Courier New"/>
        </w:rPr>
        <w:t>R0</w:t>
      </w:r>
      <w:r>
        <w:t xml:space="preserve"> do banco de registos do modo interrupção;</w:t>
      </w:r>
    </w:p>
    <w:p w14:paraId="137830AB" w14:textId="77777777" w:rsidR="001F085D" w:rsidRDefault="001F085D" w:rsidP="001F085D">
      <w:pPr>
        <w:pStyle w:val="RBulletList"/>
      </w:pPr>
      <w:r>
        <w:t xml:space="preserve">Afetar a </w:t>
      </w:r>
      <w:r w:rsidRPr="0022526B">
        <w:rPr>
          <w:i/>
        </w:rPr>
        <w:t>flag</w:t>
      </w:r>
      <w:r>
        <w:t xml:space="preserve"> </w:t>
      </w:r>
      <w:r w:rsidRPr="0022526B">
        <w:rPr>
          <w:rFonts w:ascii="Courier New" w:hAnsi="Courier New" w:cs="Courier New"/>
        </w:rPr>
        <w:t>IE</w:t>
      </w:r>
      <w:r>
        <w:t xml:space="preserve"> do registo </w:t>
      </w:r>
      <w:r w:rsidRPr="0022526B">
        <w:rPr>
          <w:rFonts w:ascii="Courier New" w:hAnsi="Courier New" w:cs="Courier New"/>
        </w:rPr>
        <w:t>PSW</w:t>
      </w:r>
      <w:r>
        <w:t xml:space="preserve"> com o valor lógico 0, inibindo assim o atendimento de novos pedidos de interrupção;</w:t>
      </w:r>
    </w:p>
    <w:p w14:paraId="04EFC3D3" w14:textId="77777777" w:rsidR="001F085D" w:rsidRDefault="001F085D" w:rsidP="001F085D">
      <w:pPr>
        <w:pStyle w:val="RBulletList"/>
      </w:pPr>
      <w:r>
        <w:t xml:space="preserve">Afetar a </w:t>
      </w:r>
      <w:r w:rsidRPr="00CD5150">
        <w:rPr>
          <w:i/>
        </w:rPr>
        <w:t>flag</w:t>
      </w:r>
      <w:r>
        <w:t xml:space="preserve"> </w:t>
      </w:r>
      <w:r w:rsidRPr="00CD5150">
        <w:rPr>
          <w:rFonts w:ascii="Courier New" w:hAnsi="Courier New" w:cs="Courier New"/>
        </w:rPr>
        <w:t>BS</w:t>
      </w:r>
      <w:r>
        <w:t xml:space="preserve"> do registo </w:t>
      </w:r>
      <w:r w:rsidRPr="00CD5150">
        <w:rPr>
          <w:rFonts w:ascii="Courier New" w:hAnsi="Courier New" w:cs="Courier New"/>
        </w:rPr>
        <w:t>PSW</w:t>
      </w:r>
      <w:r>
        <w:t xml:space="preserve"> com o valor lógico 1, tornando desta torna ativo o banco de interrupção;</w:t>
      </w:r>
    </w:p>
    <w:p w14:paraId="7D3835DD" w14:textId="77777777" w:rsidR="001F085D" w:rsidRDefault="001F085D" w:rsidP="001F085D">
      <w:pPr>
        <w:pStyle w:val="RBulletList"/>
      </w:pPr>
      <w:r>
        <w:t xml:space="preserve">Copiar o valor do registo </w:t>
      </w:r>
      <w:r w:rsidRPr="0022526B">
        <w:rPr>
          <w:rFonts w:ascii="Courier New" w:hAnsi="Courier New" w:cs="Courier New"/>
        </w:rPr>
        <w:t>PC</w:t>
      </w:r>
      <w:r>
        <w:t xml:space="preserve"> para o registo </w:t>
      </w:r>
      <w:r w:rsidRPr="0022526B">
        <w:rPr>
          <w:rFonts w:ascii="Courier New" w:hAnsi="Courier New" w:cs="Courier New"/>
        </w:rPr>
        <w:t>LR</w:t>
      </w:r>
      <w:r>
        <w:t xml:space="preserve"> do banco de registos do modo de interrupção;</w:t>
      </w:r>
    </w:p>
    <w:p w14:paraId="707752AC" w14:textId="42AA99B9" w:rsidR="001F085D" w:rsidRDefault="001F085D" w:rsidP="001F085D">
      <w:pPr>
        <w:pStyle w:val="RBulletList"/>
      </w:pPr>
      <w:r>
        <w:t xml:space="preserve">Colocar o valor </w:t>
      </w:r>
      <w:r w:rsidRPr="0022526B">
        <w:rPr>
          <w:rFonts w:ascii="Courier New" w:hAnsi="Courier New" w:cs="Courier New"/>
        </w:rPr>
        <w:t>0x2</w:t>
      </w:r>
      <w:r>
        <w:t xml:space="preserve"> no registo </w:t>
      </w:r>
      <w:r w:rsidRPr="0022526B">
        <w:rPr>
          <w:rFonts w:ascii="Courier New" w:hAnsi="Courier New" w:cs="Courier New"/>
        </w:rPr>
        <w:t>PC</w:t>
      </w:r>
      <w:r>
        <w:t>, vetorizando desta forma o processamento para o</w:t>
      </w:r>
      <w:r w:rsidR="00C74245">
        <w:t xml:space="preserve"> </w:t>
      </w:r>
      <w:r>
        <w:t>ponto de entrada da interrupção.</w:t>
      </w:r>
    </w:p>
    <w:p w14:paraId="1B764FDA" w14:textId="57B67B90" w:rsidR="00C74245" w:rsidRDefault="00C74245" w:rsidP="00B7089F">
      <w:pPr>
        <w:pStyle w:val="ParagrafodeTexto"/>
      </w:pPr>
      <w:r>
        <w:t xml:space="preserve">Para garantir indivisibilidade entre as várias ações necessárias à realização do retorno da interrupção foi criada a instrução </w:t>
      </w:r>
      <w:r w:rsidRPr="00B7089F">
        <w:rPr>
          <w:rStyle w:val="cdigoassemblypalavra"/>
        </w:rPr>
        <w:t>IRET</w:t>
      </w:r>
      <w:r>
        <w:t xml:space="preserve">. Esta </w:t>
      </w:r>
      <w:r w:rsidR="00093DF9">
        <w:t xml:space="preserve">instrução </w:t>
      </w:r>
      <w:r>
        <w:t xml:space="preserve">copia em simultâneo o valor do registo </w:t>
      </w:r>
      <w:r>
        <w:rPr>
          <w:rStyle w:val="cdigoassemblypalavra"/>
        </w:rPr>
        <w:t>LR</w:t>
      </w:r>
      <w:r w:rsidR="00093DF9" w:rsidRPr="00B7089F">
        <w:t xml:space="preserve"> e</w:t>
      </w:r>
      <w:r w:rsidR="00093DF9">
        <w:rPr>
          <w:rStyle w:val="cdigoassemblypalavra"/>
        </w:rPr>
        <w:t xml:space="preserve"> R0</w:t>
      </w:r>
      <w:r>
        <w:t xml:space="preserve"> do banco de interrupção</w:t>
      </w:r>
      <w:del w:id="177" w:author="Tiago Oliveira" w:date="2016-07-21T16:02:00Z">
        <w:r w:rsidR="00093DF9" w:rsidDel="00C25F64">
          <w:delText xml:space="preserve">, </w:delText>
        </w:r>
        <w:commentRangeStart w:id="178"/>
        <w:r w:rsidR="00093DF9" w:rsidDel="00C25F64">
          <w:delText>respetivamente</w:delText>
        </w:r>
        <w:commentRangeEnd w:id="178"/>
        <w:r w:rsidR="00093DF9" w:rsidDel="00C25F64">
          <w:rPr>
            <w:rStyle w:val="Refdecomentrio"/>
          </w:rPr>
          <w:commentReference w:id="178"/>
        </w:r>
        <w:r w:rsidR="00093DF9" w:rsidDel="00C25F64">
          <w:delText>,</w:delText>
        </w:r>
        <w:r w:rsidDel="00C25F64">
          <w:delText xml:space="preserve"> </w:delText>
        </w:r>
      </w:del>
      <w:ins w:id="179" w:author="Tiago Oliveira" w:date="2016-07-21T16:02:00Z">
        <w:r w:rsidR="00C25F64">
          <w:t xml:space="preserve"> </w:t>
        </w:r>
      </w:ins>
      <w:r>
        <w:t xml:space="preserve">para o registo </w:t>
      </w:r>
      <w:r w:rsidRPr="00B7089F">
        <w:rPr>
          <w:rStyle w:val="cdigoassemblypalavra"/>
        </w:rPr>
        <w:t>PC</w:t>
      </w:r>
      <w:r w:rsidR="00093DF9" w:rsidRPr="00B7089F">
        <w:t xml:space="preserve"> </w:t>
      </w:r>
      <w:r w:rsidR="00093DF9">
        <w:t xml:space="preserve">e </w:t>
      </w:r>
      <w:r w:rsidRPr="00B7089F">
        <w:rPr>
          <w:rStyle w:val="cdigoassemblypalavra"/>
        </w:rPr>
        <w:t>PSW</w:t>
      </w:r>
      <w:r w:rsidR="00093DF9">
        <w:t xml:space="preserve"> do banco normal</w:t>
      </w:r>
      <w:ins w:id="180" w:author="Tiago Oliveira" w:date="2016-07-21T16:02:00Z">
        <w:r w:rsidR="00C25F64">
          <w:t>, respetivamente</w:t>
        </w:r>
      </w:ins>
      <w:r>
        <w:t>.</w:t>
      </w:r>
      <w:r w:rsidR="00093DF9">
        <w:t xml:space="preserve"> </w:t>
      </w:r>
      <w:r>
        <w:t>Se</w:t>
      </w:r>
      <w:r w:rsidR="00093DF9">
        <w:t xml:space="preserve"> </w:t>
      </w:r>
      <w:r>
        <w:t>admitirmos</w:t>
      </w:r>
      <w:r w:rsidR="00093DF9">
        <w:t xml:space="preserve"> </w:t>
      </w:r>
      <w:r>
        <w:t>que</w:t>
      </w:r>
      <w:r w:rsidR="00093DF9">
        <w:t xml:space="preserve"> </w:t>
      </w:r>
      <w:r>
        <w:t>o</w:t>
      </w:r>
      <w:r w:rsidR="00093DF9">
        <w:t xml:space="preserve"> </w:t>
      </w:r>
      <w:r>
        <w:t>registo</w:t>
      </w:r>
      <w:r w:rsidR="00093DF9">
        <w:t xml:space="preserve"> </w:t>
      </w:r>
      <w:r w:rsidRPr="00B7089F">
        <w:rPr>
          <w:rStyle w:val="cdigoassemblypalavra"/>
        </w:rPr>
        <w:t>R0</w:t>
      </w:r>
      <w:r w:rsidR="00093DF9">
        <w:t xml:space="preserve"> </w:t>
      </w:r>
      <w:r>
        <w:t>do</w:t>
      </w:r>
      <w:r w:rsidR="00093DF9">
        <w:t xml:space="preserve"> </w:t>
      </w:r>
      <w:r>
        <w:t>banco</w:t>
      </w:r>
      <w:r w:rsidR="00093DF9">
        <w:t xml:space="preserve"> </w:t>
      </w:r>
      <w:r>
        <w:t>de</w:t>
      </w:r>
      <w:r w:rsidR="00093DF9">
        <w:t xml:space="preserve"> </w:t>
      </w:r>
      <w:r>
        <w:t>interrupção</w:t>
      </w:r>
      <w:r w:rsidR="00093DF9">
        <w:t xml:space="preserve"> </w:t>
      </w:r>
      <w:r>
        <w:t>mantém</w:t>
      </w:r>
      <w:r w:rsidR="00093DF9">
        <w:t xml:space="preserve"> </w:t>
      </w:r>
      <w:r>
        <w:t>o</w:t>
      </w:r>
      <w:r w:rsidR="00093DF9">
        <w:t xml:space="preserve"> </w:t>
      </w:r>
      <w:r>
        <w:t>valor</w:t>
      </w:r>
      <w:r w:rsidR="00093DF9">
        <w:t xml:space="preserve"> </w:t>
      </w:r>
      <w:r>
        <w:t>de</w:t>
      </w:r>
      <w:r w:rsidR="00093DF9">
        <w:t xml:space="preserve"> </w:t>
      </w:r>
      <w:r w:rsidRPr="00B7089F">
        <w:rPr>
          <w:rStyle w:val="cdigoassemblypalavra"/>
        </w:rPr>
        <w:t>PSW</w:t>
      </w:r>
      <w:r w:rsidR="00093DF9" w:rsidRPr="00B7089F">
        <w:t xml:space="preserve"> do banco normal</w:t>
      </w:r>
      <w:r w:rsidR="00093DF9">
        <w:t xml:space="preserve"> </w:t>
      </w:r>
      <w:r>
        <w:t>no</w:t>
      </w:r>
      <w:r w:rsidR="00093DF9">
        <w:t xml:space="preserve"> </w:t>
      </w:r>
      <w:r>
        <w:t>momento</w:t>
      </w:r>
      <w:r w:rsidR="00093DF9">
        <w:t xml:space="preserve"> </w:t>
      </w:r>
      <w:r>
        <w:t>da</w:t>
      </w:r>
      <w:r w:rsidR="00093DF9">
        <w:t xml:space="preserve"> </w:t>
      </w:r>
      <w:r>
        <w:t>interrupção,</w:t>
      </w:r>
      <w:r w:rsidR="00093DF9">
        <w:t xml:space="preserve"> </w:t>
      </w:r>
      <w:r>
        <w:t>então</w:t>
      </w:r>
      <w:r w:rsidR="00093DF9">
        <w:t xml:space="preserve"> </w:t>
      </w:r>
      <w:r>
        <w:t>é</w:t>
      </w:r>
      <w:r w:rsidR="00093DF9">
        <w:t xml:space="preserve"> </w:t>
      </w:r>
      <w:r>
        <w:t>reposto</w:t>
      </w:r>
      <w:r w:rsidR="00093DF9">
        <w:t xml:space="preserve"> </w:t>
      </w:r>
      <w:r>
        <w:t>o</w:t>
      </w:r>
      <w:r w:rsidR="00093DF9">
        <w:t xml:space="preserve"> </w:t>
      </w:r>
      <w:r>
        <w:t>estado</w:t>
      </w:r>
      <w:r w:rsidR="00093DF9">
        <w:t xml:space="preserve"> </w:t>
      </w:r>
      <w:r>
        <w:t>do</w:t>
      </w:r>
      <w:r w:rsidR="00093DF9">
        <w:t xml:space="preserve"> programa interrompido e a permissão às interrupções, sendo também restabelecido o banco de registos normal </w:t>
      </w:r>
      <w:r>
        <w:t>co</w:t>
      </w:r>
      <w:r w:rsidR="00093DF9">
        <w:t>mo selecionado para a execução da aplicação.</w:t>
      </w:r>
    </w:p>
    <w:p w14:paraId="711BE07B" w14:textId="5B7578B5" w:rsidR="00730F1A" w:rsidRPr="009207B8" w:rsidRDefault="00730F1A" w:rsidP="009D0C2F">
      <w:pPr>
        <w:pStyle w:val="RTitulo2"/>
      </w:pPr>
      <w:bookmarkStart w:id="181" w:name="_Toc456866947"/>
      <w:bookmarkStart w:id="182" w:name="_Toc456866948"/>
      <w:bookmarkStart w:id="183" w:name="_Toc456866949"/>
      <w:bookmarkStart w:id="184" w:name="_Toc456866950"/>
      <w:bookmarkStart w:id="185" w:name="_Toc456866951"/>
      <w:bookmarkStart w:id="186" w:name="_Toc456866952"/>
      <w:bookmarkStart w:id="187" w:name="_Toc456866953"/>
      <w:bookmarkStart w:id="188" w:name="_Toc456867436"/>
      <w:bookmarkEnd w:id="181"/>
      <w:bookmarkEnd w:id="182"/>
      <w:bookmarkEnd w:id="183"/>
      <w:bookmarkEnd w:id="184"/>
      <w:bookmarkEnd w:id="185"/>
      <w:bookmarkEnd w:id="186"/>
      <w:bookmarkEnd w:id="187"/>
      <w:r w:rsidRPr="00335908">
        <w:t>Assemblador</w:t>
      </w:r>
      <w:r w:rsidRPr="009207B8">
        <w:t xml:space="preserve"> </w:t>
      </w:r>
      <w:r w:rsidR="00B3205B" w:rsidRPr="009207B8">
        <w:t>DASM</w:t>
      </w:r>
      <w:bookmarkEnd w:id="188"/>
    </w:p>
    <w:p w14:paraId="557FD3FB" w14:textId="0EAF1F07" w:rsidR="00730F1A" w:rsidRDefault="00730F1A" w:rsidP="009D0C2F">
      <w:pPr>
        <w:pStyle w:val="ParagrafodeTexto"/>
      </w:pPr>
      <w:r>
        <w:t xml:space="preserve">Seja qual for a linguagem de programação adotada para desenvolver um programa existe a necessidade de compilar o código fonte produzido para se obter o correspondente código interpretável pela máquina. Para </w:t>
      </w:r>
      <w:r w:rsidR="00093DF9">
        <w:t>a arquitetura</w:t>
      </w:r>
      <w:r>
        <w:t xml:space="preserve"> PDS16, </w:t>
      </w:r>
      <w:r w:rsidR="00093DF9">
        <w:t>existe</w:t>
      </w:r>
      <w:r>
        <w:t xml:space="preserve"> um assemblador</w:t>
      </w:r>
      <w:r w:rsidR="00093DF9">
        <w:t>, uni</w:t>
      </w:r>
      <w:ins w:id="189" w:author="Tiago Oliveira" w:date="2016-07-21T16:02:00Z">
        <w:r w:rsidR="00C25F64">
          <w:t xml:space="preserve"> </w:t>
        </w:r>
      </w:ins>
      <w:r w:rsidR="00093DF9">
        <w:t>modelar,</w:t>
      </w:r>
      <w:r>
        <w:t xml:space="preserve"> denominado DASM</w:t>
      </w:r>
      <w:r>
        <w:fldChar w:fldCharType="begin"/>
      </w:r>
      <w:r w:rsidR="00E84E14">
        <w:instrText xml:space="preserve">CITATION Jos111 \l 2070 </w:instrText>
      </w:r>
      <w:r>
        <w:fldChar w:fldCharType="separate"/>
      </w:r>
      <w:r w:rsidR="008108AC">
        <w:rPr>
          <w:noProof/>
        </w:rPr>
        <w:t xml:space="preserve"> </w:t>
      </w:r>
      <w:r w:rsidR="008108AC" w:rsidRPr="008108AC">
        <w:rPr>
          <w:noProof/>
        </w:rPr>
        <w:t>[7]</w:t>
      </w:r>
      <w:r>
        <w:fldChar w:fldCharType="end"/>
      </w:r>
      <w:r>
        <w:t xml:space="preserve">, uni modelar, que a partir de um ficheiro de texto escrito em linguagem assembly PDS16 produz o ficheiro com a </w:t>
      </w:r>
      <w:r w:rsidR="00F11F3A">
        <w:t xml:space="preserve">descrição </w:t>
      </w:r>
      <w:r>
        <w:t xml:space="preserve">correspondente em linguagem máquina, i.e. o ficheiro executável do programa. </w:t>
      </w:r>
    </w:p>
    <w:p w14:paraId="23F4236B" w14:textId="4FE27C9F" w:rsidR="00730F1A" w:rsidRDefault="00730F1A" w:rsidP="009D0C2F">
      <w:pPr>
        <w:pStyle w:val="ParagrafodeTexto"/>
      </w:pPr>
      <w:commentRangeStart w:id="190"/>
      <w:r>
        <w:t xml:space="preserve">Sendo o DASM um assemblador </w:t>
      </w:r>
      <w:del w:id="191" w:author="Tiago Oliveira" w:date="2016-07-21T12:43:00Z">
        <w:r w:rsidDel="000D3895">
          <w:delText>uni modular, ou seja</w:delText>
        </w:r>
      </w:del>
      <w:ins w:id="192" w:author="Tiago Oliveira" w:date="2016-07-21T12:43:00Z">
        <w:r w:rsidR="000D3895">
          <w:t>didático e uni modular</w:t>
        </w:r>
      </w:ins>
      <w:r>
        <w:t xml:space="preserve">, não </w:t>
      </w:r>
      <w:del w:id="193" w:author="Tiago Oliveira" w:date="2016-07-21T12:43:00Z">
        <w:r w:rsidDel="000D3895">
          <w:delText xml:space="preserve">permite </w:delText>
        </w:r>
      </w:del>
      <w:ins w:id="194" w:author="Tiago Oliveira" w:date="2016-07-21T12:43:00Z">
        <w:r w:rsidR="000D3895">
          <w:t xml:space="preserve">suporta </w:t>
        </w:r>
      </w:ins>
      <w:r>
        <w:t>o desenvolvimento de aplicações usando múltiplos ficheiros fontes</w:t>
      </w:r>
      <w:ins w:id="195" w:author="Tiago Oliveira" w:date="2016-07-21T12:43:00Z">
        <w:r w:rsidR="000D3895">
          <w:t xml:space="preserve">, </w:t>
        </w:r>
      </w:ins>
      <w:ins w:id="196" w:author="Tiago Oliveira" w:date="2016-07-21T12:44:00Z">
        <w:r w:rsidR="000D3895">
          <w:t>fazendo-se</w:t>
        </w:r>
      </w:ins>
      <w:ins w:id="197" w:author="Tiago Oliveira" w:date="2016-07-21T12:43:00Z">
        <w:r w:rsidR="000D3895">
          <w:t xml:space="preserve"> a</w:t>
        </w:r>
      </w:ins>
      <w:del w:id="198" w:author="Tiago Oliveira" w:date="2016-07-21T12:43:00Z">
        <w:r w:rsidDel="000D3895">
          <w:delText>,</w:delText>
        </w:r>
      </w:del>
      <w:r>
        <w:t xml:space="preserve"> </w:t>
      </w:r>
      <w:ins w:id="199" w:author="Tiago Oliveira" w:date="2016-07-21T12:44:00Z">
        <w:r w:rsidR="000D3895">
          <w:t>localização em memória das instruções</w:t>
        </w:r>
      </w:ins>
      <w:ins w:id="200" w:author="Tiago Oliveira" w:date="2016-07-21T12:46:00Z">
        <w:r w:rsidR="000D3895">
          <w:t>,</w:t>
        </w:r>
      </w:ins>
      <w:ins w:id="201" w:author="Tiago Oliveira" w:date="2016-07-21T12:44:00Z">
        <w:r w:rsidR="000D3895">
          <w:t xml:space="preserve"> </w:t>
        </w:r>
        <w:r w:rsidR="00C25F64">
          <w:t>variáveis e constantes de forma estática,</w:t>
        </w:r>
        <w:r w:rsidR="000D3895">
          <w:t xml:space="preserve"> estabelecida no ficheiro fonte. Por tudo isto não </w:t>
        </w:r>
      </w:ins>
      <w:ins w:id="202" w:author="Tiago Oliveira" w:date="2016-07-21T16:03:00Z">
        <w:r w:rsidR="00C25F64">
          <w:t>existe a</w:t>
        </w:r>
      </w:ins>
      <w:del w:id="203" w:author="Tiago Oliveira" w:date="2016-07-21T12:44:00Z">
        <w:r w:rsidDel="000D3895">
          <w:delText>não existe a</w:delText>
        </w:r>
      </w:del>
      <w:r>
        <w:t xml:space="preserve"> necessidade de uma ferramenta de ligação</w:t>
      </w:r>
      <w:ins w:id="204" w:author="Tiago Oliveira" w:date="2016-07-21T12:44:00Z">
        <w:r w:rsidR="000D3895">
          <w:t xml:space="preserve"> e localizaç</w:t>
        </w:r>
      </w:ins>
      <w:ins w:id="205" w:author="Tiago Oliveira" w:date="2016-07-21T12:45:00Z">
        <w:r w:rsidR="000D3895">
          <w:t>ão</w:t>
        </w:r>
      </w:ins>
      <w:del w:id="206" w:author="Tiago Oliveira" w:date="2016-07-21T12:45:00Z">
        <w:r w:rsidR="00F11F3A" w:rsidDel="000D3895">
          <w:delText xml:space="preserve"> que resolva os símbolos entre diferentes ficheiros fonte</w:delText>
        </w:r>
        <w:r w:rsidDel="000D3895">
          <w:delText xml:space="preserve">. Pelo mesmo motivo a </w:delText>
        </w:r>
      </w:del>
      <w:ins w:id="207" w:author="Tiago Oliveira" w:date="2016-07-21T12:45:00Z">
        <w:r w:rsidR="000D3895">
          <w:t>.</w:t>
        </w:r>
      </w:ins>
      <w:del w:id="208" w:author="Tiago Oliveira" w:date="2016-07-21T12:44:00Z">
        <w:r w:rsidDel="000D3895">
          <w:delText>localização em memória das instruções e das variáveis e constantes é estática e estabelecida no ficheiro fonte.</w:delText>
        </w:r>
      </w:del>
      <w:commentRangeEnd w:id="190"/>
      <w:r w:rsidR="000D3895">
        <w:rPr>
          <w:rStyle w:val="Refdecomentrio"/>
        </w:rPr>
        <w:commentReference w:id="190"/>
      </w:r>
    </w:p>
    <w:p w14:paraId="48BC479D" w14:textId="4084DB37" w:rsidR="00F11F3A" w:rsidRDefault="00F11F3A" w:rsidP="009D0C2F">
      <w:pPr>
        <w:pStyle w:val="ParagrafodeTexto"/>
      </w:pPr>
      <w:r>
        <w:t>O ficheiro executável gerado pelo DASM tem a extensão HEX e adota o formato Intel HEX80</w:t>
      </w:r>
      <w:sdt>
        <w:sdtPr>
          <w:id w:val="-189079935"/>
          <w:citation/>
        </w:sdtPr>
        <w:sdtEndPr/>
        <w:sdtContent>
          <w:r>
            <w:fldChar w:fldCharType="begin"/>
          </w:r>
          <w:r w:rsidRPr="00B7089F">
            <w:instrText xml:space="preserve"> CITATION Wik162 \l 1033 </w:instrText>
          </w:r>
          <w:r>
            <w:fldChar w:fldCharType="separate"/>
          </w:r>
          <w:r w:rsidR="008108AC">
            <w:rPr>
              <w:noProof/>
            </w:rPr>
            <w:t xml:space="preserve"> </w:t>
          </w:r>
          <w:r w:rsidR="008108AC" w:rsidRPr="008108AC">
            <w:rPr>
              <w:noProof/>
            </w:rPr>
            <w:t>[12]</w:t>
          </w:r>
          <w:r>
            <w:fldChar w:fldCharType="end"/>
          </w:r>
        </w:sdtContent>
      </w:sdt>
      <w:r>
        <w:t xml:space="preserve">. É portanto um ficheiro de texto constituído por caracteres ASCII organizados em </w:t>
      </w:r>
      <w:r>
        <w:lastRenderedPageBreak/>
        <w:t xml:space="preserve">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7E4DD0D" w14:textId="4BFBBFCA" w:rsidR="00F11F3A" w:rsidRDefault="00730F1A" w:rsidP="009D0C2F">
      <w:pPr>
        <w:pStyle w:val="ParagrafodeTexto"/>
      </w:pPr>
      <w:commentRangeStart w:id="209"/>
      <w:r>
        <w:t xml:space="preserve">A execução do programa DASM também produz um ficheiro com extensão LST. Este </w:t>
      </w:r>
      <w:r w:rsidR="00F11F3A">
        <w:t>é destinado a ser impresso</w:t>
      </w:r>
      <w:r w:rsidR="00E84E14">
        <w:t xml:space="preserve"> ou consultado pelo utilizador</w:t>
      </w:r>
      <w:r w:rsidR="00F11F3A">
        <w:t xml:space="preserve">, pois contém diversas informações </w:t>
      </w:r>
      <w:del w:id="210" w:author="Tiago Oliveira" w:date="2016-07-21T16:04:00Z">
        <w:r w:rsidR="00F11F3A" w:rsidDel="008108AC">
          <w:delText xml:space="preserve">que podem </w:delText>
        </w:r>
      </w:del>
      <w:ins w:id="211" w:author="Tiago Oliveira" w:date="2016-07-21T16:04:00Z">
        <w:r w:rsidR="008108AC">
          <w:t xml:space="preserve">de </w:t>
        </w:r>
      </w:ins>
      <w:del w:id="212" w:author="Tiago Oliveira" w:date="2016-07-21T16:04:00Z">
        <w:r w:rsidR="00F11F3A" w:rsidDel="008108AC">
          <w:delText>auxili</w:delText>
        </w:r>
      </w:del>
      <w:ins w:id="213" w:author="Tiago Oliveira" w:date="2016-07-21T16:04:00Z">
        <w:r w:rsidR="008108AC">
          <w:t>auxílio</w:t>
        </w:r>
      </w:ins>
      <w:del w:id="214" w:author="Tiago Oliveira" w:date="2016-07-21T16:04:00Z">
        <w:r w:rsidR="00F11F3A" w:rsidDel="008108AC">
          <w:delText>ar o programador</w:delText>
        </w:r>
      </w:del>
      <w:r w:rsidR="00E84E14">
        <w:t>, tal</w:t>
      </w:r>
      <w:r w:rsidR="00F11F3A">
        <w:t xml:space="preserve"> como o texto original adicionado do código de cada instrução e respetivo endereço de memória.</w:t>
      </w:r>
      <w:r w:rsidR="00E84E14">
        <w:t xml:space="preserve"> </w:t>
      </w:r>
      <w:r>
        <w:t>Caso existam erros de compilação, os mesmos são assinalados na respetiva instrução com uma mensagem identificadora do seu tipo e da possível causa.</w:t>
      </w:r>
      <w:commentRangeEnd w:id="209"/>
      <w:r w:rsidR="008108AC">
        <w:rPr>
          <w:rStyle w:val="Refdecomentrio"/>
        </w:rPr>
        <w:commentReference w:id="209"/>
      </w:r>
    </w:p>
    <w:p w14:paraId="4AB6A1B2" w14:textId="72BE6254" w:rsidR="00CA3BBD" w:rsidRDefault="00CA3BBD" w:rsidP="009D0C2F">
      <w:pPr>
        <w:pStyle w:val="RTitulo3"/>
      </w:pPr>
      <w:bookmarkStart w:id="215" w:name="_Toc456867437"/>
      <w:r w:rsidRPr="00CA3BBD">
        <w:t>Escrita de programas</w:t>
      </w:r>
      <w:bookmarkEnd w:id="215"/>
    </w:p>
    <w:p w14:paraId="73E3610E" w14:textId="7D966D46" w:rsidR="00B3205B" w:rsidRDefault="00380637" w:rsidP="009D0C2F">
      <w:pPr>
        <w:pStyle w:val="ParagrafodeTexto"/>
      </w:pPr>
      <w:r w:rsidRPr="009207B8">
        <w:t xml:space="preserve">Quando </w:t>
      </w:r>
      <w:r w:rsidR="00E84E14">
        <w:t>um programador</w:t>
      </w:r>
      <w:r w:rsidRPr="009207B8">
        <w:t xml:space="preserve"> escreve </w:t>
      </w:r>
      <w:r w:rsidR="00E84E14">
        <w:t>o seu programa n</w:t>
      </w:r>
      <w:r w:rsidRPr="009207B8">
        <w:t xml:space="preserve">um ficheiro </w:t>
      </w:r>
      <w:r w:rsidR="00E84E14">
        <w:t xml:space="preserve">fonte </w:t>
      </w:r>
      <w:r w:rsidRPr="009207B8">
        <w:t xml:space="preserve">deve ter em conta que o assemblador DASM lê o ficheiro </w:t>
      </w:r>
      <w:r w:rsidR="00E84E14">
        <w:t xml:space="preserve">segundo a </w:t>
      </w:r>
      <w:r>
        <w:t>ordem</w:t>
      </w:r>
      <w:r w:rsidRPr="009207B8">
        <w:t xml:space="preserve"> </w:t>
      </w:r>
      <w:r w:rsidRPr="009207B8">
        <w:rPr>
          <w:i/>
        </w:rPr>
        <w:t>top down</w:t>
      </w:r>
      <w:r w:rsidRPr="009207B8">
        <w:t xml:space="preserve">, e que </w:t>
      </w:r>
      <w:r>
        <w:t xml:space="preserve">cada </w:t>
      </w:r>
      <w:r w:rsidR="00B3205B">
        <w:t>instrução pode ser dividida em 4 campos ordenados, seguindo a seguinte forma:</w:t>
      </w:r>
    </w:p>
    <w:p w14:paraId="750F40B5" w14:textId="77777777" w:rsidR="00B3205B" w:rsidRDefault="00B3205B" w:rsidP="00B3205B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[Símbolo:] Instrução [Operando Destino][,Operando Fonte 1] [,Operando Fonte 2] [;comentário]</w:t>
      </w:r>
    </w:p>
    <w:p w14:paraId="65324BE0" w14:textId="77777777" w:rsidR="00B3205B" w:rsidRDefault="00B3205B" w:rsidP="009D0C2F">
      <w:pPr>
        <w:pStyle w:val="RBulletList"/>
      </w:pPr>
      <w:r>
        <w:rPr>
          <w:b/>
        </w:rPr>
        <w:t>Símbolo</w:t>
      </w:r>
      <w:r>
        <w:t>: Serve para referir o nome de uma variável, uma constante ou um endereço da memória, sendo que se trata de uma palavra, única no documento, seguida de “:”</w:t>
      </w:r>
    </w:p>
    <w:p w14:paraId="5595AE69" w14:textId="77777777" w:rsidR="00B3205B" w:rsidRDefault="00B3205B" w:rsidP="009D0C2F">
      <w:pPr>
        <w:pStyle w:val="RBulletList"/>
      </w:pPr>
      <w:r>
        <w:rPr>
          <w:b/>
        </w:rPr>
        <w:t>Instrução:</w:t>
      </w:r>
      <w:r>
        <w:t xml:space="preserve"> Pode tratar-se de uma instrução PDS16 ou uma diretiva para o </w:t>
      </w:r>
      <w:r>
        <w:rPr>
          <w:i/>
        </w:rPr>
        <w:t>assembler</w:t>
      </w:r>
      <w:r>
        <w:t>.</w:t>
      </w:r>
    </w:p>
    <w:p w14:paraId="4D47F98D" w14:textId="0EEB08EC" w:rsidR="00B3205B" w:rsidRPr="009207B8" w:rsidRDefault="00B3205B" w:rsidP="009D0C2F">
      <w:pPr>
        <w:pStyle w:val="RBulletList"/>
      </w:pPr>
      <w:r w:rsidRPr="009207B8">
        <w:rPr>
          <w:b/>
        </w:rPr>
        <w:t>Operando:</w:t>
      </w:r>
      <w:r w:rsidRPr="009207B8">
        <w:t xml:space="preserve"> Trata-se dos parâmetros da instrução em causa (caso a mesma possua algum), em que o seu tipo e número dependem da própria instrução.</w:t>
      </w:r>
    </w:p>
    <w:p w14:paraId="42390898" w14:textId="0E61CD18" w:rsidR="00B3205B" w:rsidRPr="009207B8" w:rsidRDefault="00B3205B" w:rsidP="009D0C2F">
      <w:pPr>
        <w:pStyle w:val="RBulletList"/>
      </w:pPr>
      <w:r w:rsidRPr="009207B8">
        <w:rPr>
          <w:b/>
        </w:rPr>
        <w:t xml:space="preserve">Comentário: </w:t>
      </w:r>
      <w:r w:rsidRPr="009207B8">
        <w:t xml:space="preserve">O </w:t>
      </w:r>
      <w:r w:rsidR="00E84E14">
        <w:t>assemblador</w:t>
      </w:r>
      <w:r w:rsidR="00E84E14" w:rsidRPr="009207B8">
        <w:t xml:space="preserve"> </w:t>
      </w:r>
      <w:r w:rsidRPr="009207B8">
        <w:t xml:space="preserve">ignora os seus caracteres. Existem </w:t>
      </w:r>
      <w:ins w:id="216" w:author="Tiago Oliveira" w:date="2016-07-21T16:05:00Z">
        <w:r w:rsidR="008108AC">
          <w:t>dois</w:t>
        </w:r>
      </w:ins>
      <w:del w:id="217" w:author="Tiago Oliveira" w:date="2016-07-21T16:05:00Z">
        <w:r w:rsidRPr="009207B8" w:rsidDel="008108AC">
          <w:delText>2</w:delText>
        </w:r>
      </w:del>
      <w:r w:rsidRPr="009207B8">
        <w:t xml:space="preserve">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DDFCDF" w14:textId="3AEFB4C1" w:rsidR="008E1725" w:rsidRDefault="008E1725" w:rsidP="009D0C2F">
      <w:pPr>
        <w:pStyle w:val="RTitulo3"/>
      </w:pPr>
      <w:bookmarkStart w:id="218" w:name="_Toc456867438"/>
      <w:r w:rsidRPr="008E1725">
        <w:t>Diretivas</w:t>
      </w:r>
      <w:bookmarkEnd w:id="218"/>
    </w:p>
    <w:p w14:paraId="35CF1051" w14:textId="54A73A14" w:rsidR="00730F1A" w:rsidRDefault="00730F1A" w:rsidP="009D0C2F">
      <w:pPr>
        <w:pStyle w:val="ParagrafodeTexto"/>
      </w:pPr>
      <w:r>
        <w:t>Para além das instruções assembly PDS16, o assemblador DASM reconhece e processa um outro conjunto de comandos</w:t>
      </w:r>
      <w:r>
        <w:fldChar w:fldCharType="begin"/>
      </w:r>
      <w:r w:rsidR="00E84E14">
        <w:instrText xml:space="preserve">CITATION Jos \l 2070 </w:instrText>
      </w:r>
      <w:r>
        <w:fldChar w:fldCharType="separate"/>
      </w:r>
      <w:r w:rsidR="008108AC">
        <w:rPr>
          <w:noProof/>
        </w:rPr>
        <w:t xml:space="preserve"> </w:t>
      </w:r>
      <w:r w:rsidR="008108AC" w:rsidRPr="008108AC">
        <w:rPr>
          <w:noProof/>
        </w:rPr>
        <w:t>[13]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0C18F0D6" w14:textId="649B54CC" w:rsidR="00E84E14" w:rsidRDefault="00730F1A" w:rsidP="00B7089F">
      <w:pPr>
        <w:pStyle w:val="ParagrafodeTexto"/>
      </w:pPr>
      <w:r>
        <w:t>No que respeita à organização dos programas em memória, é possível definir-se as três secções base geradas por quase todos os compiladores:</w:t>
      </w:r>
    </w:p>
    <w:p w14:paraId="3E338622" w14:textId="38F523AB" w:rsidR="00E84E14" w:rsidRDefault="00E84E14" w:rsidP="00B7089F">
      <w:pPr>
        <w:pStyle w:val="RNumericList1"/>
      </w:pPr>
      <w:r>
        <w:t>“</w:t>
      </w:r>
      <w:r w:rsidRPr="00FA4C55">
        <w:rPr>
          <w:rStyle w:val="cdigoassemblypalavra"/>
        </w:rPr>
        <w:t>.TEXT</w:t>
      </w:r>
      <w:r>
        <w:t>” – que aloja as instruções do programa;</w:t>
      </w:r>
    </w:p>
    <w:p w14:paraId="373EF9D3" w14:textId="77777777" w:rsidR="00730F1A" w:rsidRDefault="00730F1A" w:rsidP="009D0C2F">
      <w:pPr>
        <w:pStyle w:val="RNumericList1"/>
      </w:pPr>
      <w:r>
        <w:t>“</w:t>
      </w:r>
      <w:r w:rsidRPr="00FA4C55">
        <w:rPr>
          <w:rStyle w:val="cdigoassemblypalavra"/>
        </w:rPr>
        <w:t>.DATA</w:t>
      </w:r>
      <w:r>
        <w:t>” – que aloja as variáveis globais com valor inicial;</w:t>
      </w:r>
    </w:p>
    <w:p w14:paraId="3A159221" w14:textId="7CA3026D" w:rsidR="00E84E14" w:rsidRDefault="00730F1A" w:rsidP="00E84E14">
      <w:pPr>
        <w:pStyle w:val="RNumericList1"/>
      </w:pPr>
      <w:r>
        <w:t>“</w:t>
      </w:r>
      <w:r w:rsidRPr="00FA4C55">
        <w:rPr>
          <w:rStyle w:val="cdigoassemblypalavra"/>
        </w:rPr>
        <w:t>.BSS</w:t>
      </w:r>
      <w:r>
        <w:t>” – que aloja as variáveis globais sem valor inicial</w:t>
      </w:r>
      <w:r w:rsidR="00E84E14">
        <w:t>.</w:t>
      </w:r>
    </w:p>
    <w:p w14:paraId="081D57A5" w14:textId="2B2CD533" w:rsidR="00730F1A" w:rsidRDefault="00730F1A" w:rsidP="00E84E14">
      <w:pPr>
        <w:pStyle w:val="ParagrafodeTexto"/>
      </w:pPr>
      <w:r>
        <w:t>Para além destas secções, permite ainda que o programador defina outras secções. Para tal, deve usar-se a diretiva</w:t>
      </w:r>
      <w:r w:rsidR="00E84E14">
        <w:t xml:space="preserve"> </w:t>
      </w:r>
      <w:del w:id="219" w:author="Tiago Oliveira" w:date="2016-07-21T16:06:00Z">
        <w:r w:rsidDel="008108AC">
          <w:rPr>
            <w:i/>
          </w:rPr>
          <w:delText>.</w:delText>
        </w:r>
      </w:del>
      <w:r>
        <w:rPr>
          <w:i/>
        </w:rPr>
        <w:t>section</w:t>
      </w:r>
      <w:r>
        <w:t xml:space="preserve"> para definir uma expressão do tipo </w:t>
      </w:r>
      <w:r w:rsidRPr="00FA4C55">
        <w:rPr>
          <w:rStyle w:val="cdigoassemblypalavra"/>
        </w:rPr>
        <w:t>“.SECTION section_name</w:t>
      </w:r>
      <w:r>
        <w:t xml:space="preserve">”, em que </w:t>
      </w:r>
      <w:r w:rsidRPr="00FA4C55">
        <w:rPr>
          <w:rStyle w:val="cdigoassemblypalavra"/>
        </w:rPr>
        <w:t>section_name</w:t>
      </w:r>
      <w:r>
        <w:t xml:space="preserve"> corresponde ao nome da secção desejada.</w:t>
      </w:r>
    </w:p>
    <w:p w14:paraId="68B80FD5" w14:textId="71FBC271" w:rsidR="00730F1A" w:rsidRDefault="00730F1A" w:rsidP="009D0C2F">
      <w:pPr>
        <w:pStyle w:val="ParagrafodeTexto"/>
      </w:pPr>
      <w:r>
        <w:lastRenderedPageBreak/>
        <w:t>De notar que estas diretivas apenas definem o início de uma zona de memória contígua onde se pode localizar as instruções e os valores definidos para as variáveis</w:t>
      </w:r>
      <w:del w:id="220" w:author="Tiago Oliveira" w:date="2016-07-21T16:06:00Z">
        <w:r w:rsidDel="008108AC">
          <w:delText xml:space="preserve"> </w:delText>
        </w:r>
      </w:del>
      <w:r>
        <w:t xml:space="preserve">. Para estabelecer o valor do endereço em que uma secção deverá ser localizada deve usar-se a diretoria </w:t>
      </w:r>
      <w:del w:id="221" w:author="Tiago Oliveira" w:date="2016-07-21T16:06:00Z">
        <w:r w:rsidDel="008108AC">
          <w:rPr>
            <w:i/>
          </w:rPr>
          <w:delText>.</w:delText>
        </w:r>
      </w:del>
      <w:r>
        <w:rPr>
          <w:i/>
        </w:rPr>
        <w:t>org</w:t>
      </w:r>
      <w:r>
        <w:t xml:space="preserve"> que define uma expressão do tipo: “</w:t>
      </w:r>
      <w:r w:rsidRPr="00FA4C55">
        <w:rPr>
          <w:rStyle w:val="cdigoassemblypalavra"/>
        </w:rPr>
        <w:t>.ORG expression</w:t>
      </w:r>
      <w:r>
        <w:t>”, em que “</w:t>
      </w:r>
      <w:r w:rsidRPr="00FA4C55">
        <w:rPr>
          <w:rStyle w:val="cdigoassemblypalavra"/>
        </w:rPr>
        <w:t>expression</w:t>
      </w:r>
      <w:r>
        <w:t>” deverá corresponder o valor de endereço pretendido.</w:t>
      </w:r>
    </w:p>
    <w:p w14:paraId="784455BD" w14:textId="490108C5" w:rsidR="00730F1A" w:rsidRDefault="00730F1A" w:rsidP="009D0C2F">
      <w:pPr>
        <w:pStyle w:val="ParagrafodeTexto"/>
      </w:pPr>
      <w:r>
        <w:t xml:space="preserve">O assemblador DASM disponibiliza um outro conjunto de diretivas que permite reservar e definir o valor inicial de posições de memória. As diretivas </w:t>
      </w:r>
      <w:r>
        <w:rPr>
          <w:i/>
        </w:rPr>
        <w:t>.word</w:t>
      </w:r>
      <w:r>
        <w:t xml:space="preserve"> e </w:t>
      </w:r>
      <w:r>
        <w:rPr>
          <w:i/>
        </w:rPr>
        <w:t xml:space="preserve">.byte </w:t>
      </w:r>
      <w:r>
        <w:t xml:space="preserve">podem definir dois tipos de expressões: </w:t>
      </w:r>
    </w:p>
    <w:p w14:paraId="709A1B0F" w14:textId="77777777" w:rsidR="00730F1A" w:rsidRDefault="00730F1A" w:rsidP="009D0C2F">
      <w:pPr>
        <w:pStyle w:val="RNumericList1"/>
        <w:numPr>
          <w:ilvl w:val="0"/>
          <w:numId w:val="38"/>
        </w:numPr>
      </w:pPr>
      <w:r>
        <w:t>“.WORD” – define uma/várias palavra/s em memória;</w:t>
      </w:r>
    </w:p>
    <w:p w14:paraId="630D01C3" w14:textId="77777777" w:rsidR="00730F1A" w:rsidRDefault="00730F1A" w:rsidP="009D0C2F">
      <w:pPr>
        <w:pStyle w:val="RNumericList1"/>
      </w:pPr>
      <w:r>
        <w:t xml:space="preserve">“.BYTE” – define um/vários </w:t>
      </w:r>
      <w:r w:rsidRPr="00FA4C55">
        <w:rPr>
          <w:i/>
        </w:rPr>
        <w:t>byte/s</w:t>
      </w:r>
      <w:r>
        <w:t xml:space="preserve"> em memória;</w:t>
      </w:r>
    </w:p>
    <w:p w14:paraId="050984AA" w14:textId="58CDDDE7" w:rsidR="00730F1A" w:rsidRDefault="00730F1A" w:rsidP="009D0C2F">
      <w:pPr>
        <w:pStyle w:val="RNumericList1"/>
      </w:pPr>
      <w:r>
        <w:t>“.ASCII”, “.ASCIIZ” – define</w:t>
      </w:r>
      <w:r w:rsidR="00E84E14">
        <w:t>m</w:t>
      </w:r>
      <w:r>
        <w:t xml:space="preserve"> uma string ascii não terminada por zero, e terminada por zero, respetivamente;</w:t>
      </w:r>
    </w:p>
    <w:p w14:paraId="593313AC" w14:textId="625F5CBD" w:rsidR="00730F1A" w:rsidRDefault="00730F1A" w:rsidP="009D0C2F">
      <w:pPr>
        <w:pStyle w:val="RNumericList1"/>
      </w:pPr>
      <w:r>
        <w:t xml:space="preserve">“.SPACE” – reserva espaço para um ou vários </w:t>
      </w:r>
      <w:r w:rsidRPr="00FA4C55">
        <w:rPr>
          <w:i/>
        </w:rPr>
        <w:t>bytes</w:t>
      </w:r>
      <w:r>
        <w:t xml:space="preserve">, com possibilidade de serem </w:t>
      </w:r>
      <w:r w:rsidR="00E84E14">
        <w:t xml:space="preserve">inicializados </w:t>
      </w:r>
      <w:r>
        <w:t>com um valor definido pelo programador.</w:t>
      </w:r>
    </w:p>
    <w:p w14:paraId="593B7452" w14:textId="26358EA5" w:rsidR="00672F3F" w:rsidRDefault="00730F1A" w:rsidP="00672F3F">
      <w:pPr>
        <w:pStyle w:val="ParagrafodeTexto"/>
      </w:pPr>
      <w:r>
        <w:t>Existe também a possibilidade de serem atribuídos valores a símbolos através das diretivas “</w:t>
      </w:r>
      <w:r w:rsidRPr="008108AC">
        <w:rPr>
          <w:rStyle w:val="cdigoassemblypalavra"/>
          <w:rPrChange w:id="222" w:author="Tiago Oliveira" w:date="2016-07-21T16:07:00Z">
            <w:rPr/>
          </w:rPrChange>
        </w:rPr>
        <w:t>.EQU</w:t>
      </w:r>
      <w:r>
        <w:t>”</w:t>
      </w:r>
      <w:ins w:id="223" w:author="Tiago Oliveira" w:date="2016-07-21T16:08:00Z">
        <w:r w:rsidR="008108AC">
          <w:t xml:space="preserve"> </w:t>
        </w:r>
      </w:ins>
      <w:del w:id="224" w:author="Tiago Oliveira" w:date="2016-07-21T16:08:00Z">
        <w:r w:rsidDel="008108AC">
          <w:delText xml:space="preserve"> </w:delText>
        </w:r>
      </w:del>
      <w:r>
        <w:t>e “</w:t>
      </w:r>
      <w:r w:rsidRPr="008108AC">
        <w:rPr>
          <w:rStyle w:val="cdigoassemblypalavra"/>
          <w:rPrChange w:id="225" w:author="Tiago Oliveira" w:date="2016-07-21T16:07:00Z">
            <w:rPr/>
          </w:rPrChange>
        </w:rPr>
        <w:t>.SET</w:t>
      </w:r>
      <w:r>
        <w:t xml:space="preserve">”, sendo que </w:t>
      </w:r>
      <w:r w:rsidR="00E84E14">
        <w:t>n</w:t>
      </w:r>
      <w:r>
        <w:t xml:space="preserve">a primeira </w:t>
      </w:r>
      <w:r w:rsidR="00E84E14">
        <w:t xml:space="preserve">o valor </w:t>
      </w:r>
      <w:r>
        <w:t xml:space="preserve">é atribuído de forma permanente e </w:t>
      </w:r>
      <w:r w:rsidR="00E84E14">
        <w:t>n</w:t>
      </w:r>
      <w:r>
        <w:t>o segundo</w:t>
      </w:r>
      <w:r w:rsidR="00E84E14">
        <w:t xml:space="preserve"> de forma</w:t>
      </w:r>
      <w:r>
        <w:t xml:space="preserve"> temporária. </w:t>
      </w:r>
    </w:p>
    <w:p w14:paraId="25372C5D" w14:textId="77777777" w:rsidR="00672F3F" w:rsidRDefault="00672F3F" w:rsidP="00672F3F">
      <w:pPr>
        <w:pStyle w:val="RTitulo1"/>
        <w:sectPr w:rsidR="00672F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7E12C7" w14:textId="1393B944" w:rsidR="00730F1A" w:rsidRDefault="00730F1A" w:rsidP="00672F3F">
      <w:pPr>
        <w:pStyle w:val="RTitulo1"/>
      </w:pPr>
      <w:bookmarkStart w:id="226" w:name="_Toc456867439"/>
      <w:r>
        <w:lastRenderedPageBreak/>
        <w:t>Framework Xtext</w:t>
      </w:r>
      <w:bookmarkEnd w:id="226"/>
    </w:p>
    <w:p w14:paraId="17E82299" w14:textId="2D5B3E1C" w:rsidR="007B572B" w:rsidRDefault="00730F1A" w:rsidP="009D0C2F">
      <w:pPr>
        <w:pStyle w:val="ParagrafodeTexto"/>
      </w:pPr>
      <w:r>
        <w:t xml:space="preserve">Xtext é uma </w:t>
      </w:r>
      <w:r>
        <w:rPr>
          <w:i/>
        </w:rPr>
        <w:t>framework</w:t>
      </w:r>
      <w:r>
        <w:t xml:space="preserve"> </w:t>
      </w:r>
      <w:r w:rsidR="00C852F9">
        <w:t xml:space="preserve">utilizada principalmente </w:t>
      </w:r>
      <w:r>
        <w:t>para o desenvolvimento de linguagens de programação</w:t>
      </w:r>
      <w:r w:rsidR="004951DA">
        <w:t xml:space="preserve"> e de linguagens de domínio específico,</w:t>
      </w:r>
      <w:r>
        <w:t xml:space="preserve"> as denominadas </w:t>
      </w:r>
      <w:r w:rsidRPr="007500DD">
        <w:t>DSL</w:t>
      </w:r>
      <w:r w:rsidR="004951DA">
        <w:t xml:space="preserve">. </w:t>
      </w:r>
      <w:r w:rsidR="00EF4693">
        <w:t xml:space="preserve">Uma grande vantagem </w:t>
      </w:r>
      <w:r w:rsidR="00E9755F">
        <w:t xml:space="preserve">da </w:t>
      </w:r>
      <w:r w:rsidR="00EF4693">
        <w:rPr>
          <w:i/>
        </w:rPr>
        <w:t xml:space="preserve">framework </w:t>
      </w:r>
      <w:r w:rsidR="00E9755F">
        <w:t>Xtext é a sua</w:t>
      </w:r>
      <w:r w:rsidR="00EF4693">
        <w:t xml:space="preserve"> continuidade com a Eclipse Modeling Framework</w:t>
      </w:r>
      <w:sdt>
        <w:sdtPr>
          <w:id w:val="826398072"/>
          <w:citation/>
        </w:sdtPr>
        <w:sdtEndPr/>
        <w:sdtContent>
          <w:r w:rsidR="00EF4693">
            <w:fldChar w:fldCharType="begin"/>
          </w:r>
          <w:r w:rsidR="00EF4693" w:rsidRPr="00FA4C55">
            <w:instrText xml:space="preserve"> CITATION The16 \l 1033 </w:instrText>
          </w:r>
          <w:r w:rsidR="00EF4693">
            <w:fldChar w:fldCharType="separate"/>
          </w:r>
          <w:r w:rsidR="008108AC">
            <w:rPr>
              <w:noProof/>
            </w:rPr>
            <w:t xml:space="preserve"> </w:t>
          </w:r>
          <w:r w:rsidR="008108AC" w:rsidRPr="008108AC">
            <w:rPr>
              <w:noProof/>
            </w:rPr>
            <w:t>[14]</w:t>
          </w:r>
          <w:r w:rsidR="00EF4693">
            <w:fldChar w:fldCharType="end"/>
          </w:r>
        </w:sdtContent>
      </w:sdt>
      <w:r w:rsidR="00EF4693">
        <w:t xml:space="preserve"> (EMF)</w:t>
      </w:r>
      <w:r w:rsidR="00A92509">
        <w:t xml:space="preserve"> que permite a conversão de código numa dada linguagem</w:t>
      </w:r>
      <w:r w:rsidR="008D7BDC">
        <w:t xml:space="preserve"> (neste caso a gramática)</w:t>
      </w:r>
      <w:r w:rsidR="00A92509">
        <w:t xml:space="preserve"> para um modelo que poderá ser posteriormente transformado noutro modelo, ou serializado para outra linguagem.</w:t>
      </w:r>
      <w:sdt>
        <w:sdtPr>
          <w:id w:val="-1316183900"/>
          <w:citation/>
        </w:sdtPr>
        <w:sdtEndPr/>
        <w:sdtContent>
          <w:r w:rsidR="00C705F6">
            <w:fldChar w:fldCharType="begin"/>
          </w:r>
          <w:r w:rsidR="00C705F6" w:rsidRPr="00E12F5C">
            <w:instrText xml:space="preserve"> CITATION Mar12 \l 1033 </w:instrText>
          </w:r>
          <w:r w:rsidR="00C705F6">
            <w:fldChar w:fldCharType="separate"/>
          </w:r>
          <w:r w:rsidR="008108AC">
            <w:rPr>
              <w:noProof/>
            </w:rPr>
            <w:t xml:space="preserve"> </w:t>
          </w:r>
          <w:r w:rsidR="008108AC" w:rsidRPr="008108AC">
            <w:rPr>
              <w:noProof/>
            </w:rPr>
            <w:t>[15]</w:t>
          </w:r>
          <w:r w:rsidR="00C705F6">
            <w:fldChar w:fldCharType="end"/>
          </w:r>
        </w:sdtContent>
      </w:sdt>
      <w:r w:rsidR="00EF4693">
        <w:t xml:space="preserve"> </w:t>
      </w:r>
      <w:r w:rsidR="007B572B">
        <w:t xml:space="preserve">O motivo pelo qual é necessário associar este modelo ao código, é a necessidade de ter uma </w:t>
      </w:r>
      <w:r w:rsidR="007B572B">
        <w:rPr>
          <w:i/>
        </w:rPr>
        <w:t>meta-data</w:t>
      </w:r>
      <w:r w:rsidR="007B572B">
        <w:t xml:space="preserve"> à qual referir na implementação das regras de dada linguagem.</w:t>
      </w:r>
    </w:p>
    <w:p w14:paraId="3B394EE5" w14:textId="52A77BA5" w:rsidR="00730F1A" w:rsidDel="009B6E3F" w:rsidRDefault="00730F1A">
      <w:pPr>
        <w:pStyle w:val="ParagrafodeTexto"/>
        <w:rPr>
          <w:del w:id="227" w:author="Tiago Oliveira" w:date="2016-07-21T12:54:00Z"/>
        </w:rPr>
      </w:pPr>
      <w:r>
        <w:t xml:space="preserve">Com </w:t>
      </w:r>
      <w:r w:rsidR="00793860" w:rsidRPr="00E12F5C">
        <w:rPr>
          <w:i/>
        </w:rPr>
        <w:t>a</w:t>
      </w:r>
      <w:r w:rsidR="00793860">
        <w:t xml:space="preserve"> </w:t>
      </w:r>
      <w:r w:rsidR="00793860">
        <w:rPr>
          <w:i/>
        </w:rPr>
        <w:t>framework</w:t>
      </w:r>
      <w:r>
        <w:t xml:space="preserve"> Xtext é possível definir </w:t>
      </w:r>
      <w:r w:rsidR="00E77184">
        <w:t>toda a sintaxe</w:t>
      </w:r>
      <w:r w:rsidR="00E9755F">
        <w:t xml:space="preserve"> e semântica</w:t>
      </w:r>
      <w:r w:rsidR="00E77184">
        <w:t xml:space="preserve"> de um</w:t>
      </w:r>
      <w:r>
        <w:t>a linguagem</w:t>
      </w:r>
      <w:r w:rsidR="00E9755F">
        <w:t xml:space="preserve"> tendo assim como</w:t>
      </w:r>
      <w:r>
        <w:t xml:space="preserve"> resultado uma infraestrutura que</w:t>
      </w:r>
      <w:r w:rsidR="00296AC0">
        <w:t xml:space="preserve"> p</w:t>
      </w:r>
      <w:r w:rsidR="001D578A">
        <w:t>o</w:t>
      </w:r>
      <w:r w:rsidR="00296AC0">
        <w:t>der</w:t>
      </w:r>
      <w:r w:rsidR="001D578A">
        <w:t>á</w:t>
      </w:r>
      <w:r>
        <w:t xml:space="preserve"> inclui</w:t>
      </w:r>
      <w:r w:rsidR="00296AC0">
        <w:t>r</w:t>
      </w:r>
      <w:r>
        <w:t xml:space="preserve"> </w:t>
      </w:r>
      <w:r>
        <w:rPr>
          <w:i/>
        </w:rPr>
        <w:t>parser</w:t>
      </w:r>
      <w:r>
        <w:t xml:space="preserve">, </w:t>
      </w:r>
      <w:r>
        <w:rPr>
          <w:i/>
        </w:rPr>
        <w:t>linker</w:t>
      </w:r>
      <w:r>
        <w:t xml:space="preserve">, </w:t>
      </w:r>
      <w:r>
        <w:rPr>
          <w:i/>
        </w:rPr>
        <w:t>typechecker</w:t>
      </w:r>
      <w:r w:rsidR="00346627">
        <w:t>,</w:t>
      </w:r>
      <w:r>
        <w:t xml:space="preserve"> compilador</w:t>
      </w:r>
      <w:r w:rsidR="00346627">
        <w:t xml:space="preserve"> bem como suporte </w:t>
      </w:r>
      <w:r w:rsidR="001D578A">
        <w:t>à</w:t>
      </w:r>
      <w:r w:rsidR="00346627">
        <w:t xml:space="preserve"> edição.</w:t>
      </w:r>
      <w:ins w:id="228" w:author="Tiago Oliveira" w:date="2016-07-21T12:53:00Z">
        <w:r w:rsidR="009B6E3F">
          <w:fldChar w:fldCharType="begin"/>
        </w:r>
        <w:r w:rsidR="009B6E3F">
          <w:instrText xml:space="preserve"> CITATION Lor13 \l 1033 </w:instrText>
        </w:r>
        <w:r w:rsidR="009B6E3F">
          <w:fldChar w:fldCharType="separate"/>
        </w:r>
      </w:ins>
      <w:r w:rsidR="008108AC">
        <w:rPr>
          <w:noProof/>
        </w:rPr>
        <w:t xml:space="preserve"> </w:t>
      </w:r>
      <w:r w:rsidR="008108AC" w:rsidRPr="008108AC">
        <w:rPr>
          <w:noProof/>
        </w:rPr>
        <w:t>[16]</w:t>
      </w:r>
      <w:ins w:id="229" w:author="Tiago Oliveira" w:date="2016-07-21T12:53:00Z">
        <w:r w:rsidR="009B6E3F">
          <w:fldChar w:fldCharType="end"/>
        </w:r>
      </w:ins>
      <w:r w:rsidR="00346627">
        <w:t xml:space="preserve"> É possível </w:t>
      </w:r>
      <w:r w:rsidR="001D578A">
        <w:t>ob</w:t>
      </w:r>
      <w:r>
        <w:t>ter um editor utilizando uma plataforma</w:t>
      </w:r>
      <w:r w:rsidR="00090BA5">
        <w:t>,</w:t>
      </w:r>
      <w:r>
        <w:t xml:space="preserve"> </w:t>
      </w:r>
      <w:r w:rsidR="00346627">
        <w:t xml:space="preserve">como é o caso </w:t>
      </w:r>
      <w:r>
        <w:t xml:space="preserve">do </w:t>
      </w:r>
      <w:r w:rsidR="003C580E">
        <w:t xml:space="preserve">ambiente de desenvolvimento </w:t>
      </w:r>
      <w:r>
        <w:t>Eclipse</w:t>
      </w:r>
      <w:del w:id="230" w:author="Tiago Oliveira" w:date="2016-07-21T16:10:00Z">
        <w:r w:rsidDel="008108AC">
          <w:delText xml:space="preserve"> </w:delText>
        </w:r>
        <w:r w:rsidDel="008108AC">
          <w:fldChar w:fldCharType="begin"/>
        </w:r>
        <w:r w:rsidDel="008108AC">
          <w:delInstrText xml:space="preserve"> CITATION IDE \l 2070 </w:delInstrText>
        </w:r>
        <w:r w:rsidDel="008108AC">
          <w:fldChar w:fldCharType="separate"/>
        </w:r>
        <w:r w:rsidR="008108AC" w:rsidDel="008108AC">
          <w:rPr>
            <w:noProof/>
          </w:rPr>
          <w:delText xml:space="preserve"> </w:delText>
        </w:r>
        <w:r w:rsidR="008108AC" w:rsidRPr="008108AC" w:rsidDel="008108AC">
          <w:rPr>
            <w:noProof/>
          </w:rPr>
          <w:delText>[3]</w:delText>
        </w:r>
        <w:r w:rsidDel="008108AC">
          <w:fldChar w:fldCharType="end"/>
        </w:r>
      </w:del>
      <w:r w:rsidR="003C580E">
        <w:t xml:space="preserve"> ou </w:t>
      </w:r>
      <w:r w:rsidR="00346627">
        <w:t xml:space="preserve">do </w:t>
      </w:r>
      <w:r>
        <w:t>IntelliJ IDEA</w:t>
      </w:r>
      <w:del w:id="231" w:author="Tiago Oliveira" w:date="2016-07-21T16:10:00Z">
        <w:r w:rsidDel="008108AC">
          <w:delText xml:space="preserve"> </w:delText>
        </w:r>
        <w:r w:rsidDel="008108AC">
          <w:fldChar w:fldCharType="begin"/>
        </w:r>
        <w:r w:rsidDel="008108AC">
          <w:delInstrText xml:space="preserve"> CITATION IDE1 \l 2070 </w:delInstrText>
        </w:r>
        <w:r w:rsidDel="008108AC">
          <w:fldChar w:fldCharType="separate"/>
        </w:r>
        <w:r w:rsidR="008108AC" w:rsidDel="008108AC">
          <w:rPr>
            <w:noProof/>
          </w:rPr>
          <w:delText xml:space="preserve"> </w:delText>
        </w:r>
        <w:r w:rsidR="008108AC" w:rsidRPr="008108AC" w:rsidDel="008108AC">
          <w:rPr>
            <w:noProof/>
          </w:rPr>
          <w:delText>[4]</w:delText>
        </w:r>
        <w:r w:rsidDel="008108AC">
          <w:fldChar w:fldCharType="end"/>
        </w:r>
      </w:del>
      <w:r w:rsidR="00090BA5">
        <w:t>,</w:t>
      </w:r>
      <w:r>
        <w:t xml:space="preserve"> </w:t>
      </w:r>
      <w:r w:rsidR="003C580E">
        <w:t>e também através</w:t>
      </w:r>
      <w:r>
        <w:t xml:space="preserve"> </w:t>
      </w:r>
      <w:r w:rsidR="00346627">
        <w:t xml:space="preserve">de um </w:t>
      </w:r>
      <w:r w:rsidRPr="00FA4C55">
        <w:rPr>
          <w:i/>
        </w:rPr>
        <w:t>browser</w:t>
      </w:r>
      <w:del w:id="232" w:author="Tiago Oliveira" w:date="2016-07-21T16:09:00Z">
        <w:r w:rsidR="00090BA5" w:rsidDel="008108AC">
          <w:delText xml:space="preserve">, </w:delText>
        </w:r>
        <w:r w:rsidR="00346627" w:rsidDel="008108AC">
          <w:delText xml:space="preserve">por exemplo o </w:delText>
        </w:r>
        <w:r w:rsidR="00346627" w:rsidRPr="008108AC" w:rsidDel="008108AC">
          <w:rPr>
            <w:rPrChange w:id="233" w:author="Tiago Oliveira" w:date="2016-07-21T16:09:00Z">
              <w:rPr>
                <w:i/>
              </w:rPr>
            </w:rPrChange>
          </w:rPr>
          <w:delText>Chrome</w:delText>
        </w:r>
      </w:del>
      <w:r>
        <w:t xml:space="preserve">. </w:t>
      </w:r>
    </w:p>
    <w:p w14:paraId="7B522B25" w14:textId="62B41B1B" w:rsidR="00730F1A" w:rsidRDefault="00E9755F">
      <w:pPr>
        <w:pStyle w:val="ParagrafodeTexto"/>
      </w:pPr>
      <w:del w:id="234" w:author="Tiago Oliveira" w:date="2016-07-21T12:54:00Z">
        <w:r w:rsidDel="009B6E3F">
          <w:delText xml:space="preserve">Para a elaboração deste projeto foi </w:delText>
        </w:r>
        <w:r w:rsidR="00730F1A" w:rsidDel="009B6E3F">
          <w:delText>utilizado como recurso o livro “</w:delText>
        </w:r>
        <w:r w:rsidR="00730F1A" w:rsidRPr="00FA4C55" w:rsidDel="009B6E3F">
          <w:rPr>
            <w:i/>
          </w:rPr>
          <w:delText>Implementing Domain-Specific Languages with Xtext</w:delText>
        </w:r>
        <w:r w:rsidR="006F4577" w:rsidRPr="00FA4C55" w:rsidDel="009B6E3F">
          <w:rPr>
            <w:i/>
          </w:rPr>
          <w:delText xml:space="preserve"> </w:delText>
        </w:r>
        <w:r w:rsidR="00730F1A" w:rsidRPr="00FA4C55" w:rsidDel="009B6E3F">
          <w:rPr>
            <w:i/>
          </w:rPr>
          <w:delText>and Xtend</w:delText>
        </w:r>
        <w:r w:rsidR="00730F1A" w:rsidDel="009B6E3F">
          <w:delText>”</w:delText>
        </w:r>
      </w:del>
      <w:del w:id="235" w:author="Tiago Oliveira" w:date="2016-07-21T12:53:00Z">
        <w:r w:rsidR="00730F1A" w:rsidDel="009B6E3F">
          <w:fldChar w:fldCharType="begin"/>
        </w:r>
        <w:r w:rsidR="00730F1A" w:rsidDel="009B6E3F">
          <w:delInstrText xml:space="preserve"> CITATION Lor13 \l 1033 </w:delInstrText>
        </w:r>
        <w:r w:rsidR="00730F1A" w:rsidDel="009B6E3F">
          <w:fldChar w:fldCharType="separate"/>
        </w:r>
        <w:r w:rsidR="00B7089F" w:rsidDel="009B6E3F">
          <w:rPr>
            <w:noProof/>
          </w:rPr>
          <w:delText xml:space="preserve"> </w:delText>
        </w:r>
        <w:r w:rsidR="00B7089F" w:rsidRPr="00B7089F" w:rsidDel="009B6E3F">
          <w:rPr>
            <w:noProof/>
          </w:rPr>
          <w:delText>[16]</w:delText>
        </w:r>
        <w:r w:rsidR="00730F1A" w:rsidDel="009B6E3F">
          <w:fldChar w:fldCharType="end"/>
        </w:r>
      </w:del>
      <w:del w:id="236" w:author="Tiago Oliveira" w:date="2016-07-21T12:54:00Z">
        <w:r w:rsidR="002F0434" w:rsidDel="009B6E3F">
          <w:delText>, que serve como suporte aos programadores que pretendem criar uma DSL utilizando</w:delText>
        </w:r>
        <w:r w:rsidR="00793860" w:rsidDel="009B6E3F">
          <w:delText xml:space="preserve"> a </w:delText>
        </w:r>
        <w:r w:rsidR="00793860" w:rsidDel="009B6E3F">
          <w:rPr>
            <w:i/>
          </w:rPr>
          <w:delText>framework</w:delText>
        </w:r>
        <w:r w:rsidR="002F0434" w:rsidDel="009B6E3F">
          <w:delText xml:space="preserve"> Xtext, oferecendo uma abordagem passo a passo, acompanhada de exemplos simples, das funcionalidades a implementar</w:delText>
        </w:r>
        <w:r w:rsidR="00730F1A" w:rsidDel="009B6E3F">
          <w:delText>.</w:delText>
        </w:r>
      </w:del>
    </w:p>
    <w:p w14:paraId="3F6CA0C8" w14:textId="1790D39B" w:rsidR="00672F3F" w:rsidRDefault="00090BA5" w:rsidP="00672F3F">
      <w:pPr>
        <w:pStyle w:val="ParagrafodeTexto"/>
        <w:sectPr w:rsidR="00672F3F" w:rsidSect="008D2CA0">
          <w:footerReference w:type="default" r:id="rId1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commentRangeStart w:id="237"/>
      <w:r>
        <w:t>O primeiro passo para</w:t>
      </w:r>
      <w:r w:rsidR="00FA503E">
        <w:t xml:space="preserve"> </w:t>
      </w:r>
      <w:r w:rsidR="00730F1A">
        <w:t xml:space="preserve">o desenvolvimento de um </w:t>
      </w:r>
      <w:r w:rsidR="00730F1A">
        <w:rPr>
          <w:i/>
        </w:rPr>
        <w:t xml:space="preserve">plug-in </w:t>
      </w:r>
      <w:r w:rsidR="00730F1A">
        <w:t xml:space="preserve">utilizando esta </w:t>
      </w:r>
      <w:r w:rsidR="00730F1A" w:rsidRPr="00FA4C55">
        <w:rPr>
          <w:i/>
        </w:rPr>
        <w:t>framework</w:t>
      </w:r>
      <w:r w:rsidR="00730F1A">
        <w:t xml:space="preserve">, é </w:t>
      </w:r>
      <w:r>
        <w:t xml:space="preserve">a </w:t>
      </w:r>
      <w:r w:rsidR="00730F1A">
        <w:t>instala</w:t>
      </w:r>
      <w:r>
        <w:t>ção</w:t>
      </w:r>
      <w:r w:rsidR="00730F1A">
        <w:t xml:space="preserve"> </w:t>
      </w:r>
      <w:r>
        <w:t>d</w:t>
      </w:r>
      <w:r w:rsidR="00730F1A">
        <w:t xml:space="preserve">o </w:t>
      </w:r>
      <w:r w:rsidR="00730F1A">
        <w:rPr>
          <w:i/>
        </w:rPr>
        <w:t>plug</w:t>
      </w:r>
      <w:r w:rsidR="00730F1A" w:rsidRPr="008108AC">
        <w:rPr>
          <w:i/>
          <w:rPrChange w:id="238" w:author="Tiago Oliveira" w:date="2016-07-21T16:10:00Z">
            <w:rPr/>
          </w:rPrChange>
        </w:rPr>
        <w:t>-in</w:t>
      </w:r>
      <w:r w:rsidR="00730F1A">
        <w:t xml:space="preserve"> </w:t>
      </w:r>
      <w:r w:rsidR="00CE56FE">
        <w:t xml:space="preserve">da </w:t>
      </w:r>
      <w:r w:rsidR="00CE56FE" w:rsidRPr="00FA4C55">
        <w:rPr>
          <w:i/>
        </w:rPr>
        <w:t>framework</w:t>
      </w:r>
      <w:r w:rsidR="00730F1A">
        <w:t xml:space="preserve"> </w:t>
      </w:r>
      <w:r>
        <w:t xml:space="preserve">Xtext </w:t>
      </w:r>
      <w:r w:rsidR="00730F1A">
        <w:t>no IDE de desenvolvimento, neste caso o Eclipse, e</w:t>
      </w:r>
      <w:r w:rsidR="00A8625E">
        <w:t xml:space="preserve"> </w:t>
      </w:r>
      <w:r>
        <w:t xml:space="preserve">a </w:t>
      </w:r>
      <w:r w:rsidR="00FA503E">
        <w:t>cria</w:t>
      </w:r>
      <w:r>
        <w:t>ção</w:t>
      </w:r>
      <w:r w:rsidR="00FA503E">
        <w:t xml:space="preserve"> um </w:t>
      </w:r>
      <w:r w:rsidR="00563AD5">
        <w:t xml:space="preserve">novo </w:t>
      </w:r>
      <w:r w:rsidR="00FA503E">
        <w:t>projeto do tipo</w:t>
      </w:r>
      <w:r w:rsidR="00730F1A">
        <w:t xml:space="preserve"> “</w:t>
      </w:r>
      <w:r w:rsidR="00730F1A">
        <w:rPr>
          <w:i/>
        </w:rPr>
        <w:t>Xtext Project</w:t>
      </w:r>
      <w:r w:rsidR="00730F1A">
        <w:t>”</w:t>
      </w:r>
      <w:r w:rsidR="00672F3F">
        <w:t>.</w:t>
      </w:r>
      <w:r w:rsidR="00C55E7D">
        <w:t xml:space="preserve"> De seguida é necessário a definição de uma gramática (onde é descrita a sintaxe da linguagem) e</w:t>
      </w:r>
      <w:ins w:id="239" w:author="Tiago Oliveira" w:date="2016-07-21T16:11:00Z">
        <w:r w:rsidR="008108AC">
          <w:t xml:space="preserve"> </w:t>
        </w:r>
      </w:ins>
      <w:del w:id="240" w:author="Tiago Oliveira" w:date="2016-07-21T16:11:00Z">
        <w:r w:rsidR="00C55E7D" w:rsidDel="008108AC">
          <w:delText xml:space="preserve"> </w:delText>
        </w:r>
      </w:del>
      <w:r w:rsidR="00C55E7D">
        <w:t xml:space="preserve">de todas as funcionalidades a implementar, como o caso do </w:t>
      </w:r>
      <w:r w:rsidR="00C55E7D" w:rsidRPr="00E12F5C">
        <w:rPr>
          <w:i/>
        </w:rPr>
        <w:t>highlighting</w:t>
      </w:r>
      <w:r w:rsidR="00C55E7D">
        <w:t xml:space="preserve">, validadores, integração com um compilador, etc. Dadas estas implementações o último passo será a publicação da ferramenta, através da geração de um </w:t>
      </w:r>
      <w:r w:rsidR="00C55E7D">
        <w:rPr>
          <w:i/>
        </w:rPr>
        <w:t>plug-in</w:t>
      </w:r>
      <w:r w:rsidR="00C55E7D">
        <w:t xml:space="preserve"> que integrará todas as funcionalidades acima descritas.</w:t>
      </w:r>
      <w:commentRangeEnd w:id="237"/>
      <w:r w:rsidR="009B6E3F">
        <w:rPr>
          <w:rStyle w:val="Refdecomentrio"/>
        </w:rPr>
        <w:commentReference w:id="237"/>
      </w:r>
    </w:p>
    <w:p w14:paraId="436AD1D4" w14:textId="565614E6" w:rsidR="007C5A53" w:rsidRDefault="007C5A53" w:rsidP="00672F3F">
      <w:pPr>
        <w:pStyle w:val="RTitulo2"/>
      </w:pPr>
      <w:bookmarkStart w:id="241" w:name="_Toc456867440"/>
      <w:r w:rsidRPr="008B2EBD">
        <w:lastRenderedPageBreak/>
        <w:t>Arquitetura</w:t>
      </w:r>
      <w:bookmarkEnd w:id="241"/>
    </w:p>
    <w:p w14:paraId="2FB265E3" w14:textId="475188D1" w:rsidR="008D7BDC" w:rsidRDefault="008D7BDC" w:rsidP="008D7BDC">
      <w:pPr>
        <w:pStyle w:val="ParagrafodeTexto"/>
      </w:pPr>
      <w:r>
        <w:t>X</w:t>
      </w:r>
      <w:r w:rsidRPr="00815F57">
        <w:t xml:space="preserve">text </w:t>
      </w:r>
      <w:r>
        <w:t xml:space="preserve">é uma </w:t>
      </w:r>
      <w:r w:rsidRPr="00FA4C55">
        <w:rPr>
          <w:i/>
        </w:rPr>
        <w:t>framework</w:t>
      </w:r>
      <w:r>
        <w:t xml:space="preserve"> Eclipse</w:t>
      </w:r>
      <w:r w:rsidRPr="00815F57">
        <w:t xml:space="preserve"> desenvolvida com base </w:t>
      </w:r>
      <w:r w:rsidR="000F3316">
        <w:t>n</w:t>
      </w:r>
      <w:r w:rsidRPr="00815F57">
        <w:t>a linguagem de programação Java.</w:t>
      </w:r>
    </w:p>
    <w:p w14:paraId="69FB8B55" w14:textId="281D515F" w:rsidR="008D7BDC" w:rsidRDefault="008D7BDC" w:rsidP="008D7BDC">
      <w:pPr>
        <w:pStyle w:val="ParagrafodeTexto"/>
        <w:rPr>
          <w:ins w:id="242" w:author="Tiago Oliveira" w:date="2016-07-21T16:35:00Z"/>
        </w:rPr>
      </w:pPr>
      <w:r>
        <w:t xml:space="preserve">A </w:t>
      </w:r>
      <w:r w:rsidRPr="007C5A53">
        <w:rPr>
          <w:i/>
        </w:rPr>
        <w:t>framework</w:t>
      </w:r>
      <w:r>
        <w:t xml:space="preserve"> Xtext oferece ao utilizador a oportunidade de descrever diferentes aspetos relacionados com a sua linguagem de programação como o </w:t>
      </w:r>
      <w:r w:rsidRPr="007C5A53">
        <w:rPr>
          <w:i/>
        </w:rPr>
        <w:t>highlighting</w:t>
      </w:r>
      <w:r>
        <w:t xml:space="preserve">, validação e </w:t>
      </w:r>
      <w:r w:rsidRPr="007C5A53">
        <w:rPr>
          <w:i/>
        </w:rPr>
        <w:t>parser</w:t>
      </w:r>
      <w:r>
        <w:t>. Estes podem</w:t>
      </w:r>
      <w:del w:id="243" w:author="Tiago Oliveira" w:date="2016-07-21T17:10:00Z">
        <w:r w:rsidDel="004325D1">
          <w:delText xml:space="preserve"> </w:delText>
        </w:r>
      </w:del>
      <w:r w:rsidR="00E27DFC">
        <w:t xml:space="preserve"> </w:t>
      </w:r>
      <w:r>
        <w:t>ser implementad</w:t>
      </w:r>
      <w:r w:rsidR="00786884">
        <w:t>o</w:t>
      </w:r>
      <w:r>
        <w:t xml:space="preserve">s em Java, ou numa linguagem específica criada à base de Java, o </w:t>
      </w:r>
      <w:r w:rsidRPr="0026032C">
        <w:t>Xtend</w:t>
      </w:r>
      <w:r>
        <w:t>.</w:t>
      </w:r>
      <w:r w:rsidR="00E27DFC" w:rsidRPr="00E27DFC">
        <w:t xml:space="preserve"> </w:t>
      </w:r>
      <w:sdt>
        <w:sdtPr>
          <w:id w:val="848363352"/>
          <w:citation/>
        </w:sdtPr>
        <w:sdtEndPr/>
        <w:sdtContent>
          <w:r w:rsidR="00E27DFC">
            <w:fldChar w:fldCharType="begin"/>
          </w:r>
          <w:r w:rsidR="00E27DFC" w:rsidRPr="00C43CCB">
            <w:instrText xml:space="preserve"> CITATION Xte161 \l 1033 </w:instrText>
          </w:r>
          <w:r w:rsidR="00E27DFC">
            <w:fldChar w:fldCharType="separate"/>
          </w:r>
          <w:r w:rsidR="008108AC" w:rsidRPr="008108AC">
            <w:rPr>
              <w:noProof/>
            </w:rPr>
            <w:t>[17]</w:t>
          </w:r>
          <w:r w:rsidR="00E27DFC">
            <w:fldChar w:fldCharType="end"/>
          </w:r>
        </w:sdtContent>
      </w:sdt>
      <w:r>
        <w:t xml:space="preserve"> A linguagem de programação </w:t>
      </w:r>
      <w:r w:rsidRPr="0026032C">
        <w:t>Xtend</w:t>
      </w:r>
      <w:r w:rsidR="00786884">
        <w:t xml:space="preserve"> </w:t>
      </w:r>
      <w:r>
        <w:t xml:space="preserve">está totalmente integrada com a linguagem Java obtendo assim todos os recursos e suporte que o Java </w:t>
      </w:r>
      <w:r w:rsidR="00090BA5">
        <w:t>disponibiliza,</w:t>
      </w:r>
      <w:r>
        <w:t xml:space="preserve"> como as bibliotecas, e </w:t>
      </w:r>
      <w:r w:rsidR="00090BA5">
        <w:t>também</w:t>
      </w:r>
      <w:r>
        <w:t xml:space="preserve"> outras funcionalidades como o </w:t>
      </w:r>
      <w:r w:rsidRPr="007C5A53">
        <w:rPr>
          <w:i/>
        </w:rPr>
        <w:t xml:space="preserve">type inference, </w:t>
      </w:r>
      <w:r w:rsidRPr="0002763A">
        <w:t>métodos de extensão</w:t>
      </w:r>
      <w:r w:rsidRPr="007C5A53">
        <w:rPr>
          <w:i/>
        </w:rPr>
        <w:t xml:space="preserve">, </w:t>
      </w:r>
      <w:r w:rsidR="00786884">
        <w:t>expressões lambda</w:t>
      </w:r>
      <w:r w:rsidRPr="007C5A53">
        <w:rPr>
          <w:i/>
        </w:rPr>
        <w:t xml:space="preserve"> </w:t>
      </w:r>
      <w:r>
        <w:t xml:space="preserve">e </w:t>
      </w:r>
      <w:r w:rsidRPr="007C5A53">
        <w:rPr>
          <w:i/>
        </w:rPr>
        <w:t>multi-line template expressions</w:t>
      </w:r>
      <w:r>
        <w:t>.</w:t>
      </w:r>
    </w:p>
    <w:p w14:paraId="613C8369" w14:textId="031E4FB2" w:rsidR="00240849" w:rsidRDefault="004325D1" w:rsidP="008D7BDC">
      <w:pPr>
        <w:pStyle w:val="ParagrafodeTexto"/>
        <w:rPr>
          <w:ins w:id="244" w:author="Tiago Oliveira" w:date="2016-07-21T16:37:00Z"/>
        </w:rPr>
      </w:pPr>
      <w:ins w:id="245" w:author="Tiago Oliveira" w:date="2016-07-21T17:10:00Z">
        <w:r>
          <w:t>Sendo assim, aquando da criação de um</w:t>
        </w:r>
      </w:ins>
      <w:ins w:id="246" w:author="Tiago Oliveira" w:date="2016-07-21T16:35:00Z">
        <w:r w:rsidR="00240849">
          <w:t xml:space="preserve"> projeto Xtext</w:t>
        </w:r>
      </w:ins>
      <w:ins w:id="247" w:author="Tiago Oliveira" w:date="2016-07-21T17:11:00Z">
        <w:r>
          <w:t>, este encontrar-se-á</w:t>
        </w:r>
      </w:ins>
      <w:ins w:id="248" w:author="Tiago Oliveira" w:date="2016-07-21T16:35:00Z">
        <w:r w:rsidR="00240849">
          <w:t xml:space="preserve"> divido </w:t>
        </w:r>
      </w:ins>
      <w:ins w:id="249" w:author="Tiago Oliveira" w:date="2016-07-21T16:36:00Z">
        <w:r w:rsidR="00240849">
          <w:t>em vários packages com diferentes responsabilidades, sendo que os mais importantes s</w:t>
        </w:r>
      </w:ins>
      <w:ins w:id="250" w:author="Tiago Oliveira" w:date="2016-07-21T16:37:00Z">
        <w:r w:rsidR="00240849">
          <w:t>ão:</w:t>
        </w:r>
      </w:ins>
    </w:p>
    <w:p w14:paraId="209458E0" w14:textId="0C951D91" w:rsidR="00240849" w:rsidRDefault="00240849">
      <w:pPr>
        <w:pStyle w:val="RBulletList"/>
        <w:rPr>
          <w:ins w:id="251" w:author="Tiago Oliveira" w:date="2016-07-21T16:39:00Z"/>
        </w:rPr>
        <w:pPrChange w:id="252" w:author="Tiago Oliveira" w:date="2016-07-21T16:37:00Z">
          <w:pPr>
            <w:pStyle w:val="ParagrafodeTexto"/>
          </w:pPr>
        </w:pPrChange>
      </w:pPr>
      <w:ins w:id="253" w:author="Tiago Oliveira" w:date="2016-07-21T16:37:00Z">
        <w:r w:rsidRPr="00240849">
          <w:rPr>
            <w:rPrChange w:id="254" w:author="Tiago Oliveira" w:date="2016-07-21T16:37:00Z">
              <w:rPr>
                <w:lang w:eastAsia="pt-PT"/>
              </w:rPr>
            </w:rPrChange>
          </w:rPr>
          <w:t>org.example.</w:t>
        </w:r>
        <w:r w:rsidRPr="00240849">
          <w:rPr>
            <w:rPrChange w:id="255" w:author="Tiago Oliveira" w:date="2016-07-21T16:37:00Z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PT"/>
              </w:rPr>
            </w:rPrChange>
          </w:rPr>
          <w:t>dslDomain</w:t>
        </w:r>
        <w:r>
          <w:t xml:space="preserve"> – contém a definição da gramatica e todos os componentes de </w:t>
        </w:r>
      </w:ins>
      <w:ins w:id="256" w:author="Tiago Oliveira" w:date="2016-07-21T16:38:00Z">
        <w:r>
          <w:rPr>
            <w:i/>
          </w:rPr>
          <w:t xml:space="preserve">Runtime </w:t>
        </w:r>
        <w:r>
          <w:t>(</w:t>
        </w:r>
        <w:r>
          <w:rPr>
            <w:i/>
          </w:rPr>
          <w:t>parser</w:t>
        </w:r>
        <w:r>
          <w:t xml:space="preserve">, </w:t>
        </w:r>
        <w:r>
          <w:rPr>
            <w:i/>
          </w:rPr>
          <w:t>validator</w:t>
        </w:r>
        <w:r>
          <w:t>, etc</w:t>
        </w:r>
      </w:ins>
      <w:ins w:id="257" w:author="Tiago Oliveira" w:date="2016-07-21T16:39:00Z">
        <w:r>
          <w:t>.</w:t>
        </w:r>
      </w:ins>
      <w:ins w:id="258" w:author="Tiago Oliveira" w:date="2016-07-21T16:38:00Z">
        <w:r>
          <w:t>)</w:t>
        </w:r>
      </w:ins>
      <w:ins w:id="259" w:author="Tiago Oliveira" w:date="2016-07-21T16:39:00Z">
        <w:r>
          <w:t>;</w:t>
        </w:r>
      </w:ins>
    </w:p>
    <w:p w14:paraId="4EC90EEF" w14:textId="78C39CBA" w:rsidR="00240849" w:rsidRDefault="00240849">
      <w:pPr>
        <w:pStyle w:val="RBulletList"/>
        <w:rPr>
          <w:ins w:id="260" w:author="Tiago Oliveira" w:date="2016-07-21T16:48:00Z"/>
        </w:rPr>
        <w:pPrChange w:id="261" w:author="Tiago Oliveira" w:date="2016-07-21T16:37:00Z">
          <w:pPr>
            <w:pStyle w:val="ParagrafodeTexto"/>
          </w:pPr>
        </w:pPrChange>
      </w:pPr>
      <w:ins w:id="262" w:author="Tiago Oliveira" w:date="2016-07-21T16:39:00Z">
        <w:r w:rsidRPr="001D10E4">
          <w:t>org.example.dslDomain</w:t>
        </w:r>
        <w:r>
          <w:t>.Ui</w:t>
        </w:r>
      </w:ins>
      <w:ins w:id="263" w:author="Tiago Oliveira" w:date="2016-07-21T16:42:00Z">
        <w:r>
          <w:t xml:space="preserve"> (na integração com o Eclipse)</w:t>
        </w:r>
      </w:ins>
      <w:ins w:id="264" w:author="Tiago Oliveira" w:date="2016-07-21T16:39:00Z">
        <w:r>
          <w:t xml:space="preserve"> </w:t>
        </w:r>
      </w:ins>
      <w:ins w:id="265" w:author="Tiago Oliveira" w:date="2016-07-21T16:42:00Z">
        <w:r>
          <w:t>–</w:t>
        </w:r>
      </w:ins>
      <w:ins w:id="266" w:author="Tiago Oliveira" w:date="2016-07-21T16:39:00Z">
        <w:r>
          <w:t xml:space="preserve"> </w:t>
        </w:r>
      </w:ins>
      <w:ins w:id="267" w:author="Tiago Oliveira" w:date="2016-07-21T16:44:00Z">
        <w:r w:rsidR="002D5903">
          <w:t>package de integração com a plataforma</w:t>
        </w:r>
      </w:ins>
      <w:ins w:id="268" w:author="Tiago Oliveira" w:date="2016-07-21T16:45:00Z">
        <w:r w:rsidR="002D5903">
          <w:t xml:space="preserve"> de desenvolvimento, contém </w:t>
        </w:r>
      </w:ins>
      <w:ins w:id="269" w:author="Tiago Oliveira" w:date="2016-07-21T16:47:00Z">
        <w:r w:rsidR="002D5903">
          <w:t>implementações relacionadas com a interface</w:t>
        </w:r>
      </w:ins>
      <w:ins w:id="270" w:author="Tiago Oliveira" w:date="2016-07-21T16:48:00Z">
        <w:r w:rsidR="002D5903">
          <w:t xml:space="preserve"> visual</w:t>
        </w:r>
      </w:ins>
      <w:ins w:id="271" w:author="Tiago Oliveira" w:date="2016-07-21T16:47:00Z">
        <w:r w:rsidR="002D5903">
          <w:t xml:space="preserve"> (</w:t>
        </w:r>
      </w:ins>
      <w:ins w:id="272" w:author="Tiago Oliveira" w:date="2016-07-21T16:48:00Z">
        <w:r w:rsidR="002D5903" w:rsidRPr="002D5903">
          <w:rPr>
            <w:i/>
            <w:rPrChange w:id="273" w:author="Tiago Oliveira" w:date="2016-07-21T16:48:00Z">
              <w:rPr/>
            </w:rPrChange>
          </w:rPr>
          <w:t>highlighting</w:t>
        </w:r>
        <w:r w:rsidR="002D5903">
          <w:t xml:space="preserve">, </w:t>
        </w:r>
        <w:r w:rsidR="002D5903">
          <w:rPr>
            <w:i/>
          </w:rPr>
          <w:t>outline</w:t>
        </w:r>
        <w:r w:rsidR="002D5903">
          <w:t>, etc).</w:t>
        </w:r>
      </w:ins>
    </w:p>
    <w:p w14:paraId="354DF4AC" w14:textId="77777777" w:rsidR="004325D1" w:rsidRDefault="004325D1">
      <w:pPr>
        <w:pStyle w:val="ParagrafodeTexto"/>
        <w:rPr>
          <w:ins w:id="274" w:author="Tiago Oliveira" w:date="2016-07-21T17:09:00Z"/>
          <w:rStyle w:val="Refdecomentrio"/>
          <w:rFonts w:cs="Times New Roman"/>
        </w:rPr>
        <w:pPrChange w:id="275" w:author="Tiago Oliveira" w:date="2016-07-21T17:09:00Z">
          <w:pPr>
            <w:pStyle w:val="Legenda"/>
          </w:pPr>
        </w:pPrChange>
      </w:pPr>
      <w:ins w:id="276" w:author="Tiago Oliveira" w:date="2016-07-21T17:03:00Z">
        <w:r>
          <w:rPr>
            <w:noProof/>
            <w:lang w:eastAsia="pt-PT"/>
          </w:rPr>
          <w:drawing>
            <wp:anchor distT="0" distB="0" distL="114300" distR="114300" simplePos="0" relativeHeight="251694080" behindDoc="0" locked="0" layoutInCell="1" allowOverlap="1" wp14:anchorId="66DC2305" wp14:editId="708CDC29">
              <wp:simplePos x="0" y="0"/>
              <wp:positionH relativeFrom="margin">
                <wp:align>center</wp:align>
              </wp:positionH>
              <wp:positionV relativeFrom="paragraph">
                <wp:posOffset>1670685</wp:posOffset>
              </wp:positionV>
              <wp:extent cx="6116955" cy="2273300"/>
              <wp:effectExtent l="0" t="0" r="0" b="0"/>
              <wp:wrapTopAndBottom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d2.gif"/>
                      <pic:cNvPicPr/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16955" cy="2273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277" w:author="Tiago Oliveira" w:date="2016-07-21T16:49:00Z">
        <w:r w:rsidR="002D5903">
          <w:t xml:space="preserve">Cada um destes </w:t>
        </w:r>
      </w:ins>
      <w:ins w:id="278" w:author="Tiago Oliveira" w:date="2016-07-21T16:50:00Z">
        <w:r w:rsidR="002D5903">
          <w:rPr>
            <w:i/>
          </w:rPr>
          <w:t>packages</w:t>
        </w:r>
      </w:ins>
      <w:ins w:id="279" w:author="Tiago Oliveira" w:date="2016-07-21T16:51:00Z">
        <w:r w:rsidR="002D5903">
          <w:t xml:space="preserve"> contém um módulo </w:t>
        </w:r>
      </w:ins>
      <w:ins w:id="280" w:author="Tiago Oliveira" w:date="2016-07-21T16:53:00Z">
        <w:r w:rsidR="002D5903">
          <w:t>responsável por indicar que componentes</w:t>
        </w:r>
      </w:ins>
      <w:ins w:id="281" w:author="Tiago Oliveira" w:date="2016-07-21T16:49:00Z">
        <w:r w:rsidR="002D5903">
          <w:t xml:space="preserve"> </w:t>
        </w:r>
      </w:ins>
      <w:ins w:id="282" w:author="Tiago Oliveira" w:date="2016-07-21T16:53:00Z">
        <w:r w:rsidR="002D5903">
          <w:t xml:space="preserve">deverão ser utilizadas para cada tarefa. </w:t>
        </w:r>
      </w:ins>
      <w:ins w:id="283" w:author="Tiago Oliveira" w:date="2016-07-21T16:54:00Z">
        <w:r w:rsidR="002D5903">
          <w:t xml:space="preserve">Por exemplo, para uma linguagem denominada de </w:t>
        </w:r>
      </w:ins>
      <w:ins w:id="284" w:author="Tiago Oliveira" w:date="2016-07-21T17:07:00Z">
        <w:r>
          <w:t>“</w:t>
        </w:r>
      </w:ins>
      <w:ins w:id="285" w:author="Tiago Oliveira" w:date="2016-07-21T16:54:00Z">
        <w:r w:rsidR="002D5903" w:rsidRPr="004325D1">
          <w:rPr>
            <w:i/>
            <w:rPrChange w:id="286" w:author="Tiago Oliveira" w:date="2016-07-21T17:07:00Z">
              <w:rPr/>
            </w:rPrChange>
          </w:rPr>
          <w:t>MyDsl</w:t>
        </w:r>
      </w:ins>
      <w:ins w:id="287" w:author="Tiago Oliveira" w:date="2016-07-21T17:07:00Z">
        <w:r>
          <w:t>”</w:t>
        </w:r>
      </w:ins>
      <w:ins w:id="288" w:author="Tiago Oliveira" w:date="2016-07-21T16:54:00Z">
        <w:r w:rsidR="002D5903">
          <w:t xml:space="preserve">, irá existir </w:t>
        </w:r>
        <w:r w:rsidR="00112A28">
          <w:t xml:space="preserve">um </w:t>
        </w:r>
      </w:ins>
      <w:ins w:id="289" w:author="Tiago Oliveira" w:date="2016-07-21T17:07:00Z">
        <w:r>
          <w:t>“</w:t>
        </w:r>
      </w:ins>
      <w:ins w:id="290" w:author="Tiago Oliveira" w:date="2016-07-21T16:54:00Z">
        <w:r w:rsidR="00112A28" w:rsidRPr="004325D1">
          <w:rPr>
            <w:i/>
            <w:rPrChange w:id="291" w:author="Tiago Oliveira" w:date="2016-07-21T17:07:00Z">
              <w:rPr/>
            </w:rPrChange>
          </w:rPr>
          <w:t>MyDslRuntimeModule</w:t>
        </w:r>
      </w:ins>
      <w:ins w:id="292" w:author="Tiago Oliveira" w:date="2016-07-21T17:07:00Z">
        <w:r>
          <w:t>”</w:t>
        </w:r>
      </w:ins>
      <w:ins w:id="293" w:author="Tiago Oliveira" w:date="2016-07-21T16:55:00Z">
        <w:r w:rsidR="00112A28">
          <w:t xml:space="preserve"> e um </w:t>
        </w:r>
      </w:ins>
      <w:ins w:id="294" w:author="Tiago Oliveira" w:date="2016-07-21T17:07:00Z">
        <w:r>
          <w:t>“</w:t>
        </w:r>
      </w:ins>
      <w:ins w:id="295" w:author="Tiago Oliveira" w:date="2016-07-21T16:55:00Z">
        <w:r w:rsidR="00112A28" w:rsidRPr="004325D1">
          <w:rPr>
            <w:i/>
            <w:rPrChange w:id="296" w:author="Tiago Oliveira" w:date="2016-07-21T17:07:00Z">
              <w:rPr/>
            </w:rPrChange>
          </w:rPr>
          <w:t>MyDslUiModule</w:t>
        </w:r>
      </w:ins>
      <w:ins w:id="297" w:author="Tiago Oliveira" w:date="2016-07-21T17:07:00Z">
        <w:r>
          <w:t>”</w:t>
        </w:r>
      </w:ins>
      <w:ins w:id="298" w:author="Tiago Oliveira" w:date="2016-07-21T16:55:00Z">
        <w:r w:rsidR="00112A28">
          <w:t>, sendo que cada um deles contém métodos para a associação de cada um dos componentes acima mencionados.</w:t>
        </w:r>
      </w:ins>
      <w:ins w:id="299" w:author="Tiago Oliveira" w:date="2016-07-21T16:59:00Z">
        <w:r w:rsidR="00112A28">
          <w:t xml:space="preserve"> Estes </w:t>
        </w:r>
      </w:ins>
      <w:ins w:id="300" w:author="Tiago Oliveira" w:date="2016-07-21T17:01:00Z">
        <w:r w:rsidR="00112A28">
          <w:t>estendem</w:t>
        </w:r>
      </w:ins>
      <w:ins w:id="301" w:author="Tiago Oliveira" w:date="2016-07-21T16:59:00Z">
        <w:r w:rsidR="00112A28">
          <w:t xml:space="preserve"> de módulos abstratos que associam componentes por definiç</w:t>
        </w:r>
      </w:ins>
      <w:ins w:id="302" w:author="Tiago Oliveira" w:date="2016-07-21T17:00:00Z">
        <w:r w:rsidR="00112A28">
          <w:t>ão, sendo que</w:t>
        </w:r>
      </w:ins>
      <w:ins w:id="303" w:author="Tiago Oliveira" w:date="2016-07-21T17:01:00Z">
        <w:r w:rsidR="00112A28">
          <w:t xml:space="preserve"> no caso </w:t>
        </w:r>
      </w:ins>
      <w:ins w:id="304" w:author="Tiago Oliveira" w:date="2016-07-21T17:08:00Z">
        <w:r>
          <w:t xml:space="preserve">de </w:t>
        </w:r>
      </w:ins>
      <w:ins w:id="305" w:author="Tiago Oliveira" w:date="2016-07-21T17:02:00Z">
        <w:r w:rsidR="00112A28">
          <w:t>necessidade</w:t>
        </w:r>
      </w:ins>
      <w:ins w:id="306" w:author="Tiago Oliveira" w:date="2016-07-21T17:01:00Z">
        <w:r w:rsidR="00112A28">
          <w:t xml:space="preserve"> de alterar um </w:t>
        </w:r>
      </w:ins>
      <w:ins w:id="307" w:author="Tiago Oliveira" w:date="2016-07-21T17:08:00Z">
        <w:r>
          <w:t>deles</w:t>
        </w:r>
      </w:ins>
      <w:ins w:id="308" w:author="Tiago Oliveira" w:date="2016-07-21T17:00:00Z">
        <w:r w:rsidR="00112A28">
          <w:t xml:space="preserve">, basta </w:t>
        </w:r>
      </w:ins>
      <w:ins w:id="309" w:author="Tiago Oliveira" w:date="2016-07-21T17:01:00Z">
        <w:r w:rsidR="00112A28">
          <w:t>redefinir</w:t>
        </w:r>
      </w:ins>
      <w:ins w:id="310" w:author="Tiago Oliveira" w:date="2016-07-21T17:00:00Z">
        <w:r w:rsidR="00112A28">
          <w:t xml:space="preserve"> </w:t>
        </w:r>
      </w:ins>
      <w:ins w:id="311" w:author="Tiago Oliveira" w:date="2016-07-21T17:01:00Z">
        <w:r w:rsidR="00112A28">
          <w:t>o método</w:t>
        </w:r>
      </w:ins>
      <w:ins w:id="312" w:author="Tiago Oliveira" w:date="2016-07-21T17:02:00Z">
        <w:r w:rsidR="00112A28">
          <w:t xml:space="preserve"> por ele</w:t>
        </w:r>
      </w:ins>
      <w:ins w:id="313" w:author="Tiago Oliveira" w:date="2016-07-21T17:01:00Z">
        <w:r w:rsidR="00112A28">
          <w:t xml:space="preserve"> responsável </w:t>
        </w:r>
      </w:ins>
      <w:ins w:id="314" w:author="Tiago Oliveira" w:date="2016-07-21T17:02:00Z">
        <w:r w:rsidR="00112A28">
          <w:t>fazendo-o retornar o componente pretendido (</w:t>
        </w:r>
      </w:ins>
      <w:ins w:id="315" w:author="Tiago Oliveira" w:date="2016-07-21T17:06:00Z">
        <w:r>
          <w:fldChar w:fldCharType="begin"/>
        </w:r>
        <w:r>
          <w:instrText xml:space="preserve"> REF _Ref456884102 \h </w:instrText>
        </w:r>
      </w:ins>
      <w:r>
        <w:fldChar w:fldCharType="separate"/>
      </w:r>
      <w:ins w:id="316" w:author="Tiago Oliveira" w:date="2016-07-21T17:06:00Z">
        <w:r>
          <w:t xml:space="preserve">Figura </w:t>
        </w:r>
        <w:r>
          <w:rPr>
            <w:noProof/>
          </w:rPr>
          <w:t>4</w:t>
        </w:r>
        <w:r>
          <w:fldChar w:fldCharType="end"/>
        </w:r>
        <w:r>
          <w:t>)</w:t>
        </w:r>
      </w:ins>
      <w:ins w:id="317" w:author="Tiago Oliveira" w:date="2016-07-21T17:02:00Z">
        <w:r w:rsidR="00112A28">
          <w:t>.</w:t>
        </w:r>
      </w:ins>
      <w:ins w:id="318" w:author="Tiago Oliveira" w:date="2016-07-21T17:00:00Z">
        <w:r w:rsidR="00112A28">
          <w:t xml:space="preserve"> </w:t>
        </w:r>
      </w:ins>
      <w:customXmlInsRangeStart w:id="319" w:author="Tiago Oliveira" w:date="2016-07-21T16:57:00Z"/>
      <w:sdt>
        <w:sdtPr>
          <w:id w:val="-709800939"/>
          <w:citation/>
        </w:sdtPr>
        <w:sdtEndPr/>
        <w:sdtContent>
          <w:customXmlInsRangeEnd w:id="319"/>
          <w:ins w:id="320" w:author="Tiago Oliveira" w:date="2016-07-21T16:57:00Z">
            <w:r w:rsidR="00112A28">
              <w:fldChar w:fldCharType="begin"/>
            </w:r>
            <w:r w:rsidR="00112A28" w:rsidRPr="00112A28">
              <w:rPr>
                <w:rPrChange w:id="321" w:author="Tiago Oliveira" w:date="2016-07-21T16:57:00Z">
                  <w:rPr>
                    <w:lang w:val="en-US"/>
                  </w:rPr>
                </w:rPrChange>
              </w:rPr>
              <w:instrText xml:space="preserve"> CITATION Xte162 \l 1033 </w:instrText>
            </w:r>
          </w:ins>
          <w:r w:rsidR="00112A28">
            <w:fldChar w:fldCharType="separate"/>
          </w:r>
          <w:ins w:id="322" w:author="Tiago Oliveira" w:date="2016-07-21T16:57:00Z">
            <w:r w:rsidR="00112A28" w:rsidRPr="00112A28">
              <w:rPr>
                <w:noProof/>
                <w:rPrChange w:id="323" w:author="Tiago Oliveira" w:date="2016-07-21T16:57:00Z">
                  <w:rPr>
                    <w:noProof/>
                    <w:lang w:val="en-US"/>
                  </w:rPr>
                </w:rPrChange>
              </w:rPr>
              <w:t xml:space="preserve"> </w:t>
            </w:r>
            <w:r w:rsidR="00112A28" w:rsidRPr="00112A28">
              <w:rPr>
                <w:noProof/>
                <w:rPrChange w:id="324" w:author="Tiago Oliveira" w:date="2016-07-21T17:00:00Z">
                  <w:rPr>
                    <w:rFonts w:eastAsia="Times New Roman"/>
                  </w:rPr>
                </w:rPrChange>
              </w:rPr>
              <w:t>[18]</w:t>
            </w:r>
            <w:r w:rsidR="00112A28">
              <w:fldChar w:fldCharType="end"/>
            </w:r>
          </w:ins>
          <w:customXmlInsRangeStart w:id="325" w:author="Tiago Oliveira" w:date="2016-07-21T16:57:00Z"/>
        </w:sdtContent>
      </w:sdt>
      <w:customXmlInsRangeEnd w:id="325"/>
      <w:bookmarkStart w:id="326" w:name="_Ref456884102"/>
    </w:p>
    <w:p w14:paraId="7B3E932A" w14:textId="25E6C516" w:rsidR="00112A28" w:rsidRDefault="004325D1">
      <w:pPr>
        <w:pStyle w:val="PLegenda"/>
        <w:rPr>
          <w:ins w:id="327" w:author="Tiago Oliveira" w:date="2016-07-21T17:04:00Z"/>
        </w:rPr>
        <w:pPrChange w:id="328" w:author="Tiago Oliveira" w:date="2016-07-21T17:09:00Z">
          <w:pPr>
            <w:pStyle w:val="Legenda"/>
          </w:pPr>
        </w:pPrChange>
      </w:pPr>
      <w:ins w:id="329" w:author="Tiago Oliveira" w:date="2016-07-21T17:09:00Z">
        <w:r>
          <w:rPr>
            <w:rStyle w:val="Refdecomentrio"/>
          </w:rPr>
          <w:t>F</w:t>
        </w:r>
      </w:ins>
      <w:ins w:id="330" w:author="Tiago Oliveira" w:date="2016-07-21T17:04:00Z">
        <w:r w:rsidR="00112A28">
          <w:t xml:space="preserve">igura </w:t>
        </w:r>
        <w:r w:rsidR="00112A28">
          <w:fldChar w:fldCharType="begin"/>
        </w:r>
        <w:r w:rsidR="00112A28">
          <w:instrText xml:space="preserve"> SEQ Figura \* ARABIC </w:instrText>
        </w:r>
      </w:ins>
      <w:r w:rsidR="00112A28">
        <w:fldChar w:fldCharType="separate"/>
      </w:r>
      <w:ins w:id="331" w:author="Tiago Oliveira" w:date="2016-07-21T17:04:00Z">
        <w:r w:rsidR="00112A28">
          <w:rPr>
            <w:noProof/>
          </w:rPr>
          <w:t>4</w:t>
        </w:r>
        <w:r w:rsidR="00112A28">
          <w:fldChar w:fldCharType="end"/>
        </w:r>
        <w:bookmarkEnd w:id="326"/>
        <w:r w:rsidR="00112A28">
          <w:t xml:space="preserve"> - Diagrama de classes referente á organização de Módulos</w:t>
        </w:r>
      </w:ins>
    </w:p>
    <w:p w14:paraId="2AA10989" w14:textId="03A128FD" w:rsidR="00112A28" w:rsidRPr="00B72E9D" w:rsidDel="004325D1" w:rsidRDefault="00112A28">
      <w:pPr>
        <w:pStyle w:val="ParagrafodeTexto"/>
        <w:rPr>
          <w:del w:id="332" w:author="Tiago Oliveira" w:date="2016-07-21T17:06:00Z"/>
        </w:rPr>
      </w:pPr>
      <w:ins w:id="333" w:author="Tiago Oliveira" w:date="2016-07-21T16:58:00Z">
        <w:r>
          <w:lastRenderedPageBreak/>
          <w:t xml:space="preserve"> </w:t>
        </w:r>
      </w:ins>
    </w:p>
    <w:p w14:paraId="3A736C05" w14:textId="1147BB75" w:rsidR="00552D34" w:rsidRDefault="00094B0E">
      <w:pPr>
        <w:pStyle w:val="ParagrafodeTexto"/>
      </w:pPr>
      <w:del w:id="334" w:author="Tiago Oliveira" w:date="2016-07-21T17:12:00Z">
        <w:r w:rsidDel="004325D1">
          <w:delText>O</w:delText>
        </w:r>
      </w:del>
      <w:ins w:id="335" w:author="Tiago Oliveira" w:date="2016-07-21T17:12:00Z">
        <w:r w:rsidR="004325D1">
          <w:t>Dad</w:t>
        </w:r>
      </w:ins>
      <w:ins w:id="336" w:author="Tiago Oliveira" w:date="2016-07-21T17:14:00Z">
        <w:r w:rsidR="004325D1">
          <w:t>o</w:t>
        </w:r>
      </w:ins>
      <w:ins w:id="337" w:author="Tiago Oliveira" w:date="2016-07-21T17:12:00Z">
        <w:r w:rsidR="004325D1">
          <w:t xml:space="preserve"> este modo implementação,</w:t>
        </w:r>
      </w:ins>
      <w:r>
        <w:t xml:space="preserve"> ponto principal de um projeto </w:t>
      </w:r>
      <w:r w:rsidRPr="00094B0E">
        <w:t>na</w:t>
      </w:r>
      <w:r w:rsidRPr="00E12F5C">
        <w:rPr>
          <w:i/>
        </w:rPr>
        <w:t xml:space="preserve"> </w:t>
      </w:r>
      <w:r w:rsidRPr="00094B0E">
        <w:rPr>
          <w:i/>
        </w:rPr>
        <w:t>framework</w:t>
      </w:r>
      <w:r w:rsidRPr="00E12F5C">
        <w:t xml:space="preserve"> </w:t>
      </w:r>
      <w:r>
        <w:t>Xtext</w:t>
      </w:r>
      <w:r w:rsidRPr="00094B0E">
        <w:t xml:space="preserve"> </w:t>
      </w:r>
      <w:r>
        <w:t>é a sua g</w:t>
      </w:r>
      <w:r w:rsidR="0078169A">
        <w:t>ramática</w:t>
      </w:r>
      <w:r>
        <w:t xml:space="preserve"> (ficheiro com extensão </w:t>
      </w:r>
      <w:r w:rsidRPr="007C5A53">
        <w:rPr>
          <w:i/>
        </w:rPr>
        <w:t>“.xtext”</w:t>
      </w:r>
      <w:r>
        <w:t xml:space="preserve">), </w:t>
      </w:r>
      <w:ins w:id="338" w:author="Tiago Oliveira" w:date="2016-07-21T17:12:00Z">
        <w:r w:rsidR="004325D1">
          <w:t>pois a</w:t>
        </w:r>
      </w:ins>
      <w:ins w:id="339" w:author="Tiago Oliveira" w:date="2016-07-21T17:13:00Z">
        <w:r w:rsidR="004325D1">
          <w:t xml:space="preserve">í </w:t>
        </w:r>
      </w:ins>
      <w:del w:id="340" w:author="Tiago Oliveira" w:date="2016-07-21T17:13:00Z">
        <w:r w:rsidDel="004325D1">
          <w:delText xml:space="preserve">onde </w:delText>
        </w:r>
      </w:del>
      <w:r>
        <w:t>é definida toda a sintaxe da linguagem</w:t>
      </w:r>
      <w:ins w:id="341" w:author="Tiago Oliveira" w:date="2016-07-21T17:16:00Z">
        <w:r w:rsidR="00B72E9D">
          <w:t xml:space="preserve"> </w:t>
        </w:r>
      </w:ins>
      <w:del w:id="342" w:author="Tiago Oliveira" w:date="2016-07-21T17:16:00Z">
        <w:r w:rsidDel="00B72E9D">
          <w:delText xml:space="preserve"> (</w:delText>
        </w:r>
        <w:r w:rsidDel="00B72E9D">
          <w:rPr>
            <w:i/>
          </w:rPr>
          <w:delText>tokens</w:delText>
        </w:r>
        <w:r w:rsidDel="00B72E9D">
          <w:delText>, expressões regulares, etc.)</w:delText>
        </w:r>
      </w:del>
      <w:del w:id="343" w:author="Tiago Oliveira" w:date="2016-07-21T17:15:00Z">
        <w:r w:rsidDel="00B72E9D">
          <w:delText>.</w:delText>
        </w:r>
      </w:del>
      <w:del w:id="344" w:author="Tiago Oliveira" w:date="2016-07-21T17:16:00Z">
        <w:r w:rsidDel="00B72E9D">
          <w:delText xml:space="preserve"> </w:delText>
        </w:r>
      </w:del>
      <w:del w:id="345" w:author="Tiago Oliveira" w:date="2016-07-21T17:15:00Z">
        <w:r w:rsidDel="00B72E9D">
          <w:delText>Através</w:delText>
        </w:r>
        <w:r w:rsidR="00AF5F71" w:rsidDel="00B72E9D">
          <w:delText xml:space="preserve"> </w:delText>
        </w:r>
      </w:del>
      <w:ins w:id="346" w:author="Tiago Oliveira" w:date="2016-07-21T17:15:00Z">
        <w:r w:rsidR="00B72E9D">
          <w:t xml:space="preserve">através </w:t>
        </w:r>
      </w:ins>
      <w:r w:rsidR="00AF5F71">
        <w:t xml:space="preserve">da </w:t>
      </w:r>
      <w:del w:id="347" w:author="Tiago Oliveira" w:date="2016-07-21T17:15:00Z">
        <w:r w:rsidR="00AF5F71" w:rsidDel="00B72E9D">
          <w:delText>gramática</w:delText>
        </w:r>
        <w:r w:rsidDel="00B72E9D">
          <w:delText xml:space="preserve"> </w:delText>
        </w:r>
      </w:del>
      <w:ins w:id="348" w:author="Tiago Oliveira" w:date="2016-07-21T17:15:00Z">
        <w:r w:rsidR="00B72E9D">
          <w:t xml:space="preserve">qual </w:t>
        </w:r>
      </w:ins>
      <w:r>
        <w:t>ser</w:t>
      </w:r>
      <w:r w:rsidR="00AF5F71">
        <w:t>á gerado um conjunto de c</w:t>
      </w:r>
      <w:r>
        <w:t xml:space="preserve">lasses </w:t>
      </w:r>
      <w:r w:rsidR="00AF5F71">
        <w:t>que formam o modelo domínio da linguagem, necessário</w:t>
      </w:r>
      <w:r>
        <w:t xml:space="preserve"> para </w:t>
      </w:r>
      <w:r w:rsidR="00AF5F71">
        <w:t>a</w:t>
      </w:r>
      <w:r>
        <w:t xml:space="preserve"> implementa</w:t>
      </w:r>
      <w:r w:rsidR="00AF5F71">
        <w:t>ção d</w:t>
      </w:r>
      <w:r>
        <w:t>as funcionalidades</w:t>
      </w:r>
      <w:r w:rsidR="00AF5F71">
        <w:t xml:space="preserve"> requeridas</w:t>
      </w:r>
      <w:r>
        <w:t>.</w:t>
      </w:r>
      <w:r w:rsidR="0078169A">
        <w:t xml:space="preserve"> </w:t>
      </w:r>
      <w:r w:rsidR="00785B55">
        <w:t xml:space="preserve">Esta geração é </w:t>
      </w:r>
      <w:r w:rsidR="00AF5F71">
        <w:t>efetuada</w:t>
      </w:r>
      <w:r w:rsidR="00785B55">
        <w:t xml:space="preserve"> a p</w:t>
      </w:r>
      <w:r w:rsidR="00AF5F71">
        <w:t>elo</w:t>
      </w:r>
      <w:r w:rsidR="00785B55">
        <w:t xml:space="preserve"> </w:t>
      </w:r>
      <w:r w:rsidR="00785B55" w:rsidRPr="00FA4C55">
        <w:rPr>
          <w:i/>
        </w:rPr>
        <w:t>Modeling Workflow Engine</w:t>
      </w:r>
      <w:r w:rsidR="00785B55" w:rsidRPr="00FA4C55">
        <w:t xml:space="preserve"> (MWE2)</w:t>
      </w:r>
      <w:r w:rsidR="00785B55"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>.</w:t>
      </w:r>
    </w:p>
    <w:p w14:paraId="6C206AAF" w14:textId="77777777" w:rsidR="00552D34" w:rsidRDefault="00552D34" w:rsidP="00FA4C55">
      <w:pPr>
        <w:pStyle w:val="RTitulo3"/>
        <w:rPr>
          <w:shd w:val="clear" w:color="auto" w:fill="FEFEFE"/>
        </w:rPr>
      </w:pPr>
      <w:bookmarkStart w:id="349" w:name="_Toc456867441"/>
      <w:r>
        <w:rPr>
          <w:shd w:val="clear" w:color="auto" w:fill="FEFEFE"/>
        </w:rPr>
        <w:t>Modeling Workflow Engine (MWE2)</w:t>
      </w:r>
      <w:bookmarkEnd w:id="349"/>
      <w:r>
        <w:rPr>
          <w:shd w:val="clear" w:color="auto" w:fill="FEFEFE"/>
        </w:rPr>
        <w:t xml:space="preserve"> </w:t>
      </w:r>
    </w:p>
    <w:p w14:paraId="2895E62E" w14:textId="0BECDCCC" w:rsidR="007772FD" w:rsidRPr="00FA4C55" w:rsidRDefault="001746CA">
      <w:pPr>
        <w:pStyle w:val="ParagrafodeTexto"/>
      </w:pPr>
      <w:r>
        <w:t xml:space="preserve">Existe a possibilidade de, através da </w:t>
      </w:r>
      <w:r w:rsidRPr="00FA4C55">
        <w:t>configura</w:t>
      </w:r>
      <w:r>
        <w:t>ção</w:t>
      </w:r>
      <w:r w:rsidRPr="00FA4C55">
        <w:t xml:space="preserve"> </w:t>
      </w:r>
      <w:r>
        <w:t>d</w:t>
      </w:r>
      <w:r w:rsidRPr="00FA4C55">
        <w:t xml:space="preserve">o </w:t>
      </w:r>
      <w:r w:rsidRPr="00FA4C55">
        <w:rPr>
          <w:i/>
        </w:rPr>
        <w:t>Modeling Workflow Engine</w:t>
      </w:r>
      <w:sdt>
        <w:sdtPr>
          <w:rPr>
            <w:i/>
          </w:rPr>
          <w:id w:val="413900675"/>
          <w:citation/>
        </w:sdtPr>
        <w:sdtEndPr/>
        <w:sdtContent>
          <w:r>
            <w:rPr>
              <w:i/>
            </w:rPr>
            <w:fldChar w:fldCharType="begin"/>
          </w:r>
          <w:r w:rsidRPr="00AE1B19">
            <w:rPr>
              <w:i/>
            </w:rPr>
            <w:instrText xml:space="preserve"> CITATION MWE16 \l 1033 </w:instrText>
          </w:r>
          <w:r>
            <w:rPr>
              <w:i/>
            </w:rPr>
            <w:fldChar w:fldCharType="separate"/>
          </w:r>
          <w:r w:rsidR="008108AC">
            <w:rPr>
              <w:i/>
              <w:noProof/>
            </w:rPr>
            <w:t xml:space="preserve"> </w:t>
          </w:r>
          <w:r w:rsidR="008108AC" w:rsidRPr="008108AC">
            <w:rPr>
              <w:noProof/>
            </w:rPr>
            <w:t>[18]</w:t>
          </w:r>
          <w:r>
            <w:rPr>
              <w:i/>
            </w:rPr>
            <w:fldChar w:fldCharType="end"/>
          </w:r>
        </w:sdtContent>
      </w:sdt>
      <w:r>
        <w:t xml:space="preserve">, configurar a forma de como o código é gerado, como por exemplo definir se a linguagem é ou não </w:t>
      </w:r>
      <w:r>
        <w:rPr>
          <w:i/>
        </w:rPr>
        <w:t>case-sensitive</w:t>
      </w:r>
      <w:r w:rsidR="00552D34" w:rsidRPr="00FA4C55">
        <w:t xml:space="preserve">. O </w:t>
      </w:r>
      <w:r w:rsidR="00DF1748" w:rsidRPr="005F0552">
        <w:t>MWE2</w:t>
      </w:r>
      <w:r w:rsidR="00552D34" w:rsidRPr="00FA4C55">
        <w:t xml:space="preserve"> </w:t>
      </w:r>
      <w:r w:rsidR="008B1329" w:rsidRPr="00C00302">
        <w:t>é baseado no</w:t>
      </w:r>
      <w:r w:rsidR="008B1329">
        <w:t xml:space="preserve"> modelo </w:t>
      </w:r>
      <w:r w:rsidR="008B1329" w:rsidRPr="00C00302">
        <w:rPr>
          <w:i/>
        </w:rPr>
        <w:t>plain old java object</w:t>
      </w:r>
      <w:r w:rsidR="008B1329" w:rsidRPr="00C00302">
        <w:t xml:space="preserve"> (POJO</w:t>
      </w:r>
      <w:sdt>
        <w:sdtPr>
          <w:id w:val="742831674"/>
          <w:citation/>
        </w:sdtPr>
        <w:sdtEndPr/>
        <w:sdtContent>
          <w:r w:rsidR="008B1329">
            <w:fldChar w:fldCharType="begin"/>
          </w:r>
          <w:r w:rsidR="008B1329" w:rsidRPr="00FA4C55">
            <w:instrText xml:space="preserve"> CITATION Wik16 \l 1033 </w:instrText>
          </w:r>
          <w:r w:rsidR="008B1329">
            <w:fldChar w:fldCharType="separate"/>
          </w:r>
          <w:r w:rsidR="008108AC">
            <w:rPr>
              <w:noProof/>
            </w:rPr>
            <w:t xml:space="preserve"> </w:t>
          </w:r>
          <w:r w:rsidR="008108AC" w:rsidRPr="008108AC">
            <w:rPr>
              <w:noProof/>
            </w:rPr>
            <w:t>[19]</w:t>
          </w:r>
          <w:r w:rsidR="008B1329">
            <w:fldChar w:fldCharType="end"/>
          </w:r>
        </w:sdtContent>
      </w:sdt>
      <w:r w:rsidR="008B1329" w:rsidRPr="00C00302">
        <w:t>),</w:t>
      </w:r>
      <w:r w:rsidR="008B1329">
        <w:t xml:space="preserve"> sendo</w:t>
      </w:r>
      <w:r w:rsidR="00552D34" w:rsidRPr="00FA4C55">
        <w:t xml:space="preserve"> responsável pela inicialização de todas ações para a geração de um </w:t>
      </w:r>
      <w:r w:rsidR="00552D34" w:rsidRPr="00FA4C55">
        <w:rPr>
          <w:i/>
        </w:rPr>
        <w:t>plug-in</w:t>
      </w:r>
      <w:r w:rsidR="008B1329" w:rsidRPr="005F0552">
        <w:t xml:space="preserve">, </w:t>
      </w:r>
      <w:r w:rsidR="00552D34" w:rsidRPr="00FA4C55">
        <w:t xml:space="preserve">onde é possível declarar </w:t>
      </w:r>
      <w:r w:rsidR="00FB29F8" w:rsidRPr="00FA4C55">
        <w:t>instâncias</w:t>
      </w:r>
      <w:r w:rsidR="00552D34" w:rsidRPr="00FA4C55">
        <w:t xml:space="preserve"> de objetos e atributos de valor e de </w:t>
      </w:r>
      <w:r w:rsidR="00FB29F8" w:rsidRPr="00FA4C55">
        <w:t>referência</w:t>
      </w:r>
      <w:r w:rsidR="00DF1748" w:rsidRPr="005F0552">
        <w:t>.</w:t>
      </w:r>
      <w:r w:rsidR="001C32CA" w:rsidRPr="001C32CA">
        <w:t xml:space="preserve"> </w:t>
      </w:r>
      <w:sdt>
        <w:sdtPr>
          <w:id w:val="-1792045416"/>
          <w:citation/>
        </w:sdtPr>
        <w:sdtEndPr/>
        <w:sdtContent>
          <w:r w:rsidR="001C32CA">
            <w:fldChar w:fldCharType="begin"/>
          </w:r>
          <w:r w:rsidR="001C32CA" w:rsidRPr="00CB0446">
            <w:instrText xml:space="preserve"> CITATION Mar12 \l 1033 </w:instrText>
          </w:r>
          <w:r w:rsidR="001C32CA">
            <w:fldChar w:fldCharType="separate"/>
          </w:r>
          <w:r w:rsidR="008108AC" w:rsidRPr="008108AC">
            <w:rPr>
              <w:noProof/>
            </w:rPr>
            <w:t>[15]</w:t>
          </w:r>
          <w:r w:rsidR="001C32CA">
            <w:fldChar w:fldCharType="end"/>
          </w:r>
        </w:sdtContent>
      </w:sdt>
    </w:p>
    <w:p w14:paraId="7A0BF5FD" w14:textId="04BAF199" w:rsidR="007C5A53" w:rsidRDefault="007772FD">
      <w:pPr>
        <w:pStyle w:val="ParagrafodeTexto"/>
      </w:pPr>
      <w:r w:rsidRPr="00FA4C55">
        <w:t xml:space="preserve">O ficheiro de </w:t>
      </w:r>
      <w:r w:rsidR="008B1329">
        <w:t>c</w:t>
      </w:r>
      <w:r w:rsidRPr="00FA4C55">
        <w:t>onfiguração cont</w:t>
      </w:r>
      <w:r w:rsidR="00537EC3" w:rsidRPr="00FA4C55">
        <w:t>é</w:t>
      </w:r>
      <w:r w:rsidRPr="00FA4C55">
        <w:t xml:space="preserve">m uma componente denominada de </w:t>
      </w:r>
      <w:r w:rsidR="00552D34" w:rsidRPr="00FA4C55">
        <w:rPr>
          <w:i/>
        </w:rPr>
        <w:t>Generator</w:t>
      </w:r>
      <w:r w:rsidR="00552D34" w:rsidRPr="00FA4C55">
        <w:t xml:space="preserve">, neste caso a </w:t>
      </w:r>
      <w:r w:rsidR="00537EC3" w:rsidRPr="00FA4C55">
        <w:rPr>
          <w:i/>
        </w:rPr>
        <w:t xml:space="preserve">class </w:t>
      </w:r>
      <w:r w:rsidR="00552D34" w:rsidRPr="00FA4C55">
        <w:rPr>
          <w:i/>
        </w:rPr>
        <w:t>XtextGenerator</w:t>
      </w:r>
      <w:r w:rsidR="00552D34" w:rsidRPr="00FA4C55">
        <w:t xml:space="preserve"> que é o </w:t>
      </w:r>
      <w:r w:rsidR="00552D34" w:rsidRPr="00E12F5C">
        <w:rPr>
          <w:i/>
        </w:rPr>
        <w:t>entry point</w:t>
      </w:r>
      <w:r w:rsidR="00552D34" w:rsidRPr="00FA4C55">
        <w:t xml:space="preserve"> para a geração do </w:t>
      </w:r>
      <w:r w:rsidR="00552D34" w:rsidRPr="00FA4C55">
        <w:rPr>
          <w:i/>
        </w:rPr>
        <w:t>plug-in</w:t>
      </w:r>
      <w:r w:rsidR="00552D34" w:rsidRPr="00FA4C55">
        <w:t xml:space="preserve"> da linguagem. Este tipo de componente </w:t>
      </w:r>
      <w:r w:rsidR="0030259B" w:rsidRPr="00FA4C55">
        <w:t>é constituído por</w:t>
      </w:r>
      <w:r w:rsidRPr="00FA4C55">
        <w:t xml:space="preserve"> fragmentos que por sua vez </w:t>
      </w:r>
      <w:r w:rsidR="00DA5981" w:rsidRPr="005F0552">
        <w:t>s</w:t>
      </w:r>
      <w:r w:rsidR="00DA5981">
        <w:t>ão</w:t>
      </w:r>
      <w:r w:rsidR="00552D34" w:rsidRPr="00FA4C55">
        <w:t xml:space="preserve"> representado</w:t>
      </w:r>
      <w:r w:rsidR="00DA5981">
        <w:t>s</w:t>
      </w:r>
      <w:r w:rsidR="00DA5981" w:rsidRPr="005F0552">
        <w:t xml:space="preserve"> por</w:t>
      </w:r>
      <w:r w:rsidR="00552D34" w:rsidRPr="00FA4C55">
        <w:t xml:space="preserve"> class</w:t>
      </w:r>
      <w:r w:rsidR="00DA5981">
        <w:t>es</w:t>
      </w:r>
      <w:r w:rsidR="00552D34" w:rsidRPr="00FA4C55">
        <w:t xml:space="preserve"> que t</w:t>
      </w:r>
      <w:r w:rsidR="00DA5981">
        <w:t>ê</w:t>
      </w:r>
      <w:r w:rsidR="00552D34" w:rsidRPr="00FA4C55">
        <w:t>m acesso</w:t>
      </w:r>
      <w:r w:rsidR="00DA5981">
        <w:t xml:space="preserve"> a</w:t>
      </w:r>
      <w:r w:rsidR="00552D34" w:rsidRPr="00FA4C55">
        <w:t xml:space="preserve"> </w:t>
      </w:r>
      <w:r w:rsidR="001C32CA" w:rsidRPr="00FA4C55">
        <w:t>algu</w:t>
      </w:r>
      <w:r w:rsidR="001C32CA">
        <w:t>ns</w:t>
      </w:r>
      <w:r w:rsidR="001C32CA" w:rsidRPr="00FA4C55">
        <w:t xml:space="preserve"> </w:t>
      </w:r>
      <w:r w:rsidR="001C32CA">
        <w:t>recursos</w:t>
      </w:r>
      <w:r w:rsidR="001C32CA" w:rsidRPr="00FA4C55">
        <w:t xml:space="preserve"> disponibilizad</w:t>
      </w:r>
      <w:r w:rsidR="001C32CA">
        <w:t>o</w:t>
      </w:r>
      <w:r w:rsidR="001C32CA" w:rsidRPr="00FA4C55">
        <w:t xml:space="preserve">s </w:t>
      </w:r>
      <w:r w:rsidR="00552D34" w:rsidRPr="00FA4C55">
        <w:t>pelo co</w:t>
      </w:r>
      <w:r w:rsidR="0030259B" w:rsidRPr="00FA4C55">
        <w:t xml:space="preserve">mponente </w:t>
      </w:r>
      <w:r w:rsidR="0030259B" w:rsidRPr="00E12F5C">
        <w:rPr>
          <w:i/>
        </w:rPr>
        <w:t>Generator</w:t>
      </w:r>
      <w:r w:rsidR="0030259B" w:rsidRPr="00FA4C55">
        <w:t>, como a gramá</w:t>
      </w:r>
      <w:r w:rsidR="00552D34" w:rsidRPr="00FA4C55">
        <w:t xml:space="preserve">tica da </w:t>
      </w:r>
      <w:r w:rsidR="0030259B" w:rsidRPr="00FA4C55">
        <w:t>linguagem</w:t>
      </w:r>
      <w:r w:rsidR="00552D34" w:rsidRPr="00FA4C55">
        <w:t xml:space="preserve"> e o mecan</w:t>
      </w:r>
      <w:r w:rsidR="0030259B" w:rsidRPr="00FA4C55">
        <w:t>ismo para a geração do código.</w:t>
      </w:r>
      <w:r w:rsidR="001C32CA" w:rsidRPr="001C32CA">
        <w:t xml:space="preserve"> </w:t>
      </w:r>
      <w:sdt>
        <w:sdtPr>
          <w:id w:val="-2119129917"/>
          <w:citation/>
        </w:sdtPr>
        <w:sdtEndPr/>
        <w:sdtContent>
          <w:r w:rsidR="001C32CA">
            <w:fldChar w:fldCharType="begin"/>
          </w:r>
          <w:r w:rsidR="001C32CA" w:rsidRPr="00154628">
            <w:instrText xml:space="preserve"> CITATION Mar12 \l 1033 </w:instrText>
          </w:r>
          <w:r w:rsidR="001C32CA">
            <w:fldChar w:fldCharType="separate"/>
          </w:r>
          <w:r w:rsidR="008108AC" w:rsidRPr="008108AC">
            <w:rPr>
              <w:noProof/>
            </w:rPr>
            <w:t>[15]</w:t>
          </w:r>
          <w:r w:rsidR="001C32CA">
            <w:fldChar w:fldCharType="end"/>
          </w:r>
        </w:sdtContent>
      </w:sdt>
      <w:r w:rsidR="00DA5981">
        <w:t xml:space="preserve"> Para a geração do código, são utilizadas duas gramáticas ANTLR</w:t>
      </w:r>
      <w:sdt>
        <w:sdtPr>
          <w:id w:val="-1402288565"/>
          <w:citation/>
        </w:sdtPr>
        <w:sdtEndPr/>
        <w:sdtContent>
          <w:r w:rsidR="00DA5981">
            <w:fldChar w:fldCharType="begin"/>
          </w:r>
          <w:r w:rsidR="00DA5981" w:rsidRPr="00FA4C55">
            <w:instrText xml:space="preserve"> CITATION ANT14 \l 1033 </w:instrText>
          </w:r>
          <w:r w:rsidR="00DA5981">
            <w:fldChar w:fldCharType="separate"/>
          </w:r>
          <w:r w:rsidR="008108AC">
            <w:rPr>
              <w:noProof/>
            </w:rPr>
            <w:t xml:space="preserve"> </w:t>
          </w:r>
          <w:r w:rsidR="008108AC" w:rsidRPr="008108AC">
            <w:rPr>
              <w:noProof/>
            </w:rPr>
            <w:t>[20]</w:t>
          </w:r>
          <w:r w:rsidR="00DA5981">
            <w:fldChar w:fldCharType="end"/>
          </w:r>
        </w:sdtContent>
      </w:sdt>
      <w:r w:rsidR="00DA5981">
        <w:t>, geradas pelo Xtext: u</w:t>
      </w:r>
      <w:r w:rsidR="00DA5981" w:rsidRPr="00DA5981">
        <w:t>ma para produção do "</w:t>
      </w:r>
      <w:r w:rsidR="00DA5981" w:rsidRPr="00FA4C55">
        <w:rPr>
          <w:i/>
        </w:rPr>
        <w:t>parser</w:t>
      </w:r>
      <w:r w:rsidR="00E5288D">
        <w:t>" onde</w:t>
      </w:r>
      <w:r w:rsidR="00DA5981">
        <w:t xml:space="preserve"> um</w:t>
      </w:r>
      <w:r w:rsidR="00E27DFC">
        <w:t xml:space="preserve">a </w:t>
      </w:r>
      <w:r w:rsidR="00DA5981" w:rsidRPr="00FA4C55">
        <w:rPr>
          <w:i/>
        </w:rPr>
        <w:t xml:space="preserve">Abstract </w:t>
      </w:r>
      <w:r w:rsidR="00DA5981" w:rsidRPr="005F0552">
        <w:rPr>
          <w:i/>
        </w:rPr>
        <w:t>S</w:t>
      </w:r>
      <w:r w:rsidR="00DA5981" w:rsidRPr="00FA4C55">
        <w:rPr>
          <w:i/>
        </w:rPr>
        <w:t xml:space="preserve">yntax </w:t>
      </w:r>
      <w:r w:rsidR="00DA5981" w:rsidRPr="005F0552">
        <w:rPr>
          <w:i/>
        </w:rPr>
        <w:t>T</w:t>
      </w:r>
      <w:r w:rsidR="00DA5981" w:rsidRPr="00FA4C55">
        <w:rPr>
          <w:i/>
        </w:rPr>
        <w:t>ree</w:t>
      </w:r>
      <w:r w:rsidR="00E27DFC" w:rsidRPr="00E27DFC">
        <w:t xml:space="preserve"> </w:t>
      </w:r>
      <w:sdt>
        <w:sdtPr>
          <w:id w:val="112952422"/>
          <w:citation/>
        </w:sdtPr>
        <w:sdtEndPr/>
        <w:sdtContent>
          <w:r w:rsidR="00E27DFC">
            <w:fldChar w:fldCharType="begin"/>
          </w:r>
          <w:r w:rsidR="00E27DFC" w:rsidRPr="00995373">
            <w:instrText xml:space="preserve"> CITATION Wik161 \l 1033 </w:instrText>
          </w:r>
          <w:r w:rsidR="00E27DFC">
            <w:fldChar w:fldCharType="separate"/>
          </w:r>
          <w:r w:rsidR="008108AC" w:rsidRPr="008108AC">
            <w:rPr>
              <w:noProof/>
            </w:rPr>
            <w:t>[21]</w:t>
          </w:r>
          <w:r w:rsidR="00E27DFC">
            <w:fldChar w:fldCharType="end"/>
          </w:r>
        </w:sdtContent>
      </w:sdt>
      <w:r w:rsidR="00DA5981">
        <w:rPr>
          <w:i/>
        </w:rPr>
        <w:t xml:space="preserve"> </w:t>
      </w:r>
      <w:r w:rsidR="00DA5981">
        <w:t>(AST)</w:t>
      </w:r>
      <w:r w:rsidR="00DA5981" w:rsidRPr="00FA4C55">
        <w:rPr>
          <w:i/>
        </w:rPr>
        <w:t xml:space="preserve"> </w:t>
      </w:r>
      <w:r w:rsidR="00DA5981" w:rsidRPr="00DA5981">
        <w:t>é produzida</w:t>
      </w:r>
      <w:r w:rsidR="00E5288D">
        <w:t>, outra</w:t>
      </w:r>
      <w:r w:rsidR="00DA5981" w:rsidRPr="00DA5981">
        <w:t xml:space="preserve"> </w:t>
      </w:r>
      <w:r w:rsidR="00E5288D">
        <w:t xml:space="preserve">que é utilizada para o </w:t>
      </w:r>
      <w:r w:rsidR="00DA5981" w:rsidRPr="00DA5981">
        <w:t xml:space="preserve">processamento dos eventos do editor do </w:t>
      </w:r>
      <w:r w:rsidR="00E5288D" w:rsidRPr="00FA4C55">
        <w:rPr>
          <w:i/>
        </w:rPr>
        <w:t>E</w:t>
      </w:r>
      <w:r w:rsidR="00DA5981" w:rsidRPr="00FA4C55">
        <w:rPr>
          <w:i/>
        </w:rPr>
        <w:t>clipse</w:t>
      </w:r>
      <w:r w:rsidR="00E5288D">
        <w:t>.</w:t>
      </w:r>
      <w:commentRangeStart w:id="350"/>
      <w:customXmlInsRangeStart w:id="351" w:author="Tiago Oliveira" w:date="2016-07-21T17:22:00Z"/>
      <w:sdt>
        <w:sdtPr>
          <w:id w:val="1476716514"/>
          <w:citation/>
        </w:sdtPr>
        <w:sdtEndPr/>
        <w:sdtContent>
          <w:customXmlInsRangeEnd w:id="351"/>
          <w:ins w:id="352" w:author="Tiago Oliveira" w:date="2016-07-21T17:22:00Z">
            <w:r w:rsidR="00B72E9D">
              <w:fldChar w:fldCharType="begin"/>
            </w:r>
          </w:ins>
          <w:ins w:id="353" w:author="Tiago Oliveira" w:date="2016-07-21T17:47:00Z">
            <w:r w:rsidR="00E71B48">
              <w:instrText xml:space="preserve">CITATION Xte \l 1033 </w:instrText>
            </w:r>
          </w:ins>
          <w:r w:rsidR="00B72E9D">
            <w:fldChar w:fldCharType="separate"/>
          </w:r>
          <w:ins w:id="354" w:author="Tiago Oliveira" w:date="2016-07-21T17:47:00Z">
            <w:r w:rsidR="00E71B48">
              <w:rPr>
                <w:noProof/>
              </w:rPr>
              <w:t xml:space="preserve"> </w:t>
            </w:r>
            <w:r w:rsidR="00E71B48" w:rsidRPr="00E71B48">
              <w:rPr>
                <w:noProof/>
                <w:rPrChange w:id="355" w:author="Tiago Oliveira" w:date="2016-07-21T17:47:00Z">
                  <w:rPr>
                    <w:rFonts w:eastAsia="Times New Roman"/>
                  </w:rPr>
                </w:rPrChange>
              </w:rPr>
              <w:t>[23]</w:t>
            </w:r>
          </w:ins>
          <w:ins w:id="356" w:author="Tiago Oliveira" w:date="2016-07-21T17:22:00Z">
            <w:r w:rsidR="00B72E9D">
              <w:fldChar w:fldCharType="end"/>
            </w:r>
          </w:ins>
          <w:customXmlInsRangeStart w:id="357" w:author="Tiago Oliveira" w:date="2016-07-21T17:22:00Z"/>
        </w:sdtContent>
      </w:sdt>
      <w:customXmlInsRangeEnd w:id="357"/>
      <w:r w:rsidR="0006475E">
        <w:t xml:space="preserve"> </w:t>
      </w:r>
      <w:commentRangeEnd w:id="350"/>
      <w:r w:rsidR="00B72E9D">
        <w:rPr>
          <w:rStyle w:val="Refdecomentrio"/>
        </w:rPr>
        <w:commentReference w:id="350"/>
      </w:r>
      <w:r w:rsidR="0006475E">
        <w:t xml:space="preserve">A sintaxe do ficheiro de gramatica Xtext é igual à do ANTLR, </w:t>
      </w:r>
      <w:r w:rsidR="00387A9E">
        <w:t>à exceção</w:t>
      </w:r>
      <w:r w:rsidR="0006475E">
        <w:t xml:space="preserve"> de que</w:t>
      </w:r>
      <w:r w:rsidR="00387A9E">
        <w:t xml:space="preserve"> para a verificação semântica,</w:t>
      </w:r>
      <w:r w:rsidR="0006475E">
        <w:t xml:space="preserve"> </w:t>
      </w:r>
      <w:r w:rsidR="00387A9E">
        <w:t>o</w:t>
      </w:r>
      <w:r w:rsidR="0006475E">
        <w:t xml:space="preserve"> ANTLR cont</w:t>
      </w:r>
      <w:ins w:id="358" w:author="Tiago Oliveira" w:date="2016-07-21T19:03:00Z">
        <w:r w:rsidR="00101BEB">
          <w:t>é</w:t>
        </w:r>
      </w:ins>
      <w:del w:id="359" w:author="Tiago Oliveira" w:date="2016-07-21T19:03:00Z">
        <w:r w:rsidR="0006475E" w:rsidDel="00101BEB">
          <w:delText>e</w:delText>
        </w:r>
      </w:del>
      <w:r w:rsidR="0006475E">
        <w:t>m código Java embebido</w:t>
      </w:r>
      <w:r w:rsidR="00387A9E">
        <w:t xml:space="preserve"> na descrição da gramática, e o Xtext faz uso de injeção de dependências para referir que tipos devem ser gerados para essa mesma verificação.</w:t>
      </w:r>
      <w:sdt>
        <w:sdtPr>
          <w:id w:val="1898710620"/>
          <w:citation/>
        </w:sdtPr>
        <w:sdtEndPr/>
        <w:sdtContent>
          <w:r w:rsidR="001C32CA">
            <w:fldChar w:fldCharType="begin"/>
          </w:r>
          <w:r w:rsidR="001C32CA" w:rsidRPr="00E12F5C">
            <w:instrText xml:space="preserve"> CITATION Seb14 \l 1033 </w:instrText>
          </w:r>
          <w:r w:rsidR="001C32CA">
            <w:fldChar w:fldCharType="separate"/>
          </w:r>
          <w:r w:rsidR="008108AC">
            <w:rPr>
              <w:noProof/>
            </w:rPr>
            <w:t xml:space="preserve"> </w:t>
          </w:r>
          <w:r w:rsidR="008108AC" w:rsidRPr="008108AC">
            <w:rPr>
              <w:noProof/>
            </w:rPr>
            <w:t>[22]</w:t>
          </w:r>
          <w:r w:rsidR="001C32CA">
            <w:fldChar w:fldCharType="end"/>
          </w:r>
        </w:sdtContent>
      </w:sdt>
      <w:r w:rsidR="00387A9E">
        <w:t xml:space="preserve"> Estas dependências são resolvidas</w:t>
      </w:r>
      <w:r w:rsidR="00552D34" w:rsidRPr="00FA4C55">
        <w:t xml:space="preserve"> </w:t>
      </w:r>
      <w:r w:rsidR="00387A9E">
        <w:t>utilizando</w:t>
      </w:r>
      <w:r w:rsidR="00387A9E" w:rsidRPr="00FA4C55">
        <w:t xml:space="preserve"> </w:t>
      </w:r>
      <w:r w:rsidR="00552D34" w:rsidRPr="00FA4C55">
        <w:t xml:space="preserve">a </w:t>
      </w:r>
      <w:r w:rsidR="00552D34" w:rsidRPr="00FA4C55">
        <w:rPr>
          <w:i/>
        </w:rPr>
        <w:t>framework</w:t>
      </w:r>
      <w:r w:rsidR="00552D34" w:rsidRPr="00FA4C55">
        <w:t xml:space="preserve"> Google Guice</w:t>
      </w:r>
      <w:r w:rsidR="00E27DFC" w:rsidRPr="00E27DFC">
        <w:t xml:space="preserve"> </w:t>
      </w:r>
      <w:sdt>
        <w:sdtPr>
          <w:id w:val="160367235"/>
          <w:citation/>
        </w:sdtPr>
        <w:sdtEndPr/>
        <w:sdtContent>
          <w:r w:rsidR="00E27DFC">
            <w:fldChar w:fldCharType="begin"/>
          </w:r>
          <w:r w:rsidR="00E27DFC" w:rsidRPr="00FA4C55">
            <w:instrText xml:space="preserve"> CITATION Goo16 \l 1033 </w:instrText>
          </w:r>
          <w:r w:rsidR="00E27DFC">
            <w:fldChar w:fldCharType="separate"/>
          </w:r>
          <w:r w:rsidR="008108AC" w:rsidRPr="008108AC">
            <w:rPr>
              <w:noProof/>
            </w:rPr>
            <w:t>[23]</w:t>
          </w:r>
          <w:r w:rsidR="00E27DFC">
            <w:fldChar w:fldCharType="end"/>
          </w:r>
        </w:sdtContent>
      </w:sdt>
      <w:r w:rsidR="00387A9E">
        <w:t>, que</w:t>
      </w:r>
      <w:r w:rsidR="00E5288D" w:rsidRPr="005F0552">
        <w:t xml:space="preserve"> dá suporte </w:t>
      </w:r>
      <w:r w:rsidR="00E5288D">
        <w:t>à injeção de dependências</w:t>
      </w:r>
      <w:r w:rsidR="00552D34" w:rsidRPr="00FA4C55">
        <w:t xml:space="preserve"> usando anotações para configurar objetos em java. Este tipo de dependências é um padrão de desenho usado para remover dependências </w:t>
      </w:r>
      <w:r w:rsidR="00552D34" w:rsidRPr="00FA4C55">
        <w:rPr>
          <w:i/>
        </w:rPr>
        <w:t>hard-coded</w:t>
      </w:r>
      <w:r w:rsidR="00552D34" w:rsidRPr="00FA4C55">
        <w:t xml:space="preserve"> r</w:t>
      </w:r>
      <w:r w:rsidR="00E5288D">
        <w:t>esultando assim classes com fra</w:t>
      </w:r>
      <w:r w:rsidR="00552D34" w:rsidRPr="00FA4C55">
        <w:t>ca dependência entre elas.</w:t>
      </w:r>
      <w:sdt>
        <w:sdtPr>
          <w:id w:val="381377654"/>
          <w:citation/>
        </w:sdtPr>
        <w:sdtEndPr/>
        <w:sdtContent>
          <w:r w:rsidR="007D6468">
            <w:fldChar w:fldCharType="begin"/>
          </w:r>
          <w:r w:rsidR="007D6468" w:rsidRPr="00E12F5C">
            <w:instrText xml:space="preserve"> CITATION Mar12 \l 1033 </w:instrText>
          </w:r>
          <w:r w:rsidR="007D6468">
            <w:fldChar w:fldCharType="separate"/>
          </w:r>
          <w:r w:rsidR="008108AC">
            <w:rPr>
              <w:noProof/>
            </w:rPr>
            <w:t xml:space="preserve"> </w:t>
          </w:r>
          <w:r w:rsidR="008108AC" w:rsidRPr="008108AC">
            <w:rPr>
              <w:noProof/>
            </w:rPr>
            <w:t>[15]</w:t>
          </w:r>
          <w:r w:rsidR="007D6468">
            <w:fldChar w:fldCharType="end"/>
          </w:r>
        </w:sdtContent>
      </w:sdt>
      <w:r w:rsidR="008D7BDC">
        <w:tab/>
      </w:r>
    </w:p>
    <w:p w14:paraId="37E8EA37" w14:textId="77777777" w:rsidR="00B32EAF" w:rsidRPr="00B32EAF" w:rsidRDefault="007C5A53" w:rsidP="009D0C2F">
      <w:pPr>
        <w:pStyle w:val="RTitulo2"/>
      </w:pPr>
      <w:r>
        <w:t xml:space="preserve"> </w:t>
      </w:r>
      <w:bookmarkStart w:id="360" w:name="_Toc456867442"/>
      <w:r>
        <w:t>Gramática</w:t>
      </w:r>
      <w:bookmarkEnd w:id="360"/>
    </w:p>
    <w:p w14:paraId="65D18331" w14:textId="373449FE" w:rsidR="0092456C" w:rsidRDefault="007D6468" w:rsidP="009D0C2F">
      <w:pPr>
        <w:pStyle w:val="ParagrafodeTexto"/>
      </w:pPr>
      <w:r>
        <w:t>Com o estudo das instruções do PDS16 e das diretivas (e mnemónicas) do DASM (através a documentação</w:t>
      </w:r>
      <w:sdt>
        <w:sdtPr>
          <w:id w:val="1288079832"/>
          <w:citation/>
        </w:sdtPr>
        <w:sdtEndPr/>
        <w:sdtContent>
          <w:r>
            <w:fldChar w:fldCharType="begin"/>
          </w:r>
          <w:r w:rsidR="00E84E14">
            <w:instrText xml:space="preserve">CITATION Jos \l 2070 </w:instrText>
          </w:r>
          <w:r>
            <w:fldChar w:fldCharType="separate"/>
          </w:r>
          <w:r w:rsidR="008108AC">
            <w:rPr>
              <w:noProof/>
            </w:rPr>
            <w:t xml:space="preserve"> </w:t>
          </w:r>
          <w:r w:rsidR="008108AC" w:rsidRPr="008108AC">
            <w:rPr>
              <w:noProof/>
            </w:rPr>
            <w:t>[13]</w:t>
          </w:r>
          <w:r>
            <w:fldChar w:fldCharType="end"/>
          </w:r>
        </w:sdtContent>
      </w:sdt>
      <w:r>
        <w:t>,</w:t>
      </w:r>
      <w:sdt>
        <w:sdtPr>
          <w:id w:val="-1910680899"/>
          <w:citation/>
        </w:sdtPr>
        <w:sdtEndPr/>
        <w:sdtContent>
          <w:r>
            <w:fldChar w:fldCharType="begin"/>
          </w:r>
          <w:r w:rsidR="00E84E14">
            <w:instrText xml:space="preserve">CITATION Jos11 \l 2070 </w:instrText>
          </w:r>
          <w:r>
            <w:fldChar w:fldCharType="separate"/>
          </w:r>
          <w:r w:rsidR="008108AC">
            <w:rPr>
              <w:noProof/>
            </w:rPr>
            <w:t xml:space="preserve"> </w:t>
          </w:r>
          <w:r w:rsidR="008108AC" w:rsidRPr="008108AC">
            <w:rPr>
              <w:noProof/>
            </w:rPr>
            <w:t>[6]</w:t>
          </w:r>
          <w:r>
            <w:fldChar w:fldCharType="end"/>
          </w:r>
        </w:sdtContent>
      </w:sdt>
      <w:r>
        <w:t xml:space="preserve"> e </w:t>
      </w:r>
      <w:sdt>
        <w:sdtPr>
          <w:id w:val="1896002316"/>
          <w:citation/>
        </w:sdtPr>
        <w:sdtEndPr/>
        <w:sdtContent>
          <w:r>
            <w:fldChar w:fldCharType="begin"/>
          </w:r>
          <w:r w:rsidR="00E84E14">
            <w:instrText xml:space="preserve">CITATION Jos111 \l 2070 </w:instrText>
          </w:r>
          <w:r>
            <w:fldChar w:fldCharType="separate"/>
          </w:r>
          <w:r w:rsidR="008108AC" w:rsidRPr="008108AC">
            <w:rPr>
              <w:noProof/>
            </w:rPr>
            <w:t>[7]</w:t>
          </w:r>
          <w:r>
            <w:fldChar w:fldCharType="end"/>
          </w:r>
        </w:sdtContent>
      </w:sdt>
      <w:r>
        <w:t xml:space="preserve">), foi possível definir uma gramática tendo em conta as </w:t>
      </w:r>
      <w:r w:rsidR="001163B1">
        <w:t xml:space="preserve">possíveis formas de escrever uma </w:t>
      </w:r>
      <w:r>
        <w:t>dada instrução</w:t>
      </w:r>
      <w:r w:rsidR="006D2D8C">
        <w:t xml:space="preserve"> desta linguagem</w:t>
      </w:r>
      <w:r w:rsidR="00846EAD">
        <w:t>.</w:t>
      </w:r>
    </w:p>
    <w:p w14:paraId="372B67DA" w14:textId="5D9C73B5" w:rsidR="0092456C" w:rsidRPr="00673D4C" w:rsidRDefault="0092456C" w:rsidP="009D0C2F">
      <w:pPr>
        <w:pStyle w:val="ParagrafodeTexto"/>
      </w:pPr>
      <w:r>
        <w:t>Apesar de ser possível</w:t>
      </w:r>
      <w:r w:rsidR="00673D4C">
        <w:t xml:space="preserve"> converter</w:t>
      </w:r>
      <w:r>
        <w:t xml:space="preserve"> um dado código num modelo, tem que ser definido um </w:t>
      </w:r>
      <w:r>
        <w:rPr>
          <w:i/>
        </w:rPr>
        <w:t>template</w:t>
      </w:r>
      <w:r>
        <w:t xml:space="preserve"> representativo d</w:t>
      </w:r>
      <w:r w:rsidR="00673D4C">
        <w:t>esse mesmo</w:t>
      </w:r>
      <w:r>
        <w:t xml:space="preserve"> modelo</w:t>
      </w:r>
      <w:r w:rsidR="00673D4C">
        <w:t>,</w:t>
      </w:r>
      <w:r>
        <w:t xml:space="preserve"> que deverá ser seguido </w:t>
      </w:r>
      <w:r w:rsidR="00673D4C">
        <w:t xml:space="preserve">para que seja criado um modelo coerente entre as várias instruções. No caso de um projeto Xtext, a gramática toma o papel de </w:t>
      </w:r>
      <w:r w:rsidR="00673D4C" w:rsidRPr="00E12F5C">
        <w:rPr>
          <w:i/>
        </w:rPr>
        <w:t>template</w:t>
      </w:r>
      <w:r w:rsidR="00673D4C">
        <w:t xml:space="preserve"> de código. </w:t>
      </w:r>
    </w:p>
    <w:p w14:paraId="01A278D5" w14:textId="27A2E021" w:rsidR="0098516D" w:rsidRDefault="00D51D20" w:rsidP="009D0C2F">
      <w:pPr>
        <w:pStyle w:val="ParagrafodeTexto"/>
      </w:pPr>
      <w:r w:rsidRPr="00C2232E">
        <w:rPr>
          <w:noProof/>
          <w:lang w:eastAsia="pt-PT"/>
        </w:rPr>
        <w:lastRenderedPageBreak/>
        <w:drawing>
          <wp:anchor distT="0" distB="0" distL="114300" distR="114300" simplePos="0" relativeHeight="251672576" behindDoc="0" locked="0" layoutInCell="1" allowOverlap="1" wp14:anchorId="523EF7C3" wp14:editId="6AA3B5CF">
            <wp:simplePos x="0" y="0"/>
            <wp:positionH relativeFrom="margin">
              <wp:posOffset>-1905</wp:posOffset>
            </wp:positionH>
            <wp:positionV relativeFrom="paragraph">
              <wp:posOffset>948690</wp:posOffset>
            </wp:positionV>
            <wp:extent cx="5400040" cy="91567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16D">
        <w:t>A</w:t>
      </w:r>
      <w:r w:rsidR="00673D4C">
        <w:t xml:space="preserve">ssim a gramática </w:t>
      </w:r>
      <w:r w:rsidR="0098516D">
        <w:t xml:space="preserve">é definida através de regras que podem referenciar outras regras ou palavras-chave. Por cada regra definida é </w:t>
      </w:r>
      <w:r>
        <w:t xml:space="preserve">gerada </w:t>
      </w:r>
      <w:r w:rsidR="0098516D">
        <w:t>uma classe</w:t>
      </w:r>
      <w:r w:rsidR="00673D4C">
        <w:t xml:space="preserve"> modelo,</w:t>
      </w:r>
      <w:r w:rsidR="0098516D">
        <w:t xml:space="preserve"> com métodos e atributos </w:t>
      </w:r>
      <w:r w:rsidR="00673D4C">
        <w:t>dependendo d</w:t>
      </w:r>
      <w:r w:rsidR="0098516D">
        <w:t xml:space="preserve">a definição da regra. </w:t>
      </w:r>
      <w:r>
        <w:t>Na geração das classes modelo, será adicionada a dependência entre elas c</w:t>
      </w:r>
      <w:r w:rsidR="0098516D">
        <w:t>omo por exemplo nas seguintes regras d</w:t>
      </w:r>
      <w:r w:rsidR="0098516D" w:rsidRPr="00AD2636">
        <w:t xml:space="preserve">a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B7089F" w:rsidRPr="000E270A">
        <w:t xml:space="preserve">Figura </w:t>
      </w:r>
      <w:r w:rsidR="00B7089F">
        <w:t>4</w:t>
      </w:r>
      <w:r w:rsidR="0098516D" w:rsidRPr="00AD2636">
        <w:fldChar w:fldCharType="end"/>
      </w:r>
      <w:r w:rsidR="0098516D">
        <w:t>:</w:t>
      </w:r>
    </w:p>
    <w:p w14:paraId="59FCE3E4" w14:textId="5BF88835" w:rsidR="0098516D" w:rsidRPr="000E270A" w:rsidRDefault="0098516D" w:rsidP="00FA4C55">
      <w:pPr>
        <w:pStyle w:val="PLegenda"/>
      </w:pPr>
      <w:bookmarkStart w:id="361" w:name="_Ref453340329"/>
      <w:bookmarkStart w:id="362" w:name="_Toc456867457"/>
      <w:r w:rsidRPr="000E270A">
        <w:t xml:space="preserve">Figura </w:t>
      </w:r>
      <w:r w:rsidR="00366CB3">
        <w:fldChar w:fldCharType="begin"/>
      </w:r>
      <w:r w:rsidR="00366CB3">
        <w:instrText xml:space="preserve"> SEQ Figura \* ARABIC </w:instrText>
      </w:r>
      <w:r w:rsidR="00366CB3">
        <w:fldChar w:fldCharType="separate"/>
      </w:r>
      <w:ins w:id="363" w:author="Tiago Oliveira" w:date="2016-07-21T17:04:00Z">
        <w:r w:rsidR="00112A28">
          <w:rPr>
            <w:noProof/>
          </w:rPr>
          <w:t>5</w:t>
        </w:r>
      </w:ins>
      <w:del w:id="364" w:author="Tiago Oliveira" w:date="2016-07-21T17:04:00Z">
        <w:r w:rsidR="00B7089F" w:rsidDel="00112A28">
          <w:rPr>
            <w:noProof/>
          </w:rPr>
          <w:delText>4</w:delText>
        </w:r>
      </w:del>
      <w:r w:rsidR="00366CB3">
        <w:rPr>
          <w:noProof/>
        </w:rPr>
        <w:fldChar w:fldCharType="end"/>
      </w:r>
      <w:bookmarkEnd w:id="361"/>
      <w:r w:rsidRPr="000E270A">
        <w:t xml:space="preserve"> </w:t>
      </w:r>
      <w:r>
        <w:t>–</w:t>
      </w:r>
      <w:r w:rsidRPr="000E270A">
        <w:t xml:space="preserve"> </w:t>
      </w:r>
      <w:r>
        <w:t>Excerto de código de uma gramática Xtext</w:t>
      </w:r>
      <w:bookmarkEnd w:id="362"/>
    </w:p>
    <w:p w14:paraId="55BF7E97" w14:textId="10389606" w:rsidR="0098516D" w:rsidRDefault="00BD7E50" w:rsidP="009D0C2F">
      <w:pPr>
        <w:pStyle w:val="ParagrafodeTexto"/>
      </w:pPr>
      <w:r>
        <w:t>Na</w:t>
      </w:r>
      <w:r w:rsidRPr="00AD2636">
        <w:t xml:space="preserve"> </w:t>
      </w:r>
      <w:r w:rsidR="0098516D" w:rsidRPr="00AD2636">
        <w:fldChar w:fldCharType="begin"/>
      </w:r>
      <w:r w:rsidR="0098516D" w:rsidRPr="00AD2636">
        <w:instrText xml:space="preserve"> REF _Ref453340329 \h  \* MERGEFORMAT </w:instrText>
      </w:r>
      <w:r w:rsidR="0098516D" w:rsidRPr="00AD2636">
        <w:fldChar w:fldCharType="separate"/>
      </w:r>
      <w:r w:rsidR="00B7089F" w:rsidRPr="000E270A">
        <w:t xml:space="preserve">Figura </w:t>
      </w:r>
      <w:r w:rsidR="00B7089F">
        <w:t>4</w:t>
      </w:r>
      <w:r w:rsidR="0098516D" w:rsidRPr="00AD2636">
        <w:fldChar w:fldCharType="end"/>
      </w:r>
      <w:r w:rsidR="0098516D">
        <w:t xml:space="preserve"> podemos </w:t>
      </w:r>
      <w:r>
        <w:t>apontar que a regra “</w:t>
      </w:r>
      <w:r w:rsidRPr="00BD7E50">
        <w:rPr>
          <w:i/>
        </w:rPr>
        <w:t>Space</w:t>
      </w:r>
      <w:r>
        <w:t>”</w:t>
      </w:r>
      <w:r w:rsidR="0098516D">
        <w:t xml:space="preserve"> depende de </w:t>
      </w:r>
      <w:r>
        <w:t>“</w:t>
      </w:r>
      <w:r>
        <w:rPr>
          <w:i/>
        </w:rPr>
        <w:t>LabelDirective</w:t>
      </w:r>
      <w:r>
        <w:t>”, o que irá traduzir-se numa dependência entre elas. Por outro lado, é de verificar que a regra</w:t>
      </w:r>
      <w:r w:rsidRPr="00BD7E50">
        <w:rPr>
          <w:i/>
        </w:rPr>
        <w:t xml:space="preserve"> </w:t>
      </w:r>
      <w:r>
        <w:t>“</w:t>
      </w:r>
      <w:r>
        <w:rPr>
          <w:i/>
        </w:rPr>
        <w:t>LabelDirective</w:t>
      </w:r>
      <w:r>
        <w:t>” não irá depender da regra “</w:t>
      </w:r>
      <w:r>
        <w:rPr>
          <w:i/>
        </w:rPr>
        <w:t>Directive</w:t>
      </w:r>
      <w:r>
        <w:t>”, pois o seu valor está a ser guardado na propriedade “</w:t>
      </w:r>
      <w:r>
        <w:rPr>
          <w:i/>
        </w:rPr>
        <w:t>value</w:t>
      </w:r>
      <w:r>
        <w:t>”, sendo que este poderá tomar vários valores diferentes</w:t>
      </w:r>
      <w:r w:rsidR="0098516D">
        <w:t xml:space="preserve">. </w:t>
      </w:r>
    </w:p>
    <w:p w14:paraId="2E683BC0" w14:textId="5BB4A306" w:rsidR="0098516D" w:rsidRDefault="00BD7E50" w:rsidP="009D0C2F">
      <w:pPr>
        <w:pStyle w:val="ParagrafodeTexto"/>
      </w:pPr>
      <w:r w:rsidRPr="0078656F"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61DF8F3E" wp14:editId="63AA33D2">
            <wp:simplePos x="0" y="0"/>
            <wp:positionH relativeFrom="margin">
              <wp:align>center</wp:align>
            </wp:positionH>
            <wp:positionV relativeFrom="paragraph">
              <wp:posOffset>1087608</wp:posOffset>
            </wp:positionV>
            <wp:extent cx="4283075" cy="2045335"/>
            <wp:effectExtent l="0" t="0" r="3175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16D">
        <w:t xml:space="preserve">Essa dependência é tratada pelo Xtext gerando automaticamente classes em Java quando o </w:t>
      </w:r>
      <w:r w:rsidR="0098516D" w:rsidRPr="0026032C">
        <w:rPr>
          <w:i/>
        </w:rPr>
        <w:t>Modeling Workflow Engine 2</w:t>
      </w:r>
      <w:r w:rsidR="0098516D">
        <w:t xml:space="preserve"> (MWE2</w:t>
      </w:r>
      <w:sdt>
        <w:sdtPr>
          <w:id w:val="-1579973032"/>
          <w:citation/>
        </w:sdtPr>
        <w:sdtEndPr/>
        <w:sdtContent>
          <w:r w:rsidR="0098516D">
            <w:fldChar w:fldCharType="begin"/>
          </w:r>
          <w:r w:rsidR="0098516D" w:rsidRPr="003608EE">
            <w:instrText xml:space="preserve"> CITATION MWE16 \l 1033 </w:instrText>
          </w:r>
          <w:r w:rsidR="0098516D">
            <w:fldChar w:fldCharType="separate"/>
          </w:r>
          <w:r w:rsidR="008108AC">
            <w:rPr>
              <w:noProof/>
            </w:rPr>
            <w:t xml:space="preserve"> </w:t>
          </w:r>
          <w:r w:rsidR="008108AC" w:rsidRPr="008108AC">
            <w:rPr>
              <w:noProof/>
            </w:rPr>
            <w:t>[18]</w:t>
          </w:r>
          <w:r w:rsidR="0098516D">
            <w:fldChar w:fldCharType="end"/>
          </w:r>
        </w:sdtContent>
      </w:sdt>
      <w:r w:rsidR="0098516D">
        <w:t>)</w:t>
      </w:r>
      <w:r w:rsidR="0098516D" w:rsidRPr="0098516D">
        <w:t xml:space="preserve"> </w:t>
      </w:r>
      <w:r w:rsidR="0098516D">
        <w:t xml:space="preserve">é </w:t>
      </w:r>
      <w:r>
        <w:t>executado</w:t>
      </w:r>
      <w:r w:rsidR="0098516D">
        <w:t xml:space="preserve">, resolvendo essa dependência pela extensão </w:t>
      </w:r>
      <w:r>
        <w:t xml:space="preserve">entre </w:t>
      </w:r>
      <w:r w:rsidR="0098516D">
        <w:t>classe</w:t>
      </w:r>
      <w:r>
        <w:t>s,</w:t>
      </w:r>
      <w:r w:rsidR="0098516D">
        <w:t xml:space="preserve"> criando assim uma hierarquia entre as regras de uma DSL</w:t>
      </w:r>
      <w:r>
        <w:t xml:space="preserve"> (</w:t>
      </w:r>
      <w:r w:rsidR="0098516D" w:rsidRPr="003608EE">
        <w:fldChar w:fldCharType="begin"/>
      </w:r>
      <w:r w:rsidR="0098516D" w:rsidRPr="003608EE">
        <w:instrText xml:space="preserve"> REF _Ref453341721 \h  \* MERGEFORMAT </w:instrText>
      </w:r>
      <w:r w:rsidR="0098516D" w:rsidRPr="003608EE">
        <w:fldChar w:fldCharType="separate"/>
      </w:r>
      <w:r w:rsidR="00B7089F" w:rsidRPr="00BE5F06">
        <w:t xml:space="preserve">Figura </w:t>
      </w:r>
      <w:r w:rsidR="00B7089F">
        <w:t>5</w:t>
      </w:r>
      <w:r w:rsidR="0098516D" w:rsidRPr="003608EE">
        <w:fldChar w:fldCharType="end"/>
      </w:r>
      <w:r>
        <w:t>)</w:t>
      </w:r>
      <w:r w:rsidR="0098516D">
        <w:t xml:space="preserve">. </w:t>
      </w:r>
    </w:p>
    <w:p w14:paraId="6FC906DE" w14:textId="18A814EC" w:rsidR="0098516D" w:rsidRDefault="0098516D" w:rsidP="0098516D">
      <w:pPr>
        <w:ind w:firstLine="360"/>
      </w:pPr>
    </w:p>
    <w:p w14:paraId="01CAE1C6" w14:textId="2534CF41" w:rsidR="0098516D" w:rsidRPr="00BE5F06" w:rsidRDefault="0098516D" w:rsidP="00FA4C55">
      <w:pPr>
        <w:pStyle w:val="PLegenda"/>
      </w:pPr>
      <w:bookmarkStart w:id="365" w:name="_Ref453341721"/>
      <w:bookmarkStart w:id="366" w:name="_Toc456867458"/>
      <w:r w:rsidRPr="00BE5F06">
        <w:t xml:space="preserve">Figura </w:t>
      </w:r>
      <w:r w:rsidR="00366CB3">
        <w:fldChar w:fldCharType="begin"/>
      </w:r>
      <w:r w:rsidR="00366CB3">
        <w:instrText xml:space="preserve"> SEQ Figura \* ARABIC </w:instrText>
      </w:r>
      <w:r w:rsidR="00366CB3">
        <w:fldChar w:fldCharType="separate"/>
      </w:r>
      <w:ins w:id="367" w:author="Tiago Oliveira" w:date="2016-07-21T17:04:00Z">
        <w:r w:rsidR="00112A28">
          <w:rPr>
            <w:noProof/>
          </w:rPr>
          <w:t>6</w:t>
        </w:r>
      </w:ins>
      <w:del w:id="368" w:author="Tiago Oliveira" w:date="2016-07-21T17:04:00Z">
        <w:r w:rsidR="00B7089F" w:rsidDel="00112A28">
          <w:rPr>
            <w:noProof/>
          </w:rPr>
          <w:delText>5</w:delText>
        </w:r>
      </w:del>
      <w:r w:rsidR="00366CB3">
        <w:rPr>
          <w:noProof/>
        </w:rPr>
        <w:fldChar w:fldCharType="end"/>
      </w:r>
      <w:bookmarkEnd w:id="365"/>
      <w:r w:rsidRPr="00BE5F06">
        <w:t xml:space="preserve"> - Classes geradas pela </w:t>
      </w:r>
      <w:r w:rsidRPr="00FA4C55">
        <w:rPr>
          <w:i/>
        </w:rPr>
        <w:t>framework</w:t>
      </w:r>
      <w:bookmarkEnd w:id="366"/>
    </w:p>
    <w:p w14:paraId="5F441789" w14:textId="7701920F" w:rsidR="0098516D" w:rsidRPr="00E939D4" w:rsidRDefault="00BD7E50" w:rsidP="009D0C2F">
      <w:pPr>
        <w:pStyle w:val="ParagrafodeTexto"/>
      </w:pPr>
      <w:r>
        <w:t xml:space="preserve">Na </w:t>
      </w:r>
      <w:r>
        <w:fldChar w:fldCharType="begin"/>
      </w:r>
      <w:r>
        <w:instrText xml:space="preserve"> REF _Ref453341721 \h </w:instrText>
      </w:r>
      <w:r>
        <w:fldChar w:fldCharType="separate"/>
      </w:r>
      <w:r w:rsidR="00B7089F" w:rsidRPr="00BE5F06">
        <w:t xml:space="preserve">Figura </w:t>
      </w:r>
      <w:r w:rsidR="00B7089F">
        <w:rPr>
          <w:noProof/>
        </w:rPr>
        <w:t>5</w:t>
      </w:r>
      <w:r>
        <w:fldChar w:fldCharType="end"/>
      </w:r>
      <w:r>
        <w:t xml:space="preserve"> pode-se ainda apontar</w:t>
      </w:r>
      <w:r w:rsidR="00E939D4">
        <w:t>,</w:t>
      </w:r>
      <w:r>
        <w:t xml:space="preserve"> que </w:t>
      </w:r>
      <w:r w:rsidR="00E939D4">
        <w:t xml:space="preserve">como existem propriedades na regra às quais são atribuídos valores, na interface gerada irão existir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referentes às mesmas, como é o caso da interface “</w:t>
      </w:r>
      <w:r w:rsidR="00E939D4" w:rsidRPr="00E12F5C">
        <w:rPr>
          <w:i/>
        </w:rPr>
        <w:t>Space</w:t>
      </w:r>
      <w:r w:rsidR="00E939D4">
        <w:t>”. Na implementação (“</w:t>
      </w:r>
      <w:r w:rsidR="00E939D4">
        <w:rPr>
          <w:i/>
        </w:rPr>
        <w:t>SpaceImpl</w:t>
      </w:r>
      <w:r w:rsidR="00E939D4">
        <w:t xml:space="preserve">”), estas propriedades traduzir-se-ão em campos, acedidos através dos </w:t>
      </w:r>
      <w:r w:rsidR="00E939D4">
        <w:rPr>
          <w:i/>
        </w:rPr>
        <w:t xml:space="preserve">getters </w:t>
      </w:r>
      <w:r w:rsidR="00E939D4">
        <w:t xml:space="preserve">e </w:t>
      </w:r>
      <w:r w:rsidR="00E939D4">
        <w:rPr>
          <w:i/>
        </w:rPr>
        <w:t xml:space="preserve">setters </w:t>
      </w:r>
      <w:r w:rsidR="00E939D4">
        <w:t>implementados de acordo com a declaração em “</w:t>
      </w:r>
      <w:r w:rsidR="00E939D4" w:rsidRPr="00AE1B19">
        <w:rPr>
          <w:i/>
        </w:rPr>
        <w:t>Space</w:t>
      </w:r>
      <w:r w:rsidR="00E939D4">
        <w:t>”.</w:t>
      </w:r>
    </w:p>
    <w:p w14:paraId="24FED6A4" w14:textId="5C6409A3" w:rsidR="00783E46" w:rsidRDefault="00EB137D" w:rsidP="009D0C2F">
      <w:pPr>
        <w:pStyle w:val="RTitulo3"/>
      </w:pPr>
      <w:bookmarkStart w:id="369" w:name="_Toc456799181"/>
      <w:bookmarkStart w:id="370" w:name="_Toc456867443"/>
      <w:bookmarkEnd w:id="369"/>
      <w:r>
        <w:t>Regras da gramática</w:t>
      </w:r>
      <w:bookmarkEnd w:id="370"/>
    </w:p>
    <w:p w14:paraId="03A21453" w14:textId="1E136ABB" w:rsidR="00BE2807" w:rsidRDefault="00BE2807" w:rsidP="00E12F5C">
      <w:pPr>
        <w:pStyle w:val="ParagrafodeTexto"/>
      </w:pPr>
      <w:r>
        <w:t>O corpo de um ficheiro de gramática Xtext é composto essencialmente por uma sequência de regras, definidas pelo programador ao implementar uma dada DSL.</w:t>
      </w:r>
    </w:p>
    <w:tbl>
      <w:tblPr>
        <w:tblStyle w:val="TabeladeGrelha4-Destaque11"/>
        <w:tblpPr w:leftFromText="141" w:rightFromText="141" w:vertAnchor="text" w:horzAnchor="page" w:tblpX="4089" w:tblpY="1474"/>
        <w:tblW w:w="0" w:type="auto"/>
        <w:tblLook w:val="04A0" w:firstRow="1" w:lastRow="0" w:firstColumn="1" w:lastColumn="0" w:noHBand="0" w:noVBand="1"/>
      </w:tblPr>
      <w:tblGrid>
        <w:gridCol w:w="2038"/>
        <w:gridCol w:w="1677"/>
      </w:tblGrid>
      <w:tr w:rsidR="00006161" w:rsidRPr="00AF1221" w14:paraId="19C4CA7F" w14:textId="77777777" w:rsidTr="00006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CBC58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lastRenderedPageBreak/>
              <w:t>Elemento da Sintaxe</w:t>
            </w:r>
          </w:p>
        </w:tc>
        <w:tc>
          <w:tcPr>
            <w:tcW w:w="0" w:type="auto"/>
            <w:hideMark/>
          </w:tcPr>
          <w:p w14:paraId="55C24B04" w14:textId="77777777" w:rsidR="00006161" w:rsidRPr="00884B0C" w:rsidRDefault="00006161" w:rsidP="00E12F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Significado</w:t>
            </w:r>
          </w:p>
        </w:tc>
      </w:tr>
      <w:tr w:rsidR="00006161" w:rsidRPr="00AF1221" w14:paraId="23698090" w14:textId="77777777" w:rsidTr="00E12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92F26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default (sem operador)</w:t>
            </w:r>
          </w:p>
        </w:tc>
        <w:tc>
          <w:tcPr>
            <w:tcW w:w="0" w:type="auto"/>
            <w:hideMark/>
          </w:tcPr>
          <w:p w14:paraId="68B28371" w14:textId="77777777" w:rsidR="00006161" w:rsidRPr="00884B0C" w:rsidRDefault="00006161" w:rsidP="00E12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Exatamente um</w:t>
            </w:r>
          </w:p>
        </w:tc>
      </w:tr>
      <w:tr w:rsidR="00006161" w:rsidRPr="00AF1221" w14:paraId="310AD376" w14:textId="77777777" w:rsidTr="00E12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5C71E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? sufixo</w:t>
            </w:r>
          </w:p>
        </w:tc>
        <w:tc>
          <w:tcPr>
            <w:tcW w:w="0" w:type="auto"/>
            <w:hideMark/>
          </w:tcPr>
          <w:p w14:paraId="3E648338" w14:textId="77777777" w:rsidR="00006161" w:rsidRPr="00884B0C" w:rsidRDefault="00006161" w:rsidP="00E12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Um ou nenhum</w:t>
            </w:r>
          </w:p>
        </w:tc>
      </w:tr>
      <w:tr w:rsidR="00006161" w:rsidRPr="00AF1221" w14:paraId="5FD1E8DA" w14:textId="77777777" w:rsidTr="00E12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F20B9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* sufixo</w:t>
            </w:r>
          </w:p>
        </w:tc>
        <w:tc>
          <w:tcPr>
            <w:tcW w:w="0" w:type="auto"/>
            <w:hideMark/>
          </w:tcPr>
          <w:p w14:paraId="67771E4A" w14:textId="77777777" w:rsidR="00006161" w:rsidRPr="00884B0C" w:rsidRDefault="00006161" w:rsidP="00E12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Zero ou mais</w:t>
            </w:r>
          </w:p>
        </w:tc>
      </w:tr>
      <w:tr w:rsidR="00006161" w:rsidRPr="00AF1221" w14:paraId="69A5C648" w14:textId="77777777" w:rsidTr="00E12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EE996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+ sufixo</w:t>
            </w:r>
          </w:p>
        </w:tc>
        <w:tc>
          <w:tcPr>
            <w:tcW w:w="0" w:type="auto"/>
            <w:hideMark/>
          </w:tcPr>
          <w:p w14:paraId="0CB3D2AC" w14:textId="77777777" w:rsidR="00006161" w:rsidRPr="00884B0C" w:rsidRDefault="00006161" w:rsidP="00E12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Um ou mais</w:t>
            </w:r>
          </w:p>
        </w:tc>
      </w:tr>
      <w:tr w:rsidR="00006161" w:rsidRPr="00AF1221" w14:paraId="5981F5B0" w14:textId="77777777" w:rsidTr="00E12F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4A208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| infixo</w:t>
            </w:r>
          </w:p>
        </w:tc>
        <w:tc>
          <w:tcPr>
            <w:tcW w:w="0" w:type="auto"/>
            <w:hideMark/>
          </w:tcPr>
          <w:p w14:paraId="07B8D9A3" w14:textId="77777777" w:rsidR="00006161" w:rsidRPr="00884B0C" w:rsidRDefault="00006161" w:rsidP="00E12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Or</w:t>
            </w:r>
          </w:p>
        </w:tc>
      </w:tr>
      <w:tr w:rsidR="00006161" w:rsidRPr="00AF1221" w14:paraId="6A8C500E" w14:textId="77777777" w:rsidTr="00E12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B58F8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&amp; infixo</w:t>
            </w:r>
          </w:p>
        </w:tc>
        <w:tc>
          <w:tcPr>
            <w:tcW w:w="0" w:type="auto"/>
            <w:hideMark/>
          </w:tcPr>
          <w:p w14:paraId="535121D8" w14:textId="77777777" w:rsidR="00006161" w:rsidRPr="00884B0C" w:rsidRDefault="00006161" w:rsidP="00E12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And</w:t>
            </w:r>
          </w:p>
        </w:tc>
      </w:tr>
      <w:tr w:rsidR="00006161" w:rsidRPr="00AF1221" w14:paraId="3218D688" w14:textId="77777777" w:rsidTr="00006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E81B34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.</w:t>
            </w:r>
          </w:p>
        </w:tc>
        <w:tc>
          <w:tcPr>
            <w:tcW w:w="0" w:type="auto"/>
          </w:tcPr>
          <w:p w14:paraId="1A6865DF" w14:textId="77777777" w:rsidR="00006161" w:rsidRPr="00884B0C" w:rsidRDefault="00006161" w:rsidP="00E12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Caracter universal</w:t>
            </w:r>
          </w:p>
        </w:tc>
      </w:tr>
      <w:tr w:rsidR="00006161" w:rsidRPr="00AF1221" w14:paraId="48CF642D" w14:textId="77777777" w:rsidTr="00006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AF3EC" w14:textId="77777777" w:rsidR="00006161" w:rsidRPr="00884B0C" w:rsidRDefault="00006161" w:rsidP="00E12F5C">
            <w:pPr>
              <w:jc w:val="center"/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b w:val="0"/>
                <w:color w:val="000000"/>
                <w:sz w:val="20"/>
                <w:szCs w:val="27"/>
                <w:lang w:eastAsia="pt-PT"/>
              </w:rPr>
              <w:t>('0'..'9')</w:t>
            </w:r>
          </w:p>
        </w:tc>
        <w:tc>
          <w:tcPr>
            <w:tcW w:w="0" w:type="auto"/>
          </w:tcPr>
          <w:p w14:paraId="399CA0BE" w14:textId="77777777" w:rsidR="00006161" w:rsidRPr="00884B0C" w:rsidRDefault="00006161" w:rsidP="00E12F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</w:pPr>
            <w:r w:rsidRPr="00884B0C">
              <w:rPr>
                <w:rFonts w:eastAsia="Times New Roman" w:cs="Times New Roman"/>
                <w:color w:val="000000"/>
                <w:sz w:val="20"/>
                <w:szCs w:val="27"/>
                <w:lang w:eastAsia="pt-PT"/>
              </w:rPr>
              <w:t>Range</w:t>
            </w:r>
          </w:p>
        </w:tc>
      </w:tr>
    </w:tbl>
    <w:p w14:paraId="1CAF6679" w14:textId="2A6B9F2A" w:rsidR="00BE2807" w:rsidRDefault="00BE2807" w:rsidP="00E12F5C">
      <w:pPr>
        <w:pStyle w:val="ParagrafodeTexto"/>
      </w:pPr>
      <w:r>
        <w:t xml:space="preserve">Antes de passar para a definição de regras, é necessário que o programador tenha o conhecimento dos elementos de sintaxe disponíveis para a definição das mesmas. Estes elementos tratam-se de operadores que auxiliam a construção de regras de modo conseguir implementar definições específicas de cada uma delas. A </w:t>
      </w:r>
      <w:r w:rsidR="00006161">
        <w:fldChar w:fldCharType="begin"/>
      </w:r>
      <w:r w:rsidR="00006161">
        <w:instrText xml:space="preserve"> REF _Ref456776723 \h </w:instrText>
      </w:r>
      <w:r w:rsidR="00006161">
        <w:fldChar w:fldCharType="separate"/>
      </w:r>
      <w:r w:rsidR="00B7089F">
        <w:t xml:space="preserve">Tabela </w:t>
      </w:r>
      <w:r w:rsidR="00B7089F">
        <w:rPr>
          <w:noProof/>
        </w:rPr>
        <w:t>3</w:t>
      </w:r>
      <w:r w:rsidR="00006161">
        <w:fldChar w:fldCharType="end"/>
      </w:r>
      <w:r w:rsidR="00006161">
        <w:t xml:space="preserve"> </w:t>
      </w:r>
      <w:r>
        <w:t xml:space="preserve">contém alguns </w:t>
      </w:r>
      <w:r w:rsidR="00006161">
        <w:t>exemplos destes elementos:</w:t>
      </w:r>
    </w:p>
    <w:p w14:paraId="1F3F3B04" w14:textId="77777777" w:rsidR="00006161" w:rsidRDefault="00006161" w:rsidP="00E12F5C">
      <w:pPr>
        <w:pStyle w:val="ParagrafodeTexto"/>
      </w:pPr>
    </w:p>
    <w:p w14:paraId="5742F34E" w14:textId="77777777" w:rsidR="00006161" w:rsidRDefault="00006161" w:rsidP="00E12F5C">
      <w:pPr>
        <w:pStyle w:val="ParagrafodeTexto"/>
      </w:pPr>
    </w:p>
    <w:p w14:paraId="3E7CD2D3" w14:textId="77777777" w:rsidR="00006161" w:rsidRDefault="00006161" w:rsidP="00E12F5C">
      <w:pPr>
        <w:pStyle w:val="ParagrafodeTexto"/>
      </w:pPr>
    </w:p>
    <w:p w14:paraId="55B0BA2C" w14:textId="77777777" w:rsidR="00006161" w:rsidRDefault="00006161" w:rsidP="00E12F5C">
      <w:pPr>
        <w:pStyle w:val="ParagrafodeTexto"/>
      </w:pPr>
    </w:p>
    <w:p w14:paraId="77E31BCC" w14:textId="77777777" w:rsidR="00006161" w:rsidRDefault="00006161" w:rsidP="00E12F5C">
      <w:pPr>
        <w:pStyle w:val="ParagrafodeTexto"/>
      </w:pPr>
    </w:p>
    <w:p w14:paraId="5EAE5DF0" w14:textId="77777777" w:rsidR="00006161" w:rsidRDefault="00006161" w:rsidP="00E12F5C">
      <w:pPr>
        <w:pStyle w:val="ParagrafodeTexto"/>
      </w:pPr>
    </w:p>
    <w:p w14:paraId="0FC11E8E" w14:textId="641AABE4" w:rsidR="00BE2807" w:rsidRDefault="00BE2807" w:rsidP="00E12F5C">
      <w:pPr>
        <w:pStyle w:val="PLegenda"/>
      </w:pPr>
      <w:bookmarkStart w:id="371" w:name="_Ref456776723"/>
      <w:bookmarkStart w:id="372" w:name="_Toc456867473"/>
      <w:r>
        <w:t xml:space="preserve">Tabela </w:t>
      </w:r>
      <w:r w:rsidR="00366CB3">
        <w:fldChar w:fldCharType="begin"/>
      </w:r>
      <w:r w:rsidR="00366CB3">
        <w:instrText xml:space="preserve"> SEQ Tabela \* ARABIC </w:instrText>
      </w:r>
      <w:r w:rsidR="00366CB3">
        <w:fldChar w:fldCharType="separate"/>
      </w:r>
      <w:r w:rsidR="00B7089F">
        <w:rPr>
          <w:noProof/>
        </w:rPr>
        <w:t>3</w:t>
      </w:r>
      <w:r w:rsidR="00366CB3">
        <w:rPr>
          <w:noProof/>
        </w:rPr>
        <w:fldChar w:fldCharType="end"/>
      </w:r>
      <w:bookmarkEnd w:id="371"/>
      <w:r>
        <w:t xml:space="preserve"> - Elementos da sintaxe gramatical Xtext</w:t>
      </w:r>
      <w:bookmarkEnd w:id="372"/>
    </w:p>
    <w:p w14:paraId="2F15AB54" w14:textId="5EEF001C" w:rsidR="00AF1221" w:rsidRDefault="00006161" w:rsidP="00E12F5C">
      <w:pPr>
        <w:pStyle w:val="ParagrafodeTexto"/>
      </w:pPr>
      <w:r>
        <w:t xml:space="preserve">Dadas estas definições de elementos, é possível começar a definição de regras sendo que existem dois tipos de regras de gramática em Xtext: </w:t>
      </w:r>
      <w:r w:rsidRPr="00E12F5C">
        <w:rPr>
          <w:i/>
        </w:rPr>
        <w:t>Parser Rules</w:t>
      </w:r>
      <w:r>
        <w:t xml:space="preserve"> e </w:t>
      </w:r>
      <w:r w:rsidRPr="00E12F5C">
        <w:rPr>
          <w:i/>
        </w:rPr>
        <w:t>Terminal Rules</w:t>
      </w:r>
      <w:r>
        <w:t>.</w:t>
      </w:r>
    </w:p>
    <w:p w14:paraId="11E4111C" w14:textId="77777777" w:rsidR="00006161" w:rsidRPr="004F4261" w:rsidRDefault="00006161" w:rsidP="00E12F5C">
      <w:pPr>
        <w:pStyle w:val="ParagrafodeTexto"/>
      </w:pPr>
    </w:p>
    <w:p w14:paraId="43C21D86" w14:textId="5824AD56" w:rsidR="00006161" w:rsidRDefault="00D33AFF" w:rsidP="009D0C2F">
      <w:pPr>
        <w:pStyle w:val="ParagrafodeTexto"/>
      </w:pPr>
      <w:r w:rsidRPr="00783E46">
        <w:rPr>
          <w:i/>
        </w:rPr>
        <w:t xml:space="preserve">Parser Rules </w:t>
      </w:r>
      <w:r w:rsidRPr="00783E46">
        <w:t>são regras</w:t>
      </w:r>
      <w:r w:rsidR="00006161">
        <w:t xml:space="preserve"> não terminais, ou seja</w:t>
      </w:r>
      <w:r w:rsidRPr="00783E46">
        <w:t xml:space="preserve"> que definem uma sequência de outras regras conjuga</w:t>
      </w:r>
      <w:r w:rsidR="00D97008">
        <w:t>das</w:t>
      </w:r>
      <w:r w:rsidRPr="00783E46">
        <w:t xml:space="preserve"> com palavras-chaves</w:t>
      </w:r>
      <w:r w:rsidR="00006161">
        <w:t xml:space="preserve">, não definindo um </w:t>
      </w:r>
      <w:r w:rsidR="00006161">
        <w:rPr>
          <w:i/>
        </w:rPr>
        <w:t>token</w:t>
      </w:r>
      <w:del w:id="373" w:author="Tiago Oliveira" w:date="2016-07-21T17:23:00Z">
        <w:r w:rsidR="008159B9" w:rsidDel="00B72E9D">
          <w:rPr>
            <w:i/>
          </w:rPr>
          <w:delText xml:space="preserve"> </w:delText>
        </w:r>
      </w:del>
      <w:r w:rsidR="001D4848">
        <w:rPr>
          <w:rStyle w:val="Refdenotaderodap"/>
        </w:rPr>
        <w:footnoteReference w:id="2"/>
      </w:r>
      <w:r w:rsidR="008159B9">
        <w:rPr>
          <w:i/>
        </w:rPr>
        <w:t xml:space="preserve"> </w:t>
      </w:r>
      <w:r w:rsidR="00006161">
        <w:t xml:space="preserve">mas sim uma árvore de </w:t>
      </w:r>
      <w:r w:rsidR="00CB0797">
        <w:t xml:space="preserve">regras terminais e não terminais, as deniminadas </w:t>
      </w:r>
      <w:r w:rsidR="00CB0797">
        <w:rPr>
          <w:i/>
        </w:rPr>
        <w:t xml:space="preserve">parse tree </w:t>
      </w:r>
      <w:r w:rsidR="00CB0797">
        <w:t xml:space="preserve">ou </w:t>
      </w:r>
      <w:r w:rsidR="00CB0797">
        <w:rPr>
          <w:i/>
        </w:rPr>
        <w:t>node model</w:t>
      </w:r>
      <w:r w:rsidR="00CB0797">
        <w:t>.</w:t>
      </w:r>
    </w:p>
    <w:p w14:paraId="5F7D24BF" w14:textId="36100B75" w:rsidR="00D32AB5" w:rsidRPr="00783E46" w:rsidRDefault="00006161" w:rsidP="009D0C2F">
      <w:pPr>
        <w:pStyle w:val="ParagrafodeTexto"/>
      </w:pPr>
      <w:r>
        <w:t xml:space="preserve">Assim uma regra contém em primeiro lugar o seu nome, que deve ser único na gramática, seguido do caracter ‘:’ e da definição da mesma. </w:t>
      </w:r>
      <w:r w:rsidR="00CB0797">
        <w:t xml:space="preserve">No código </w:t>
      </w:r>
      <w:r w:rsidR="00CB0797" w:rsidRPr="00783E46">
        <w:t xml:space="preserve">da </w:t>
      </w:r>
      <w:r w:rsidR="00CB0797" w:rsidRPr="00783E46">
        <w:fldChar w:fldCharType="begin"/>
      </w:r>
      <w:r w:rsidR="00CB0797" w:rsidRPr="00783E46">
        <w:instrText xml:space="preserve"> REF _Ref449992373 \h  \* MERGEFORMAT </w:instrText>
      </w:r>
      <w:r w:rsidR="00CB0797" w:rsidRPr="00783E46">
        <w:fldChar w:fldCharType="separate"/>
      </w:r>
      <w:r w:rsidR="00B7089F" w:rsidRPr="008A0898">
        <w:t xml:space="preserve">Figura </w:t>
      </w:r>
      <w:r w:rsidR="00B7089F">
        <w:t>6</w:t>
      </w:r>
      <w:r w:rsidR="00CB0797" w:rsidRPr="00783E46">
        <w:fldChar w:fldCharType="end"/>
      </w:r>
      <w:r w:rsidR="00CB0797">
        <w:t xml:space="preserve"> são apresentadas algumas </w:t>
      </w:r>
      <w:r w:rsidR="00CB0797">
        <w:rPr>
          <w:i/>
        </w:rPr>
        <w:t>parser rules</w:t>
      </w:r>
      <w:r w:rsidR="00CB0797">
        <w:t xml:space="preserve"> definidas para o projeto</w:t>
      </w:r>
      <w:r w:rsidR="00D33AFF" w:rsidRPr="00783E46">
        <w:t>.</w:t>
      </w:r>
      <w:del w:id="374" w:author="Tiago Oliveira" w:date="2016-07-21T17:23:00Z">
        <w:r w:rsidR="00D33AFF" w:rsidRPr="00783E46" w:rsidDel="00B72E9D">
          <w:delText xml:space="preserve"> </w:delText>
        </w:r>
      </w:del>
    </w:p>
    <w:p w14:paraId="2533CAA5" w14:textId="1449D2D3" w:rsidR="00D33AFF" w:rsidRPr="005504FB" w:rsidRDefault="00D33AFF" w:rsidP="00FA4C55">
      <w:pPr>
        <w:pStyle w:val="PLegenda"/>
        <w:rPr>
          <w:rFonts w:cs="Times New Roman"/>
        </w:rPr>
      </w:pPr>
      <w:bookmarkStart w:id="375" w:name="_Toc456867459"/>
      <w:r w:rsidRPr="008A0898"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 wp14:anchorId="3CE71EE6" wp14:editId="0831E84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2260036"/>
            <wp:effectExtent l="0" t="0" r="0" b="6985"/>
            <wp:wrapTopAndBottom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76" w:name="_Ref449992373"/>
      <w:r w:rsidRPr="008A0898">
        <w:t xml:space="preserve">Figura </w:t>
      </w:r>
      <w:r w:rsidR="00366CB3">
        <w:fldChar w:fldCharType="begin"/>
      </w:r>
      <w:r w:rsidR="00366CB3">
        <w:instrText xml:space="preserve"> SEQ Figura \* ARABIC </w:instrText>
      </w:r>
      <w:r w:rsidR="00366CB3">
        <w:fldChar w:fldCharType="separate"/>
      </w:r>
      <w:ins w:id="377" w:author="Tiago Oliveira" w:date="2016-07-21T17:04:00Z">
        <w:r w:rsidR="00112A28">
          <w:rPr>
            <w:noProof/>
          </w:rPr>
          <w:t>7</w:t>
        </w:r>
      </w:ins>
      <w:del w:id="378" w:author="Tiago Oliveira" w:date="2016-07-21T17:04:00Z">
        <w:r w:rsidR="00B7089F" w:rsidDel="00112A28">
          <w:rPr>
            <w:noProof/>
          </w:rPr>
          <w:delText>6</w:delText>
        </w:r>
      </w:del>
      <w:r w:rsidR="00366CB3">
        <w:rPr>
          <w:noProof/>
        </w:rPr>
        <w:fldChar w:fldCharType="end"/>
      </w:r>
      <w:bookmarkEnd w:id="376"/>
      <w:r w:rsidRPr="008A0898">
        <w:t xml:space="preserve"> - </w:t>
      </w:r>
      <w:r>
        <w:t>Código e</w:t>
      </w:r>
      <w:r w:rsidRPr="008A0898">
        <w:t>xemplo</w:t>
      </w:r>
      <w:r>
        <w:t xml:space="preserve"> da</w:t>
      </w:r>
      <w:r w:rsidRPr="008A0898">
        <w:t xml:space="preserve"> </w:t>
      </w:r>
      <w:r>
        <w:t>definição das regras</w:t>
      </w:r>
      <w:bookmarkEnd w:id="375"/>
    </w:p>
    <w:p w14:paraId="218E871D" w14:textId="1518EF7C" w:rsidR="001D4848" w:rsidRDefault="00CB0797" w:rsidP="009D0C2F">
      <w:pPr>
        <w:pStyle w:val="ParagrafodeTexto"/>
      </w:pPr>
      <w:r>
        <w:t xml:space="preserve">Tendo </w:t>
      </w:r>
      <w:r w:rsidR="00541630">
        <w:t xml:space="preserve">como exemplo a nossa implementação da gramática, </w:t>
      </w:r>
      <w:r>
        <w:t>“</w:t>
      </w:r>
      <w:r w:rsidR="00D33AFF" w:rsidRPr="00D33AFF">
        <w:rPr>
          <w:i/>
        </w:rPr>
        <w:t>Statement</w:t>
      </w:r>
      <w:r>
        <w:t>”</w:t>
      </w:r>
      <w:r w:rsidR="00D33AFF" w:rsidRPr="00D33AFF">
        <w:t xml:space="preserve"> é uma regra que na sua definição</w:t>
      </w:r>
      <w:r>
        <w:t xml:space="preserve"> apenas</w:t>
      </w:r>
      <w:r w:rsidR="00D33AFF" w:rsidRPr="00D33AFF">
        <w:t xml:space="preserve"> </w:t>
      </w:r>
      <w:bookmarkStart w:id="379" w:name="_GoBack"/>
      <w:ins w:id="380" w:author="Tiago Oliveira" w:date="2016-07-21T19:03:00Z">
        <w:r w:rsidR="00101BEB">
          <w:t>contém</w:t>
        </w:r>
      </w:ins>
      <w:bookmarkEnd w:id="379"/>
      <w:del w:id="381" w:author="Tiago Oliveira" w:date="2016-07-21T19:03:00Z">
        <w:r w:rsidDel="00101BEB">
          <w:delText>contem</w:delText>
        </w:r>
      </w:del>
      <w:r>
        <w:t xml:space="preserve"> </w:t>
      </w:r>
      <w:r w:rsidR="00D33AFF" w:rsidRPr="00D33AFF">
        <w:t>referência para outra</w:t>
      </w:r>
      <w:r>
        <w:t>s</w:t>
      </w:r>
      <w:r w:rsidR="00D33AFF" w:rsidRPr="00D33AFF">
        <w:t xml:space="preserve"> regra</w:t>
      </w:r>
      <w:r>
        <w:t>s</w:t>
      </w:r>
      <w:r w:rsidR="001D4848">
        <w:t xml:space="preserve"> enquanto </w:t>
      </w:r>
      <w:r w:rsidR="001D4848" w:rsidRPr="00D33AFF">
        <w:t>“</w:t>
      </w:r>
      <w:r w:rsidR="001D4848" w:rsidRPr="00D33AFF">
        <w:rPr>
          <w:i/>
        </w:rPr>
        <w:t>Ret</w:t>
      </w:r>
      <w:r w:rsidR="001D4848" w:rsidRPr="00D33AFF">
        <w:t>” e “</w:t>
      </w:r>
      <w:r w:rsidR="001D4848" w:rsidRPr="00D33AFF">
        <w:rPr>
          <w:i/>
        </w:rPr>
        <w:t>Nop”</w:t>
      </w:r>
      <w:r w:rsidR="001D4848" w:rsidRPr="00D33AFF">
        <w:t xml:space="preserve"> são apenas é constituídas por palavras-chave, não dependendo de nenhuma outra regra.</w:t>
      </w:r>
    </w:p>
    <w:p w14:paraId="0146B5CD" w14:textId="536F35FC" w:rsidR="001D4848" w:rsidRDefault="00CB0797" w:rsidP="009D0C2F">
      <w:pPr>
        <w:pStyle w:val="ParagrafodeTexto"/>
      </w:pPr>
      <w:r>
        <w:lastRenderedPageBreak/>
        <w:t>Por outro lado, na regra</w:t>
      </w:r>
      <w:r w:rsidR="00D33AFF" w:rsidRPr="00D33AFF">
        <w:t xml:space="preserve"> “</w:t>
      </w:r>
      <w:r w:rsidR="00D33AFF" w:rsidRPr="00D33AFF">
        <w:rPr>
          <w:i/>
        </w:rPr>
        <w:t>Label”</w:t>
      </w:r>
      <w:r w:rsidR="00D33AFF" w:rsidRPr="00D33AFF">
        <w:t xml:space="preserve"> podemos ver</w:t>
      </w:r>
      <w:r>
        <w:t>ificar que n</w:t>
      </w:r>
      <w:r w:rsidR="00D33AFF" w:rsidRPr="00D33AFF">
        <w:t xml:space="preserve">a sua definição </w:t>
      </w:r>
      <w:r>
        <w:t>existe uma</w:t>
      </w:r>
      <w:r w:rsidRPr="00D33AFF">
        <w:t xml:space="preserve"> </w:t>
      </w:r>
      <w:r w:rsidR="00D33AFF" w:rsidRPr="00D33AFF">
        <w:t xml:space="preserve">palavras-chaves </w:t>
      </w:r>
      <w:r>
        <w:t>(‘</w:t>
      </w:r>
      <w:r w:rsidR="00D33AFF" w:rsidRPr="00D33AFF">
        <w:t>:</w:t>
      </w:r>
      <w:r>
        <w:t>’),</w:t>
      </w:r>
      <w:r w:rsidR="00D33AFF" w:rsidRPr="00D33AFF">
        <w:t xml:space="preserve"> um</w:t>
      </w:r>
      <w:r>
        <w:t>a</w:t>
      </w:r>
      <w:r w:rsidR="00D33AFF" w:rsidRPr="00D33AFF">
        <w:t xml:space="preserve"> </w:t>
      </w:r>
      <w:r>
        <w:t xml:space="preserve">propriedade </w:t>
      </w:r>
      <w:r w:rsidR="00D33AFF" w:rsidRPr="00D33AFF">
        <w:t>“</w:t>
      </w:r>
      <w:r w:rsidR="00D33AFF" w:rsidRPr="00D33AFF">
        <w:rPr>
          <w:i/>
        </w:rPr>
        <w:t>labelName</w:t>
      </w:r>
      <w:r w:rsidR="00D33AFF" w:rsidRPr="00D33AFF">
        <w:t xml:space="preserve">” </w:t>
      </w:r>
      <w:r>
        <w:t>(que contém um valor d</w:t>
      </w:r>
      <w:r w:rsidR="00D33AFF" w:rsidRPr="00D33AFF">
        <w:t xml:space="preserve">o tipo </w:t>
      </w:r>
      <w:r w:rsidR="00D33AFF" w:rsidRPr="00E12F5C">
        <w:rPr>
          <w:i/>
        </w:rPr>
        <w:t>ID</w:t>
      </w:r>
      <w:r>
        <w:t>,</w:t>
      </w:r>
      <w:r w:rsidR="00D33AFF" w:rsidRPr="00D33AFF">
        <w:t xml:space="preserve"> considerado um terminal</w:t>
      </w:r>
      <w:r>
        <w:t>) e</w:t>
      </w:r>
      <w:r w:rsidR="001D4848">
        <w:t xml:space="preserve"> </w:t>
      </w:r>
      <w:r>
        <w:t xml:space="preserve">uma </w:t>
      </w:r>
      <w:r w:rsidR="001D4848">
        <w:t>referência</w:t>
      </w:r>
      <w:r>
        <w:t xml:space="preserve"> para outra regra</w:t>
      </w:r>
      <w:r w:rsidR="00D33AFF" w:rsidRPr="00D33AFF">
        <w:t xml:space="preserve">. </w:t>
      </w:r>
    </w:p>
    <w:p w14:paraId="0BE44A6F" w14:textId="5706D9A8" w:rsidR="001D4848" w:rsidRDefault="00D33AFF" w:rsidP="009D0C2F">
      <w:pPr>
        <w:pStyle w:val="ParagrafodeTexto"/>
      </w:pPr>
      <w:r w:rsidRPr="00D33AFF">
        <w:t>A regra “</w:t>
      </w:r>
      <w:r w:rsidRPr="00D33AFF">
        <w:rPr>
          <w:i/>
        </w:rPr>
        <w:t>Jump</w:t>
      </w:r>
      <w:r w:rsidRPr="00D33AFF">
        <w:t xml:space="preserve">” </w:t>
      </w:r>
      <w:r w:rsidR="001D4848">
        <w:t>é um pouco diferente das anteriores, pois apesar de o seu primeiro elemento ser uma palavra-chave, o segundo elemento pode tomar diferentes tipos de valor:</w:t>
      </w:r>
    </w:p>
    <w:p w14:paraId="64CF3AD6" w14:textId="341F069C" w:rsidR="001D4848" w:rsidRDefault="001D4848" w:rsidP="00E12F5C">
      <w:pPr>
        <w:pStyle w:val="RBulletList"/>
      </w:pPr>
      <w:r>
        <w:t xml:space="preserve">Referência para uma </w:t>
      </w:r>
      <w:r>
        <w:rPr>
          <w:i/>
        </w:rPr>
        <w:t xml:space="preserve">parser rule </w:t>
      </w:r>
      <w:r>
        <w:t>–</w:t>
      </w:r>
      <w:r w:rsidR="00D33AFF" w:rsidRPr="00D33AFF">
        <w:t xml:space="preserve"> “</w:t>
      </w:r>
      <w:r w:rsidR="00D33AFF" w:rsidRPr="00D33AFF">
        <w:rPr>
          <w:i/>
        </w:rPr>
        <w:t>OperationWithOffset</w:t>
      </w:r>
      <w:r w:rsidR="00D33AFF" w:rsidRPr="00D33AFF">
        <w:t>”</w:t>
      </w:r>
      <w:r>
        <w:t>;</w:t>
      </w:r>
    </w:p>
    <w:p w14:paraId="5F411084" w14:textId="69F48FD8" w:rsidR="001D4848" w:rsidRDefault="001D4848" w:rsidP="001D4848">
      <w:pPr>
        <w:pStyle w:val="RBulletList"/>
      </w:pPr>
      <w:r>
        <w:t xml:space="preserve">Referência para uma </w:t>
      </w:r>
      <w:r>
        <w:rPr>
          <w:i/>
        </w:rPr>
        <w:t xml:space="preserve">terminal rule </w:t>
      </w:r>
      <w:r>
        <w:t>–</w:t>
      </w:r>
      <w:r w:rsidRPr="00D33AFF">
        <w:t xml:space="preserve"> “</w:t>
      </w:r>
      <w:r>
        <w:rPr>
          <w:i/>
        </w:rPr>
        <w:t>ID</w:t>
      </w:r>
      <w:r w:rsidRPr="00D33AFF">
        <w:t>”</w:t>
      </w:r>
      <w:r>
        <w:t>;</w:t>
      </w:r>
    </w:p>
    <w:p w14:paraId="4EF1EE36" w14:textId="254D57E1" w:rsidR="00D33AFF" w:rsidRDefault="001D4848" w:rsidP="00E12F5C">
      <w:pPr>
        <w:pStyle w:val="RBulletList"/>
      </w:pPr>
      <w:r>
        <w:t>Palavra-chave – ‘$’.</w:t>
      </w:r>
    </w:p>
    <w:p w14:paraId="10A5A8DD" w14:textId="77777777" w:rsidR="000F6A9B" w:rsidRDefault="000F6A9B" w:rsidP="009D0C2F">
      <w:pPr>
        <w:pStyle w:val="ParagrafodeTexto"/>
      </w:pPr>
    </w:p>
    <w:p w14:paraId="324C7864" w14:textId="7BF4327B" w:rsidR="00D135D6" w:rsidRDefault="00D135D6" w:rsidP="009D0C2F">
      <w:pPr>
        <w:pStyle w:val="ParagrafodeTexto"/>
      </w:pPr>
      <w:r>
        <w:rPr>
          <w:i/>
        </w:rPr>
        <w:t>Terminal Rules</w:t>
      </w:r>
      <w:r w:rsidR="008159B9">
        <w:rPr>
          <w:i/>
        </w:rPr>
        <w:t xml:space="preserve">, </w:t>
      </w:r>
      <w:r w:rsidR="008159B9" w:rsidRPr="00791BDC">
        <w:t xml:space="preserve">também </w:t>
      </w:r>
      <w:r w:rsidR="008159B9">
        <w:t>denominada</w:t>
      </w:r>
      <w:r w:rsidR="008159B9" w:rsidRPr="00791BDC">
        <w:t xml:space="preserve"> por </w:t>
      </w:r>
      <w:r w:rsidR="008159B9">
        <w:rPr>
          <w:i/>
        </w:rPr>
        <w:t>token</w:t>
      </w:r>
      <w:r w:rsidR="008159B9" w:rsidRPr="005856CB">
        <w:rPr>
          <w:i/>
        </w:rPr>
        <w:t xml:space="preserve"> rule</w:t>
      </w:r>
      <w:r w:rsidR="008159B9">
        <w:t xml:space="preserve">s </w:t>
      </w:r>
      <w:r w:rsidR="008159B9" w:rsidRPr="00791BDC">
        <w:t xml:space="preserve">ou </w:t>
      </w:r>
      <w:r w:rsidR="008159B9">
        <w:rPr>
          <w:i/>
        </w:rPr>
        <w:t>lexer rules</w:t>
      </w:r>
      <w:r w:rsidR="008159B9">
        <w:t>,</w:t>
      </w:r>
      <w:r>
        <w:t xml:space="preserve"> tratam-se de</w:t>
      </w:r>
      <w:r w:rsidRPr="00791BDC">
        <w:t xml:space="preserve"> </w:t>
      </w:r>
      <w:r>
        <w:t>um tipo de</w:t>
      </w:r>
      <w:r w:rsidRPr="00791BDC">
        <w:t xml:space="preserve"> regra </w:t>
      </w:r>
      <w:r>
        <w:t>que</w:t>
      </w:r>
      <w:r w:rsidRPr="00791BDC">
        <w:t xml:space="preserve"> </w:t>
      </w:r>
      <w:r w:rsidR="008159B9">
        <w:t>representada</w:t>
      </w:r>
      <w:r w:rsidR="008159B9" w:rsidRPr="00791BDC">
        <w:t xml:space="preserve"> </w:t>
      </w:r>
      <w:r w:rsidRPr="00791BDC">
        <w:t xml:space="preserve">por </w:t>
      </w:r>
      <w:r>
        <w:rPr>
          <w:i/>
        </w:rPr>
        <w:t>token</w:t>
      </w:r>
      <w:r w:rsidR="008159B9">
        <w:rPr>
          <w:i/>
        </w:rPr>
        <w:t>s</w:t>
      </w:r>
      <w:r w:rsidR="008159B9">
        <w:t>, usualmente definidos por expressões regulares</w:t>
      </w:r>
      <w:r w:rsidRPr="00791BDC">
        <w:t>.</w:t>
      </w:r>
    </w:p>
    <w:p w14:paraId="6BFCF82A" w14:textId="74060591" w:rsidR="008159B9" w:rsidRPr="00E12F5C" w:rsidRDefault="008159B9" w:rsidP="009D0C2F">
      <w:pPr>
        <w:pStyle w:val="ParagrafodeTexto"/>
      </w:pPr>
      <w:r>
        <w:t>Uma regra terminal é definida pela palavra-chave “</w:t>
      </w:r>
      <w:r>
        <w:rPr>
          <w:i/>
        </w:rPr>
        <w:t>terminal</w:t>
      </w:r>
      <w:r>
        <w:t>”, seguida do nome da regra (em letras maiúsculas por convenção) e do caracter ‘:’, e da expressão regular que a define.</w:t>
      </w:r>
      <w:r w:rsidR="00AE13CB">
        <w:t xml:space="preserve"> A </w:t>
      </w:r>
      <w:r w:rsidR="00AE13CB">
        <w:fldChar w:fldCharType="begin"/>
      </w:r>
      <w:r w:rsidR="00AE13CB">
        <w:instrText xml:space="preserve"> REF _Ref456779621 \h </w:instrText>
      </w:r>
      <w:r w:rsidR="00AE13CB">
        <w:fldChar w:fldCharType="separate"/>
      </w:r>
      <w:r w:rsidR="00B7089F" w:rsidRPr="00D135D6">
        <w:t xml:space="preserve">Figura </w:t>
      </w:r>
      <w:r w:rsidR="00B7089F">
        <w:rPr>
          <w:noProof/>
        </w:rPr>
        <w:t>7</w:t>
      </w:r>
      <w:r w:rsidR="00AE13CB">
        <w:fldChar w:fldCharType="end"/>
      </w:r>
      <w:r w:rsidR="00AE13CB">
        <w:t xml:space="preserve"> contém a definição de duas regras terminais implementadas no projeto.</w:t>
      </w:r>
    </w:p>
    <w:p w14:paraId="0FA7A408" w14:textId="566ABB60" w:rsidR="006F390F" w:rsidRPr="00D135D6" w:rsidRDefault="00D135D6" w:rsidP="00FA4C55">
      <w:pPr>
        <w:pStyle w:val="PLegenda"/>
        <w:rPr>
          <w:rFonts w:cs="Times New Roman"/>
        </w:rPr>
      </w:pPr>
      <w:bookmarkStart w:id="382" w:name="_Ref456779621"/>
      <w:bookmarkStart w:id="383" w:name="_Ref456779605"/>
      <w:bookmarkStart w:id="384" w:name="_Toc456867460"/>
      <w:r>
        <w:rPr>
          <w:noProof/>
          <w:lang w:eastAsia="pt-PT"/>
        </w:rPr>
        <w:drawing>
          <wp:anchor distT="0" distB="0" distL="114300" distR="114300" simplePos="0" relativeHeight="251675648" behindDoc="0" locked="0" layoutInCell="1" allowOverlap="1" wp14:anchorId="523DF22D" wp14:editId="38BADED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400040" cy="622935"/>
            <wp:effectExtent l="0" t="0" r="0" b="5715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35D6">
        <w:t xml:space="preserve">Figura </w:t>
      </w:r>
      <w:r w:rsidR="00366CB3">
        <w:fldChar w:fldCharType="begin"/>
      </w:r>
      <w:r w:rsidR="00366CB3">
        <w:instrText xml:space="preserve"> SEQ Figura \* ARABIC </w:instrText>
      </w:r>
      <w:r w:rsidR="00366CB3">
        <w:fldChar w:fldCharType="separate"/>
      </w:r>
      <w:ins w:id="385" w:author="Tiago Oliveira" w:date="2016-07-21T17:04:00Z">
        <w:r w:rsidR="00112A28">
          <w:rPr>
            <w:noProof/>
          </w:rPr>
          <w:t>8</w:t>
        </w:r>
      </w:ins>
      <w:del w:id="386" w:author="Tiago Oliveira" w:date="2016-07-21T17:04:00Z">
        <w:r w:rsidR="00B7089F" w:rsidDel="00112A28">
          <w:rPr>
            <w:noProof/>
          </w:rPr>
          <w:delText>7</w:delText>
        </w:r>
      </w:del>
      <w:r w:rsidR="00366CB3">
        <w:rPr>
          <w:noProof/>
        </w:rPr>
        <w:fldChar w:fldCharType="end"/>
      </w:r>
      <w:bookmarkEnd w:id="382"/>
      <w:r w:rsidRPr="00D135D6">
        <w:t xml:space="preserve"> - Código exemplo da definição regras terminais</w:t>
      </w:r>
      <w:bookmarkEnd w:id="383"/>
      <w:bookmarkEnd w:id="384"/>
    </w:p>
    <w:p w14:paraId="2D4C76B6" w14:textId="06C9132C" w:rsidR="00321424" w:rsidRDefault="006F390F" w:rsidP="009D0C2F">
      <w:pPr>
        <w:pStyle w:val="ParagrafodeTexto"/>
      </w:pPr>
      <w:r w:rsidRPr="00AD2623">
        <w:t xml:space="preserve">O primeiro terminal, </w:t>
      </w:r>
      <w:r w:rsidR="00AE13CB">
        <w:t>“</w:t>
      </w:r>
      <w:r w:rsidRPr="00281A0E">
        <w:rPr>
          <w:i/>
        </w:rPr>
        <w:t>ID</w:t>
      </w:r>
      <w:r w:rsidR="00AE13CB">
        <w:t>”</w:t>
      </w:r>
      <w:r w:rsidRPr="00AD2623">
        <w:t>, começa com um caracter de ‘a’ a ‘z’</w:t>
      </w:r>
      <w:r w:rsidR="00AE13CB">
        <w:t xml:space="preserve"> (maiúsculo ou minúsculo)</w:t>
      </w:r>
      <w:r w:rsidRPr="00AD2623">
        <w:t xml:space="preserve"> ou p</w:t>
      </w:r>
      <w:r w:rsidR="00AE13CB">
        <w:t>elo caracter</w:t>
      </w:r>
      <w:r w:rsidRPr="00AD2623">
        <w:t xml:space="preserve"> ‘_’ seguindo de nenhum ou mais caracteres</w:t>
      </w:r>
      <w:r w:rsidR="00AE13CB">
        <w:t xml:space="preserve"> (devido ao elemento de sintaxe ‘*’),</w:t>
      </w:r>
      <w:r w:rsidRPr="00AD2623">
        <w:t xml:space="preserve"> incluindo números.</w:t>
      </w:r>
    </w:p>
    <w:p w14:paraId="3275174C" w14:textId="18460B79" w:rsidR="00AE13CB" w:rsidRDefault="00321424" w:rsidP="009D0C2F">
      <w:pPr>
        <w:pStyle w:val="ParagrafodeTexto"/>
      </w:pPr>
      <w:r w:rsidRPr="00791BDC">
        <w:t>Um</w:t>
      </w:r>
      <w:r>
        <w:t xml:space="preserve"> terminal retorna</w:t>
      </w:r>
      <w:r w:rsidR="00AE13CB">
        <w:t xml:space="preserve"> sempre</w:t>
      </w:r>
      <w:r>
        <w:t xml:space="preserve"> um tipo</w:t>
      </w:r>
      <w:r w:rsidR="00AE13CB">
        <w:t>,</w:t>
      </w:r>
      <w:r>
        <w:t xml:space="preserve"> que</w:t>
      </w:r>
      <w:r w:rsidRPr="00791BDC">
        <w:t xml:space="preserve"> por definição </w:t>
      </w:r>
      <w:r>
        <w:t>se trata de uma</w:t>
      </w:r>
      <w:r w:rsidRPr="00791BDC">
        <w:t xml:space="preserve"> </w:t>
      </w:r>
      <w:r w:rsidRPr="005856CB">
        <w:rPr>
          <w:i/>
        </w:rPr>
        <w:t>String</w:t>
      </w:r>
      <w:r w:rsidR="00AE13CB">
        <w:t>, sendo</w:t>
      </w:r>
      <w:r w:rsidRPr="00791BDC">
        <w:t xml:space="preserve"> possível </w:t>
      </w:r>
      <w:r>
        <w:t>manipula</w:t>
      </w:r>
      <w:r w:rsidR="00AE13CB">
        <w:t>-lo</w:t>
      </w:r>
      <w:r w:rsidRPr="00791BDC">
        <w:t xml:space="preserve"> para </w:t>
      </w:r>
      <w:r w:rsidR="00AE13CB">
        <w:t>o</w:t>
      </w:r>
      <w:r w:rsidR="00AE13CB" w:rsidRPr="00791BDC">
        <w:t xml:space="preserve"> </w:t>
      </w:r>
      <w:r>
        <w:t>tipo</w:t>
      </w:r>
      <w:r w:rsidRPr="00791BDC">
        <w:t xml:space="preserve"> específico</w:t>
      </w:r>
      <w:r w:rsidR="00AE13CB">
        <w:t xml:space="preserve"> pretendido</w:t>
      </w:r>
      <w:r w:rsidRPr="00791BDC">
        <w:t>.</w:t>
      </w:r>
      <w:r>
        <w:t xml:space="preserve"> </w:t>
      </w:r>
      <w:r w:rsidR="006F390F" w:rsidRPr="00AD2623">
        <w:t xml:space="preserve">O terminal </w:t>
      </w:r>
      <w:r w:rsidR="00AE13CB">
        <w:t>“</w:t>
      </w:r>
      <w:r w:rsidR="006F390F" w:rsidRPr="00281A0E">
        <w:rPr>
          <w:i/>
        </w:rPr>
        <w:t>HEX</w:t>
      </w:r>
      <w:r w:rsidR="00AE13CB">
        <w:t>”</w:t>
      </w:r>
      <w:r w:rsidR="006F390F" w:rsidRPr="00AD2623">
        <w:t xml:space="preserve"> </w:t>
      </w:r>
      <w:r w:rsidR="00AE13CB">
        <w:t>trata-se</w:t>
      </w:r>
      <w:r w:rsidR="006F390F" w:rsidRPr="00AD2623">
        <w:t xml:space="preserve"> </w:t>
      </w:r>
      <w:r w:rsidR="00AE13CB">
        <w:t>d</w:t>
      </w:r>
      <w:r w:rsidR="006F390F" w:rsidRPr="00AD2623">
        <w:t>a definição de um número hexadecimal, mas</w:t>
      </w:r>
      <w:r w:rsidR="00AE13CB">
        <w:t xml:space="preserve"> ao contrário do terminal “</w:t>
      </w:r>
      <w:r w:rsidR="00AE13CB">
        <w:rPr>
          <w:i/>
        </w:rPr>
        <w:t>ID</w:t>
      </w:r>
      <w:r w:rsidR="00AE13CB">
        <w:t>”,</w:t>
      </w:r>
      <w:r w:rsidR="006F390F" w:rsidRPr="00AD2623">
        <w:t xml:space="preserve"> retorna um</w:t>
      </w:r>
      <w:r w:rsidR="00AE13CB">
        <w:t xml:space="preserve"> número inteiro</w:t>
      </w:r>
      <w:r w:rsidR="00AE13CB" w:rsidRPr="00AD2623">
        <w:t xml:space="preserve"> </w:t>
      </w:r>
      <w:r w:rsidR="006F390F" w:rsidRPr="00AD2623">
        <w:t xml:space="preserve">em vez </w:t>
      </w:r>
      <w:r>
        <w:t>de</w:t>
      </w:r>
      <w:r w:rsidR="006F390F" w:rsidRPr="00AD2623">
        <w:t xml:space="preserve"> </w:t>
      </w:r>
      <w:r w:rsidR="006F390F" w:rsidRPr="005337A0">
        <w:rPr>
          <w:i/>
        </w:rPr>
        <w:t>String</w:t>
      </w:r>
      <w:r w:rsidR="006F390F" w:rsidRPr="00AD2623">
        <w:t xml:space="preserve">. </w:t>
      </w:r>
    </w:p>
    <w:p w14:paraId="6972F99C" w14:textId="5FED9549" w:rsidR="006F390F" w:rsidRDefault="00AE13CB" w:rsidP="009D0C2F">
      <w:pPr>
        <w:pStyle w:val="ParagrafodeTexto"/>
      </w:pPr>
      <w:r>
        <w:t xml:space="preserve">Para alterar o tipo de retorno de uma </w:t>
      </w:r>
      <w:r>
        <w:rPr>
          <w:i/>
        </w:rPr>
        <w:t xml:space="preserve">terminal </w:t>
      </w:r>
      <w:r w:rsidRPr="00E12F5C">
        <w:t>rule</w:t>
      </w:r>
      <w:r>
        <w:t>, é necessário na definição da mesma indicar o tipo que se pretende retornar, através da palavra-chave “</w:t>
      </w:r>
      <w:r w:rsidRPr="00E12F5C">
        <w:rPr>
          <w:i/>
        </w:rPr>
        <w:t>returns</w:t>
      </w:r>
      <w:r>
        <w:t xml:space="preserve">” seguida do tipo pretendido. Após essa indicação </w:t>
      </w:r>
      <w:r w:rsidR="003D33A2">
        <w:t xml:space="preserve">é necessário definir um modo de fazer a tradução de </w:t>
      </w:r>
      <w:r w:rsidR="003D33A2">
        <w:rPr>
          <w:i/>
        </w:rPr>
        <w:t xml:space="preserve">string </w:t>
      </w:r>
      <w:r w:rsidR="003D33A2">
        <w:t xml:space="preserve">para o novo tipo de retorno. Para isso é </w:t>
      </w:r>
      <w:r w:rsidR="006F390F">
        <w:t xml:space="preserve">o </w:t>
      </w:r>
      <w:r w:rsidR="00321424">
        <w:t>redefinir</w:t>
      </w:r>
      <w:r w:rsidR="006F390F">
        <w:t xml:space="preserve"> </w:t>
      </w:r>
      <w:r w:rsidR="00321424">
        <w:t>o</w:t>
      </w:r>
      <w:r w:rsidR="006F390F">
        <w:t xml:space="preserve"> método</w:t>
      </w:r>
      <w:r w:rsidR="00321424">
        <w:t xml:space="preserve"> “</w:t>
      </w:r>
      <w:r w:rsidR="00321424">
        <w:rPr>
          <w:i/>
        </w:rPr>
        <w:t>bindIValueConverter</w:t>
      </w:r>
      <w:r w:rsidR="00321424">
        <w:t>”</w:t>
      </w:r>
      <w:r w:rsidR="006F390F">
        <w:t xml:space="preserve"> </w:t>
      </w:r>
      <w:r w:rsidR="00321424">
        <w:t>n</w:t>
      </w:r>
      <w:r w:rsidR="006F390F">
        <w:t>a classe</w:t>
      </w:r>
      <w:r w:rsidR="00321424">
        <w:t xml:space="preserve"> que representa o </w:t>
      </w:r>
      <w:r w:rsidR="00321424">
        <w:rPr>
          <w:i/>
        </w:rPr>
        <w:t>RunTimeModule</w:t>
      </w:r>
      <w:r w:rsidR="00321424">
        <w:t xml:space="preserve"> do projeto em questão, neste caso</w:t>
      </w:r>
      <w:r w:rsidR="006F390F">
        <w:t xml:space="preserve"> “</w:t>
      </w:r>
      <w:r w:rsidR="006F390F" w:rsidRPr="0048045B">
        <w:rPr>
          <w:i/>
        </w:rPr>
        <w:t>Pds16RunTimeModule</w:t>
      </w:r>
      <w:r w:rsidR="006F390F">
        <w:t>”</w:t>
      </w:r>
      <w:r w:rsidR="00321424">
        <w:t xml:space="preserve">, </w:t>
      </w:r>
      <w:r w:rsidR="00321424" w:rsidRPr="00F26259">
        <w:rPr>
          <w:sz w:val="24"/>
        </w:rPr>
        <w:fldChar w:fldCharType="begin"/>
      </w:r>
      <w:r w:rsidR="00321424" w:rsidRPr="00F26259">
        <w:rPr>
          <w:sz w:val="24"/>
        </w:rPr>
        <w:instrText xml:space="preserve"> REF _Ref453345065 \h  \* MERGEFORMAT </w:instrText>
      </w:r>
      <w:r w:rsidR="00321424" w:rsidRPr="00F26259">
        <w:rPr>
          <w:sz w:val="24"/>
        </w:rPr>
      </w:r>
      <w:r w:rsidR="00321424" w:rsidRPr="00F26259">
        <w:rPr>
          <w:sz w:val="24"/>
        </w:rPr>
        <w:fldChar w:fldCharType="separate"/>
      </w:r>
      <w:r w:rsidR="00B7089F" w:rsidRPr="00772AE2">
        <w:t xml:space="preserve">Figura </w:t>
      </w:r>
      <w:r w:rsidR="00B7089F" w:rsidRPr="00772AE2">
        <w:rPr>
          <w:noProof/>
        </w:rPr>
        <w:t>8</w:t>
      </w:r>
      <w:r w:rsidR="00321424" w:rsidRPr="00F26259">
        <w:rPr>
          <w:sz w:val="24"/>
        </w:rPr>
        <w:fldChar w:fldCharType="end"/>
      </w:r>
      <w:r w:rsidR="00321424">
        <w:t>. Este método retorna a classe responsável pela conversão dos tipos de retorno das regras definidas na gramática.</w:t>
      </w:r>
      <w:r w:rsidR="006F390F">
        <w:t xml:space="preserve"> </w:t>
      </w:r>
    </w:p>
    <w:p w14:paraId="7ADEB92C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069C5936" wp14:editId="2741419D">
            <wp:simplePos x="0" y="0"/>
            <wp:positionH relativeFrom="column">
              <wp:posOffset>0</wp:posOffset>
            </wp:positionH>
            <wp:positionV relativeFrom="paragraph">
              <wp:posOffset>160655</wp:posOffset>
            </wp:positionV>
            <wp:extent cx="5400040" cy="982345"/>
            <wp:effectExtent l="0" t="0" r="0" b="8255"/>
            <wp:wrapTopAndBottom/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2D594" w14:textId="405EB952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387" w:name="_Ref453345065"/>
      <w:bookmarkStart w:id="388" w:name="_Ref450518039"/>
      <w:bookmarkStart w:id="389" w:name="_Toc456867461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ins w:id="390" w:author="Tiago Oliveira" w:date="2016-07-21T17:04:00Z">
        <w:r w:rsidR="00112A28">
          <w:rPr>
            <w:b w:val="0"/>
            <w:noProof/>
            <w:color w:val="auto"/>
            <w:sz w:val="20"/>
          </w:rPr>
          <w:t>9</w:t>
        </w:r>
      </w:ins>
      <w:del w:id="391" w:author="Tiago Oliveira" w:date="2016-07-21T17:04:00Z">
        <w:r w:rsidR="00B7089F" w:rsidDel="00112A28">
          <w:rPr>
            <w:b w:val="0"/>
            <w:noProof/>
            <w:color w:val="auto"/>
            <w:sz w:val="20"/>
          </w:rPr>
          <w:delText>8</w:delText>
        </w:r>
      </w:del>
      <w:r w:rsidRPr="00261435">
        <w:rPr>
          <w:b w:val="0"/>
          <w:color w:val="auto"/>
          <w:sz w:val="20"/>
        </w:rPr>
        <w:fldChar w:fldCharType="end"/>
      </w:r>
      <w:bookmarkEnd w:id="387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388"/>
      <w:bookmarkEnd w:id="389"/>
    </w:p>
    <w:p w14:paraId="49786DB3" w14:textId="5FCA08A2" w:rsidR="00FB77D2" w:rsidRDefault="003D33A2" w:rsidP="009D0C2F">
      <w:pPr>
        <w:pStyle w:val="ParagrafodeTexto"/>
      </w:pPr>
      <w:r>
        <w:rPr>
          <w:noProof/>
          <w:lang w:eastAsia="pt-PT"/>
        </w:rPr>
        <w:drawing>
          <wp:anchor distT="0" distB="0" distL="114300" distR="114300" simplePos="0" relativeHeight="251676672" behindDoc="0" locked="0" layoutInCell="1" allowOverlap="1" wp14:anchorId="0648B752" wp14:editId="27C46C19">
            <wp:simplePos x="0" y="0"/>
            <wp:positionH relativeFrom="margin">
              <wp:align>center</wp:align>
            </wp:positionH>
            <wp:positionV relativeFrom="paragraph">
              <wp:posOffset>965737</wp:posOffset>
            </wp:positionV>
            <wp:extent cx="6215368" cy="129540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368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424">
        <w:t xml:space="preserve">A classe </w:t>
      </w:r>
      <w:r>
        <w:t>“</w:t>
      </w:r>
      <w:r w:rsidR="00321424" w:rsidRPr="00E12F5C">
        <w:rPr>
          <w:i/>
        </w:rPr>
        <w:t>Pds16asmValueConverter</w:t>
      </w:r>
      <w:r>
        <w:t>”</w:t>
      </w:r>
      <w:r w:rsidR="00321424">
        <w:t xml:space="preserve"> </w:t>
      </w:r>
      <w:r w:rsidR="006F390F">
        <w:t xml:space="preserve">implementa a interface </w:t>
      </w:r>
      <w:r>
        <w:t>“</w:t>
      </w:r>
      <w:r w:rsidR="006F390F" w:rsidRPr="00652EE3">
        <w:rPr>
          <w:i/>
        </w:rPr>
        <w:t>IValeuConverterService</w:t>
      </w:r>
      <w:r>
        <w:t>”</w:t>
      </w:r>
      <w:r w:rsidR="006F390F">
        <w:t>, onde através d</w:t>
      </w:r>
      <w:r w:rsidR="00FB77D2">
        <w:t>e</w:t>
      </w:r>
      <w:r w:rsidR="006F390F">
        <w:t xml:space="preserve"> anotação de método</w:t>
      </w:r>
      <w:r w:rsidR="00FB77D2">
        <w:t>s</w:t>
      </w:r>
      <w:r>
        <w:t xml:space="preserve"> (para injeção de dependência, como descrito nas secções anteriores)</w:t>
      </w:r>
      <w:r w:rsidR="00FB77D2">
        <w:t>, são definid</w:t>
      </w:r>
      <w:r w:rsidR="00D97008">
        <w:t>a</w:t>
      </w:r>
      <w:r w:rsidR="00FB77D2">
        <w:t xml:space="preserve">s as regras em que se pretende converter o tipo de retorno, </w:t>
      </w:r>
      <w:r w:rsidR="00D97008">
        <w:t xml:space="preserve">e </w:t>
      </w:r>
      <w:r w:rsidR="00FB77D2">
        <w:t>qual a classe responsável pela conversão,</w:t>
      </w:r>
      <w:r w:rsidR="00FB77D2" w:rsidRPr="00FB77D2">
        <w:t xml:space="preserve"> </w:t>
      </w:r>
      <w:r w:rsidR="00FB77D2" w:rsidRPr="00FB77D2">
        <w:fldChar w:fldCharType="begin"/>
      </w:r>
      <w:r w:rsidR="00FB77D2" w:rsidRPr="00FB77D2">
        <w:instrText xml:space="preserve"> REF _Ref453345732 \h  \* MERGEFORMAT </w:instrText>
      </w:r>
      <w:r w:rsidR="00FB77D2" w:rsidRPr="00FB77D2">
        <w:fldChar w:fldCharType="separate"/>
      </w:r>
      <w:r w:rsidR="00B7089F" w:rsidRPr="00772AE2">
        <w:rPr>
          <w:sz w:val="20"/>
          <w:szCs w:val="20"/>
        </w:rPr>
        <w:t xml:space="preserve">Figura </w:t>
      </w:r>
      <w:r w:rsidR="00B7089F" w:rsidRPr="00772AE2">
        <w:rPr>
          <w:noProof/>
          <w:sz w:val="20"/>
          <w:szCs w:val="20"/>
        </w:rPr>
        <w:t>9</w:t>
      </w:r>
      <w:r w:rsidR="00FB77D2" w:rsidRPr="00FB77D2">
        <w:fldChar w:fldCharType="end"/>
      </w:r>
      <w:r w:rsidR="00FB77D2">
        <w:t>.</w:t>
      </w:r>
    </w:p>
    <w:p w14:paraId="47F23E23" w14:textId="67480183" w:rsidR="00FB77D2" w:rsidRPr="00FB77D2" w:rsidRDefault="00FB77D2" w:rsidP="00FA4C55">
      <w:pPr>
        <w:pStyle w:val="PLegenda"/>
        <w:rPr>
          <w:rFonts w:cs="Times New Roman"/>
        </w:rPr>
      </w:pPr>
      <w:bookmarkStart w:id="392" w:name="_Ref453345732"/>
      <w:bookmarkStart w:id="393" w:name="_Toc456867462"/>
      <w:r w:rsidRPr="00FB77D2">
        <w:t xml:space="preserve">Figura </w:t>
      </w:r>
      <w:r w:rsidR="00366CB3">
        <w:fldChar w:fldCharType="begin"/>
      </w:r>
      <w:r w:rsidR="00366CB3">
        <w:instrText xml:space="preserve"> SEQ Figura \* ARABIC </w:instrText>
      </w:r>
      <w:r w:rsidR="00366CB3">
        <w:fldChar w:fldCharType="separate"/>
      </w:r>
      <w:ins w:id="394" w:author="Tiago Oliveira" w:date="2016-07-21T17:04:00Z">
        <w:r w:rsidR="00112A28">
          <w:rPr>
            <w:noProof/>
          </w:rPr>
          <w:t>10</w:t>
        </w:r>
      </w:ins>
      <w:del w:id="395" w:author="Tiago Oliveira" w:date="2016-07-21T17:04:00Z">
        <w:r w:rsidR="00B7089F" w:rsidDel="00112A28">
          <w:rPr>
            <w:noProof/>
          </w:rPr>
          <w:delText>9</w:delText>
        </w:r>
      </w:del>
      <w:r w:rsidR="00366CB3">
        <w:rPr>
          <w:noProof/>
        </w:rPr>
        <w:fldChar w:fldCharType="end"/>
      </w:r>
      <w:bookmarkEnd w:id="392"/>
      <w:r>
        <w:t xml:space="preserve"> - Excerto da c</w:t>
      </w:r>
      <w:r w:rsidRPr="00FB77D2">
        <w:t>lasse PDS16asmValueConcerter</w:t>
      </w:r>
      <w:bookmarkEnd w:id="393"/>
    </w:p>
    <w:p w14:paraId="3346AC6B" w14:textId="30C431BF" w:rsidR="00D135D6" w:rsidRDefault="006A753C" w:rsidP="009D0C2F">
      <w:pPr>
        <w:pStyle w:val="ParagrafodeText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F2C715" wp14:editId="45E9E0B8">
                <wp:simplePos x="0" y="0"/>
                <wp:positionH relativeFrom="margin">
                  <wp:align>center</wp:align>
                </wp:positionH>
                <wp:positionV relativeFrom="paragraph">
                  <wp:posOffset>2195830</wp:posOffset>
                </wp:positionV>
                <wp:extent cx="2103755" cy="635"/>
                <wp:effectExtent l="0" t="0" r="0" b="0"/>
                <wp:wrapTopAndBottom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D8B224" w14:textId="11A8B80C" w:rsidR="006E254D" w:rsidRPr="00C04996" w:rsidRDefault="006E254D" w:rsidP="00E12F5C">
                            <w:pPr>
                              <w:pStyle w:val="PLegenda"/>
                              <w:rPr>
                                <w:noProof/>
                              </w:rPr>
                            </w:pPr>
                            <w:bookmarkStart w:id="396" w:name="_Ref456783447"/>
                            <w:bookmarkStart w:id="397" w:name="_Toc456867463"/>
                            <w:r>
                              <w:t xml:space="preserve">Figura </w:t>
                            </w:r>
                            <w:r w:rsidR="00366CB3">
                              <w:fldChar w:fldCharType="begin"/>
                            </w:r>
                            <w:r w:rsidR="00366CB3">
                              <w:instrText xml:space="preserve"> SEQ Figura \* ARABIC </w:instrText>
                            </w:r>
                            <w:r w:rsidR="00366CB3">
                              <w:fldChar w:fldCharType="separate"/>
                            </w:r>
                            <w:ins w:id="398" w:author="Tiago Oliveira" w:date="2016-07-21T17:04:00Z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ins>
                            <w:del w:id="399" w:author="Tiago Oliveira" w:date="2016-07-21T17:04:00Z">
                              <w:r w:rsidDel="00112A28">
                                <w:rPr>
                                  <w:noProof/>
                                </w:rPr>
                                <w:delText>10</w:delText>
                              </w:r>
                            </w:del>
                            <w:r w:rsidR="00366CB3">
                              <w:rPr>
                                <w:noProof/>
                              </w:rPr>
                              <w:fldChar w:fldCharType="end"/>
                            </w:r>
                            <w:bookmarkEnd w:id="396"/>
                            <w:r>
                              <w:t xml:space="preserve"> - Interface IValueConverter</w:t>
                            </w:r>
                            <w:bookmarkEnd w:id="39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F2C715" id="_x0000_t202" coordsize="21600,21600" o:spt="202" path="m,l,21600r21600,l21600,xe">
                <v:stroke joinstyle="miter"/>
                <v:path gradientshapeok="t" o:connecttype="rect"/>
              </v:shapetype>
              <v:shape id="Caixa de texto 31" o:spid="_x0000_s1026" type="#_x0000_t202" style="position:absolute;left:0;text-align:left;margin-left:0;margin-top:172.9pt;width:165.65pt;height:.05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" stroked="f">
                <v:textbox style="mso-fit-shape-to-text:t" inset="0,0,0,0">
                  <w:txbxContent>
                    <w:p w14:paraId="5ED8B224" w14:textId="11A8B80C" w:rsidR="006E254D" w:rsidRPr="00C04996" w:rsidRDefault="006E254D" w:rsidP="00E12F5C">
                      <w:pPr>
                        <w:pStyle w:val="PLegenda"/>
                        <w:rPr>
                          <w:noProof/>
                        </w:rPr>
                      </w:pPr>
                      <w:bookmarkStart w:id="395" w:name="_Ref456783447"/>
                      <w:bookmarkStart w:id="396" w:name="_Toc456867463"/>
                      <w:r>
                        <w:t xml:space="preserve">Figura </w:t>
                      </w:r>
                      <w:fldSimple w:instr=" SEQ Figura \* ARABIC ">
                        <w:ins w:id="397" w:author="Tiago Oliveira" w:date="2016-07-21T17:04:00Z">
                          <w:r>
                            <w:rPr>
                              <w:noProof/>
                            </w:rPr>
                            <w:t>11</w:t>
                          </w:r>
                        </w:ins>
                        <w:del w:id="398" w:author="Tiago Oliveira" w:date="2016-07-21T17:04:00Z">
                          <w:r w:rsidDel="00112A28">
                            <w:rPr>
                              <w:noProof/>
                            </w:rPr>
                            <w:delText>10</w:delText>
                          </w:r>
                        </w:del>
                      </w:fldSimple>
                      <w:bookmarkEnd w:id="395"/>
                      <w:r>
                        <w:t xml:space="preserve"> - Interface IValueConverter</w:t>
                      </w:r>
                      <w:bookmarkEnd w:id="39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88960" behindDoc="0" locked="0" layoutInCell="1" allowOverlap="1" wp14:anchorId="740DCE07" wp14:editId="69C74003">
            <wp:simplePos x="0" y="0"/>
            <wp:positionH relativeFrom="margin">
              <wp:align>center</wp:align>
            </wp:positionH>
            <wp:positionV relativeFrom="paragraph">
              <wp:posOffset>1193165</wp:posOffset>
            </wp:positionV>
            <wp:extent cx="1485900" cy="944880"/>
            <wp:effectExtent l="0" t="0" r="0" b="762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enas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7D2">
        <w:t xml:space="preserve">Como presente na figura, a anotação </w:t>
      </w:r>
      <w:r w:rsidR="006F390F">
        <w:t>“</w:t>
      </w:r>
      <w:r w:rsidR="006F390F" w:rsidRPr="00652EE3">
        <w:rPr>
          <w:i/>
        </w:rPr>
        <w:t>@ValueConverter(rule=</w:t>
      </w:r>
      <w:r w:rsidR="003D33A2">
        <w:rPr>
          <w:i/>
        </w:rPr>
        <w:t>“</w:t>
      </w:r>
      <w:r w:rsidR="00FB77D2">
        <w:rPr>
          <w:i/>
        </w:rPr>
        <w:t>HEX</w:t>
      </w:r>
      <w:r w:rsidR="006F390F" w:rsidRPr="00652EE3">
        <w:rPr>
          <w:i/>
        </w:rPr>
        <w:t>”)</w:t>
      </w:r>
      <w:r w:rsidR="006F390F">
        <w:t xml:space="preserve">”, </w:t>
      </w:r>
      <w:r w:rsidR="00FB77D2">
        <w:t xml:space="preserve">indica que o método </w:t>
      </w:r>
      <w:r w:rsidR="00EF774E">
        <w:t xml:space="preserve">por ela anotado, retornará um conversor </w:t>
      </w:r>
      <w:r w:rsidR="003D33A2">
        <w:t xml:space="preserve">para o </w:t>
      </w:r>
      <w:r w:rsidR="00EF774E">
        <w:t xml:space="preserve">tipo de retorno </w:t>
      </w:r>
      <w:r w:rsidR="00D97008">
        <w:t xml:space="preserve">(neste caso para </w:t>
      </w:r>
      <w:r w:rsidR="00D97008">
        <w:rPr>
          <w:i/>
        </w:rPr>
        <w:t>Integer</w:t>
      </w:r>
      <w:r w:rsidR="00D97008">
        <w:t xml:space="preserve">) </w:t>
      </w:r>
      <w:r w:rsidR="003D33A2">
        <w:t>da</w:t>
      </w:r>
      <w:r w:rsidR="00EF774E">
        <w:t xml:space="preserve"> regra com o nome </w:t>
      </w:r>
      <w:r w:rsidR="00EF774E" w:rsidRPr="00EF774E">
        <w:rPr>
          <w:i/>
        </w:rPr>
        <w:t>“HEX</w:t>
      </w:r>
      <w:r w:rsidR="00EF774E">
        <w:rPr>
          <w:i/>
        </w:rPr>
        <w:t>”</w:t>
      </w:r>
      <w:r w:rsidR="00EF774E">
        <w:t xml:space="preserve">, sendo que se trata de uma instância da classe </w:t>
      </w:r>
      <w:r w:rsidR="003D33A2">
        <w:t>“</w:t>
      </w:r>
      <w:r w:rsidR="00EF774E" w:rsidRPr="00EF774E">
        <w:rPr>
          <w:i/>
        </w:rPr>
        <w:t>HEXValueConverter</w:t>
      </w:r>
      <w:r w:rsidR="003D33A2">
        <w:t>”</w:t>
      </w:r>
      <w:r w:rsidR="00EF774E">
        <w:t xml:space="preserve">, que por sua vez terá de implementar a interface </w:t>
      </w:r>
      <w:r w:rsidR="003D33A2">
        <w:t>“</w:t>
      </w:r>
      <w:r w:rsidR="00EF774E">
        <w:rPr>
          <w:i/>
        </w:rPr>
        <w:t>IValueConverter</w:t>
      </w:r>
      <w:r w:rsidR="003D33A2">
        <w:t xml:space="preserve">” </w:t>
      </w:r>
      <w:r>
        <w:t>(</w:t>
      </w:r>
      <w:r>
        <w:fldChar w:fldCharType="begin"/>
      </w:r>
      <w:r>
        <w:instrText xml:space="preserve"> REF _Ref456783447 \h </w:instrText>
      </w:r>
      <w:r>
        <w:fldChar w:fldCharType="separate"/>
      </w:r>
      <w:r w:rsidR="00B7089F">
        <w:t xml:space="preserve">Figura </w:t>
      </w:r>
      <w:r w:rsidR="00B7089F">
        <w:rPr>
          <w:noProof/>
        </w:rPr>
        <w:t>10</w:t>
      </w:r>
      <w:r>
        <w:fldChar w:fldCharType="end"/>
      </w:r>
      <w:r>
        <w:t>)</w:t>
      </w:r>
      <w:r w:rsidR="00EF774E">
        <w:rPr>
          <w:i/>
        </w:rPr>
        <w:t>.</w:t>
      </w:r>
      <w:r w:rsidR="00EF774E">
        <w:t xml:space="preserve"> </w:t>
      </w:r>
    </w:p>
    <w:p w14:paraId="548D3B05" w14:textId="16469BCD" w:rsidR="006A753C" w:rsidRPr="00EF774E" w:rsidRDefault="006A753C" w:rsidP="009D0C2F">
      <w:pPr>
        <w:pStyle w:val="ParagrafodeTexto"/>
      </w:pPr>
    </w:p>
    <w:p w14:paraId="39514755" w14:textId="2370D76B" w:rsidR="00D135D6" w:rsidRPr="007241AA" w:rsidRDefault="00CA3BBD" w:rsidP="009D0C2F">
      <w:pPr>
        <w:pStyle w:val="RTitulo3"/>
      </w:pPr>
      <w:bookmarkStart w:id="400" w:name="_Toc456867444"/>
      <w:r w:rsidRPr="00CA3BBD">
        <w:t>Definição dos elementos do analisador de regras</w:t>
      </w:r>
      <w:bookmarkEnd w:id="400"/>
    </w:p>
    <w:p w14:paraId="75A34C12" w14:textId="61D9D245" w:rsidR="00D860C4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>Como em todos as linguagens, existe a necessidade de validar</w:t>
      </w:r>
      <w:r w:rsidR="00B53901">
        <w:rPr>
          <w:rFonts w:cs="Times New Roman"/>
          <w:color w:val="000000"/>
        </w:rPr>
        <w:t xml:space="preserve"> regras de semântica</w:t>
      </w:r>
      <w:r>
        <w:rPr>
          <w:rFonts w:cs="Times New Roman"/>
          <w:color w:val="000000"/>
        </w:rPr>
        <w:t xml:space="preserve">. Estas validações não são possíveis apenas </w:t>
      </w:r>
      <w:r w:rsidR="00B3475D">
        <w:rPr>
          <w:rFonts w:cs="Times New Roman"/>
          <w:color w:val="000000"/>
        </w:rPr>
        <w:t>através d</w:t>
      </w:r>
      <w:r w:rsidR="004F4261">
        <w:rPr>
          <w:rFonts w:cs="Times New Roman"/>
          <w:color w:val="000000"/>
        </w:rPr>
        <w:t xml:space="preserve">a definição de uma gramática </w:t>
      </w:r>
      <w:r w:rsidR="004F4261" w:rsidRPr="00E12F5C">
        <w:rPr>
          <w:rFonts w:cs="Times New Roman"/>
          <w:color w:val="000000"/>
        </w:rPr>
        <w:t>(</w:t>
      </w:r>
      <w:r w:rsidR="004F4261" w:rsidRPr="00E12F5C">
        <w:rPr>
          <w:rFonts w:cs="Times New Roman"/>
          <w:i/>
          <w:color w:val="000000"/>
        </w:rPr>
        <w:t>par</w:t>
      </w:r>
      <w:r w:rsidR="004F4261">
        <w:rPr>
          <w:rFonts w:cs="Times New Roman"/>
          <w:color w:val="000000"/>
        </w:rPr>
        <w:t xml:space="preserve">ser </w:t>
      </w:r>
      <w:r w:rsidR="004F4261">
        <w:rPr>
          <w:rFonts w:cs="Times New Roman"/>
          <w:i/>
          <w:color w:val="000000"/>
        </w:rPr>
        <w:t xml:space="preserve">rules </w:t>
      </w:r>
      <w:r w:rsidR="004F4261">
        <w:rPr>
          <w:rFonts w:cs="Times New Roman"/>
          <w:color w:val="000000"/>
        </w:rPr>
        <w:t xml:space="preserve">e </w:t>
      </w:r>
      <w:r w:rsidR="004F4261">
        <w:rPr>
          <w:rFonts w:cs="Times New Roman"/>
          <w:i/>
          <w:color w:val="000000"/>
        </w:rPr>
        <w:t>terminal rules</w:t>
      </w:r>
      <w:r w:rsidR="004F4261">
        <w:rPr>
          <w:rFonts w:cs="Times New Roman"/>
          <w:color w:val="000000"/>
        </w:rPr>
        <w:t>)</w:t>
      </w:r>
      <w:r w:rsidR="00B3475D" w:rsidRPr="00E12F5C">
        <w:rPr>
          <w:rFonts w:cs="Times New Roman"/>
          <w:color w:val="000000"/>
        </w:rPr>
        <w:t>,</w:t>
      </w:r>
      <w:r w:rsidR="00B3475D" w:rsidRPr="008B7F48">
        <w:rPr>
          <w:rFonts w:cs="Times New Roman"/>
          <w:color w:val="000000"/>
        </w:rPr>
        <w:t xml:space="preserve"> logo t</w:t>
      </w:r>
      <w:r w:rsidR="00B3475D">
        <w:rPr>
          <w:rFonts w:cs="Times New Roman"/>
          <w:color w:val="000000"/>
        </w:rPr>
        <w:t>ê</w:t>
      </w:r>
      <w:r w:rsidR="00B3475D" w:rsidRPr="008B7F48">
        <w:rPr>
          <w:rFonts w:cs="Times New Roman"/>
          <w:color w:val="000000"/>
        </w:rPr>
        <w:t>m que ser verificadas no ato d</w:t>
      </w:r>
      <w:r>
        <w:rPr>
          <w:rFonts w:cs="Times New Roman"/>
          <w:color w:val="000000"/>
        </w:rPr>
        <w:t>e escrita de código</w:t>
      </w:r>
      <w:r w:rsidR="00B3475D" w:rsidRPr="008B7F48">
        <w:rPr>
          <w:rFonts w:cs="Times New Roman"/>
          <w:color w:val="000000"/>
        </w:rPr>
        <w:t xml:space="preserve">. </w:t>
      </w:r>
    </w:p>
    <w:p w14:paraId="23F9AF94" w14:textId="18ED7F07" w:rsidR="0058023C" w:rsidRPr="00E12F5C" w:rsidRDefault="00D860C4" w:rsidP="009D0C2F">
      <w:pPr>
        <w:pStyle w:val="ParagrafodeTex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 </w:t>
      </w:r>
      <w:r w:rsidR="00B3475D" w:rsidRPr="00EB728D">
        <w:rPr>
          <w:rFonts w:cs="Times New Roman"/>
          <w:i/>
          <w:color w:val="000000"/>
        </w:rPr>
        <w:t>framework</w:t>
      </w:r>
      <w:r w:rsidR="00B3475D" w:rsidRPr="008B7F48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disponibiliza um mecanismo de validaç</w:t>
      </w:r>
      <w:r w:rsidR="0058023C">
        <w:rPr>
          <w:rFonts w:cs="Times New Roman"/>
          <w:color w:val="000000"/>
        </w:rPr>
        <w:t>ão que satisfaz essa necessidade</w:t>
      </w:r>
      <w:r>
        <w:rPr>
          <w:rFonts w:cs="Times New Roman"/>
          <w:color w:val="000000"/>
        </w:rPr>
        <w:t xml:space="preserve">, </w:t>
      </w:r>
      <w:r w:rsidR="00B3475D" w:rsidRPr="008B7F48">
        <w:rPr>
          <w:rFonts w:cs="Times New Roman"/>
          <w:color w:val="000000"/>
        </w:rPr>
        <w:t>permit</w:t>
      </w:r>
      <w:r>
        <w:rPr>
          <w:rFonts w:cs="Times New Roman"/>
          <w:color w:val="000000"/>
        </w:rPr>
        <w:t>indo assim</w:t>
      </w:r>
      <w:r w:rsidR="00B3475D" w:rsidRPr="008B7F48">
        <w:rPr>
          <w:rFonts w:cs="Times New Roman"/>
          <w:color w:val="000000"/>
        </w:rPr>
        <w:t xml:space="preserve"> analisar </w:t>
      </w:r>
      <w:r>
        <w:rPr>
          <w:rFonts w:cs="Times New Roman"/>
          <w:color w:val="000000"/>
        </w:rPr>
        <w:t>o conteúdo de uma regra</w:t>
      </w:r>
      <w:r w:rsidR="00B3475D" w:rsidRPr="008B7F48">
        <w:rPr>
          <w:rFonts w:cs="Times New Roman"/>
          <w:color w:val="000000"/>
        </w:rPr>
        <w:t xml:space="preserve"> e indicar ao utilizador </w:t>
      </w:r>
      <w:r w:rsidR="00B3475D">
        <w:rPr>
          <w:rFonts w:cs="Times New Roman"/>
          <w:color w:val="000000"/>
        </w:rPr>
        <w:t>caso exista um</w:t>
      </w:r>
      <w:r w:rsidR="00B3475D" w:rsidRPr="008B7F48">
        <w:rPr>
          <w:rFonts w:cs="Times New Roman"/>
          <w:color w:val="000000"/>
        </w:rPr>
        <w:t xml:space="preserve"> erro. </w:t>
      </w:r>
      <w:r w:rsidR="0058023C">
        <w:rPr>
          <w:rFonts w:cs="Times New Roman"/>
          <w:color w:val="000000"/>
        </w:rPr>
        <w:t>Estas verificações são feitas na classe responsável por validações, no nosso caso “</w:t>
      </w:r>
      <w:r w:rsidR="0058023C">
        <w:rPr>
          <w:rFonts w:cs="Times New Roman"/>
          <w:i/>
          <w:color w:val="000000"/>
        </w:rPr>
        <w:t>Pds16asmValidator</w:t>
      </w:r>
      <w:r w:rsidR="0058023C">
        <w:rPr>
          <w:rFonts w:cs="Times New Roman"/>
          <w:color w:val="000000"/>
        </w:rPr>
        <w:t>”</w:t>
      </w:r>
      <w:r w:rsidR="00F37F0C">
        <w:rPr>
          <w:rFonts w:cs="Times New Roman"/>
          <w:color w:val="000000"/>
        </w:rPr>
        <w:t xml:space="preserve">, que é gerada pela </w:t>
      </w:r>
      <w:r w:rsidR="00F37F0C">
        <w:rPr>
          <w:rFonts w:cs="Times New Roman"/>
          <w:i/>
          <w:color w:val="000000"/>
        </w:rPr>
        <w:t>framework</w:t>
      </w:r>
      <w:r w:rsidR="00F37F0C">
        <w:rPr>
          <w:rFonts w:cs="Times New Roman"/>
          <w:color w:val="000000"/>
        </w:rPr>
        <w:t xml:space="preserve">. O mecanismo passa pelo mesmo </w:t>
      </w:r>
      <w:r w:rsidR="00F37F0C">
        <w:rPr>
          <w:rFonts w:cs="Times New Roman"/>
          <w:color w:val="000000"/>
        </w:rPr>
        <w:lastRenderedPageBreak/>
        <w:t>mencionado nas secções acima, onde é feita injeção de dependência através de anotação de métodos, que neste caso se trata da anotação “</w:t>
      </w:r>
      <w:r w:rsidR="00F37F0C">
        <w:rPr>
          <w:rFonts w:cs="Times New Roman"/>
          <w:i/>
          <w:color w:val="000000"/>
        </w:rPr>
        <w:t>Check</w:t>
      </w:r>
      <w:r w:rsidR="00F37F0C">
        <w:rPr>
          <w:rFonts w:cs="Times New Roman"/>
          <w:color w:val="000000"/>
        </w:rPr>
        <w:t>” sobre um método que recebe como parâmetro uma instância da classe representativa da regra a analisar.</w:t>
      </w:r>
    </w:p>
    <w:p w14:paraId="3B9D39E3" w14:textId="64BA1B59" w:rsidR="00B3475D" w:rsidRPr="00F30E87" w:rsidRDefault="00F37F0C" w:rsidP="009D0C2F">
      <w:pPr>
        <w:pStyle w:val="ParagrafodeTexto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1" allowOverlap="1" wp14:anchorId="56E8AA6B" wp14:editId="7BA2F0E9">
            <wp:simplePos x="0" y="0"/>
            <wp:positionH relativeFrom="margin">
              <wp:posOffset>9525</wp:posOffset>
            </wp:positionH>
            <wp:positionV relativeFrom="paragraph">
              <wp:posOffset>949325</wp:posOffset>
            </wp:positionV>
            <wp:extent cx="5400040" cy="1290955"/>
            <wp:effectExtent l="0" t="0" r="0" b="4445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3475D" w:rsidRPr="008B7F48">
        <w:rPr>
          <w:rFonts w:cs="Times New Roman"/>
          <w:color w:val="000000"/>
        </w:rPr>
        <w:t xml:space="preserve">No caso do nosso no </w:t>
      </w:r>
      <w:r w:rsidR="0058023C">
        <w:rPr>
          <w:rFonts w:cs="Times New Roman"/>
          <w:color w:val="000000"/>
        </w:rPr>
        <w:t>projeto</w:t>
      </w:r>
      <w:r w:rsidR="0058023C" w:rsidRPr="008B7F48">
        <w:rPr>
          <w:rFonts w:cs="Times New Roman"/>
          <w:color w:val="000000"/>
        </w:rPr>
        <w:t xml:space="preserve"> </w:t>
      </w:r>
      <w:r w:rsidR="00B3475D" w:rsidRPr="008B7F48">
        <w:rPr>
          <w:rFonts w:cs="Times New Roman"/>
          <w:color w:val="000000"/>
        </w:rPr>
        <w:t>verificamos os limites dos n</w:t>
      </w:r>
      <w:r w:rsidR="0058023C">
        <w:rPr>
          <w:rFonts w:cs="Times New Roman"/>
          <w:color w:val="000000"/>
        </w:rPr>
        <w:t>úmeros presentes nas regras</w:t>
      </w:r>
      <w:r w:rsidR="00B3475D">
        <w:rPr>
          <w:rFonts w:cs="Times New Roman"/>
          <w:color w:val="000000"/>
        </w:rPr>
        <w:t>, por exemplo</w:t>
      </w:r>
      <w:r w:rsidR="0058023C">
        <w:rPr>
          <w:rFonts w:cs="Times New Roman"/>
          <w:color w:val="000000"/>
        </w:rPr>
        <w:t xml:space="preserve">, uma regra que contenha um número representativo de um </w:t>
      </w:r>
      <w:r w:rsidR="00B3475D" w:rsidRPr="00C6438C">
        <w:rPr>
          <w:rFonts w:cs="Times New Roman"/>
          <w:i/>
          <w:color w:val="000000"/>
        </w:rPr>
        <w:t>offset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>a</w:t>
      </w:r>
      <w:r w:rsidR="0058023C">
        <w:rPr>
          <w:rFonts w:cs="Times New Roman"/>
          <w:i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8 </w:t>
      </w:r>
      <w:r w:rsidR="0058023C">
        <w:rPr>
          <w:rFonts w:cs="Times New Roman"/>
          <w:i/>
          <w:color w:val="000000"/>
        </w:rPr>
        <w:t>bits</w:t>
      </w:r>
      <w:r w:rsidR="00B3475D"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 xml:space="preserve">com sinal, será verificado se o </w:t>
      </w:r>
      <w:r>
        <w:rPr>
          <w:rFonts w:cs="Times New Roman"/>
          <w:color w:val="000000"/>
        </w:rPr>
        <w:t>número</w:t>
      </w:r>
      <w:r w:rsidR="0058023C">
        <w:rPr>
          <w:rFonts w:cs="Times New Roman"/>
          <w:color w:val="000000"/>
        </w:rPr>
        <w:t xml:space="preserve"> inserido pelo utilizador se insere nos limites permitidos, emitindo um </w:t>
      </w:r>
      <w:r w:rsidR="0058023C" w:rsidRPr="00E12F5C">
        <w:rPr>
          <w:rFonts w:cs="Times New Roman"/>
          <w:i/>
          <w:color w:val="000000"/>
        </w:rPr>
        <w:t>warning</w:t>
      </w:r>
      <w:r w:rsidR="00B3475D" w:rsidRPr="008B7F48">
        <w:rPr>
          <w:rFonts w:cs="Times New Roman"/>
          <w:color w:val="000000"/>
        </w:rPr>
        <w:t xml:space="preserve"> </w:t>
      </w:r>
      <w:r w:rsidR="0058023C">
        <w:rPr>
          <w:rFonts w:cs="Times New Roman"/>
          <w:color w:val="000000"/>
        </w:rPr>
        <w:t>caso contrário (</w:t>
      </w:r>
      <w:r w:rsidR="00B3475D">
        <w:rPr>
          <w:rFonts w:cs="Times New Roman"/>
          <w:color w:val="000000"/>
        </w:rPr>
        <w:fldChar w:fldCharType="begin"/>
      </w:r>
      <w:r w:rsidR="00B3475D">
        <w:rPr>
          <w:rFonts w:cs="Times New Roman"/>
          <w:color w:val="000000"/>
        </w:rPr>
        <w:instrText xml:space="preserve"> REF _Ref449994176 \h  \* MERGEFORMAT </w:instrText>
      </w:r>
      <w:r w:rsidR="00B3475D">
        <w:rPr>
          <w:rFonts w:cs="Times New Roman"/>
          <w:color w:val="000000"/>
        </w:rPr>
      </w:r>
      <w:r w:rsidR="00B3475D">
        <w:rPr>
          <w:rFonts w:cs="Times New Roman"/>
          <w:color w:val="000000"/>
        </w:rPr>
        <w:fldChar w:fldCharType="separate"/>
      </w:r>
      <w:r w:rsidR="00B7089F" w:rsidRPr="00772AE2">
        <w:rPr>
          <w:rFonts w:cs="Times New Roman"/>
          <w:color w:val="000000"/>
        </w:rPr>
        <w:t>Figura 11</w:t>
      </w:r>
      <w:r w:rsidR="00B3475D">
        <w:rPr>
          <w:rFonts w:cs="Times New Roman"/>
          <w:color w:val="000000"/>
        </w:rPr>
        <w:fldChar w:fldCharType="end"/>
      </w:r>
      <w:r w:rsidR="0058023C">
        <w:rPr>
          <w:rFonts w:cs="Times New Roman"/>
          <w:color w:val="000000"/>
        </w:rPr>
        <w:t>).</w:t>
      </w:r>
      <w:r w:rsidR="00B3475D">
        <w:rPr>
          <w:rFonts w:cs="Times New Roman"/>
          <w:color w:val="000000"/>
        </w:rPr>
        <w:t xml:space="preserve"> </w:t>
      </w:r>
    </w:p>
    <w:p w14:paraId="19C285F8" w14:textId="51554E96" w:rsidR="004723EA" w:rsidRPr="004723EA" w:rsidRDefault="00B3475D" w:rsidP="00FA4C55">
      <w:pPr>
        <w:pStyle w:val="PLegenda"/>
      </w:pPr>
      <w:bookmarkStart w:id="401" w:name="_Ref449994176"/>
      <w:bookmarkStart w:id="402" w:name="_Toc456867464"/>
      <w:r w:rsidRPr="003765C3">
        <w:t xml:space="preserve">Figura </w:t>
      </w:r>
      <w:r w:rsidR="00366CB3">
        <w:fldChar w:fldCharType="begin"/>
      </w:r>
      <w:r w:rsidR="00366CB3">
        <w:instrText xml:space="preserve"> SEQ Figura \* ARABIC </w:instrText>
      </w:r>
      <w:r w:rsidR="00366CB3">
        <w:fldChar w:fldCharType="separate"/>
      </w:r>
      <w:ins w:id="403" w:author="Tiago Oliveira" w:date="2016-07-21T17:04:00Z">
        <w:r w:rsidR="00112A28">
          <w:rPr>
            <w:noProof/>
          </w:rPr>
          <w:t>12</w:t>
        </w:r>
      </w:ins>
      <w:del w:id="404" w:author="Tiago Oliveira" w:date="2016-07-21T17:04:00Z">
        <w:r w:rsidR="00B7089F" w:rsidDel="00112A28">
          <w:rPr>
            <w:noProof/>
          </w:rPr>
          <w:delText>11</w:delText>
        </w:r>
      </w:del>
      <w:r w:rsidR="00366CB3">
        <w:rPr>
          <w:noProof/>
        </w:rPr>
        <w:fldChar w:fldCharType="end"/>
      </w:r>
      <w:bookmarkEnd w:id="401"/>
      <w:r w:rsidRPr="003765C3">
        <w:t xml:space="preserve"> - Exemplo de um validador</w:t>
      </w:r>
      <w:bookmarkEnd w:id="402"/>
      <w:r w:rsidR="004723EA">
        <w:br w:type="page"/>
      </w:r>
    </w:p>
    <w:p w14:paraId="569A4007" w14:textId="77777777" w:rsidR="007C5A53" w:rsidRDefault="007C5A53" w:rsidP="009D0C2F">
      <w:pPr>
        <w:pStyle w:val="RTitulo2"/>
      </w:pPr>
      <w:bookmarkStart w:id="405" w:name="_Toc450308273"/>
      <w:bookmarkStart w:id="406" w:name="_Toc450308551"/>
      <w:bookmarkStart w:id="407" w:name="_Toc450308634"/>
      <w:bookmarkStart w:id="408" w:name="_Toc450308860"/>
      <w:bookmarkStart w:id="409" w:name="_Toc450314064"/>
      <w:bookmarkStart w:id="410" w:name="_Toc450320370"/>
      <w:bookmarkStart w:id="411" w:name="_Toc450399124"/>
      <w:bookmarkStart w:id="412" w:name="_Toc450399976"/>
      <w:bookmarkStart w:id="413" w:name="_Toc450424911"/>
      <w:bookmarkStart w:id="414" w:name="_Toc450424979"/>
      <w:bookmarkStart w:id="415" w:name="_Toc450425015"/>
      <w:bookmarkStart w:id="416" w:name="_Toc450425063"/>
      <w:bookmarkStart w:id="417" w:name="_Toc450425141"/>
      <w:bookmarkStart w:id="418" w:name="_Toc456867445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r>
        <w:lastRenderedPageBreak/>
        <w:t>Integração com a plataforma Eclipse</w:t>
      </w:r>
      <w:bookmarkEnd w:id="418"/>
    </w:p>
    <w:p w14:paraId="76972A93" w14:textId="33190E54" w:rsidR="007C5A53" w:rsidRPr="007500DD" w:rsidRDefault="007C5A53" w:rsidP="009D0C2F">
      <w:pPr>
        <w:pStyle w:val="ParagrafodeTexto"/>
      </w:pPr>
      <w:r>
        <w:t xml:space="preserve">A </w:t>
      </w:r>
      <w:r w:rsidRPr="00FA4C55">
        <w:rPr>
          <w:i/>
        </w:rPr>
        <w:t>framework</w:t>
      </w:r>
      <w:r>
        <w:t xml:space="preserve"> Xtext disponibiliza </w:t>
      </w:r>
      <w:r w:rsidR="00F37F0C">
        <w:t>um</w:t>
      </w:r>
      <w:r>
        <w:t xml:space="preserve">a biblioteca de desenvolvimento de linguagens sobre a forma de </w:t>
      </w:r>
      <w:r w:rsidRPr="00FC143A">
        <w:rPr>
          <w:i/>
        </w:rPr>
        <w:t>plug-in</w:t>
      </w:r>
      <w:r>
        <w:t xml:space="preserve">. Para fazer uso da mesma, esta pode ser instalada em várias plataformas suportadas, adicionando assim novas funcionalidades aos </w:t>
      </w:r>
      <w:r w:rsidRPr="00E12F5C">
        <w:rPr>
          <w:i/>
        </w:rPr>
        <w:t>IDEs</w:t>
      </w:r>
      <w:r w:rsidR="002F3EF4">
        <w:t xml:space="preserve">. No nosso caso, geramos um </w:t>
      </w:r>
      <w:r w:rsidR="002F3EF4">
        <w:rPr>
          <w:i/>
        </w:rPr>
        <w:t xml:space="preserve">plug-in </w:t>
      </w:r>
      <w:r w:rsidR="002F3EF4">
        <w:t xml:space="preserve">compatível com o </w:t>
      </w:r>
      <w:r w:rsidR="00EF0E87">
        <w:t>Eclipse</w:t>
      </w:r>
      <w:r w:rsidR="00E7104B">
        <w:t xml:space="preserve">, permitindo assim ao utilizador </w:t>
      </w:r>
      <w:r w:rsidR="00132DC4">
        <w:t>desenvolver</w:t>
      </w:r>
      <w:r w:rsidR="00136B05">
        <w:t xml:space="preserve"> </w:t>
      </w:r>
      <w:r w:rsidR="002F3EF4">
        <w:t xml:space="preserve">programas em </w:t>
      </w:r>
      <w:r w:rsidR="002F3EF4">
        <w:rPr>
          <w:i/>
        </w:rPr>
        <w:t xml:space="preserve">assembly </w:t>
      </w:r>
      <w:r w:rsidR="002F3EF4">
        <w:t>de PDS16</w:t>
      </w:r>
      <w:r w:rsidR="00136B05">
        <w:t xml:space="preserve">. </w:t>
      </w:r>
    </w:p>
    <w:p w14:paraId="58FCF6BC" w14:textId="48813EA7" w:rsidR="00B01E8D" w:rsidRDefault="00B01E8D" w:rsidP="009D0C2F">
      <w:pPr>
        <w:pStyle w:val="RTitulo3"/>
      </w:pPr>
      <w:bookmarkStart w:id="419" w:name="_Toc456867446"/>
      <w:r w:rsidRPr="00B01E8D">
        <w:t>Syntax Highlight</w:t>
      </w:r>
      <w:bookmarkEnd w:id="419"/>
    </w:p>
    <w:p w14:paraId="1868EB07" w14:textId="7698A380" w:rsidR="008C67A4" w:rsidRDefault="008C67A4" w:rsidP="009D0C2F">
      <w:pPr>
        <w:pStyle w:val="ParagrafodeTexto"/>
      </w:pPr>
      <w:r>
        <w:t xml:space="preserve">Uma das características do </w:t>
      </w:r>
      <w:r w:rsidRPr="00F05667">
        <w:rPr>
          <w:i/>
        </w:rPr>
        <w:t>plug-in</w:t>
      </w:r>
      <w:r>
        <w:t xml:space="preserve"> é </w:t>
      </w:r>
      <w:r w:rsidR="00F05667">
        <w:t>o suporte</w:t>
      </w:r>
      <w:r>
        <w:t xml:space="preserve"> </w:t>
      </w:r>
      <w:r w:rsidR="00F75B95" w:rsidRPr="004237F3">
        <w:rPr>
          <w:i/>
        </w:rPr>
        <w:t>highlighting</w:t>
      </w:r>
      <w:r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</w:t>
      </w:r>
      <w:r w:rsidR="002F3EF4">
        <w:t>em cinco tipos de estilos</w:t>
      </w:r>
      <w:r w:rsidR="00155F25">
        <w:t xml:space="preserve">: diretivas, </w:t>
      </w:r>
      <w:r w:rsidR="002F3EF4">
        <w:t xml:space="preserve">nome </w:t>
      </w:r>
      <w:r w:rsidR="00155F25">
        <w:t xml:space="preserve">instruções, comentários, </w:t>
      </w:r>
      <w:r w:rsidR="00155F25" w:rsidRPr="001460C3">
        <w:rPr>
          <w:i/>
        </w:rPr>
        <w:t>labels</w:t>
      </w:r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77DC0B9E" w:rsidR="00CE6577" w:rsidRDefault="004A0BD9" w:rsidP="009D0C2F">
      <w:pPr>
        <w:pStyle w:val="ParagrafodeTexto"/>
      </w:pPr>
      <w:r>
        <w:t>Para colorir a sintaxe da gramática, a biblioteca Xtext oferece a class</w:t>
      </w:r>
      <w:r w:rsidR="00F3681E">
        <w:t>e</w:t>
      </w:r>
      <w:r>
        <w:t xml:space="preserve"> </w:t>
      </w:r>
      <w:r w:rsidR="002F3EF4">
        <w:t>“</w:t>
      </w:r>
      <w:r w:rsidRPr="004A0BD9">
        <w:rPr>
          <w:i/>
        </w:rPr>
        <w:t>DefaultHighlightingConfiguration</w:t>
      </w:r>
      <w:r w:rsidR="002F3EF4">
        <w:t>”</w:t>
      </w:r>
      <w:r w:rsidR="006064E9">
        <w:rPr>
          <w:i/>
        </w:rPr>
        <w:t xml:space="preserve"> </w:t>
      </w:r>
      <w:r w:rsidR="00CE6577">
        <w:t xml:space="preserve">que implementa a </w:t>
      </w:r>
      <w:r w:rsidR="002F3EF4">
        <w:t>“</w:t>
      </w:r>
      <w:r w:rsidR="00AE2434" w:rsidRPr="00AE2434">
        <w:rPr>
          <w:i/>
        </w:rPr>
        <w:t>IHighlightingConfiguration</w:t>
      </w:r>
      <w:r w:rsidR="002F3EF4">
        <w:t>”</w:t>
      </w:r>
      <w:r w:rsidR="001460C3">
        <w:t>. Esta cont</w:t>
      </w:r>
      <w:r w:rsidR="002F3EF4">
        <w:t>é</w:t>
      </w:r>
      <w:r w:rsidR="001460C3">
        <w:t>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2F3EF4">
        <w:t>“</w:t>
      </w:r>
      <w:r w:rsidR="000346FD" w:rsidRPr="000346FD">
        <w:rPr>
          <w:i/>
        </w:rPr>
        <w:t>Pds16HighlithingConfiguarion</w:t>
      </w:r>
      <w:r w:rsidR="002F3EF4">
        <w:t>”</w:t>
      </w:r>
      <w:r w:rsidR="000346FD">
        <w:t xml:space="preserve"> </w:t>
      </w:r>
      <w:r w:rsidR="003E5BD7">
        <w:t>para associar a cada tipo uma cor e um formato</w:t>
      </w:r>
      <w:r w:rsidR="00CE6577">
        <w:t>, como se pode verificar</w:t>
      </w:r>
      <w:r w:rsidR="002F3EF4">
        <w:t xml:space="preserve"> no exemplo da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r w:rsidR="00B7089F" w:rsidRPr="00772AE2">
        <w:rPr>
          <w:sz w:val="20"/>
        </w:rPr>
        <w:t xml:space="preserve">Figura </w:t>
      </w:r>
      <w:r w:rsidR="00B7089F" w:rsidRPr="00772AE2">
        <w:rPr>
          <w:noProof/>
          <w:sz w:val="20"/>
        </w:rPr>
        <w:t>12</w:t>
      </w:r>
      <w:r w:rsidR="00CE6577" w:rsidRPr="00CE6577">
        <w:fldChar w:fldCharType="end"/>
      </w:r>
      <w:r w:rsidR="003E5BD7">
        <w:t xml:space="preserve">. </w:t>
      </w:r>
    </w:p>
    <w:p w14:paraId="1982A32D" w14:textId="2841823B" w:rsidR="00CE6577" w:rsidRPr="00CE6577" w:rsidRDefault="002F74F6" w:rsidP="00FA4C55">
      <w:pPr>
        <w:pStyle w:val="PLegenda"/>
      </w:pPr>
      <w:bookmarkStart w:id="420" w:name="_Toc456867465"/>
      <w:r>
        <w:rPr>
          <w:noProof/>
          <w:lang w:eastAsia="pt-PT"/>
        </w:rPr>
        <w:drawing>
          <wp:anchor distT="0" distB="0" distL="114300" distR="114300" simplePos="0" relativeHeight="251677696" behindDoc="0" locked="0" layoutInCell="1" allowOverlap="1" wp14:anchorId="269789E2" wp14:editId="6F77BEBD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5392420" cy="1939925"/>
            <wp:effectExtent l="0" t="0" r="0" b="3175"/>
            <wp:wrapTopAndBottom/>
            <wp:docPr id="5" name="Imagem 1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21" w:name="_Ref453499838"/>
      <w:r w:rsidR="00CE6577" w:rsidRPr="00CE6577">
        <w:t xml:space="preserve">Figura </w:t>
      </w:r>
      <w:r w:rsidR="00366CB3">
        <w:fldChar w:fldCharType="begin"/>
      </w:r>
      <w:r w:rsidR="00366CB3">
        <w:instrText xml:space="preserve"> SEQ Figura \* ARABIC </w:instrText>
      </w:r>
      <w:r w:rsidR="00366CB3">
        <w:fldChar w:fldCharType="separate"/>
      </w:r>
      <w:ins w:id="422" w:author="Tiago Oliveira" w:date="2016-07-21T17:04:00Z">
        <w:r w:rsidR="00112A28">
          <w:rPr>
            <w:noProof/>
          </w:rPr>
          <w:t>13</w:t>
        </w:r>
      </w:ins>
      <w:del w:id="423" w:author="Tiago Oliveira" w:date="2016-07-21T17:04:00Z">
        <w:r w:rsidR="00B7089F" w:rsidDel="00112A28">
          <w:rPr>
            <w:noProof/>
          </w:rPr>
          <w:delText>12</w:delText>
        </w:r>
      </w:del>
      <w:r w:rsidR="00366CB3">
        <w:rPr>
          <w:noProof/>
        </w:rPr>
        <w:fldChar w:fldCharType="end"/>
      </w:r>
      <w:bookmarkEnd w:id="421"/>
      <w:r w:rsidR="00CE6577" w:rsidRPr="00CE6577">
        <w:t>- Excerto de código de Pds16HighlightingConfiguration</w:t>
      </w:r>
      <w:bookmarkEnd w:id="420"/>
    </w:p>
    <w:p w14:paraId="43BABF9A" w14:textId="4397DBC4" w:rsidR="00CE6577" w:rsidRPr="00CE6577" w:rsidRDefault="00CE6577" w:rsidP="009D0C2F">
      <w:pPr>
        <w:pStyle w:val="ParagrafodeTexto"/>
      </w:pPr>
      <w:r>
        <w:t xml:space="preserve">Aqui é redefinido o método </w:t>
      </w:r>
      <w:r w:rsidR="002F3EF4">
        <w:t>“</w:t>
      </w:r>
      <w:r>
        <w:rPr>
          <w:i/>
        </w:rPr>
        <w:t>configure</w:t>
      </w:r>
      <w:r w:rsidR="002F3EF4">
        <w:t>”</w:t>
      </w:r>
      <w:r>
        <w:t xml:space="preserve"> que regista no parâmetro recebido (</w:t>
      </w:r>
      <w:r w:rsidR="002F3EF4">
        <w:t>“</w:t>
      </w:r>
      <w:r>
        <w:rPr>
          <w:i/>
        </w:rPr>
        <w:t>aceptor</w:t>
      </w:r>
      <w:r w:rsidR="002F3EF4">
        <w:t>”</w:t>
      </w:r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E555102" w14:textId="2EC61928" w:rsidR="003641BF" w:rsidRDefault="003641BF" w:rsidP="009D0C2F">
      <w:pPr>
        <w:pStyle w:val="ParagrafodeTexto"/>
      </w:pPr>
      <w:r>
        <w:t>Após registar os estilos a utilizar, ainda é necessário associa-los aos</w:t>
      </w:r>
      <w:r w:rsidR="00826B1F">
        <w:t xml:space="preserve"> </w:t>
      </w:r>
      <w:r w:rsidR="00F3681E" w:rsidRPr="003641BF">
        <w:rPr>
          <w:i/>
        </w:rPr>
        <w:t>tokens</w:t>
      </w:r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r>
        <w:rPr>
          <w:i/>
        </w:rPr>
        <w:t>tokens</w:t>
      </w:r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r w:rsidR="009E3499" w:rsidRPr="003641BF">
        <w:rPr>
          <w:i/>
        </w:rPr>
        <w:t>DefaultAntlrTokenAttributeIdMapper</w:t>
      </w:r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r w:rsidR="00B7089F" w:rsidRPr="00772AE2">
        <w:rPr>
          <w:sz w:val="20"/>
        </w:rPr>
        <w:t xml:space="preserve">Figura </w:t>
      </w:r>
      <w:r w:rsidR="00B7089F" w:rsidRPr="00772AE2">
        <w:rPr>
          <w:noProof/>
          <w:sz w:val="20"/>
        </w:rPr>
        <w:t>13</w:t>
      </w:r>
      <w:r w:rsidRPr="003641BF">
        <w:fldChar w:fldCharType="end"/>
      </w:r>
      <w:r>
        <w:t>.</w:t>
      </w:r>
    </w:p>
    <w:p w14:paraId="713F9D6F" w14:textId="34CC3ADA" w:rsidR="003641BF" w:rsidRPr="003641BF" w:rsidRDefault="002F74F6" w:rsidP="00FA4C55">
      <w:pPr>
        <w:pStyle w:val="PLegenda"/>
      </w:pPr>
      <w:bookmarkStart w:id="424" w:name="_Toc456867466"/>
      <w:r>
        <w:rPr>
          <w:noProof/>
          <w:lang w:eastAsia="pt-PT"/>
        </w:rPr>
        <w:lastRenderedPageBreak/>
        <w:drawing>
          <wp:anchor distT="0" distB="0" distL="114300" distR="114300" simplePos="0" relativeHeight="251678720" behindDoc="0" locked="0" layoutInCell="1" allowOverlap="1" wp14:anchorId="749079B5" wp14:editId="61546313">
            <wp:simplePos x="0" y="0"/>
            <wp:positionH relativeFrom="column">
              <wp:posOffset>657225</wp:posOffset>
            </wp:positionH>
            <wp:positionV relativeFrom="paragraph">
              <wp:posOffset>1905</wp:posOffset>
            </wp:positionV>
            <wp:extent cx="4085590" cy="2409190"/>
            <wp:effectExtent l="0" t="0" r="0" b="0"/>
            <wp:wrapTopAndBottom/>
            <wp:docPr id="4" name="Imagem 2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25" w:name="_Ref453500555"/>
      <w:r w:rsidR="003641BF" w:rsidRPr="003641BF">
        <w:t xml:space="preserve">Figura </w:t>
      </w:r>
      <w:r w:rsidR="00366CB3">
        <w:fldChar w:fldCharType="begin"/>
      </w:r>
      <w:r w:rsidR="00366CB3">
        <w:instrText xml:space="preserve"> SEQ Figura \* ARABIC </w:instrText>
      </w:r>
      <w:r w:rsidR="00366CB3">
        <w:fldChar w:fldCharType="separate"/>
      </w:r>
      <w:ins w:id="426" w:author="Tiago Oliveira" w:date="2016-07-21T17:04:00Z">
        <w:r w:rsidR="00112A28">
          <w:rPr>
            <w:noProof/>
          </w:rPr>
          <w:t>14</w:t>
        </w:r>
      </w:ins>
      <w:del w:id="427" w:author="Tiago Oliveira" w:date="2016-07-21T17:04:00Z">
        <w:r w:rsidR="00B7089F" w:rsidDel="00112A28">
          <w:rPr>
            <w:noProof/>
          </w:rPr>
          <w:delText>13</w:delText>
        </w:r>
      </w:del>
      <w:r w:rsidR="00366CB3">
        <w:rPr>
          <w:noProof/>
        </w:rPr>
        <w:fldChar w:fldCharType="end"/>
      </w:r>
      <w:bookmarkEnd w:id="425"/>
      <w:r w:rsidR="003641BF" w:rsidRPr="003641BF">
        <w:t xml:space="preserve"> - Excerto de código de Pds16TokenAtributeIdMapper</w:t>
      </w:r>
      <w:bookmarkEnd w:id="424"/>
    </w:p>
    <w:p w14:paraId="3087A802" w14:textId="77777777" w:rsidR="003641BF" w:rsidRDefault="003641BF" w:rsidP="001460C3"/>
    <w:p w14:paraId="5F4511CB" w14:textId="6525609E" w:rsidR="004A0BD9" w:rsidRDefault="003641BF" w:rsidP="009D0C2F">
      <w:pPr>
        <w:pStyle w:val="ParagrafodeTexto"/>
      </w:pPr>
      <w:r>
        <w:t xml:space="preserve">O método redefinido, </w:t>
      </w:r>
      <w:r w:rsidR="00CC25EA">
        <w:t>“</w:t>
      </w:r>
      <w:r w:rsidRPr="003641BF">
        <w:rPr>
          <w:i/>
        </w:rPr>
        <w:t>caculateId</w:t>
      </w:r>
      <w:r w:rsidR="00CC25EA">
        <w:t>”</w:t>
      </w:r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</w:t>
      </w:r>
      <w:r w:rsidR="00CC25EA">
        <w:t xml:space="preserve"> um dado </w:t>
      </w:r>
      <w:r w:rsidR="00F26259">
        <w:t xml:space="preserve"> </w:t>
      </w:r>
      <w:r w:rsidR="00F26259" w:rsidRPr="00F26259">
        <w:rPr>
          <w:i/>
        </w:rPr>
        <w:t>token</w:t>
      </w:r>
      <w:r w:rsidR="00F26259">
        <w:t xml:space="preserve">, </w:t>
      </w:r>
      <w:r>
        <w:t xml:space="preserve">dado o </w:t>
      </w:r>
      <w:r w:rsidR="00CC25EA">
        <w:t>seu nome</w:t>
      </w:r>
      <w:r w:rsidR="00F26259">
        <w:t xml:space="preserve"> e o </w:t>
      </w:r>
      <w:r w:rsidR="00CC25EA">
        <w:t>seu tipo (</w:t>
      </w:r>
      <w:r w:rsidR="00CC25EA">
        <w:rPr>
          <w:i/>
        </w:rPr>
        <w:t>id</w:t>
      </w:r>
      <w:r w:rsidR="00CC25EA">
        <w:rPr>
          <w:sz w:val="24"/>
        </w:rPr>
        <w:t>)</w:t>
      </w:r>
      <w:r w:rsidR="00F26259">
        <w:t xml:space="preserve">, </w:t>
      </w:r>
      <w:r w:rsidR="00F26259" w:rsidRPr="00F26259">
        <w:rPr>
          <w:i/>
        </w:rPr>
        <w:t>tokenName</w:t>
      </w:r>
      <w:r w:rsidR="00F26259">
        <w:t xml:space="preserve"> e </w:t>
      </w:r>
      <w:r w:rsidR="00F26259">
        <w:rPr>
          <w:i/>
        </w:rPr>
        <w:t xml:space="preserve">tokenType </w:t>
      </w:r>
      <w:r w:rsidR="00F26259">
        <w:t>respetivamente.</w:t>
      </w:r>
    </w:p>
    <w:p w14:paraId="6B2D7053" w14:textId="6347FA1A" w:rsidR="00F44874" w:rsidRPr="00E12F5C" w:rsidDel="00B72E9D" w:rsidRDefault="00F26259">
      <w:pPr>
        <w:pStyle w:val="ParagrafodeTexto"/>
        <w:rPr>
          <w:del w:id="428" w:author="Tiago Oliveira" w:date="2016-07-21T17:24:00Z"/>
          <w:moveTo w:id="429" w:author="Tiago Oliveira" w:date="2016-07-21T13:01:00Z"/>
        </w:rPr>
      </w:pPr>
      <w:r>
        <w:t>Depois de ter ambas as classes definidas, apenas é necessário registar que pretendemos utiliza-las em</w:t>
      </w:r>
      <w:r w:rsidR="00AC4E97">
        <w:t xml:space="preserve"> vez das classes que calculam o</w:t>
      </w:r>
      <w:r>
        <w:t xml:space="preserve"> </w:t>
      </w:r>
      <w:r w:rsidRPr="00AC4E97">
        <w:rPr>
          <w:i/>
        </w:rPr>
        <w:t>highlighting</w:t>
      </w:r>
      <w:r>
        <w:t xml:space="preserve"> por definição</w:t>
      </w:r>
      <w:r w:rsidR="00AC4E97">
        <w:t xml:space="preserve">. </w:t>
      </w:r>
      <w:r w:rsidR="00CC25EA">
        <w:t>Este registo é efetuado através da classe q</w:t>
      </w:r>
      <w:r w:rsidR="00AC4E97">
        <w:t xml:space="preserve">ue define o </w:t>
      </w:r>
      <w:r w:rsidR="00AC4E97" w:rsidRPr="00AC4E97">
        <w:rPr>
          <w:i/>
        </w:rPr>
        <w:t>UiModule</w:t>
      </w:r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ins w:id="430" w:author="Tiago Oliveira" w:date="2016-07-21T17:24:00Z">
        <w:r w:rsidR="00B72E9D" w:rsidRPr="00F26259">
          <w:t xml:space="preserve">Figura </w:t>
        </w:r>
        <w:r w:rsidR="00B72E9D">
          <w:rPr>
            <w:noProof/>
          </w:rPr>
          <w:t>15</w:t>
        </w:r>
      </w:ins>
      <w:del w:id="431" w:author="Tiago Oliveira" w:date="2016-07-21T17:24:00Z">
        <w:r w:rsidR="00B7089F" w:rsidRPr="00F26259" w:rsidDel="00B72E9D">
          <w:delText xml:space="preserve">Figura </w:delText>
        </w:r>
        <w:r w:rsidR="00B7089F" w:rsidDel="00B72E9D">
          <w:rPr>
            <w:noProof/>
          </w:rPr>
          <w:delText>14</w:delText>
        </w:r>
      </w:del>
      <w:r w:rsidR="00AC4E97" w:rsidRPr="00AC4E97">
        <w:fldChar w:fldCharType="end"/>
      </w:r>
      <w:r w:rsidR="00AC4E97" w:rsidRPr="00AC4E97">
        <w:t>.</w:t>
      </w:r>
      <w:ins w:id="432" w:author="Tiago Oliveira" w:date="2016-07-21T13:01:00Z">
        <w:r w:rsidR="00F44874" w:rsidRPr="00F44874">
          <w:t xml:space="preserve"> </w:t>
        </w:r>
      </w:ins>
      <w:moveToRangeStart w:id="433" w:author="Tiago Oliveira" w:date="2016-07-21T13:01:00Z" w:name="move456869420"/>
      <w:moveTo w:id="434" w:author="Tiago Oliveira" w:date="2016-07-21T13:01:00Z">
        <w:del w:id="435" w:author="Tiago Oliveira" w:date="2016-07-21T17:24:00Z">
          <w:r w:rsidR="00F44874" w:rsidDel="00B72E9D">
            <w:delText xml:space="preserve">Esta classe encontra-se no </w:delText>
          </w:r>
          <w:r w:rsidR="00F44874" w:rsidDel="00B72E9D">
            <w:rPr>
              <w:i/>
            </w:rPr>
            <w:delText>package</w:delText>
          </w:r>
          <w:r w:rsidR="00F44874" w:rsidDel="00B72E9D">
            <w:delText xml:space="preserve"> responsável pela parte gráfica do projeto, neste caso do Eclipse, sendo que que nesta classe devem ser registadas eventuais alterações às configurações por definição por parte da </w:delText>
          </w:r>
          <w:r w:rsidR="00F44874" w:rsidDel="00B72E9D">
            <w:rPr>
              <w:i/>
            </w:rPr>
            <w:delText>framework</w:delText>
          </w:r>
          <w:r w:rsidR="00F44874" w:rsidDel="00B72E9D">
            <w:delText>.</w:delText>
          </w:r>
        </w:del>
      </w:moveTo>
    </w:p>
    <w:moveToRangeEnd w:id="433"/>
    <w:p w14:paraId="77C87401" w14:textId="5E7801E1" w:rsidR="00F26259" w:rsidRPr="00AC4E97" w:rsidRDefault="00F26259" w:rsidP="009D0C2F">
      <w:pPr>
        <w:pStyle w:val="ParagrafodeTexto"/>
      </w:pPr>
    </w:p>
    <w:p w14:paraId="4357E491" w14:textId="3E53FB1A" w:rsidR="008E1725" w:rsidRDefault="002F74F6" w:rsidP="00FA4C55">
      <w:pPr>
        <w:pStyle w:val="PLegenda"/>
      </w:pPr>
      <w:bookmarkStart w:id="436" w:name="_Toc456867467"/>
      <w:r>
        <w:rPr>
          <w:noProof/>
          <w:lang w:eastAsia="pt-PT"/>
        </w:rPr>
        <w:drawing>
          <wp:anchor distT="0" distB="0" distL="114300" distR="114300" simplePos="0" relativeHeight="251679744" behindDoc="0" locked="0" layoutInCell="1" allowOverlap="1" wp14:anchorId="28BCA5D6" wp14:editId="1C20DCBC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5392420" cy="1125220"/>
            <wp:effectExtent l="0" t="0" r="0" b="0"/>
            <wp:wrapTopAndBottom/>
            <wp:docPr id="1" name="Imagem 3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437" w:name="_Ref453501549"/>
      <w:r w:rsidR="00F26259" w:rsidRPr="00F26259">
        <w:t xml:space="preserve">Figura </w:t>
      </w:r>
      <w:r w:rsidR="00366CB3">
        <w:fldChar w:fldCharType="begin"/>
      </w:r>
      <w:r w:rsidR="00366CB3">
        <w:instrText xml:space="preserve"> SEQ Figura \* ARABIC </w:instrText>
      </w:r>
      <w:r w:rsidR="00366CB3">
        <w:fldChar w:fldCharType="separate"/>
      </w:r>
      <w:ins w:id="438" w:author="Tiago Oliveira" w:date="2016-07-21T17:04:00Z">
        <w:r w:rsidR="00112A28">
          <w:rPr>
            <w:noProof/>
          </w:rPr>
          <w:t>15</w:t>
        </w:r>
      </w:ins>
      <w:del w:id="439" w:author="Tiago Oliveira" w:date="2016-07-21T17:04:00Z">
        <w:r w:rsidR="00B7089F" w:rsidDel="00112A28">
          <w:rPr>
            <w:noProof/>
          </w:rPr>
          <w:delText>14</w:delText>
        </w:r>
      </w:del>
      <w:r w:rsidR="00366CB3">
        <w:rPr>
          <w:noProof/>
        </w:rPr>
        <w:fldChar w:fldCharType="end"/>
      </w:r>
      <w:bookmarkEnd w:id="437"/>
      <w:r w:rsidR="00F26259" w:rsidRPr="00F26259">
        <w:t xml:space="preserve"> - Código da classe AbstractPds16asmUiModule</w:t>
      </w:r>
      <w:bookmarkEnd w:id="436"/>
    </w:p>
    <w:p w14:paraId="41D7C68C" w14:textId="4064841F" w:rsidR="00CC25EA" w:rsidRPr="00E12F5C" w:rsidDel="00F44874" w:rsidRDefault="00CC25EA" w:rsidP="00E12F5C">
      <w:pPr>
        <w:pStyle w:val="ParagrafodeTexto"/>
        <w:rPr>
          <w:moveFrom w:id="440" w:author="Tiago Oliveira" w:date="2016-07-21T13:01:00Z"/>
        </w:rPr>
      </w:pPr>
      <w:moveFromRangeStart w:id="441" w:author="Tiago Oliveira" w:date="2016-07-21T13:01:00Z" w:name="move456869420"/>
      <w:moveFrom w:id="442" w:author="Tiago Oliveira" w:date="2016-07-21T13:01:00Z">
        <w:r w:rsidDel="00F44874">
          <w:t xml:space="preserve">Esta classe encontra-se no </w:t>
        </w:r>
        <w:r w:rsidDel="00F44874">
          <w:rPr>
            <w:i/>
          </w:rPr>
          <w:t>package</w:t>
        </w:r>
        <w:r w:rsidDel="00F44874">
          <w:t xml:space="preserve"> responsável pela parte gráfica do projeto, neste caso do Eclipse, sendo que que nesta classe devem ser registadas</w:t>
        </w:r>
        <w:r w:rsidR="00546000" w:rsidDel="00F44874">
          <w:t xml:space="preserve"> eventuais alterações às configurações por definição por parte da </w:t>
        </w:r>
        <w:r w:rsidR="00546000" w:rsidDel="00F44874">
          <w:rPr>
            <w:i/>
          </w:rPr>
          <w:t>framework</w:t>
        </w:r>
        <w:r w:rsidR="00546000" w:rsidDel="00F44874">
          <w:t>.</w:t>
        </w:r>
      </w:moveFrom>
    </w:p>
    <w:p w14:paraId="790B2FFE" w14:textId="46921E84" w:rsidR="001A2067" w:rsidRDefault="001A2067" w:rsidP="00FA4C55">
      <w:pPr>
        <w:pStyle w:val="RTitulo3"/>
      </w:pPr>
      <w:bookmarkStart w:id="443" w:name="_Toc456867447"/>
      <w:moveFromRangeEnd w:id="441"/>
      <w:r>
        <w:t>Outline</w:t>
      </w:r>
      <w:bookmarkEnd w:id="443"/>
    </w:p>
    <w:p w14:paraId="3D3D1B9C" w14:textId="3E4B528D" w:rsidR="001A2067" w:rsidRPr="00E12F5C" w:rsidRDefault="00546000" w:rsidP="00FA4C55">
      <w:pPr>
        <w:pStyle w:val="ParagrafodeTexto"/>
      </w:pPr>
      <w:r>
        <w:t xml:space="preserve">O </w:t>
      </w:r>
      <w:r>
        <w:rPr>
          <w:i/>
        </w:rPr>
        <w:t>O</w:t>
      </w:r>
      <w:r w:rsidRPr="00A367A8">
        <w:rPr>
          <w:i/>
        </w:rPr>
        <w:t>utline</w:t>
      </w:r>
      <w:r>
        <w:t xml:space="preserve"> é uma </w:t>
      </w:r>
      <w:r w:rsidR="001A2067">
        <w:t>funcionalidade que permite o programador navegar facilmente entre o</w:t>
      </w:r>
      <w:r>
        <w:t xml:space="preserve"> seu</w:t>
      </w:r>
      <w:r w:rsidR="001A2067">
        <w:t xml:space="preserve"> código. </w:t>
      </w:r>
      <w:r>
        <w:t xml:space="preserve">Trata-se de </w:t>
      </w:r>
      <w:r w:rsidR="001A2067">
        <w:t xml:space="preserve">uma janela que dispões a estrutura definida de um ficheiro que esteja aberto na área de edição, listando assim os elementos que o ficheiro contém. Essa lista de elementos permite assim ter um atalho para uma certa zona de código conforme o elemento definido. Ao selecionar um elemento da janela do </w:t>
      </w:r>
      <w:r w:rsidR="001A2067" w:rsidRPr="00A367A8">
        <w:rPr>
          <w:i/>
        </w:rPr>
        <w:t>outline</w:t>
      </w:r>
      <w:r w:rsidR="001A2067">
        <w:t xml:space="preserve"> irá ser selecionado no editor de texto o elemento correspondente. Estes elementos podem ser configurados e podem variar conforme a linguagem de programação. No nosso caso</w:t>
      </w:r>
      <w:r>
        <w:t xml:space="preserve"> apenas</w:t>
      </w:r>
      <w:r w:rsidR="001A2067">
        <w:t xml:space="preserve"> definimos</w:t>
      </w:r>
      <w:r>
        <w:t xml:space="preserve"> que apenas</w:t>
      </w:r>
      <w:r w:rsidR="001A2067">
        <w:t xml:space="preserve"> </w:t>
      </w:r>
      <w:r>
        <w:t>alguns d</w:t>
      </w:r>
      <w:r w:rsidR="001A2067">
        <w:t xml:space="preserve">os elementos do </w:t>
      </w:r>
      <w:r w:rsidR="001A2067" w:rsidRPr="00A367A8">
        <w:rPr>
          <w:i/>
        </w:rPr>
        <w:t>assembly</w:t>
      </w:r>
      <w:r w:rsidR="001A2067">
        <w:t xml:space="preserve"> PDS16 </w:t>
      </w:r>
      <w:r>
        <w:t xml:space="preserve">devem </w:t>
      </w:r>
      <w:r w:rsidR="001A2067">
        <w:t xml:space="preserve">constar na lista do </w:t>
      </w:r>
      <w:r w:rsidR="001A2067" w:rsidRPr="00A367A8">
        <w:rPr>
          <w:i/>
        </w:rPr>
        <w:t>outline</w:t>
      </w:r>
      <w:r w:rsidR="001A2067">
        <w:t xml:space="preserve">, sendo estes os seguintes: </w:t>
      </w:r>
      <w:r w:rsidR="001A2067" w:rsidRPr="00A367A8">
        <w:rPr>
          <w:i/>
        </w:rPr>
        <w:t>labels</w:t>
      </w:r>
      <w:r w:rsidR="001A2067">
        <w:t xml:space="preserve">, e algumas diretivas como o </w:t>
      </w:r>
      <w:r w:rsidR="001A2067" w:rsidRPr="00A367A8">
        <w:rPr>
          <w:i/>
        </w:rPr>
        <w:t>bss</w:t>
      </w:r>
      <w:r w:rsidR="001A2067">
        <w:t xml:space="preserve">, </w:t>
      </w:r>
      <w:r w:rsidR="001A2067" w:rsidRPr="00A367A8">
        <w:rPr>
          <w:i/>
        </w:rPr>
        <w:t>data</w:t>
      </w:r>
      <w:r w:rsidR="001A2067">
        <w:t xml:space="preserve">, </w:t>
      </w:r>
      <w:r w:rsidR="001A2067" w:rsidRPr="00A367A8">
        <w:rPr>
          <w:i/>
        </w:rPr>
        <w:t>end</w:t>
      </w:r>
      <w:r w:rsidR="001A2067">
        <w:t xml:space="preserve">, </w:t>
      </w:r>
      <w:r w:rsidR="001A2067" w:rsidRPr="00A367A8">
        <w:rPr>
          <w:i/>
        </w:rPr>
        <w:t>text</w:t>
      </w:r>
      <w:r w:rsidR="001A2067">
        <w:t xml:space="preserve">, </w:t>
      </w:r>
      <w:r w:rsidR="001A2067" w:rsidRPr="00A367A8">
        <w:rPr>
          <w:i/>
        </w:rPr>
        <w:t>equ</w:t>
      </w:r>
      <w:r w:rsidR="001A2067">
        <w:t xml:space="preserve">, </w:t>
      </w:r>
      <w:r w:rsidR="001A2067" w:rsidRPr="00A367A8">
        <w:rPr>
          <w:i/>
        </w:rPr>
        <w:t>org</w:t>
      </w:r>
      <w:r w:rsidR="001A2067">
        <w:t xml:space="preserve">, </w:t>
      </w:r>
      <w:r w:rsidR="001A2067" w:rsidRPr="00A367A8">
        <w:rPr>
          <w:i/>
        </w:rPr>
        <w:t>set</w:t>
      </w:r>
      <w:r w:rsidR="001A2067">
        <w:t xml:space="preserve"> e </w:t>
      </w:r>
      <w:r w:rsidR="001A2067" w:rsidRPr="00A367A8">
        <w:rPr>
          <w:i/>
        </w:rPr>
        <w:t>section</w:t>
      </w:r>
      <w:r w:rsidR="001A2067">
        <w:t xml:space="preserve">. </w:t>
      </w:r>
      <w:r>
        <w:t xml:space="preserve">Limitamos os elementos pois não faria sentido para o utilizador ter mencionadas todas as instruções nesta lista, deixando de ser prático. Assim, com apenas estes elementos, o utilizador consegue navegar entre secções de </w:t>
      </w:r>
      <w:r>
        <w:lastRenderedPageBreak/>
        <w:t xml:space="preserve">código diferentes e selecionar </w:t>
      </w:r>
      <w:r>
        <w:rPr>
          <w:i/>
        </w:rPr>
        <w:t xml:space="preserve">labels </w:t>
      </w:r>
      <w:r>
        <w:t>(que são associadas normalmente a instruções importante ou variáveis em memória).</w:t>
      </w:r>
    </w:p>
    <w:p w14:paraId="27F50F38" w14:textId="6D1C76FD" w:rsidR="001A2067" w:rsidRDefault="001A2067" w:rsidP="00FA4C55">
      <w:pPr>
        <w:pStyle w:val="ParagrafodeTexto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3BD332" wp14:editId="547596E0">
                <wp:simplePos x="0" y="0"/>
                <wp:positionH relativeFrom="column">
                  <wp:posOffset>575310</wp:posOffset>
                </wp:positionH>
                <wp:positionV relativeFrom="paragraph">
                  <wp:posOffset>4302125</wp:posOffset>
                </wp:positionV>
                <wp:extent cx="4249420" cy="635"/>
                <wp:effectExtent l="0" t="0" r="0" b="0"/>
                <wp:wrapTopAndBottom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062CD2" w14:textId="4D44DCDE" w:rsidR="006E254D" w:rsidRPr="003325D3" w:rsidRDefault="006E254D" w:rsidP="00FA4C55">
                            <w:pPr>
                              <w:pStyle w:val="PLegenda"/>
                              <w:rPr>
                                <w:noProof/>
                              </w:rPr>
                            </w:pPr>
                            <w:bookmarkStart w:id="444" w:name="_Ref456349291"/>
                            <w:bookmarkStart w:id="445" w:name="_Toc456867468"/>
                            <w:r>
                              <w:t xml:space="preserve">Figura </w:t>
                            </w:r>
                            <w:r w:rsidR="00366CB3">
                              <w:fldChar w:fldCharType="begin"/>
                            </w:r>
                            <w:r w:rsidR="00366CB3">
                              <w:instrText xml:space="preserve"> SEQ Figura \* ARABIC </w:instrText>
                            </w:r>
                            <w:r w:rsidR="00366CB3">
                              <w:fldChar w:fldCharType="separate"/>
                            </w:r>
                            <w:ins w:id="446" w:author="Tiago Oliveira" w:date="2016-07-21T17:04:00Z">
                              <w:r>
                                <w:rPr>
                                  <w:noProof/>
                                </w:rPr>
                                <w:t>16</w:t>
                              </w:r>
                            </w:ins>
                            <w:del w:id="447" w:author="Tiago Oliveira" w:date="2016-07-21T17:04:00Z">
                              <w:r w:rsidDel="00112A28">
                                <w:rPr>
                                  <w:noProof/>
                                </w:rPr>
                                <w:delText>15</w:delText>
                              </w:r>
                            </w:del>
                            <w:r w:rsidR="00366CB3">
                              <w:rPr>
                                <w:noProof/>
                              </w:rPr>
                              <w:fldChar w:fldCharType="end"/>
                            </w:r>
                            <w:bookmarkEnd w:id="444"/>
                            <w:r>
                              <w:t xml:space="preserve"> - </w:t>
                            </w:r>
                            <w:r w:rsidRPr="00450E53">
                              <w:t>Excerto de código de Pds16asmOutlineTreeProvider</w:t>
                            </w:r>
                            <w:bookmarkEnd w:id="4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BD332" id="Caixa de texto 29" o:spid="_x0000_s1027" type="#_x0000_t202" style="position:absolute;left:0;text-align:left;margin-left:45.3pt;margin-top:338.75pt;width:334.6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" stroked="f">
                <v:textbox style="mso-fit-shape-to-text:t" inset="0,0,0,0">
                  <w:txbxContent>
                    <w:p w14:paraId="43062CD2" w14:textId="4D44DCDE" w:rsidR="006E254D" w:rsidRPr="003325D3" w:rsidRDefault="006E254D" w:rsidP="00FA4C55">
                      <w:pPr>
                        <w:pStyle w:val="PLegenda"/>
                        <w:rPr>
                          <w:noProof/>
                        </w:rPr>
                      </w:pPr>
                      <w:bookmarkStart w:id="447" w:name="_Ref456349291"/>
                      <w:bookmarkStart w:id="448" w:name="_Toc456867468"/>
                      <w:r>
                        <w:t xml:space="preserve">Figura </w:t>
                      </w:r>
                      <w:fldSimple w:instr=" SEQ Figura \* ARABIC ">
                        <w:ins w:id="449" w:author="Tiago Oliveira" w:date="2016-07-21T17:04:00Z">
                          <w:r>
                            <w:rPr>
                              <w:noProof/>
                            </w:rPr>
                            <w:t>16</w:t>
                          </w:r>
                        </w:ins>
                        <w:del w:id="450" w:author="Tiago Oliveira" w:date="2016-07-21T17:04:00Z">
                          <w:r w:rsidDel="00112A28">
                            <w:rPr>
                              <w:noProof/>
                            </w:rPr>
                            <w:delText>15</w:delText>
                          </w:r>
                        </w:del>
                      </w:fldSimple>
                      <w:bookmarkEnd w:id="447"/>
                      <w:r>
                        <w:t xml:space="preserve"> - </w:t>
                      </w:r>
                      <w:r w:rsidRPr="00450E53">
                        <w:t>Excerto de código de Pds16asmOutlineTreeProvider</w:t>
                      </w:r>
                      <w:bookmarkEnd w:id="44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82816" behindDoc="0" locked="0" layoutInCell="1" allowOverlap="1" wp14:anchorId="6F94F36B" wp14:editId="0303AE68">
            <wp:simplePos x="0" y="0"/>
            <wp:positionH relativeFrom="page">
              <wp:align>center</wp:align>
            </wp:positionH>
            <wp:positionV relativeFrom="paragraph">
              <wp:posOffset>936430</wp:posOffset>
            </wp:positionV>
            <wp:extent cx="4249420" cy="3308985"/>
            <wp:effectExtent l="0" t="0" r="0" b="5715"/>
            <wp:wrapTopAndBottom/>
            <wp:docPr id="7" name="Imagem 7" descr="https://i.gyazo.com/df99934445c112f35eb72b965fae4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f99934445c112f35eb72b965fae491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definir os elementos que queremos que estejam presentes no </w:t>
      </w:r>
      <w:r w:rsidRPr="00A367A8">
        <w:rPr>
          <w:i/>
        </w:rPr>
        <w:t>outline</w:t>
      </w:r>
      <w:r>
        <w:t xml:space="preserve"> temos que </w:t>
      </w:r>
      <w:r w:rsidR="00A40FE5">
        <w:t>filtra-los</w:t>
      </w:r>
      <w:r>
        <w:t xml:space="preserve">. Para esse efeito usamos a classe gerada </w:t>
      </w:r>
      <w:r w:rsidRPr="00F16BFC">
        <w:rPr>
          <w:i/>
        </w:rPr>
        <w:t>Pds16asmOutlineTreeProvider</w:t>
      </w:r>
      <w:r>
        <w:t xml:space="preserve"> que </w:t>
      </w:r>
      <w:r w:rsidR="00A40FE5">
        <w:t xml:space="preserve">estende </w:t>
      </w:r>
      <w:r>
        <w:t xml:space="preserve">de </w:t>
      </w:r>
      <w:r w:rsidRPr="00F16BFC">
        <w:rPr>
          <w:i/>
        </w:rPr>
        <w:t>DefaultOutlineTreeProvider</w:t>
      </w:r>
      <w:r>
        <w:t xml:space="preserve"> </w:t>
      </w:r>
      <w:r w:rsidR="00A40FE5">
        <w:t>onde é feito</w:t>
      </w:r>
      <w:r>
        <w:t xml:space="preserve"> </w:t>
      </w:r>
      <w:r w:rsidRPr="00F16BFC">
        <w:rPr>
          <w:i/>
        </w:rPr>
        <w:t>override</w:t>
      </w:r>
      <w:r>
        <w:t xml:space="preserve"> ao método </w:t>
      </w:r>
      <w:r w:rsidR="00A40FE5">
        <w:t>“</w:t>
      </w:r>
      <w:r>
        <w:t>_</w:t>
      </w:r>
      <w:r w:rsidRPr="00F16BFC">
        <w:rPr>
          <w:i/>
        </w:rPr>
        <w:t>createNode</w:t>
      </w:r>
      <w:r w:rsidR="00A40FE5">
        <w:t>”</w:t>
      </w:r>
      <w:r>
        <w:t xml:space="preserve"> como se pode verificar na </w:t>
      </w:r>
      <w:r>
        <w:fldChar w:fldCharType="begin"/>
      </w:r>
      <w:r>
        <w:instrText xml:space="preserve"> REF _Ref456349291 \h </w:instrText>
      </w:r>
      <w:r>
        <w:fldChar w:fldCharType="separate"/>
      </w:r>
      <w:r w:rsidR="00B7089F">
        <w:t xml:space="preserve">Figura </w:t>
      </w:r>
      <w:r w:rsidR="00B7089F">
        <w:rPr>
          <w:noProof/>
        </w:rPr>
        <w:t>15</w:t>
      </w:r>
      <w:r>
        <w:fldChar w:fldCharType="end"/>
      </w:r>
      <w:r>
        <w:t>.</w:t>
      </w:r>
    </w:p>
    <w:p w14:paraId="15E2F52A" w14:textId="3CED04FC" w:rsidR="001A2067" w:rsidRDefault="00A40FE5" w:rsidP="00FA4C55">
      <w:pPr>
        <w:pStyle w:val="ParagrafodeTexto"/>
      </w:pPr>
      <w:r>
        <w:t xml:space="preserve">Este </w:t>
      </w:r>
      <w:r w:rsidR="001A2067">
        <w:t>método recebe como parâmetro</w:t>
      </w:r>
      <w:r>
        <w:t xml:space="preserve"> o nó acima (na lista de elementos já presentes no </w:t>
      </w:r>
      <w:r>
        <w:rPr>
          <w:i/>
        </w:rPr>
        <w:t>outline</w:t>
      </w:r>
      <w:r>
        <w:t>) e o elemento do modelo a analisar, “</w:t>
      </w:r>
      <w:r w:rsidR="001A2067" w:rsidRPr="00F16BFC">
        <w:rPr>
          <w:i/>
        </w:rPr>
        <w:t>parentNode</w:t>
      </w:r>
      <w:r>
        <w:t xml:space="preserve">” </w:t>
      </w:r>
      <w:r w:rsidR="001A2067">
        <w:t xml:space="preserve">e </w:t>
      </w:r>
      <w:r>
        <w:t>“</w:t>
      </w:r>
      <w:r w:rsidR="001A2067" w:rsidRPr="00F16BFC">
        <w:rPr>
          <w:i/>
        </w:rPr>
        <w:t>modelElement</w:t>
      </w:r>
      <w:r>
        <w:t>” respetivamente,</w:t>
      </w:r>
      <w:r w:rsidR="001A2067">
        <w:t xml:space="preserve"> com o objetivo de criar um novo nó</w:t>
      </w:r>
      <w:r>
        <w:t xml:space="preserve"> através do elemento</w:t>
      </w:r>
      <w:r w:rsidR="001A2067">
        <w:t xml:space="preserve"> e adiciona</w:t>
      </w:r>
      <w:r>
        <w:t>-lo ao nó</w:t>
      </w:r>
      <w:r w:rsidR="001A2067">
        <w:t xml:space="preserve"> já presente </w:t>
      </w:r>
      <w:r>
        <w:t xml:space="preserve">no </w:t>
      </w:r>
      <w:r>
        <w:rPr>
          <w:i/>
        </w:rPr>
        <w:t>outline,</w:t>
      </w:r>
      <w:r w:rsidR="001A2067">
        <w:t xml:space="preserve"> </w:t>
      </w:r>
      <w:r>
        <w:t>“</w:t>
      </w:r>
      <w:r w:rsidR="001A2067" w:rsidRPr="00F16BFC">
        <w:rPr>
          <w:i/>
        </w:rPr>
        <w:t>parentNode</w:t>
      </w:r>
      <w:r>
        <w:t>”</w:t>
      </w:r>
      <w:r w:rsidR="001A2067">
        <w:t xml:space="preserve">. Para termos um </w:t>
      </w:r>
      <w:r w:rsidR="001A2067" w:rsidRPr="007535E4">
        <w:rPr>
          <w:i/>
        </w:rPr>
        <w:t>outline</w:t>
      </w:r>
      <w:r w:rsidR="001A2067">
        <w:rPr>
          <w:i/>
        </w:rPr>
        <w:t xml:space="preserve"> </w:t>
      </w:r>
      <w:r w:rsidR="001A2067">
        <w:t xml:space="preserve">personalizado, tivemos que </w:t>
      </w:r>
      <w:r>
        <w:t xml:space="preserve">analisar </w:t>
      </w:r>
      <w:r w:rsidR="001A2067">
        <w:t xml:space="preserve">o </w:t>
      </w:r>
      <w:r>
        <w:t>“</w:t>
      </w:r>
      <w:r w:rsidR="001A2067" w:rsidRPr="007535E4">
        <w:rPr>
          <w:i/>
        </w:rPr>
        <w:t>modelElement</w:t>
      </w:r>
      <w:r>
        <w:t>”</w:t>
      </w:r>
      <w:r w:rsidR="001A2067">
        <w:t xml:space="preserve"> de modo a pudermos rejeitar a criação de um novo nó</w:t>
      </w:r>
      <w:r>
        <w:t xml:space="preserve"> caso não pertença </w:t>
      </w:r>
      <w:r w:rsidR="0067712F">
        <w:t>ao</w:t>
      </w:r>
      <w:r>
        <w:t xml:space="preserve"> conjunto pretendido, neste caso, só</w:t>
      </w:r>
      <w:r w:rsidR="001A2067">
        <w:t xml:space="preserve"> é criado um novo nó caso </w:t>
      </w:r>
      <w:r>
        <w:t xml:space="preserve">este seja </w:t>
      </w:r>
      <w:r w:rsidR="001A2067">
        <w:t xml:space="preserve">uma instância de </w:t>
      </w:r>
      <w:r w:rsidR="001A2067" w:rsidRPr="007535E4">
        <w:rPr>
          <w:i/>
        </w:rPr>
        <w:t>Label</w:t>
      </w:r>
      <w:r w:rsidR="001A2067">
        <w:t xml:space="preserve"> ou um elemento específico de </w:t>
      </w:r>
      <w:r w:rsidR="001A2067" w:rsidRPr="007535E4">
        <w:rPr>
          <w:i/>
        </w:rPr>
        <w:t>Directive</w:t>
      </w:r>
      <w:r w:rsidR="001A2067">
        <w:t xml:space="preserve">. Para a criação do nó é chamado o método auxiliar </w:t>
      </w:r>
      <w:r>
        <w:t>“</w:t>
      </w:r>
      <w:r w:rsidR="001A2067" w:rsidRPr="007535E4">
        <w:rPr>
          <w:i/>
        </w:rPr>
        <w:t>setOutline</w:t>
      </w:r>
      <w:r>
        <w:t>” onde</w:t>
      </w:r>
      <w:r w:rsidR="001A2067">
        <w:t xml:space="preserve"> é </w:t>
      </w:r>
      <w:r w:rsidR="006D38FE">
        <w:t>calculado o texto e a imagem associados ao objeto, necessários para a criação do nó e adição à</w:t>
      </w:r>
      <w:r w:rsidR="001A2067">
        <w:t xml:space="preserve"> lista de </w:t>
      </w:r>
      <w:r w:rsidR="001A2067" w:rsidRPr="007535E4">
        <w:rPr>
          <w:i/>
        </w:rPr>
        <w:t>outline</w:t>
      </w:r>
      <w:r w:rsidR="006D38FE">
        <w:rPr>
          <w:i/>
        </w:rPr>
        <w:t xml:space="preserve"> </w:t>
      </w:r>
      <w:r w:rsidR="006D38FE">
        <w:t>(chamada a “</w:t>
      </w:r>
      <w:r w:rsidR="006D38FE">
        <w:rPr>
          <w:i/>
        </w:rPr>
        <w:t>createEObjectNode</w:t>
      </w:r>
      <w:r w:rsidR="006D38FE">
        <w:t>”)</w:t>
      </w:r>
      <w:r w:rsidR="001A2067">
        <w:t xml:space="preserve">. </w:t>
      </w:r>
    </w:p>
    <w:p w14:paraId="139B1708" w14:textId="4E73DC67" w:rsidR="001A2067" w:rsidRDefault="00AA6D04" w:rsidP="00E12F5C">
      <w:pPr>
        <w:pStyle w:val="ParagrafodeTexto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3829B8" wp14:editId="2C8F1AF3">
                <wp:simplePos x="0" y="0"/>
                <wp:positionH relativeFrom="margin">
                  <wp:align>center</wp:align>
                </wp:positionH>
                <wp:positionV relativeFrom="paragraph">
                  <wp:posOffset>4411638</wp:posOffset>
                </wp:positionV>
                <wp:extent cx="4255135" cy="635"/>
                <wp:effectExtent l="0" t="0" r="0" b="0"/>
                <wp:wrapTopAndBottom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F55363" w14:textId="65DA1CC5" w:rsidR="006E254D" w:rsidRPr="009E4265" w:rsidRDefault="006E254D" w:rsidP="00FA4C55">
                            <w:pPr>
                              <w:pStyle w:val="PLegenda"/>
                              <w:rPr>
                                <w:noProof/>
                              </w:rPr>
                            </w:pPr>
                            <w:bookmarkStart w:id="448" w:name="_Ref456349526"/>
                            <w:bookmarkStart w:id="449" w:name="_Toc456867469"/>
                            <w:r>
                              <w:t xml:space="preserve">Figura </w:t>
                            </w:r>
                            <w:r w:rsidR="00366CB3">
                              <w:fldChar w:fldCharType="begin"/>
                            </w:r>
                            <w:r w:rsidR="00366CB3">
                              <w:instrText xml:space="preserve"> SEQ Figura \* ARABIC </w:instrText>
                            </w:r>
                            <w:r w:rsidR="00366CB3">
                              <w:fldChar w:fldCharType="separate"/>
                            </w:r>
                            <w:ins w:id="450" w:author="Tiago Oliveira" w:date="2016-07-21T17:04:00Z">
                              <w:r>
                                <w:rPr>
                                  <w:noProof/>
                                </w:rPr>
                                <w:t>17</w:t>
                              </w:r>
                            </w:ins>
                            <w:del w:id="451" w:author="Tiago Oliveira" w:date="2016-07-21T17:04:00Z">
                              <w:r w:rsidDel="00112A28">
                                <w:rPr>
                                  <w:noProof/>
                                </w:rPr>
                                <w:delText>16</w:delText>
                              </w:r>
                            </w:del>
                            <w:r w:rsidR="00366CB3">
                              <w:rPr>
                                <w:noProof/>
                              </w:rPr>
                              <w:fldChar w:fldCharType="end"/>
                            </w:r>
                            <w:bookmarkEnd w:id="448"/>
                            <w:r>
                              <w:t xml:space="preserve"> - </w:t>
                            </w:r>
                            <w:r w:rsidRPr="00437F43">
                              <w:t>Excerto de código de Pds16asmLabelProvider</w:t>
                            </w:r>
                            <w:bookmarkEnd w:id="44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829B8" id="Caixa de texto 30" o:spid="_x0000_s1028" type="#_x0000_t202" style="position:absolute;left:0;text-align:left;margin-left:0;margin-top:347.35pt;width:335.05pt;height: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" stroked="f">
                <v:textbox style="mso-fit-shape-to-text:t" inset="0,0,0,0">
                  <w:txbxContent>
                    <w:p w14:paraId="1BF55363" w14:textId="65DA1CC5" w:rsidR="006E254D" w:rsidRPr="009E4265" w:rsidRDefault="006E254D" w:rsidP="00FA4C55">
                      <w:pPr>
                        <w:pStyle w:val="PLegenda"/>
                        <w:rPr>
                          <w:noProof/>
                        </w:rPr>
                      </w:pPr>
                      <w:bookmarkStart w:id="455" w:name="_Ref456349526"/>
                      <w:bookmarkStart w:id="456" w:name="_Toc456867469"/>
                      <w:r>
                        <w:t xml:space="preserve">Figura </w:t>
                      </w:r>
                      <w:fldSimple w:instr=" SEQ Figura \* ARABIC ">
                        <w:ins w:id="457" w:author="Tiago Oliveira" w:date="2016-07-21T17:04:00Z">
                          <w:r>
                            <w:rPr>
                              <w:noProof/>
                            </w:rPr>
                            <w:t>17</w:t>
                          </w:r>
                        </w:ins>
                        <w:del w:id="458" w:author="Tiago Oliveira" w:date="2016-07-21T17:04:00Z">
                          <w:r w:rsidDel="00112A28">
                            <w:rPr>
                              <w:noProof/>
                            </w:rPr>
                            <w:delText>16</w:delText>
                          </w:r>
                        </w:del>
                      </w:fldSimple>
                      <w:bookmarkEnd w:id="455"/>
                      <w:r>
                        <w:t xml:space="preserve"> - </w:t>
                      </w:r>
                      <w:r w:rsidRPr="00437F43">
                        <w:t>Excerto de código de Pds16asmLabelProvider</w:t>
                      </w:r>
                      <w:bookmarkEnd w:id="45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 wp14:anchorId="0C398F9E" wp14:editId="33E92663">
            <wp:simplePos x="0" y="0"/>
            <wp:positionH relativeFrom="margin">
              <wp:align>center</wp:align>
            </wp:positionH>
            <wp:positionV relativeFrom="paragraph">
              <wp:posOffset>927686</wp:posOffset>
            </wp:positionV>
            <wp:extent cx="4419600" cy="3475355"/>
            <wp:effectExtent l="0" t="0" r="0" b="0"/>
            <wp:wrapTopAndBottom/>
            <wp:docPr id="12" name="Imagem 12" descr="https://i.gyazo.com/ef5ce62f2ad350f5b0424d52c352f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f5ce62f2ad350f5b0424d52c352f00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067">
        <w:t xml:space="preserve">No nosso caso quisemos especificar com mais detalhe o nome que </w:t>
      </w:r>
      <w:r w:rsidR="00B813A3">
        <w:t xml:space="preserve">exibido em cada elemento do </w:t>
      </w:r>
      <w:r w:rsidR="00B813A3" w:rsidRPr="00E12F5C">
        <w:rPr>
          <w:i/>
        </w:rPr>
        <w:t>Outline</w:t>
      </w:r>
      <w:r w:rsidR="00B813A3">
        <w:t xml:space="preserve"> </w:t>
      </w:r>
      <w:r w:rsidR="001A2067">
        <w:t xml:space="preserve">e para isso usamos a classe </w:t>
      </w:r>
      <w:r w:rsidR="001A2067" w:rsidRPr="00CD634C">
        <w:rPr>
          <w:i/>
        </w:rPr>
        <w:t>Pds16asmLabelProvider</w:t>
      </w:r>
      <w:r w:rsidR="001A2067">
        <w:t xml:space="preserve"> </w:t>
      </w:r>
      <w:r w:rsidR="00B813A3">
        <w:t>(</w:t>
      </w:r>
      <w:r>
        <w:t xml:space="preserve">gerada pela </w:t>
      </w:r>
      <w:r w:rsidRPr="00E12F5C">
        <w:t>framework</w:t>
      </w:r>
      <w:r>
        <w:t xml:space="preserve">) </w:t>
      </w:r>
      <w:r w:rsidR="001A2067" w:rsidRPr="00E12F5C">
        <w:t>que</w:t>
      </w:r>
      <w:r w:rsidR="001A2067">
        <w:t xml:space="preserve"> </w:t>
      </w:r>
      <w:r w:rsidR="001D578A">
        <w:t>estende</w:t>
      </w:r>
      <w:r w:rsidR="001A2067">
        <w:t xml:space="preserve"> de </w:t>
      </w:r>
      <w:r w:rsidR="001A2067" w:rsidRPr="00CD634C">
        <w:rPr>
          <w:i/>
        </w:rPr>
        <w:t>DefaultEObjectLabelProvider</w:t>
      </w:r>
      <w:r>
        <w:t xml:space="preserve">, onde para cada tipo de regra da gramatica suportada pelo nosso </w:t>
      </w:r>
      <w:r>
        <w:rPr>
          <w:i/>
        </w:rPr>
        <w:t>outline</w:t>
      </w:r>
      <w:r>
        <w:t xml:space="preserve"> é calculado o nome a apresentar no elemento final. </w:t>
      </w:r>
    </w:p>
    <w:p w14:paraId="48D940E0" w14:textId="4B2584DA" w:rsidR="001A2067" w:rsidRDefault="001A2067" w:rsidP="00FA4C55">
      <w:pPr>
        <w:pStyle w:val="ParagrafodeTexto"/>
      </w:pPr>
      <w:r>
        <w:t xml:space="preserve">Cada método </w:t>
      </w:r>
      <w:r w:rsidR="00AA6D04">
        <w:t>“</w:t>
      </w:r>
      <w:r w:rsidRPr="00CD634C">
        <w:rPr>
          <w:i/>
        </w:rPr>
        <w:t>text</w:t>
      </w:r>
      <w:r w:rsidR="00AA6D04">
        <w:t>”</w:t>
      </w:r>
      <w:r>
        <w:t xml:space="preserve"> definido presente na </w:t>
      </w:r>
      <w:r w:rsidR="00E12F5C">
        <w:fldChar w:fldCharType="begin"/>
      </w:r>
      <w:r w:rsidR="00E12F5C">
        <w:instrText xml:space="preserve"> REF _Ref456349526 \h </w:instrText>
      </w:r>
      <w:r w:rsidR="00E12F5C">
        <w:fldChar w:fldCharType="separate"/>
      </w:r>
      <w:ins w:id="452" w:author="Tiago Oliveira" w:date="2016-07-21T17:28:00Z">
        <w:r w:rsidR="00E43200">
          <w:t xml:space="preserve">Figura </w:t>
        </w:r>
        <w:r w:rsidR="00E43200">
          <w:rPr>
            <w:noProof/>
          </w:rPr>
          <w:t>17</w:t>
        </w:r>
      </w:ins>
      <w:del w:id="453" w:author="Tiago Oliveira" w:date="2016-07-21T17:28:00Z">
        <w:r w:rsidR="00B7089F" w:rsidDel="00E43200">
          <w:delText xml:space="preserve">Figura </w:delText>
        </w:r>
        <w:r w:rsidR="00B7089F" w:rsidDel="00E43200">
          <w:rPr>
            <w:noProof/>
          </w:rPr>
          <w:delText>16</w:delText>
        </w:r>
      </w:del>
      <w:r w:rsidR="00E12F5C">
        <w:fldChar w:fldCharType="end"/>
      </w:r>
      <w:r w:rsidR="00E12F5C">
        <w:t xml:space="preserve"> </w:t>
      </w:r>
      <w:r>
        <w:t xml:space="preserve">recebe como parâmetro um objeto que representa o elemento, e através dele conseguimos aceder a propriedades específicas do objeto que ajudam na construção da </w:t>
      </w:r>
      <w:r w:rsidRPr="00CD634C">
        <w:rPr>
          <w:i/>
        </w:rPr>
        <w:t>label</w:t>
      </w:r>
      <w:r>
        <w:t xml:space="preserve"> que aparecer</w:t>
      </w:r>
      <w:ins w:id="454" w:author="Tiago Oliveira" w:date="2016-07-21T13:05:00Z">
        <w:r w:rsidR="00F44874">
          <w:t>á</w:t>
        </w:r>
      </w:ins>
      <w:del w:id="455" w:author="Tiago Oliveira" w:date="2016-07-21T13:05:00Z">
        <w:r w:rsidDel="00F44874">
          <w:delText>a</w:delText>
        </w:r>
      </w:del>
      <w:r>
        <w:t xml:space="preserve"> na janela de </w:t>
      </w:r>
      <w:r w:rsidRPr="00CD634C">
        <w:rPr>
          <w:i/>
        </w:rPr>
        <w:t>outline</w:t>
      </w:r>
      <w:r>
        <w:t>.</w:t>
      </w:r>
      <w:ins w:id="456" w:author="Tiago Oliveira" w:date="2016-07-21T17:28:00Z">
        <w:r w:rsidR="00E43200">
          <w:t xml:space="preserve"> </w:t>
        </w:r>
        <w:commentRangeStart w:id="457"/>
        <w:r w:rsidR="00E43200">
          <w:t>Devido ao facto de cada um destes métodos ter</w:t>
        </w:r>
      </w:ins>
      <w:ins w:id="458" w:author="Tiago Oliveira" w:date="2016-07-21T17:29:00Z">
        <w:r w:rsidR="00E43200">
          <w:t xml:space="preserve"> como parâmetro</w:t>
        </w:r>
      </w:ins>
      <w:ins w:id="459" w:author="Tiago Oliveira" w:date="2016-07-21T17:28:00Z">
        <w:r w:rsidR="00E43200">
          <w:t xml:space="preserve"> um </w:t>
        </w:r>
      </w:ins>
      <w:ins w:id="460" w:author="Tiago Oliveira" w:date="2016-07-21T17:29:00Z">
        <w:r w:rsidR="00E43200">
          <w:t>objeto</w:t>
        </w:r>
      </w:ins>
      <w:ins w:id="461" w:author="Tiago Oliveira" w:date="2016-07-21T17:28:00Z">
        <w:r w:rsidR="00E43200">
          <w:t xml:space="preserve"> de um diferente tipo, perm</w:t>
        </w:r>
      </w:ins>
      <w:ins w:id="462" w:author="Tiago Oliveira" w:date="2016-07-21T17:29:00Z">
        <w:r w:rsidR="00E43200">
          <w:t>ite que</w:t>
        </w:r>
      </w:ins>
      <w:del w:id="463" w:author="Tiago Oliveira" w:date="2016-07-21T17:29:00Z">
        <w:r w:rsidDel="00E43200">
          <w:delText xml:space="preserve"> </w:delText>
        </w:r>
        <w:r w:rsidR="00AA6D04" w:rsidDel="00E43200">
          <w:delText>E</w:delText>
        </w:r>
      </w:del>
      <w:ins w:id="464" w:author="Tiago Oliveira" w:date="2016-07-21T17:29:00Z">
        <w:r w:rsidR="00E43200">
          <w:t xml:space="preserve"> </w:t>
        </w:r>
      </w:ins>
      <w:del w:id="465" w:author="Tiago Oliveira" w:date="2016-07-21T17:29:00Z">
        <w:r w:rsidR="00AA6D04" w:rsidDel="00E43200">
          <w:delText>stes</w:delText>
        </w:r>
      </w:del>
      <w:ins w:id="466" w:author="Tiago Oliveira" w:date="2016-07-21T17:29:00Z">
        <w:r w:rsidR="00E43200">
          <w:t>sejam</w:t>
        </w:r>
      </w:ins>
      <w:del w:id="467" w:author="Tiago Oliveira" w:date="2016-07-21T17:29:00Z">
        <w:r w:rsidR="00AA6D04" w:rsidDel="00E43200">
          <w:delText xml:space="preserve"> métodos são</w:delText>
        </w:r>
      </w:del>
      <w:r w:rsidR="00AA6D04">
        <w:t xml:space="preserve"> evocados através d</w:t>
      </w:r>
      <w:ins w:id="468" w:author="Tiago Oliveira" w:date="2016-07-21T17:30:00Z">
        <w:r w:rsidR="00E43200">
          <w:t xml:space="preserve">o </w:t>
        </w:r>
      </w:ins>
      <w:del w:id="469" w:author="Tiago Oliveira" w:date="2016-07-21T17:30:00Z">
        <w:r w:rsidR="00AA6D04" w:rsidDel="00E43200">
          <w:delText xml:space="preserve">o objeto </w:delText>
        </w:r>
      </w:del>
      <w:r w:rsidR="00AA6D04">
        <w:t>“</w:t>
      </w:r>
      <w:r w:rsidR="00AA6D04">
        <w:rPr>
          <w:i/>
        </w:rPr>
        <w:t>textDispatcher</w:t>
      </w:r>
      <w:r w:rsidR="00AA6D04">
        <w:t>”</w:t>
      </w:r>
      <w:ins w:id="470" w:author="Tiago Oliveira" w:date="2016-07-21T17:31:00Z">
        <w:r w:rsidR="00E43200">
          <w:t xml:space="preserve"> </w:t>
        </w:r>
      </w:ins>
      <w:ins w:id="471" w:author="Tiago Oliveira" w:date="2016-07-21T17:30:00Z">
        <w:r w:rsidR="00E43200">
          <w:t>(presente</w:t>
        </w:r>
      </w:ins>
      <w:ins w:id="472" w:author="Tiago Oliveira" w:date="2016-07-21T17:31:00Z">
        <w:r w:rsidR="00E43200">
          <w:t xml:space="preserve"> na </w:t>
        </w:r>
        <w:r w:rsidR="00E43200">
          <w:fldChar w:fldCharType="begin"/>
        </w:r>
        <w:r w:rsidR="00E43200">
          <w:instrText xml:space="preserve"> REF _Ref456349291 \h </w:instrText>
        </w:r>
      </w:ins>
      <w:ins w:id="473" w:author="Tiago Oliveira" w:date="2016-07-21T17:31:00Z">
        <w:r w:rsidR="00E43200">
          <w:fldChar w:fldCharType="separate"/>
        </w:r>
        <w:r w:rsidR="00E43200">
          <w:t xml:space="preserve">Figura </w:t>
        </w:r>
        <w:r w:rsidR="00E43200">
          <w:rPr>
            <w:noProof/>
          </w:rPr>
          <w:t>16</w:t>
        </w:r>
        <w:r w:rsidR="00E43200">
          <w:fldChar w:fldCharType="end"/>
        </w:r>
        <w:r w:rsidR="00E43200">
          <w:t>)</w:t>
        </w:r>
      </w:ins>
      <w:r w:rsidR="00AA6D04">
        <w:t xml:space="preserve"> </w:t>
      </w:r>
      <w:ins w:id="474" w:author="Tiago Oliveira" w:date="2016-07-21T17:27:00Z">
        <w:r w:rsidR="00E43200">
          <w:t>através de reflexão</w:t>
        </w:r>
      </w:ins>
      <w:ins w:id="475" w:author="Tiago Oliveira" w:date="2016-07-21T17:30:00Z">
        <w:r w:rsidR="00E43200">
          <w:t>, dependendo do tipo de objeto</w:t>
        </w:r>
      </w:ins>
      <w:ins w:id="476" w:author="Tiago Oliveira" w:date="2016-07-21T17:31:00Z">
        <w:r w:rsidR="00E43200">
          <w:t xml:space="preserve"> a analisar.</w:t>
        </w:r>
      </w:ins>
      <w:customXmlInsRangeStart w:id="477" w:author="Tiago Oliveira" w:date="2016-07-21T17:32:00Z"/>
      <w:sdt>
        <w:sdtPr>
          <w:id w:val="1001864797"/>
          <w:citation/>
        </w:sdtPr>
        <w:sdtEndPr/>
        <w:sdtContent>
          <w:customXmlInsRangeEnd w:id="477"/>
          <w:ins w:id="478" w:author="Tiago Oliveira" w:date="2016-07-21T17:32:00Z">
            <w:r w:rsidR="00E43200">
              <w:fldChar w:fldCharType="begin"/>
            </w:r>
          </w:ins>
          <w:ins w:id="479" w:author="Tiago Oliveira" w:date="2016-07-21T17:47:00Z">
            <w:r w:rsidR="00E71B48">
              <w:instrText xml:space="preserve">CITATION Xte \l 1033 </w:instrText>
            </w:r>
          </w:ins>
          <w:r w:rsidR="00E43200">
            <w:fldChar w:fldCharType="separate"/>
          </w:r>
          <w:ins w:id="480" w:author="Tiago Oliveira" w:date="2016-07-21T17:47:00Z">
            <w:r w:rsidR="00E71B48">
              <w:rPr>
                <w:noProof/>
              </w:rPr>
              <w:t xml:space="preserve"> </w:t>
            </w:r>
            <w:r w:rsidR="00E71B48" w:rsidRPr="00E71B48">
              <w:rPr>
                <w:noProof/>
                <w:rPrChange w:id="481" w:author="Tiago Oliveira" w:date="2016-07-21T17:47:00Z">
                  <w:rPr>
                    <w:rFonts w:eastAsia="Times New Roman"/>
                  </w:rPr>
                </w:rPrChange>
              </w:rPr>
              <w:t>[23]</w:t>
            </w:r>
          </w:ins>
          <w:ins w:id="482" w:author="Tiago Oliveira" w:date="2016-07-21T17:32:00Z">
            <w:r w:rsidR="00E43200">
              <w:fldChar w:fldCharType="end"/>
            </w:r>
          </w:ins>
          <w:customXmlInsRangeStart w:id="483" w:author="Tiago Oliveira" w:date="2016-07-21T17:32:00Z"/>
        </w:sdtContent>
      </w:sdt>
      <w:customXmlInsRangeEnd w:id="483"/>
      <w:del w:id="484" w:author="Tiago Oliveira" w:date="2016-07-21T17:31:00Z">
        <w:r w:rsidR="00AA6D04" w:rsidDel="00E43200">
          <w:delText>presente no método da</w:delText>
        </w:r>
      </w:del>
      <w:r w:rsidR="00AA6D04">
        <w:t xml:space="preserve"> </w:t>
      </w:r>
      <w:commentRangeEnd w:id="457"/>
      <w:r w:rsidR="00E43200">
        <w:rPr>
          <w:rStyle w:val="Refdecomentrio"/>
        </w:rPr>
        <w:commentReference w:id="457"/>
      </w:r>
      <w:del w:id="485" w:author="Tiago Oliveira" w:date="2016-07-21T17:31:00Z">
        <w:r w:rsidR="00AA6D04" w:rsidDel="00E43200">
          <w:fldChar w:fldCharType="begin"/>
        </w:r>
        <w:r w:rsidR="00AA6D04" w:rsidDel="00E43200">
          <w:delInstrText xml:space="preserve"> REF _Ref456349291 \h </w:delInstrText>
        </w:r>
        <w:r w:rsidR="00AA6D04" w:rsidDel="00E43200">
          <w:fldChar w:fldCharType="separate"/>
        </w:r>
      </w:del>
      <w:del w:id="486" w:author="Tiago Oliveira" w:date="2016-07-21T17:30:00Z">
        <w:r w:rsidR="00B7089F" w:rsidDel="00E43200">
          <w:delText xml:space="preserve">Figura </w:delText>
        </w:r>
        <w:r w:rsidR="00B7089F" w:rsidDel="00E43200">
          <w:rPr>
            <w:noProof/>
          </w:rPr>
          <w:delText>15</w:delText>
        </w:r>
      </w:del>
      <w:del w:id="487" w:author="Tiago Oliveira" w:date="2016-07-21T17:31:00Z">
        <w:r w:rsidR="00AA6D04" w:rsidDel="00E43200">
          <w:fldChar w:fldCharType="end"/>
        </w:r>
        <w:r w:rsidR="00AA6D04" w:rsidDel="00E43200">
          <w:delText>.</w:delText>
        </w:r>
      </w:del>
    </w:p>
    <w:p w14:paraId="56519DB9" w14:textId="04532601" w:rsidR="006F154D" w:rsidRDefault="006F154D" w:rsidP="009D0C2F">
      <w:pPr>
        <w:pStyle w:val="RTitulo3"/>
      </w:pPr>
      <w:bookmarkStart w:id="488" w:name="_Toc456867448"/>
      <w:r w:rsidRPr="006F154D">
        <w:t>Gerador</w:t>
      </w:r>
      <w:bookmarkEnd w:id="488"/>
    </w:p>
    <w:p w14:paraId="6618EB06" w14:textId="159B0C18" w:rsidR="00D97283" w:rsidRDefault="004237F3" w:rsidP="009D0C2F">
      <w:pPr>
        <w:pStyle w:val="ParagrafodeTexto"/>
      </w:pPr>
      <w:r w:rsidRPr="004237F3">
        <w:t xml:space="preserve">A </w:t>
      </w:r>
      <w:r w:rsidRPr="00FA4C55">
        <w:rPr>
          <w:i/>
        </w:rPr>
        <w:t>framework</w:t>
      </w:r>
      <w:r w:rsidRPr="004237F3">
        <w:t xml:space="preserve"> disponibiliza a opção de criar um compilador, mas </w:t>
      </w:r>
      <w:r w:rsidR="00AA6D04">
        <w:t>na implementação deste</w:t>
      </w:r>
      <w:r w:rsidRPr="004237F3">
        <w:t xml:space="preserve"> projeto decidimo</w:t>
      </w:r>
      <w:r w:rsidR="00AC4E97">
        <w:t>s usar</w:t>
      </w:r>
      <w:r w:rsidR="000E4F5B">
        <w:t xml:space="preserve"> um</w:t>
      </w:r>
      <w:r w:rsidR="00AC4E97">
        <w:t xml:space="preserve"> assemblador externo, o DASM</w:t>
      </w:r>
      <w:r w:rsidRPr="004237F3">
        <w:t xml:space="preserve">. </w:t>
      </w:r>
    </w:p>
    <w:p w14:paraId="6687AAB9" w14:textId="2164DA0A" w:rsidR="00E12F5C" w:rsidRDefault="000D1413" w:rsidP="00E12F5C">
      <w:pPr>
        <w:pStyle w:val="ParagrafodeTexto"/>
      </w:pPr>
      <w:r>
        <w:t xml:space="preserve">Existe uma classe, </w:t>
      </w:r>
      <w:r w:rsidR="00D97283">
        <w:t>“</w:t>
      </w:r>
      <w:r w:rsidR="004237F3" w:rsidRPr="000D1413">
        <w:rPr>
          <w:i/>
        </w:rPr>
        <w:t>Pds16asmGenerator</w:t>
      </w:r>
      <w:r w:rsidR="00D97283">
        <w:t>”</w:t>
      </w:r>
      <w:r>
        <w:t>, que é responsável para eventual geração de código após a escrita de um programa. Esta classe cont</w:t>
      </w:r>
      <w:r w:rsidR="00D97283">
        <w:t>é</w:t>
      </w:r>
      <w:r>
        <w:t xml:space="preserve">m apenas a definição de um método, </w:t>
      </w:r>
      <w:r w:rsidRPr="00AC4E97">
        <w:rPr>
          <w:i/>
        </w:rPr>
        <w:t>doGenerate</w:t>
      </w:r>
      <w:r>
        <w:t xml:space="preserve">. Este método é chamado automaticamente, por definição, </w:t>
      </w:r>
      <w:r w:rsidR="00E5288D">
        <w:t xml:space="preserve">ao guardar um ficheiro que </w:t>
      </w:r>
      <w:r>
        <w:t>já tenha sido validado e analisado</w:t>
      </w:r>
      <w:r w:rsidR="00E5288D">
        <w:t>, ou seja que</w:t>
      </w:r>
      <w:r>
        <w:t xml:space="preserve"> não contenha qualquer erro de validação.</w:t>
      </w:r>
      <w:bookmarkStart w:id="489" w:name="_Ref453536332"/>
      <w:bookmarkStart w:id="490" w:name="_Ref453536327"/>
    </w:p>
    <w:p w14:paraId="749C1311" w14:textId="350D6B07" w:rsidR="000D1413" w:rsidRPr="00A57E8F" w:rsidRDefault="00E12F5C" w:rsidP="00E5288D">
      <w:pPr>
        <w:pStyle w:val="PLegenda"/>
      </w:pPr>
      <w:bookmarkStart w:id="491" w:name="_Toc456867470"/>
      <w:r>
        <w:rPr>
          <w:noProof/>
          <w:lang w:eastAsia="pt-PT"/>
        </w:rPr>
        <w:lastRenderedPageBreak/>
        <w:drawing>
          <wp:anchor distT="0" distB="0" distL="114300" distR="114300" simplePos="0" relativeHeight="251680768" behindDoc="0" locked="0" layoutInCell="1" allowOverlap="1" wp14:anchorId="2A396B47" wp14:editId="27CAF603">
            <wp:simplePos x="0" y="0"/>
            <wp:positionH relativeFrom="margin">
              <wp:align>center</wp:align>
            </wp:positionH>
            <wp:positionV relativeFrom="paragraph">
              <wp:posOffset>115814</wp:posOffset>
            </wp:positionV>
            <wp:extent cx="4954270" cy="3822700"/>
            <wp:effectExtent l="0" t="0" r="0" b="635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E8F" w:rsidRPr="00A57E8F">
        <w:t xml:space="preserve">Figura </w:t>
      </w:r>
      <w:r w:rsidR="00366CB3">
        <w:fldChar w:fldCharType="begin"/>
      </w:r>
      <w:r w:rsidR="00366CB3">
        <w:instrText xml:space="preserve"> SEQ Figura \* ARABIC </w:instrText>
      </w:r>
      <w:r w:rsidR="00366CB3">
        <w:fldChar w:fldCharType="separate"/>
      </w:r>
      <w:ins w:id="492" w:author="Tiago Oliveira" w:date="2016-07-21T17:04:00Z">
        <w:r w:rsidR="00112A28">
          <w:rPr>
            <w:noProof/>
          </w:rPr>
          <w:t>18</w:t>
        </w:r>
      </w:ins>
      <w:del w:id="493" w:author="Tiago Oliveira" w:date="2016-07-21T17:04:00Z">
        <w:r w:rsidR="00B7089F" w:rsidDel="00112A28">
          <w:rPr>
            <w:noProof/>
          </w:rPr>
          <w:delText>17</w:delText>
        </w:r>
      </w:del>
      <w:r w:rsidR="00366CB3">
        <w:rPr>
          <w:noProof/>
        </w:rPr>
        <w:fldChar w:fldCharType="end"/>
      </w:r>
      <w:bookmarkEnd w:id="489"/>
      <w:r w:rsidR="00A57E8F" w:rsidRPr="00A57E8F">
        <w:t xml:space="preserve"> - Excerto de código da classe Pds16asmGenerator</w:t>
      </w:r>
      <w:bookmarkEnd w:id="490"/>
      <w:bookmarkEnd w:id="491"/>
    </w:p>
    <w:p w14:paraId="2294600C" w14:textId="0D594FC6" w:rsidR="000D1413" w:rsidRDefault="004237F3" w:rsidP="009D0C2F">
      <w:pPr>
        <w:pStyle w:val="ParagrafodeTexto"/>
      </w:pPr>
      <w:r w:rsidRPr="004237F3">
        <w:t xml:space="preserve">Na nossa implementação do método </w:t>
      </w:r>
      <w:r w:rsidRPr="00AC4E97">
        <w:rPr>
          <w:i/>
        </w:rPr>
        <w:t>doGenerate</w:t>
      </w:r>
      <w:r w:rsidR="004B52D9">
        <w:rPr>
          <w:i/>
        </w:rPr>
        <w:t xml:space="preserve"> </w:t>
      </w:r>
      <w:r w:rsidR="00A57E8F">
        <w:t>(</w:t>
      </w:r>
      <w:r w:rsidR="000E4F5B" w:rsidRPr="000E4F5B">
        <w:fldChar w:fldCharType="begin"/>
      </w:r>
      <w:r w:rsidR="000E4F5B" w:rsidRPr="000E4F5B">
        <w:instrText xml:space="preserve"> REF _Ref453536332 \h  \* MERGEFORMAT </w:instrText>
      </w:r>
      <w:r w:rsidR="000E4F5B" w:rsidRPr="000E4F5B">
        <w:fldChar w:fldCharType="separate"/>
      </w:r>
      <w:r w:rsidR="00B7089F" w:rsidRPr="00772AE2">
        <w:rPr>
          <w:noProof/>
          <w:sz w:val="20"/>
        </w:rPr>
        <w:t>Figura</w:t>
      </w:r>
      <w:r w:rsidR="00B7089F" w:rsidRPr="00772AE2">
        <w:rPr>
          <w:sz w:val="20"/>
        </w:rPr>
        <w:t xml:space="preserve"> </w:t>
      </w:r>
      <w:r w:rsidR="00B7089F">
        <w:rPr>
          <w:noProof/>
        </w:rPr>
        <w:t>17</w:t>
      </w:r>
      <w:r w:rsidR="000E4F5B" w:rsidRPr="000E4F5B">
        <w:fldChar w:fldCharType="end"/>
      </w:r>
      <w:r w:rsidR="00A57E8F" w:rsidRPr="00A57E8F">
        <w:t>)</w:t>
      </w:r>
      <w:r w:rsidR="0067712F">
        <w:t xml:space="preserve"> </w:t>
      </w:r>
      <w:r w:rsidR="004B52D9">
        <w:t>c</w:t>
      </w:r>
      <w:r w:rsidR="004B52D9" w:rsidRPr="004237F3">
        <w:t>omeçámos</w:t>
      </w:r>
      <w:r w:rsidRPr="004237F3">
        <w:t xml:space="preserve"> por verifica</w:t>
      </w:r>
      <w:r w:rsidR="00710A51">
        <w:t>r</w:t>
      </w:r>
      <w:r w:rsidRPr="004237F3">
        <w:t xml:space="preserve"> </w:t>
      </w:r>
      <w:r w:rsidR="00D97283">
        <w:t>a</w:t>
      </w:r>
      <w:r w:rsidR="00D97283" w:rsidRPr="004237F3">
        <w:t xml:space="preserve"> existê</w:t>
      </w:r>
      <w:r w:rsidR="00D97283">
        <w:t>ncia</w:t>
      </w:r>
      <w:r w:rsidRPr="004237F3">
        <w:t xml:space="preserve"> </w:t>
      </w:r>
      <w:r w:rsidR="00D97283">
        <w:t>d</w:t>
      </w:r>
      <w:r w:rsidRPr="004237F3">
        <w:t>o elemento</w:t>
      </w:r>
      <w:r w:rsidR="00710A51">
        <w:t xml:space="preserve"> “</w:t>
      </w:r>
      <w:r w:rsidR="00D97283">
        <w:t>End</w:t>
      </w:r>
      <w:r w:rsidR="00710A51">
        <w:t>”</w:t>
      </w:r>
      <w:r w:rsidR="00D97283">
        <w:t xml:space="preserve"> </w:t>
      </w:r>
      <w:r w:rsidRPr="004237F3">
        <w:t>no ficheiro</w:t>
      </w:r>
      <w:r w:rsidR="00D97283">
        <w:t xml:space="preserve"> (representado pelo </w:t>
      </w:r>
      <w:r w:rsidR="00D97283">
        <w:rPr>
          <w:i/>
        </w:rPr>
        <w:t xml:space="preserve">token </w:t>
      </w:r>
      <w:r w:rsidR="00D97283">
        <w:t>“</w:t>
      </w:r>
      <w:r w:rsidR="00D97283" w:rsidRPr="00000148">
        <w:rPr>
          <w:i/>
        </w:rPr>
        <w:t>.end</w:t>
      </w:r>
      <w:r w:rsidR="00D97283">
        <w:t>”)</w:t>
      </w:r>
      <w:r w:rsidRPr="004237F3">
        <w:t>, pois caso não exista</w:t>
      </w:r>
      <w:r w:rsidR="00AC4E97">
        <w:t>, o ficheiro não será válido, e</w:t>
      </w:r>
      <w:r w:rsidRPr="004237F3">
        <w:t xml:space="preserve"> não </w:t>
      </w:r>
      <w:r w:rsidR="00AC4E97">
        <w:t xml:space="preserve">é necessária a </w:t>
      </w:r>
      <w:r w:rsidRPr="004237F3">
        <w:t xml:space="preserve">chamada ao assemblador. </w:t>
      </w:r>
    </w:p>
    <w:p w14:paraId="02091DB8" w14:textId="77777777" w:rsidR="00E43200" w:rsidRDefault="004237F3" w:rsidP="009D0C2F">
      <w:pPr>
        <w:pStyle w:val="ParagrafodeTexto"/>
        <w:rPr>
          <w:ins w:id="494" w:author="Tiago Oliveira" w:date="2016-07-21T17:33:00Z"/>
        </w:rPr>
      </w:pPr>
      <w:r w:rsidRPr="004237F3">
        <w:t xml:space="preserve">Após esta verificação, </w:t>
      </w:r>
      <w:r w:rsidR="00AC4E97">
        <w:t>evocamos</w:t>
      </w:r>
      <w:r w:rsidR="000D1413">
        <w:t xml:space="preserve"> o assemblador DASM</w:t>
      </w:r>
      <w:r w:rsidR="00A97298">
        <w:t xml:space="preserve"> com o </w:t>
      </w:r>
      <w:r w:rsidR="00A97298" w:rsidRPr="00A97298">
        <w:rPr>
          <w:i/>
        </w:rPr>
        <w:t>path</w:t>
      </w:r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 w:rsidR="000D1413">
        <w:t xml:space="preserve"> através de um </w:t>
      </w:r>
      <w:r w:rsidR="00D97283">
        <w:t>“</w:t>
      </w:r>
      <w:r w:rsidR="000D1413" w:rsidRPr="000D1413">
        <w:rPr>
          <w:i/>
        </w:rPr>
        <w:t>ProcessBuilder</w:t>
      </w:r>
      <w:r w:rsidR="00D97283">
        <w:t>”</w:t>
      </w:r>
      <w:r w:rsidR="00A97298">
        <w:t xml:space="preserve"> (</w:t>
      </w:r>
      <w:r w:rsidR="000D1413" w:rsidRPr="000D1413">
        <w:t xml:space="preserve">classe usada para criar processos do sistema </w:t>
      </w:r>
      <w:r w:rsidR="000D1413">
        <w:t>operativo</w:t>
      </w:r>
      <w:r w:rsidR="00A97298">
        <w:t>)</w:t>
      </w:r>
      <w:r w:rsidR="000D1413" w:rsidRPr="000D1413">
        <w:t>.</w:t>
      </w:r>
      <w:r w:rsidR="00710A51">
        <w:t xml:space="preserve"> </w:t>
      </w:r>
      <w:r w:rsidRPr="004237F3">
        <w:t xml:space="preserve">Após ser feita </w:t>
      </w:r>
      <w:r w:rsidR="00A97298">
        <w:t>est</w:t>
      </w:r>
      <w:r w:rsidRPr="004237F3">
        <w:t xml:space="preserve">a chamada, </w:t>
      </w:r>
      <w:r w:rsidR="00A97298">
        <w:t>é</w:t>
      </w:r>
      <w:r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Pr="004237F3">
        <w:t xml:space="preserve"> </w:t>
      </w:r>
      <w:r w:rsidRPr="00A97298">
        <w:rPr>
          <w:i/>
        </w:rPr>
        <w:t>InputStream</w:t>
      </w:r>
      <w:r w:rsidR="00A97298" w:rsidRPr="00A97298">
        <w:rPr>
          <w:i/>
        </w:rPr>
        <w:t>&lt;String&gt;</w:t>
      </w:r>
      <w:r w:rsidR="00A97298">
        <w:t>. Este é</w:t>
      </w:r>
      <w:r w:rsidRPr="004237F3">
        <w:t xml:space="preserve"> processa</w:t>
      </w:r>
      <w:r w:rsidR="00A97298">
        <w:t>do</w:t>
      </w:r>
      <w:r w:rsidRPr="004237F3">
        <w:t xml:space="preserve"> </w:t>
      </w:r>
      <w:r w:rsidR="00A97298">
        <w:t xml:space="preserve">de forma a obter eventuais erros, para isso foi criada </w:t>
      </w:r>
      <w:r w:rsidRPr="004237F3">
        <w:t xml:space="preserve">a classe </w:t>
      </w:r>
      <w:r w:rsidR="00D97283">
        <w:t>“</w:t>
      </w:r>
      <w:r w:rsidRPr="00A97298">
        <w:rPr>
          <w:i/>
        </w:rPr>
        <w:t>DasmErrorParser</w:t>
      </w:r>
      <w:r w:rsidR="00D97283">
        <w:t>”</w:t>
      </w:r>
      <w:r w:rsidR="00710A51">
        <w:t>,</w:t>
      </w:r>
      <w:r w:rsidR="00A97298">
        <w:t xml:space="preserve"> contendo apenas um método estático, que dado um </w:t>
      </w:r>
      <w:r w:rsidR="00A97298" w:rsidRPr="00A57E8F">
        <w:rPr>
          <w:i/>
        </w:rPr>
        <w:t>InputStream</w:t>
      </w:r>
      <w:r w:rsidR="00A97298">
        <w:t xml:space="preserve"> recebido como parâmetro retorna uma lista de </w:t>
      </w:r>
      <w:r w:rsidRPr="004237F3">
        <w:t>objeto</w:t>
      </w:r>
      <w:r w:rsidR="00A97298">
        <w:t>s</w:t>
      </w:r>
      <w:r w:rsidRPr="004237F3">
        <w:t xml:space="preserve"> do tipo </w:t>
      </w:r>
      <w:r w:rsidRPr="00A57E8F">
        <w:rPr>
          <w:i/>
        </w:rPr>
        <w:t>LinedError</w:t>
      </w:r>
      <w:r w:rsidRPr="004237F3">
        <w:t xml:space="preserve"> que</w:t>
      </w:r>
      <w:r w:rsidR="00A97298">
        <w:t xml:space="preserve"> contém a descrição e a linha do</w:t>
      </w:r>
      <w:r w:rsidRPr="004237F3">
        <w:t xml:space="preserve"> erro do ficheiro fonte.</w:t>
      </w:r>
    </w:p>
    <w:p w14:paraId="3135835A" w14:textId="0D2A9061" w:rsidR="00A97298" w:rsidDel="005E33C6" w:rsidRDefault="00E43200" w:rsidP="009D0C2F">
      <w:pPr>
        <w:pStyle w:val="ParagrafodeTexto"/>
        <w:rPr>
          <w:del w:id="495" w:author="Tiago Oliveira" w:date="2016-07-21T17:35:00Z"/>
        </w:rPr>
      </w:pPr>
      <w:commentRangeStart w:id="496"/>
      <w:ins w:id="497" w:author="Tiago Oliveira" w:date="2016-07-21T17:33:00Z">
        <w:r>
          <w:t>Como existe a possibilidade de interação com a interface do editor do Eclipse,</w:t>
        </w:r>
      </w:ins>
      <w:ins w:id="498" w:author="Tiago Oliveira" w:date="2016-07-21T17:34:00Z">
        <w:r>
          <w:t xml:space="preserve"> a qual dispõe de um mecanismo de marcação no código,</w:t>
        </w:r>
      </w:ins>
      <w:ins w:id="499" w:author="Tiago Oliveira" w:date="2016-07-21T17:35:00Z">
        <w:r w:rsidR="005E33C6">
          <w:t xml:space="preserve"> decidimos efetuar marcações dos erros retornados pelo assemblador</w:t>
        </w:r>
      </w:ins>
      <w:ins w:id="500" w:author="Tiago Oliveira" w:date="2016-07-21T17:34:00Z">
        <w:r w:rsidR="005E33C6">
          <w:t xml:space="preserve">. </w:t>
        </w:r>
      </w:ins>
      <w:ins w:id="501" w:author="Tiago Oliveira" w:date="2016-07-21T17:35:00Z">
        <w:r w:rsidR="005E33C6">
          <w:t>Assim</w:t>
        </w:r>
      </w:ins>
      <w:ins w:id="502" w:author="Tiago Oliveira" w:date="2016-07-21T17:37:00Z">
        <w:r w:rsidR="005E33C6">
          <w:t xml:space="preserve">, </w:t>
        </w:r>
      </w:ins>
      <w:del w:id="503" w:author="Tiago Oliveira" w:date="2016-07-21T17:33:00Z">
        <w:r w:rsidR="004237F3" w:rsidRPr="004237F3" w:rsidDel="00E43200">
          <w:delText xml:space="preserve"> </w:delText>
        </w:r>
      </w:del>
    </w:p>
    <w:p w14:paraId="526B8702" w14:textId="5ED184DA" w:rsidR="00672F3F" w:rsidRDefault="004237F3" w:rsidP="00672F3F">
      <w:pPr>
        <w:pStyle w:val="ParagrafodeTexto"/>
      </w:pPr>
      <w:del w:id="504" w:author="Tiago Oliveira" w:date="2016-07-21T17:35:00Z">
        <w:r w:rsidRPr="004237F3" w:rsidDel="005E33C6">
          <w:delText>Tendo</w:delText>
        </w:r>
      </w:del>
      <w:del w:id="505" w:author="Tiago Oliveira" w:date="2016-07-21T17:36:00Z">
        <w:r w:rsidRPr="004237F3" w:rsidDel="005E33C6">
          <w:delText xml:space="preserve"> uma</w:delText>
        </w:r>
      </w:del>
      <w:ins w:id="506" w:author="Tiago Oliveira" w:date="2016-07-21T17:37:00Z">
        <w:r w:rsidR="005E33C6">
          <w:t xml:space="preserve">tendo a lista </w:t>
        </w:r>
      </w:ins>
      <w:del w:id="507" w:author="Tiago Oliveira" w:date="2016-07-21T17:37:00Z">
        <w:r w:rsidRPr="004237F3" w:rsidDel="005E33C6">
          <w:delText xml:space="preserve"> lista </w:delText>
        </w:r>
      </w:del>
      <w:r w:rsidRPr="004237F3">
        <w:t>de erros</w:t>
      </w:r>
      <w:ins w:id="508" w:author="Tiago Oliveira" w:date="2016-07-21T17:36:00Z">
        <w:r w:rsidR="005E33C6">
          <w:t xml:space="preserve"> acima mencionada</w:t>
        </w:r>
      </w:ins>
      <w:r w:rsidRPr="004237F3">
        <w:t xml:space="preserve">, </w:t>
      </w:r>
      <w:del w:id="509" w:author="Tiago Oliveira" w:date="2016-07-21T17:36:00Z">
        <w:r w:rsidRPr="004237F3" w:rsidDel="005E33C6">
          <w:delText xml:space="preserve">iteramos sobre a mesma, e </w:delText>
        </w:r>
      </w:del>
      <w:r w:rsidRPr="004237F3">
        <w:t xml:space="preserve">por cada erro </w:t>
      </w:r>
      <w:del w:id="510" w:author="Tiago Oliveira" w:date="2016-07-21T17:37:00Z">
        <w:r w:rsidRPr="004237F3" w:rsidDel="005E33C6">
          <w:delText xml:space="preserve">criamos </w:delText>
        </w:r>
      </w:del>
      <w:ins w:id="511" w:author="Tiago Oliveira" w:date="2016-07-21T17:37:00Z">
        <w:r w:rsidR="005E33C6">
          <w:t>é criada</w:t>
        </w:r>
        <w:r w:rsidR="005E33C6" w:rsidRPr="004237F3">
          <w:t xml:space="preserve"> </w:t>
        </w:r>
      </w:ins>
      <w:r w:rsidRPr="004237F3">
        <w:t>uma marca</w:t>
      </w:r>
      <w:ins w:id="512" w:author="Tiago Oliveira" w:date="2016-07-21T17:38:00Z">
        <w:r w:rsidR="005E33C6">
          <w:t xml:space="preserve"> (</w:t>
        </w:r>
      </w:ins>
      <w:del w:id="513" w:author="Tiago Oliveira" w:date="2016-07-21T17:38:00Z">
        <w:r w:rsidR="00A57E8F" w:rsidDel="005E33C6">
          <w:delText xml:space="preserve">, </w:delText>
        </w:r>
      </w:del>
      <w:ins w:id="514" w:author="Tiago Oliveira" w:date="2016-07-21T17:37:00Z">
        <w:r w:rsidR="005E33C6">
          <w:t>“</w:t>
        </w:r>
      </w:ins>
      <w:r w:rsidR="00A57E8F">
        <w:rPr>
          <w:i/>
        </w:rPr>
        <w:t>IMarker</w:t>
      </w:r>
      <w:ins w:id="515" w:author="Tiago Oliveira" w:date="2016-07-21T17:37:00Z">
        <w:r w:rsidR="005E33C6">
          <w:t>”</w:t>
        </w:r>
      </w:ins>
      <w:ins w:id="516" w:author="Tiago Oliveira" w:date="2016-07-21T17:38:00Z">
        <w:r w:rsidR="005E33C6">
          <w:t>)</w:t>
        </w:r>
      </w:ins>
      <w:del w:id="517" w:author="Tiago Oliveira" w:date="2016-07-21T17:38:00Z">
        <w:r w:rsidR="00A57E8F" w:rsidDel="005E33C6">
          <w:delText>,</w:delText>
        </w:r>
      </w:del>
      <w:r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ins w:id="518" w:author="Tiago Oliveira" w:date="2016-07-21T17:38:00Z">
        <w:r w:rsidR="005E33C6">
          <w:t>“</w:t>
        </w:r>
      </w:ins>
      <w:r w:rsidR="00A57E8F" w:rsidRPr="00A57E8F">
        <w:rPr>
          <w:i/>
        </w:rPr>
        <w:t>IMarker.SEVERITY_ERROR</w:t>
      </w:r>
      <w:ins w:id="519" w:author="Tiago Oliveira" w:date="2016-07-21T17:38:00Z">
        <w:r w:rsidR="005E33C6">
          <w:t>”</w:t>
        </w:r>
      </w:ins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Pr="004237F3">
        <w:t xml:space="preserve"> na respetiva linha</w:t>
      </w:r>
      <w:r w:rsidR="00A57E8F">
        <w:t xml:space="preserve"> e</w:t>
      </w:r>
      <w:r w:rsidRPr="004237F3">
        <w:t xml:space="preserve"> com a </w:t>
      </w:r>
      <w:r w:rsidR="00A57E8F">
        <w:t>descrição gerada pelo assemblador DASM</w:t>
      </w:r>
      <w:r w:rsidRPr="004237F3">
        <w:t>.</w:t>
      </w:r>
      <w:customXmlInsRangeStart w:id="520" w:author="Tiago Oliveira" w:date="2016-07-21T17:43:00Z"/>
      <w:sdt>
        <w:sdtPr>
          <w:id w:val="1374434015"/>
          <w:citation/>
        </w:sdtPr>
        <w:sdtEndPr/>
        <w:sdtContent>
          <w:customXmlInsRangeEnd w:id="520"/>
          <w:ins w:id="521" w:author="Tiago Oliveira" w:date="2016-07-21T17:43:00Z">
            <w:r w:rsidR="005E33C6">
              <w:fldChar w:fldCharType="begin"/>
            </w:r>
            <w:r w:rsidR="005E33C6" w:rsidRPr="005E33C6">
              <w:rPr>
                <w:rPrChange w:id="522" w:author="Tiago Oliveira" w:date="2016-07-21T17:43:00Z">
                  <w:rPr>
                    <w:lang w:val="en-US"/>
                  </w:rPr>
                </w:rPrChange>
              </w:rPr>
              <w:instrText xml:space="preserve"> CITATION Res16 \l 1033 </w:instrText>
            </w:r>
          </w:ins>
          <w:r w:rsidR="005E33C6">
            <w:fldChar w:fldCharType="separate"/>
          </w:r>
          <w:ins w:id="523" w:author="Tiago Oliveira" w:date="2016-07-21T17:43:00Z">
            <w:r w:rsidR="005E33C6" w:rsidRPr="005E33C6">
              <w:rPr>
                <w:noProof/>
                <w:rPrChange w:id="524" w:author="Tiago Oliveira" w:date="2016-07-21T17:43:00Z">
                  <w:rPr>
                    <w:noProof/>
                    <w:lang w:val="en-US"/>
                  </w:rPr>
                </w:rPrChange>
              </w:rPr>
              <w:t xml:space="preserve"> </w:t>
            </w:r>
            <w:r w:rsidR="005E33C6" w:rsidRPr="005E33C6">
              <w:rPr>
                <w:noProof/>
                <w:lang w:val="en-US"/>
                <w:rPrChange w:id="525" w:author="Tiago Oliveira" w:date="2016-07-21T17:43:00Z">
                  <w:rPr>
                    <w:rFonts w:eastAsia="Times New Roman"/>
                  </w:rPr>
                </w:rPrChange>
              </w:rPr>
              <w:t>[26]</w:t>
            </w:r>
            <w:r w:rsidR="005E33C6">
              <w:fldChar w:fldCharType="end"/>
            </w:r>
          </w:ins>
          <w:customXmlInsRangeStart w:id="526" w:author="Tiago Oliveira" w:date="2016-07-21T17:43:00Z"/>
        </w:sdtContent>
      </w:sdt>
      <w:customXmlInsRangeEnd w:id="526"/>
      <w:commentRangeEnd w:id="496"/>
      <w:ins w:id="527" w:author="Tiago Oliveira" w:date="2016-07-21T17:43:00Z">
        <w:r w:rsidR="005E33C6">
          <w:rPr>
            <w:rStyle w:val="Refdecomentrio"/>
          </w:rPr>
          <w:commentReference w:id="496"/>
        </w:r>
      </w:ins>
    </w:p>
    <w:p w14:paraId="60C5A4E5" w14:textId="577CCC35" w:rsidR="002F3EF4" w:rsidRPr="007C5A53" w:rsidRDefault="002F3EF4" w:rsidP="002F3EF4">
      <w:pPr>
        <w:pStyle w:val="RTitulo3"/>
      </w:pPr>
      <w:bookmarkStart w:id="528" w:name="_Toc456867449"/>
      <w:del w:id="529" w:author="Tiago Oliveira" w:date="2016-07-21T13:09:00Z">
        <w:r w:rsidRPr="00CA3BBD" w:rsidDel="00F44874">
          <w:lastRenderedPageBreak/>
          <w:delText xml:space="preserve">Configuração </w:delText>
        </w:r>
      </w:del>
      <w:ins w:id="530" w:author="Tiago Oliveira" w:date="2016-07-21T13:09:00Z">
        <w:r w:rsidR="00F44874">
          <w:t>Geração</w:t>
        </w:r>
        <w:r w:rsidR="00F44874" w:rsidRPr="00CA3BBD">
          <w:t xml:space="preserve"> </w:t>
        </w:r>
      </w:ins>
      <w:r w:rsidRPr="00CA3BBD">
        <w:t xml:space="preserve">do </w:t>
      </w:r>
      <w:r w:rsidRPr="00000148">
        <w:rPr>
          <w:i/>
        </w:rPr>
        <w:t>plug-in</w:t>
      </w:r>
      <w:bookmarkEnd w:id="528"/>
    </w:p>
    <w:p w14:paraId="1953C51A" w14:textId="77777777" w:rsidR="002F3EF4" w:rsidRDefault="002F3EF4" w:rsidP="002F3EF4">
      <w:pPr>
        <w:pStyle w:val="ParagrafodeTexto"/>
        <w:rPr>
          <w:rFonts w:cs="Times New Roman"/>
        </w:rPr>
      </w:pPr>
      <w:r>
        <w:rPr>
          <w:rFonts w:cs="Times New Roman"/>
        </w:rPr>
        <w:t xml:space="preserve">Após desenvolver a gramática da linguagem Assembly PDS16 usando a </w:t>
      </w:r>
      <w:r w:rsidRPr="00FA4C55">
        <w:rPr>
          <w:rFonts w:cs="Times New Roman"/>
          <w:i/>
        </w:rPr>
        <w:t>framework</w:t>
      </w:r>
      <w:r>
        <w:rPr>
          <w:rFonts w:cs="Times New Roman"/>
        </w:rPr>
        <w:t xml:space="preserve"> Xtext, decidimos disponibilizar o </w:t>
      </w:r>
      <w:r w:rsidRPr="00EF0E87">
        <w:rPr>
          <w:rFonts w:cs="Times New Roman"/>
          <w:i/>
        </w:rPr>
        <w:t>software</w:t>
      </w:r>
      <w:r>
        <w:rPr>
          <w:rFonts w:cs="Times New Roman"/>
        </w:rPr>
        <w:t xml:space="preserve"> desenvolvido para poder ser utilizado noutras máquinas. Para tal foi necessário criar um </w:t>
      </w:r>
      <w:r w:rsidRPr="00D741D4">
        <w:rPr>
          <w:rFonts w:cs="Times New Roman"/>
          <w:i/>
        </w:rPr>
        <w:t>plug-in</w:t>
      </w:r>
      <w:r>
        <w:rPr>
          <w:rFonts w:cs="Times New Roman"/>
        </w:rPr>
        <w:t xml:space="preserve"> que incorporasse as bibliotecas que permitem ter um editor de texto com as funcionalidades implementadas. </w:t>
      </w:r>
    </w:p>
    <w:p w14:paraId="3DBD3D1A" w14:textId="77777777" w:rsidR="002F3EF4" w:rsidRDefault="002F3EF4" w:rsidP="002F3EF4">
      <w:pPr>
        <w:pStyle w:val="ParagrafodeTexto"/>
      </w:pPr>
      <w:r>
        <w:t xml:space="preserve">Para gerar o </w:t>
      </w:r>
      <w:r w:rsidRPr="00703C5A">
        <w:rPr>
          <w:i/>
        </w:rPr>
        <w:t>plug-in</w:t>
      </w:r>
      <w:r>
        <w:t xml:space="preserve"> começámos por criar um </w:t>
      </w:r>
      <w:r>
        <w:rPr>
          <w:i/>
        </w:rPr>
        <w:t>F</w:t>
      </w:r>
      <w:r w:rsidRPr="00703C5A">
        <w:rPr>
          <w:i/>
        </w:rPr>
        <w:t xml:space="preserve">eature </w:t>
      </w:r>
      <w:r>
        <w:rPr>
          <w:i/>
        </w:rPr>
        <w:t>P</w:t>
      </w:r>
      <w:r w:rsidRPr="00703C5A">
        <w:rPr>
          <w:i/>
        </w:rPr>
        <w:t>roject</w:t>
      </w:r>
      <w:r>
        <w:t xml:space="preserve"> onde foram adicionados os projetos, e respetivas dependências, que o </w:t>
      </w:r>
      <w:r w:rsidRPr="00703C5A">
        <w:rPr>
          <w:i/>
        </w:rPr>
        <w:t>plug-in</w:t>
      </w:r>
      <w:r>
        <w:t xml:space="preserve"> final deverá conter para o correto funcionamento do editor de texto. </w:t>
      </w:r>
    </w:p>
    <w:p w14:paraId="1FDDF34D" w14:textId="77777777" w:rsidR="002F3EF4" w:rsidRDefault="002F3EF4" w:rsidP="002F3EF4">
      <w:pPr>
        <w:pStyle w:val="ParagrafodeTexto"/>
      </w:pPr>
      <w:r>
        <w:t xml:space="preserve">De seguida foi criado um projeto do tipo </w:t>
      </w:r>
      <w:r>
        <w:rPr>
          <w:i/>
        </w:rPr>
        <w:t>U</w:t>
      </w:r>
      <w:r w:rsidRPr="002342D3">
        <w:rPr>
          <w:i/>
        </w:rPr>
        <w:t xml:space="preserve">pdate </w:t>
      </w:r>
      <w:r>
        <w:rPr>
          <w:i/>
        </w:rPr>
        <w:t>S</w:t>
      </w:r>
      <w:r w:rsidRPr="002342D3">
        <w:rPr>
          <w:i/>
        </w:rPr>
        <w:t>ite</w:t>
      </w:r>
      <w:r>
        <w:t xml:space="preserve"> para conseguirmos criar e disponibilizar o </w:t>
      </w:r>
      <w:r w:rsidRPr="002342D3">
        <w:rPr>
          <w:i/>
        </w:rPr>
        <w:t>plug-in</w:t>
      </w:r>
      <w:r>
        <w:t xml:space="preserve"> de modo a poder ser instalado remotamente, alojando-o numa página web. Neste projeto tivemos apenas de referenciar o </w:t>
      </w:r>
      <w:r>
        <w:rPr>
          <w:i/>
        </w:rPr>
        <w:t>fea</w:t>
      </w:r>
      <w:r w:rsidRPr="002342D3">
        <w:rPr>
          <w:i/>
        </w:rPr>
        <w:t>ture project</w:t>
      </w:r>
      <w:r>
        <w:t xml:space="preserve"> criado anteriormente e efetuar a operação </w:t>
      </w:r>
      <w:r w:rsidRPr="00A026A7">
        <w:rPr>
          <w:i/>
        </w:rPr>
        <w:t>build all</w:t>
      </w:r>
      <w:r>
        <w:t xml:space="preserve">, que gera todos os ficheiros necessários para a instalação do mesmo. </w:t>
      </w:r>
    </w:p>
    <w:p w14:paraId="20CB972F" w14:textId="77777777" w:rsidR="002F3EF4" w:rsidRDefault="002F3EF4" w:rsidP="002F3EF4">
      <w:pPr>
        <w:pStyle w:val="ParagrafodeTexto"/>
        <w:rPr>
          <w:rFonts w:cs="Times New Roman"/>
        </w:rPr>
      </w:pPr>
      <w:r w:rsidRPr="00A026A7">
        <w:rPr>
          <w:rFonts w:cs="Times New Roman"/>
        </w:rPr>
        <w:t xml:space="preserve">No processo de </w:t>
      </w:r>
      <w:r w:rsidRPr="001460C3">
        <w:rPr>
          <w:rFonts w:cs="Times New Roman"/>
          <w:i/>
        </w:rPr>
        <w:t>deploy</w:t>
      </w:r>
      <w:r w:rsidRPr="00A026A7">
        <w:rPr>
          <w:rFonts w:cs="Times New Roman"/>
        </w:rPr>
        <w:t xml:space="preserve"> tivemos em conta o controlo de versões do </w:t>
      </w:r>
      <w:r w:rsidRPr="00A026A7">
        <w:rPr>
          <w:rFonts w:cs="Times New Roman"/>
          <w:i/>
        </w:rPr>
        <w:t>plug-in</w:t>
      </w:r>
      <w:r w:rsidRPr="00A026A7">
        <w:rPr>
          <w:rFonts w:cs="Times New Roman"/>
        </w:rPr>
        <w:t>, podendo este ser atualizado</w:t>
      </w:r>
      <w:r>
        <w:rPr>
          <w:rFonts w:cs="Times New Roman"/>
        </w:rPr>
        <w:t xml:space="preserve"> </w:t>
      </w:r>
      <w:r w:rsidRPr="00A026A7">
        <w:rPr>
          <w:rFonts w:cs="Times New Roman"/>
        </w:rPr>
        <w:t>pelo utilizador quando for lançado uma nova versão do software.</w:t>
      </w:r>
    </w:p>
    <w:p w14:paraId="3D73A11E" w14:textId="61366DF1" w:rsidR="002F3EF4" w:rsidRDefault="002F3EF4" w:rsidP="002F3EF4">
      <w:pPr>
        <w:pStyle w:val="ParagrafodeTexto"/>
      </w:pPr>
      <w:r>
        <w:rPr>
          <w:rFonts w:cs="Times New Roman"/>
        </w:rPr>
        <w:t xml:space="preserve">Para uma descrição mais pormenorizada, consultar “A.1 - </w:t>
      </w:r>
      <w:del w:id="531" w:author="Tiago Oliveira" w:date="2016-07-21T17:44:00Z">
        <w:r w:rsidRPr="000E4F5B" w:rsidDel="005E33C6">
          <w:rPr>
            <w:rFonts w:cs="Times New Roman"/>
          </w:rPr>
          <w:delText xml:space="preserve">Deploy </w:delText>
        </w:r>
      </w:del>
      <w:ins w:id="532" w:author="Tiago Oliveira" w:date="2016-07-21T17:44:00Z">
        <w:r w:rsidR="005E33C6">
          <w:rPr>
            <w:rFonts w:cs="Times New Roman"/>
          </w:rPr>
          <w:t>Geração</w:t>
        </w:r>
        <w:r w:rsidR="005E33C6" w:rsidRPr="000E4F5B">
          <w:rPr>
            <w:rFonts w:cs="Times New Roman"/>
          </w:rPr>
          <w:t xml:space="preserve"> </w:t>
        </w:r>
      </w:ins>
      <w:r w:rsidRPr="000E4F5B">
        <w:rPr>
          <w:rFonts w:cs="Times New Roman"/>
        </w:rPr>
        <w:t xml:space="preserve">do </w:t>
      </w:r>
      <w:r w:rsidRPr="00FA4C55">
        <w:rPr>
          <w:rFonts w:cs="Times New Roman"/>
          <w:i/>
        </w:rPr>
        <w:t>plug-in</w:t>
      </w:r>
      <w:r w:rsidRPr="000E4F5B">
        <w:rPr>
          <w:rFonts w:cs="Times New Roman"/>
        </w:rPr>
        <w:t xml:space="preserve"> para o Ecplise”.</w:t>
      </w:r>
      <w:r w:rsidRPr="001460C3" w:rsidDel="006F154D">
        <w:t xml:space="preserve"> </w:t>
      </w:r>
    </w:p>
    <w:p w14:paraId="053A2E6F" w14:textId="77777777" w:rsidR="002F3EF4" w:rsidRDefault="002F3EF4" w:rsidP="00672F3F">
      <w:pPr>
        <w:pStyle w:val="ParagrafodeTexto"/>
        <w:sectPr w:rsidR="002F3EF4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4188CC" w14:textId="77777777" w:rsidR="008D7A80" w:rsidRDefault="00537EC3" w:rsidP="00FA4C55">
      <w:pPr>
        <w:pStyle w:val="RTitulo1"/>
        <w:rPr>
          <w:shd w:val="clear" w:color="auto" w:fill="FEFEFE"/>
        </w:rPr>
      </w:pPr>
      <w:bookmarkStart w:id="533" w:name="_Toc456867450"/>
      <w:r>
        <w:rPr>
          <w:shd w:val="clear" w:color="auto" w:fill="FEFEFE"/>
        </w:rPr>
        <w:lastRenderedPageBreak/>
        <w:t>Conclusões</w:t>
      </w:r>
      <w:bookmarkEnd w:id="533"/>
      <w:r>
        <w:rPr>
          <w:shd w:val="clear" w:color="auto" w:fill="FEFEFE"/>
        </w:rPr>
        <w:t xml:space="preserve"> </w:t>
      </w:r>
    </w:p>
    <w:p w14:paraId="1A34EC82" w14:textId="737F7BDC" w:rsidR="005F0552" w:rsidRPr="00FA4C55" w:rsidRDefault="00537EC3" w:rsidP="00E12F5C">
      <w:pPr>
        <w:pStyle w:val="ParagrafodeTexto"/>
        <w:rPr>
          <w:i/>
          <w:shd w:val="clear" w:color="auto" w:fill="FEFEFE"/>
        </w:rPr>
      </w:pPr>
      <w:r>
        <w:rPr>
          <w:shd w:val="clear" w:color="auto" w:fill="FEFEFE"/>
        </w:rPr>
        <w:t xml:space="preserve">Embora exista um assemblador e um </w:t>
      </w:r>
      <w:r w:rsidRPr="00FA4C55">
        <w:rPr>
          <w:i/>
          <w:shd w:val="clear" w:color="auto" w:fill="FEFEFE"/>
        </w:rPr>
        <w:t>debugger</w:t>
      </w:r>
      <w:r>
        <w:rPr>
          <w:shd w:val="clear" w:color="auto" w:fill="FEFEFE"/>
        </w:rPr>
        <w:t xml:space="preserve"> criado especificamente para o processador PDS16, não existia </w:t>
      </w:r>
      <w:r w:rsidR="00F2221F">
        <w:rPr>
          <w:shd w:val="clear" w:color="auto" w:fill="FEFEFE"/>
        </w:rPr>
        <w:t xml:space="preserve">até </w:t>
      </w:r>
      <w:r>
        <w:rPr>
          <w:shd w:val="clear" w:color="auto" w:fill="FEFEFE"/>
        </w:rPr>
        <w:t xml:space="preserve">este momento um editor de texto que suportasse a linguagem de programação deste processador. Com este projeto criamos um </w:t>
      </w:r>
      <w:r w:rsidRPr="00FA4C55">
        <w:rPr>
          <w:i/>
          <w:shd w:val="clear" w:color="auto" w:fill="FEFEFE"/>
        </w:rPr>
        <w:t>plug-in</w:t>
      </w:r>
      <w:r>
        <w:rPr>
          <w:shd w:val="clear" w:color="auto" w:fill="FEFEFE"/>
        </w:rPr>
        <w:t xml:space="preserve"> que conjugado com um ambiente de desenvolvimento permite ter ao programador um editor de texto que está integrado com o assemblador DASM, criando assim uma ferra</w:t>
      </w:r>
      <w:r w:rsidR="008D7A80">
        <w:rPr>
          <w:shd w:val="clear" w:color="auto" w:fill="FEFEFE"/>
        </w:rPr>
        <w:t xml:space="preserve">menta de trabalho que favorece </w:t>
      </w:r>
      <w:r>
        <w:rPr>
          <w:shd w:val="clear" w:color="auto" w:fill="FEFEFE"/>
        </w:rPr>
        <w:t xml:space="preserve">o programador. </w:t>
      </w:r>
    </w:p>
    <w:p w14:paraId="3256A0E4" w14:textId="1E9A22C7" w:rsidR="008D7A80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Existem vários desafios interessantes de serem abordados no futuro, relacionado com a continuação de implementação de mais características deste projeto PDS16inEclipse como por exemplo: </w:t>
      </w:r>
    </w:p>
    <w:p w14:paraId="50FEF9E5" w14:textId="52ABEA49" w:rsidR="008D7A80" w:rsidRDefault="00537EC3" w:rsidP="00FA4C55">
      <w:pPr>
        <w:pStyle w:val="RBulletList"/>
        <w:rPr>
          <w:shd w:val="clear" w:color="auto" w:fill="FEFEFE"/>
        </w:rPr>
      </w:pPr>
      <w:r w:rsidRPr="00E12F5C">
        <w:rPr>
          <w:i/>
          <w:shd w:val="clear" w:color="auto" w:fill="FEFEFE"/>
        </w:rPr>
        <w:t>Deploy</w:t>
      </w:r>
      <w:r>
        <w:rPr>
          <w:shd w:val="clear" w:color="auto" w:fill="FEFEFE"/>
        </w:rPr>
        <w:t xml:space="preserve"> para outras plataformas como o IntelliJ</w:t>
      </w:r>
      <w:r w:rsidR="00EA2811">
        <w:rPr>
          <w:shd w:val="clear" w:color="auto" w:fill="FEFEFE"/>
        </w:rPr>
        <w:t xml:space="preserve"> ou </w:t>
      </w:r>
      <w:r w:rsidR="00EA2811">
        <w:rPr>
          <w:i/>
          <w:shd w:val="clear" w:color="auto" w:fill="FEFEFE"/>
        </w:rPr>
        <w:t>Browser</w:t>
      </w:r>
      <w:r>
        <w:rPr>
          <w:shd w:val="clear" w:color="auto" w:fill="FEFEFE"/>
        </w:rPr>
        <w:t xml:space="preserve">; </w:t>
      </w:r>
    </w:p>
    <w:p w14:paraId="19345D99" w14:textId="62F8BE4A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Adicionar a funcionalidade </w:t>
      </w:r>
      <w:r w:rsidRPr="00FA4C55">
        <w:rPr>
          <w:i/>
          <w:shd w:val="clear" w:color="auto" w:fill="FEFEFE"/>
        </w:rPr>
        <w:t>help</w:t>
      </w:r>
      <w:r>
        <w:rPr>
          <w:shd w:val="clear" w:color="auto" w:fill="FEFEFE"/>
        </w:rPr>
        <w:t xml:space="preserve"> em cada instrução da gramática; </w:t>
      </w:r>
    </w:p>
    <w:p w14:paraId="17C086B5" w14:textId="2873C9DD" w:rsidR="008D7A80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 xml:space="preserve">Criar o próprio </w:t>
      </w:r>
      <w:r w:rsidR="008D7A80">
        <w:rPr>
          <w:shd w:val="clear" w:color="auto" w:fill="FEFEFE"/>
        </w:rPr>
        <w:t xml:space="preserve">assemblador </w:t>
      </w:r>
      <w:r>
        <w:rPr>
          <w:shd w:val="clear" w:color="auto" w:fill="FEFEFE"/>
        </w:rPr>
        <w:t xml:space="preserve">DASM através da </w:t>
      </w:r>
      <w:r w:rsidRPr="00FA4C55">
        <w:rPr>
          <w:i/>
          <w:shd w:val="clear" w:color="auto" w:fill="FEFEFE"/>
        </w:rPr>
        <w:t>framework</w:t>
      </w:r>
      <w:r>
        <w:rPr>
          <w:shd w:val="clear" w:color="auto" w:fill="FEFEFE"/>
        </w:rPr>
        <w:t xml:space="preserve"> Xtext; </w:t>
      </w:r>
    </w:p>
    <w:p w14:paraId="2847C578" w14:textId="77777777" w:rsidR="00EA2811" w:rsidRDefault="00537EC3" w:rsidP="00FA4C55">
      <w:pPr>
        <w:pStyle w:val="RBulletList"/>
        <w:rPr>
          <w:shd w:val="clear" w:color="auto" w:fill="FEFEFE"/>
        </w:rPr>
      </w:pPr>
      <w:r>
        <w:rPr>
          <w:shd w:val="clear" w:color="auto" w:fill="FEFEFE"/>
        </w:rPr>
        <w:t>Incluir as funcionalidades da fe</w:t>
      </w:r>
      <w:r w:rsidR="008D7A80">
        <w:rPr>
          <w:shd w:val="clear" w:color="auto" w:fill="FEFEFE"/>
        </w:rPr>
        <w:t xml:space="preserve">rramenta de </w:t>
      </w:r>
      <w:r w:rsidR="008D7A80" w:rsidRPr="00FA4C55">
        <w:rPr>
          <w:i/>
          <w:shd w:val="clear" w:color="auto" w:fill="FEFEFE"/>
        </w:rPr>
        <w:t>debug</w:t>
      </w:r>
      <w:r w:rsidR="008D7A80">
        <w:rPr>
          <w:shd w:val="clear" w:color="auto" w:fill="FEFEFE"/>
        </w:rPr>
        <w:t xml:space="preserve"> já existente no </w:t>
      </w:r>
      <w:r w:rsidR="008D7A80" w:rsidRPr="00FA4C55">
        <w:rPr>
          <w:i/>
          <w:shd w:val="clear" w:color="auto" w:fill="FEFEFE"/>
        </w:rPr>
        <w:t>plug-in</w:t>
      </w:r>
      <w:r w:rsidR="008D7A80">
        <w:rPr>
          <w:shd w:val="clear" w:color="auto" w:fill="FEFEFE"/>
        </w:rPr>
        <w:t xml:space="preserve">; </w:t>
      </w:r>
    </w:p>
    <w:p w14:paraId="1B69DF2B" w14:textId="715E857B" w:rsidR="00EA2811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Para além dos pontos referidos existem melhorias que podem ser realizadas nas funcionalidades já implementadas no projeto, como por exemplo a forma como esta a ser feita a integração do assemblador DASM com o </w:t>
      </w:r>
      <w:r w:rsidRPr="00FA4C55">
        <w:rPr>
          <w:i/>
          <w:shd w:val="clear" w:color="auto" w:fill="FEFEFE"/>
        </w:rPr>
        <w:t>plug-in</w:t>
      </w:r>
      <w:r w:rsidR="00DA5981">
        <w:rPr>
          <w:shd w:val="clear" w:color="auto" w:fill="FEFEFE"/>
        </w:rPr>
        <w:t>.</w:t>
      </w:r>
      <w:r w:rsidR="008B1329">
        <w:rPr>
          <w:shd w:val="clear" w:color="auto" w:fill="FEFEFE"/>
        </w:rPr>
        <w:t xml:space="preserve"> </w:t>
      </w:r>
    </w:p>
    <w:p w14:paraId="10D4FED9" w14:textId="448D6D9C" w:rsidR="008D7A80" w:rsidRDefault="00537EC3" w:rsidP="00FA4C55">
      <w:pPr>
        <w:pStyle w:val="ParagrafodeTexto"/>
        <w:rPr>
          <w:shd w:val="clear" w:color="auto" w:fill="FEFEFE"/>
        </w:rPr>
      </w:pPr>
      <w:r>
        <w:rPr>
          <w:shd w:val="clear" w:color="auto" w:fill="FEFEFE"/>
        </w:rPr>
        <w:t xml:space="preserve">Com a realização deste projeto conseguimos obter uma versão estável atingindo todos os pontos obrigatórios propostos por nós na proposta do projeto. O </w:t>
      </w:r>
      <w:r w:rsidRPr="00FA4C55">
        <w:rPr>
          <w:i/>
          <w:shd w:val="clear" w:color="auto" w:fill="FEFEFE"/>
        </w:rPr>
        <w:t>plug-in</w:t>
      </w:r>
      <w:r>
        <w:rPr>
          <w:shd w:val="clear" w:color="auto" w:fill="FEFEFE"/>
        </w:rPr>
        <w:t xml:space="preserve"> realizado está disponível</w:t>
      </w:r>
      <w:r w:rsidR="00D97283">
        <w:rPr>
          <w:shd w:val="clear" w:color="auto" w:fill="FEFEFE"/>
        </w:rPr>
        <w:t xml:space="preserve"> </w:t>
      </w:r>
      <w:r w:rsidR="00D97283">
        <w:rPr>
          <w:i/>
          <w:shd w:val="clear" w:color="auto" w:fill="FEFEFE"/>
        </w:rPr>
        <w:t>online</w:t>
      </w:r>
      <w:r w:rsidR="00D97283">
        <w:rPr>
          <w:shd w:val="clear" w:color="auto" w:fill="FEFEFE"/>
        </w:rPr>
        <w:t xml:space="preserve"> na página </w:t>
      </w:r>
      <w:ins w:id="534" w:author="Tiago Oliveira" w:date="2016-07-21T17:45:00Z">
        <w:r w:rsidR="00E71B48">
          <w:rPr>
            <w:shd w:val="clear" w:color="auto" w:fill="FEFEFE"/>
          </w:rPr>
          <w:t>do projeto</w:t>
        </w:r>
      </w:ins>
      <w:customXmlInsRangeStart w:id="535" w:author="Tiago Oliveira" w:date="2016-07-21T17:46:00Z"/>
      <w:sdt>
        <w:sdtPr>
          <w:rPr>
            <w:shd w:val="clear" w:color="auto" w:fill="FEFEFE"/>
          </w:rPr>
          <w:id w:val="-393744304"/>
          <w:citation/>
        </w:sdtPr>
        <w:sdtEndPr/>
        <w:sdtContent>
          <w:customXmlInsRangeEnd w:id="535"/>
          <w:ins w:id="536" w:author="Tiago Oliveira" w:date="2016-07-21T17:46:00Z">
            <w:r w:rsidR="00E71B48">
              <w:rPr>
                <w:shd w:val="clear" w:color="auto" w:fill="FEFEFE"/>
              </w:rPr>
              <w:fldChar w:fldCharType="begin"/>
            </w:r>
            <w:r w:rsidR="00E71B48" w:rsidRPr="00E71B48">
              <w:rPr>
                <w:shd w:val="clear" w:color="auto" w:fill="FEFEFE"/>
                <w:rPrChange w:id="537" w:author="Tiago Oliveira" w:date="2016-07-21T17:46:00Z">
                  <w:rPr>
                    <w:shd w:val="clear" w:color="auto" w:fill="FEFEFE"/>
                    <w:lang w:val="en-US"/>
                  </w:rPr>
                </w:rPrChange>
              </w:rPr>
              <w:instrText xml:space="preserve"> CITATION PDS \l 1033 </w:instrText>
            </w:r>
          </w:ins>
          <w:r w:rsidR="00E71B48">
            <w:rPr>
              <w:shd w:val="clear" w:color="auto" w:fill="FEFEFE"/>
            </w:rPr>
            <w:fldChar w:fldCharType="separate"/>
          </w:r>
          <w:ins w:id="538" w:author="Tiago Oliveira" w:date="2016-07-21T17:46:00Z">
            <w:r w:rsidR="00E71B48" w:rsidRPr="00E71B48">
              <w:rPr>
                <w:noProof/>
                <w:shd w:val="clear" w:color="auto" w:fill="FEFEFE"/>
                <w:rPrChange w:id="539" w:author="Tiago Oliveira" w:date="2016-07-21T17:46:00Z">
                  <w:rPr>
                    <w:noProof/>
                    <w:shd w:val="clear" w:color="auto" w:fill="FEFEFE"/>
                    <w:lang w:val="en-US"/>
                  </w:rPr>
                </w:rPrChange>
              </w:rPr>
              <w:t xml:space="preserve"> </w:t>
            </w:r>
            <w:r w:rsidR="00E71B48" w:rsidRPr="00E71B48">
              <w:rPr>
                <w:noProof/>
                <w:shd w:val="clear" w:color="auto" w:fill="FEFEFE"/>
                <w:rPrChange w:id="540" w:author="Tiago Oliveira" w:date="2016-07-21T17:46:00Z">
                  <w:rPr>
                    <w:rFonts w:eastAsia="Times New Roman"/>
                  </w:rPr>
                </w:rPrChange>
              </w:rPr>
              <w:t>[27]</w:t>
            </w:r>
            <w:r w:rsidR="00E71B48">
              <w:rPr>
                <w:shd w:val="clear" w:color="auto" w:fill="FEFEFE"/>
              </w:rPr>
              <w:fldChar w:fldCharType="end"/>
            </w:r>
          </w:ins>
          <w:customXmlInsRangeStart w:id="541" w:author="Tiago Oliveira" w:date="2016-07-21T17:46:00Z"/>
        </w:sdtContent>
      </w:sdt>
      <w:customXmlInsRangeEnd w:id="541"/>
      <w:ins w:id="542" w:author="Tiago Oliveira" w:date="2016-07-21T17:45:00Z">
        <w:r w:rsidR="00E71B48">
          <w:rPr>
            <w:shd w:val="clear" w:color="auto" w:fill="FEFEFE"/>
          </w:rPr>
          <w:t xml:space="preserve"> </w:t>
        </w:r>
      </w:ins>
      <w:del w:id="543" w:author="Tiago Oliveira" w:date="2016-07-21T17:44:00Z">
        <w:r w:rsidR="00C25F64" w:rsidDel="005E33C6">
          <w:fldChar w:fldCharType="begin"/>
        </w:r>
        <w:r w:rsidR="00C25F64" w:rsidDel="005E33C6">
          <w:delInstrText xml:space="preserve"> HYPERLINK "http://tiagojvo.github.io/PDS16inEclipse/" </w:delInstrText>
        </w:r>
        <w:r w:rsidR="00C25F64" w:rsidDel="005E33C6">
          <w:fldChar w:fldCharType="separate"/>
        </w:r>
        <w:r w:rsidR="00D97283" w:rsidRPr="00714C48" w:rsidDel="005E33C6">
          <w:rPr>
            <w:rStyle w:val="Hiperligao"/>
            <w:shd w:val="clear" w:color="auto" w:fill="FEFEFE"/>
          </w:rPr>
          <w:delText>http://tiagojvo.github.io/PDS16inEclipse/</w:delText>
        </w:r>
        <w:r w:rsidR="00C25F64" w:rsidDel="005E33C6">
          <w:rPr>
            <w:rStyle w:val="Hiperligao"/>
            <w:shd w:val="clear" w:color="auto" w:fill="FEFEFE"/>
          </w:rPr>
          <w:fldChar w:fldCharType="end"/>
        </w:r>
        <w:r w:rsidR="00D97283" w:rsidDel="005E33C6">
          <w:rPr>
            <w:shd w:val="clear" w:color="auto" w:fill="FEFEFE"/>
          </w:rPr>
          <w:delText xml:space="preserve"> </w:delText>
        </w:r>
      </w:del>
      <w:r>
        <w:rPr>
          <w:shd w:val="clear" w:color="auto" w:fill="FEFEFE"/>
        </w:rPr>
        <w:t>e poderá ser usado pelos alunos da unidade curricular de Arquitetura de Computadores como uma ferramenta de auxílio na aprendizagem da arquitetura do processador PDS16.</w:t>
      </w:r>
      <w:r w:rsidR="008D7A80">
        <w:rPr>
          <w:shd w:val="clear" w:color="auto" w:fill="FEFEFE"/>
        </w:rPr>
        <w:br w:type="page"/>
      </w:r>
    </w:p>
    <w:bookmarkStart w:id="544" w:name="_Toc456867451" w:displacedByCustomXml="next"/>
    <w:sdt>
      <w:sdtPr>
        <w:rPr>
          <w:rFonts w:eastAsiaTheme="minorHAnsi" w:cstheme="minorBidi"/>
          <w:sz w:val="22"/>
        </w:rPr>
        <w:id w:val="-1788503253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40"/>
        </w:rPr>
      </w:sdtEndPr>
      <w:sdtContent>
        <w:p w14:paraId="5000FC7E" w14:textId="49D5A717" w:rsidR="00B7089F" w:rsidRDefault="00B7089F" w:rsidP="00772AE2">
          <w:pPr>
            <w:pStyle w:val="RCabealho"/>
          </w:pPr>
          <w:r>
            <w:t>Referências</w:t>
          </w:r>
        </w:p>
        <w:sdt>
          <w:sdtPr>
            <w:id w:val="111145805"/>
            <w:bibliography/>
          </w:sdtPr>
          <w:sdtEndPr/>
          <w:sdtContent>
            <w:p w14:paraId="56D4E3D3" w14:textId="77777777" w:rsidR="008108AC" w:rsidRDefault="00B7089F">
              <w:pPr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062"/>
              </w:tblGrid>
              <w:tr w:rsidR="008108AC" w14:paraId="3A7A9340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3573E5" w14:textId="77777777" w:rsidR="008108AC" w:rsidRDefault="008108AC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ABCA3E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Dias, “Elaboração de Ficheiros Executáveis,” 2013. </w:t>
                    </w:r>
                    <w:r w:rsidRPr="008108AC">
                      <w:rPr>
                        <w:noProof/>
                        <w:lang w:val="en-US"/>
                        <w:rPrChange w:id="545" w:author="Tiago Oliveira" w:date="2016-07-21T16:09:00Z">
                          <w:rPr>
                            <w:noProof/>
                          </w:rPr>
                        </w:rPrChange>
                      </w:rPr>
                      <w:t xml:space="preserve">[Online]. Available: https://adeetc.thothapp.com/classes/SE1/1314i/LI51D-LT51D-MI1D/resources/2334. </w:t>
                    </w:r>
                    <w:r>
                      <w:rPr>
                        <w:noProof/>
                      </w:rPr>
                      <w:t>[Acedido em 27 03 2016].</w:t>
                    </w:r>
                  </w:p>
                </w:tc>
              </w:tr>
              <w:tr w:rsidR="008108AC" w:rsidRPr="00101BEB" w14:paraId="0577664C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6FD937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ECDA16" w14:textId="77777777" w:rsidR="008108AC" w:rsidRPr="008108AC" w:rsidRDefault="008108AC">
                    <w:pPr>
                      <w:pStyle w:val="Bibliografia"/>
                      <w:rPr>
                        <w:noProof/>
                        <w:lang w:val="en-US"/>
                        <w:rPrChange w:id="546" w:author="Tiago Oliveira" w:date="2016-07-21T16:09:00Z">
                          <w:rPr>
                            <w:noProof/>
                          </w:rPr>
                        </w:rPrChange>
                      </w:rPr>
                    </w:pPr>
                    <w:r w:rsidRPr="008108AC">
                      <w:rPr>
                        <w:noProof/>
                        <w:lang w:val="en-US"/>
                        <w:rPrChange w:id="547" w:author="Tiago Oliveira" w:date="2016-07-21T16:09:00Z">
                          <w:rPr>
                            <w:noProof/>
                          </w:rPr>
                        </w:rPrChange>
                      </w:rPr>
                      <w:t>“Dr Java,” [Online]. Available: http://www.drjava.org/.</w:t>
                    </w:r>
                  </w:p>
                </w:tc>
              </w:tr>
              <w:tr w:rsidR="008108AC" w:rsidRPr="00101BEB" w14:paraId="0B37D1E6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9C1F17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619903" w14:textId="77777777" w:rsidR="008108AC" w:rsidRPr="008108AC" w:rsidRDefault="008108AC">
                    <w:pPr>
                      <w:pStyle w:val="Bibliografia"/>
                      <w:rPr>
                        <w:noProof/>
                        <w:lang w:val="en-US"/>
                        <w:rPrChange w:id="548" w:author="Tiago Oliveira" w:date="2016-07-21T16:09:00Z">
                          <w:rPr>
                            <w:noProof/>
                          </w:rPr>
                        </w:rPrChange>
                      </w:rPr>
                    </w:pPr>
                    <w:r w:rsidRPr="008108AC">
                      <w:rPr>
                        <w:noProof/>
                        <w:lang w:val="en-US"/>
                        <w:rPrChange w:id="549" w:author="Tiago Oliveira" w:date="2016-07-21T16:09:00Z">
                          <w:rPr>
                            <w:noProof/>
                          </w:rPr>
                        </w:rPrChange>
                      </w:rPr>
                      <w:t>“IDE Ecplise,” [Online]. Available: http://www.eclipse.org.</w:t>
                    </w:r>
                  </w:p>
                </w:tc>
              </w:tr>
              <w:tr w:rsidR="008108AC" w:rsidRPr="00101BEB" w14:paraId="542589EE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7C14CE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372223" w14:textId="77777777" w:rsidR="008108AC" w:rsidRPr="008108AC" w:rsidRDefault="008108AC">
                    <w:pPr>
                      <w:pStyle w:val="Bibliografia"/>
                      <w:rPr>
                        <w:noProof/>
                        <w:lang w:val="en-US"/>
                        <w:rPrChange w:id="550" w:author="Tiago Oliveira" w:date="2016-07-21T16:09:00Z">
                          <w:rPr>
                            <w:noProof/>
                          </w:rPr>
                        </w:rPrChange>
                      </w:rPr>
                    </w:pPr>
                    <w:r w:rsidRPr="008108AC">
                      <w:rPr>
                        <w:noProof/>
                        <w:lang w:val="en-US"/>
                        <w:rPrChange w:id="551" w:author="Tiago Oliveira" w:date="2016-07-21T16:09:00Z">
                          <w:rPr>
                            <w:noProof/>
                          </w:rPr>
                        </w:rPrChange>
                      </w:rPr>
                      <w:t>“Intellij, IDE,” [Online]. Available: https://www.jetbrains.com/idea/.</w:t>
                    </w:r>
                  </w:p>
                </w:tc>
              </w:tr>
              <w:tr w:rsidR="008108AC" w14:paraId="42B99187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295AFC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944220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 w:rsidRPr="008108AC">
                      <w:rPr>
                        <w:noProof/>
                        <w:lang w:val="en-US"/>
                        <w:rPrChange w:id="552" w:author="Tiago Oliveira" w:date="2016-07-21T16:09:00Z">
                          <w:rPr>
                            <w:noProof/>
                          </w:rPr>
                        </w:rPrChange>
                      </w:rPr>
    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    </w:r>
                    <w:r>
                      <w:rPr>
                        <w:noProof/>
                      </w:rPr>
                      <w:t>[Acedido em 25 03 2016].</w:t>
                    </w:r>
                  </w:p>
                </w:tc>
              </w:tr>
              <w:tr w:rsidR="008108AC" w14:paraId="46050B36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10C1F4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EDACA4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“PDS16,”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13-1 – 13-27.</w:t>
                    </w:r>
                  </w:p>
                </w:tc>
              </w:tr>
              <w:tr w:rsidR="008108AC" w14:paraId="1DD081EC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8BE55E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EB1D50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“Desenvolvimento de Aplicações,”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15-2 – 15-5.</w:t>
                    </w:r>
                  </w:p>
                </w:tc>
              </w:tr>
              <w:tr w:rsidR="008108AC" w14:paraId="5D2D390F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14F7F3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790E7A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 w:rsidRPr="008108AC">
                      <w:rPr>
                        <w:noProof/>
                        <w:lang w:val="en-US"/>
                        <w:rPrChange w:id="553" w:author="Tiago Oliveira" w:date="2016-07-21T16:09:00Z">
                          <w:rPr>
                            <w:noProof/>
                          </w:rPr>
                        </w:rPrChange>
                      </w:rPr>
                      <w:t xml:space="preserve">C. Ajluni, “Eclipse Takes a Stand for Embedded Systems Developers,” [Online]. </w:t>
                    </w:r>
                    <w:r>
                      <w:rPr>
                        <w:noProof/>
                      </w:rPr>
                      <w:t>Available: http://www.embeddedintel.com/search_results.php?article=142. [Acedido em 30 03 2016].</w:t>
                    </w:r>
                  </w:p>
                </w:tc>
              </w:tr>
              <w:tr w:rsidR="008108AC" w14:paraId="594E1ED5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F2CD04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AFE0C1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 w:rsidRPr="008108AC">
                      <w:rPr>
                        <w:noProof/>
                        <w:lang w:val="en-US"/>
                        <w:rPrChange w:id="554" w:author="Tiago Oliveira" w:date="2016-07-21T16:09:00Z">
                          <w:rPr>
                            <w:noProof/>
                          </w:rPr>
                        </w:rPrChange>
                      </w:rPr>
                      <w:t xml:space="preserve">“Xtext 2.5 Documentation, Eclipse Foundation,” 2013. [Online]. </w:t>
                    </w:r>
                    <w:r>
                      <w:rPr>
                        <w:noProof/>
                      </w:rPr>
                      <w:t>Available: http://www.eclipse.org/Xtext/documentation/2.5.0/Xtext%20Documentation.pdf. [Acedido em 05 02 2016].</w:t>
                    </w:r>
                  </w:p>
                </w:tc>
              </w:tr>
              <w:tr w:rsidR="008108AC" w14:paraId="2124D61B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01BF9A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2031D7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“Estrutura Interna do PDS16,”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14-1 - 14-14.</w:t>
                    </w:r>
                  </w:p>
                </w:tc>
              </w:tr>
              <w:tr w:rsidR="008108AC" w14:paraId="5E5BAE66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368AD9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7973C8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Paraiso, “Interrupções,” em </w:t>
                    </w:r>
                    <w:r>
                      <w:rPr>
                        <w:i/>
                        <w:iCs/>
                        <w:noProof/>
                      </w:rPr>
                      <w:t>Arquitetura de Computadores – Textos de apoio às aulas teóricas</w:t>
                    </w:r>
                    <w:r>
                      <w:rPr>
                        <w:noProof/>
                      </w:rPr>
                      <w:t>, Lisboa, 2011, pp. 19-2 - 19-8.</w:t>
                    </w:r>
                  </w:p>
                </w:tc>
              </w:tr>
              <w:tr w:rsidR="008108AC" w14:paraId="4DBADBA7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3E6AB9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913C16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 w:rsidRPr="008108AC">
                      <w:rPr>
                        <w:noProof/>
                        <w:lang w:val="en-US"/>
                        <w:rPrChange w:id="555" w:author="Tiago Oliveira" w:date="2016-07-21T16:09:00Z">
                          <w:rPr>
                            <w:noProof/>
                          </w:rPr>
                        </w:rPrChange>
                      </w:rPr>
                      <w:t xml:space="preserve">Wikipedia, “Intel HEX,” Wikipedia, [Online]. Available: https://en.wikipedia.org/wiki/Intel_HEX. </w:t>
                    </w:r>
                    <w:r>
                      <w:rPr>
                        <w:noProof/>
                      </w:rPr>
                      <w:t>[Acedido em 21 7 2016].</w:t>
                    </w:r>
                  </w:p>
                </w:tc>
              </w:tr>
              <w:tr w:rsidR="008108AC" w14:paraId="6614A0BD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897056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A73E79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Paraíso, </w:t>
                    </w:r>
                    <w:r>
                      <w:rPr>
                        <w:i/>
                        <w:iCs/>
                        <w:noProof/>
                      </w:rPr>
                      <w:t xml:space="preserve">PDS16 Quick Reference &amp; SPD16 User Manual, </w:t>
                    </w:r>
                    <w:r>
                      <w:rPr>
                        <w:noProof/>
                      </w:rPr>
                      <w:t xml:space="preserve">Lisboa, 2011. </w:t>
                    </w:r>
                  </w:p>
                </w:tc>
              </w:tr>
              <w:tr w:rsidR="008108AC" w14:paraId="373C8854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676B5F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8EE6E3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 w:rsidRPr="008108AC">
                      <w:rPr>
                        <w:noProof/>
                        <w:lang w:val="en-US"/>
                        <w:rPrChange w:id="556" w:author="Tiago Oliveira" w:date="2016-07-21T16:09:00Z">
                          <w:rPr>
                            <w:noProof/>
                          </w:rPr>
                        </w:rPrChange>
                      </w:rPr>
                      <w:t xml:space="preserve">T. E. Foundation, “Eclipse Modeling Framework (EMF),” The Eclipse Foundation, [Online]. </w:t>
                    </w:r>
                    <w:r>
                      <w:rPr>
                        <w:noProof/>
                      </w:rPr>
                      <w:t>Available: https://eclipse.org/modeling/emf/. [Acedido em 13 7 2016].</w:t>
                    </w:r>
                  </w:p>
                </w:tc>
              </w:tr>
              <w:tr w:rsidR="008108AC" w:rsidRPr="00101BEB" w14:paraId="5CBF74F5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46CDA4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4BDF39" w14:textId="77777777" w:rsidR="008108AC" w:rsidRPr="008108AC" w:rsidRDefault="008108AC">
                    <w:pPr>
                      <w:pStyle w:val="Bibliografia"/>
                      <w:rPr>
                        <w:noProof/>
                        <w:lang w:val="en-US"/>
                        <w:rPrChange w:id="557" w:author="Tiago Oliveira" w:date="2016-07-21T16:09:00Z">
                          <w:rPr>
                            <w:noProof/>
                          </w:rPr>
                        </w:rPrChange>
                      </w:rPr>
                    </w:pPr>
                    <w:r w:rsidRPr="008108AC">
                      <w:rPr>
                        <w:noProof/>
                        <w:lang w:val="en-US"/>
                        <w:rPrChange w:id="558" w:author="Tiago Oliveira" w:date="2016-07-21T16:09:00Z">
                          <w:rPr>
                            <w:noProof/>
                          </w:rPr>
                        </w:rPrChange>
                      </w:rPr>
                      <w:t xml:space="preserve">Model-driven Pretty Printer for Xtext, Prague, 2012. </w:t>
                    </w:r>
                  </w:p>
                </w:tc>
              </w:tr>
              <w:tr w:rsidR="008108AC" w:rsidRPr="00101BEB" w14:paraId="658FB5A1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6C062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3F403A" w14:textId="77777777" w:rsidR="008108AC" w:rsidRPr="008108AC" w:rsidRDefault="008108AC">
                    <w:pPr>
                      <w:pStyle w:val="Bibliografia"/>
                      <w:rPr>
                        <w:noProof/>
                        <w:lang w:val="en-US"/>
                        <w:rPrChange w:id="559" w:author="Tiago Oliveira" w:date="2016-07-21T16:09:00Z">
                          <w:rPr>
                            <w:noProof/>
                          </w:rPr>
                        </w:rPrChange>
                      </w:rPr>
                    </w:pPr>
                    <w:r w:rsidRPr="008108AC">
                      <w:rPr>
                        <w:noProof/>
                        <w:lang w:val="en-US"/>
                        <w:rPrChange w:id="560" w:author="Tiago Oliveira" w:date="2016-07-21T16:09:00Z">
                          <w:rPr>
                            <w:noProof/>
                          </w:rPr>
                        </w:rPrChange>
                      </w:rPr>
                      <w:t xml:space="preserve">L. Bettini, Implementing Domain-Specific, Packt Publishing, 2013. </w:t>
                    </w:r>
                  </w:p>
                </w:tc>
              </w:tr>
              <w:tr w:rsidR="008108AC" w14:paraId="29E44091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37C30B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4269DE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“Xtend Documentation,” [Online]. Available: https://www.eclipse.org/xtend/documentation/index.html. [Acedido em 13 7 2016].</w:t>
                    </w:r>
                  </w:p>
                </w:tc>
              </w:tr>
              <w:tr w:rsidR="008108AC" w14:paraId="77C2FD21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8DC920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69B148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“MWE2 Documentation,” [Online]. Available: https://eclipse.org/Xtext/documentation/306_mwe2.html. [Acedido em 10 6 2016].</w:t>
                    </w:r>
                  </w:p>
                </w:tc>
              </w:tr>
              <w:tr w:rsidR="008108AC" w14:paraId="25BAE96E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75E35C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A00A60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 w:rsidRPr="008108AC">
                      <w:rPr>
                        <w:noProof/>
                        <w:lang w:val="en-US"/>
                        <w:rPrChange w:id="561" w:author="Tiago Oliveira" w:date="2016-07-21T16:09:00Z">
                          <w:rPr>
                            <w:noProof/>
                          </w:rPr>
                        </w:rPrChange>
                      </w:rPr>
                      <w:t xml:space="preserve">Wikipedia, “Plain Old Java Object,” [Online]. Available: https://en.wikipedia.org/wiki/Plain_Old_Java_Object. </w:t>
                    </w:r>
                    <w:r>
                      <w:rPr>
                        <w:noProof/>
                      </w:rPr>
                      <w:t>[Acedido em 15 7 2016].</w:t>
                    </w:r>
                  </w:p>
                </w:tc>
              </w:tr>
              <w:tr w:rsidR="008108AC" w14:paraId="0D485A2C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99F1A9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D8ABEC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 w:rsidRPr="008108AC">
                      <w:rPr>
                        <w:noProof/>
                        <w:lang w:val="en-US"/>
                        <w:rPrChange w:id="562" w:author="Tiago Oliveira" w:date="2016-07-21T16:09:00Z">
                          <w:rPr>
                            <w:noProof/>
                          </w:rPr>
                        </w:rPrChange>
                      </w:rPr>
                      <w:t xml:space="preserve">ANTLR / Terence Parr, “About The ANTLR Parser Generator,” 2014. </w:t>
                    </w:r>
                    <w:r>
                      <w:rPr>
                        <w:noProof/>
                      </w:rPr>
                      <w:t>[Online]. Available: http://www.antlr.org/about.html. [Acedido em 15 7 2016].</w:t>
                    </w:r>
                  </w:p>
                </w:tc>
              </w:tr>
              <w:tr w:rsidR="008108AC" w14:paraId="79B1CE33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B810DE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6BE80B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 w:rsidRPr="008108AC">
                      <w:rPr>
                        <w:noProof/>
                        <w:lang w:val="en-US"/>
                        <w:rPrChange w:id="563" w:author="Tiago Oliveira" w:date="2016-07-21T16:09:00Z">
                          <w:rPr>
                            <w:noProof/>
                          </w:rPr>
                        </w:rPrChange>
                      </w:rPr>
                      <w:t xml:space="preserve">Wikipedia, “Abstract syntax tree,” Wikipedia, [Online]. Available: https://en.wikipedia.org/wiki/Abstract_syntax_tree. </w:t>
                    </w:r>
                    <w:r>
                      <w:rPr>
                        <w:noProof/>
                      </w:rPr>
                      <w:t>[Acedido em 19 7 2016].</w:t>
                    </w:r>
                  </w:p>
                </w:tc>
              </w:tr>
              <w:tr w:rsidR="008108AC" w:rsidRPr="00101BEB" w14:paraId="7080D3E2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40836C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FE9AAF" w14:textId="77777777" w:rsidR="008108AC" w:rsidRPr="008108AC" w:rsidRDefault="008108AC">
                    <w:pPr>
                      <w:pStyle w:val="Bibliografia"/>
                      <w:rPr>
                        <w:noProof/>
                        <w:lang w:val="en-US"/>
                        <w:rPrChange w:id="564" w:author="Tiago Oliveira" w:date="2016-07-21T16:09:00Z">
                          <w:rPr>
                            <w:noProof/>
                          </w:rPr>
                        </w:rPrChange>
                      </w:rPr>
                    </w:pPr>
                    <w:r w:rsidRPr="008108AC">
                      <w:rPr>
                        <w:noProof/>
                        <w:lang w:val="en-US"/>
                        <w:rPrChange w:id="565" w:author="Tiago Oliveira" w:date="2016-07-21T16:09:00Z">
                          <w:rPr>
                            <w:noProof/>
                          </w:rPr>
                        </w:rPrChange>
                      </w:rPr>
                      <w:t xml:space="preserve">S. Hungerecker, SALTXT: An Xtext-based Extendable Temporal Logic, Lübeck, 2014. </w:t>
                    </w:r>
                  </w:p>
                </w:tc>
              </w:tr>
              <w:tr w:rsidR="008108AC" w14:paraId="3F42F083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4D7AAB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67A572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 w:rsidRPr="008108AC">
                      <w:rPr>
                        <w:noProof/>
                        <w:lang w:val="en-US"/>
                        <w:rPrChange w:id="566" w:author="Tiago Oliveira" w:date="2016-07-21T16:09:00Z">
                          <w:rPr>
                            <w:noProof/>
                          </w:rPr>
                        </w:rPrChange>
                      </w:rPr>
                      <w:t xml:space="preserve">Google, “Google Guice,” [Online]. Available: https://github.com/google/guice. </w:t>
                    </w:r>
                    <w:r>
                      <w:rPr>
                        <w:noProof/>
                      </w:rPr>
                      <w:t>[Acedido em 15 7 2016].</w:t>
                    </w:r>
                  </w:p>
                </w:tc>
              </w:tr>
              <w:tr w:rsidR="008108AC" w:rsidRPr="00101BEB" w14:paraId="7EF160DE" w14:textId="77777777">
                <w:trPr>
                  <w:divId w:val="100763597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11B33A" w14:textId="77777777" w:rsidR="008108AC" w:rsidRDefault="008108A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155F2E" w14:textId="77777777" w:rsidR="008108AC" w:rsidRPr="008108AC" w:rsidRDefault="008108AC">
                    <w:pPr>
                      <w:pStyle w:val="Bibliografia"/>
                      <w:rPr>
                        <w:noProof/>
                        <w:lang w:val="en-US"/>
                        <w:rPrChange w:id="567" w:author="Tiago Oliveira" w:date="2016-07-21T16:09:00Z">
                          <w:rPr>
                            <w:noProof/>
                          </w:rPr>
                        </w:rPrChange>
                      </w:rPr>
                    </w:pPr>
                    <w:r w:rsidRPr="008108AC">
                      <w:rPr>
                        <w:noProof/>
                        <w:lang w:val="en-US"/>
                        <w:rPrChange w:id="568" w:author="Tiago Oliveira" w:date="2016-07-21T16:09:00Z">
                          <w:rPr>
                            <w:noProof/>
                          </w:rPr>
                        </w:rPrChange>
                      </w:rPr>
                      <w:t>“PDS16inEclipse,” [Online]. Available: http://tiagojvo.github.io/PDS16inEclipse/.</w:t>
                    </w:r>
                  </w:p>
                </w:tc>
              </w:tr>
            </w:tbl>
            <w:p w14:paraId="0D1E19EA" w14:textId="77777777" w:rsidR="008108AC" w:rsidRPr="008108AC" w:rsidRDefault="008108AC">
              <w:pPr>
                <w:divId w:val="1007635972"/>
                <w:rPr>
                  <w:rFonts w:eastAsia="Times New Roman"/>
                  <w:noProof/>
                  <w:lang w:val="en-US"/>
                  <w:rPrChange w:id="569" w:author="Tiago Oliveira" w:date="2016-07-21T16:09:00Z">
                    <w:rPr>
                      <w:rFonts w:eastAsia="Times New Roman"/>
                      <w:noProof/>
                    </w:rPr>
                  </w:rPrChange>
                </w:rPr>
              </w:pPr>
            </w:p>
            <w:p w14:paraId="50E34B6F" w14:textId="77777777" w:rsidR="00B7089F" w:rsidRDefault="00B7089F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D4480D6" w14:textId="2649ABC3" w:rsidR="00672F3F" w:rsidRDefault="00366CB3" w:rsidP="00672F3F">
          <w:pPr>
            <w:pStyle w:val="RCabealho"/>
          </w:pPr>
        </w:p>
        <w:bookmarkEnd w:id="544" w:displacedByCustomXml="next"/>
      </w:sdtContent>
    </w:sdt>
    <w:p w14:paraId="479A8DA6" w14:textId="77777777" w:rsidR="0067712F" w:rsidRDefault="0067712F" w:rsidP="00672F3F">
      <w:pPr>
        <w:pStyle w:val="RCabealho"/>
        <w:sectPr w:rsidR="0067712F" w:rsidSect="00735CFC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570" w:name="_Toc456867452"/>
    </w:p>
    <w:p w14:paraId="3A7A41F1" w14:textId="6F7A2CA3" w:rsidR="008A7BB3" w:rsidRDefault="003765C3" w:rsidP="00672F3F">
      <w:pPr>
        <w:pStyle w:val="RCabealho"/>
        <w:rPr>
          <w:rFonts w:cs="Times New Roman"/>
        </w:rPr>
      </w:pPr>
      <w:r w:rsidRPr="009D0C2F">
        <w:lastRenderedPageBreak/>
        <w:t xml:space="preserve">A.1 - </w:t>
      </w:r>
      <w:del w:id="571" w:author="Tiago Oliveira" w:date="2016-07-21T13:15:00Z">
        <w:r w:rsidR="001B241E" w:rsidRPr="009D0C2F" w:rsidDel="00733F30">
          <w:delText xml:space="preserve">Deploy </w:delText>
        </w:r>
      </w:del>
      <w:ins w:id="572" w:author="Tiago Oliveira" w:date="2016-07-21T13:16:00Z">
        <w:r w:rsidR="00733F30">
          <w:t>Criação</w:t>
        </w:r>
      </w:ins>
      <w:ins w:id="573" w:author="Tiago Oliveira" w:date="2016-07-21T13:15:00Z">
        <w:r w:rsidR="00733F30" w:rsidRPr="009D0C2F">
          <w:t xml:space="preserve"> </w:t>
        </w:r>
      </w:ins>
      <w:r w:rsidR="001B241E" w:rsidRPr="009D0C2F">
        <w:t xml:space="preserve">do </w:t>
      </w:r>
      <w:r w:rsidR="001B241E" w:rsidRPr="00733F30">
        <w:rPr>
          <w:i/>
          <w:rPrChange w:id="574" w:author="Tiago Oliveira" w:date="2016-07-21T13:16:00Z">
            <w:rPr/>
          </w:rPrChange>
        </w:rPr>
        <w:t>plug-in</w:t>
      </w:r>
      <w:r w:rsidR="001B241E" w:rsidRPr="009D0C2F">
        <w:t xml:space="preserve"> para o Ec</w:t>
      </w:r>
      <w:r w:rsidRPr="009D0C2F">
        <w:t>li</w:t>
      </w:r>
      <w:r w:rsidR="001B241E" w:rsidRPr="009D0C2F">
        <w:t>p</w:t>
      </w:r>
      <w:r w:rsidRPr="009D0C2F">
        <w:t>se</w:t>
      </w:r>
      <w:bookmarkEnd w:id="570"/>
    </w:p>
    <w:p w14:paraId="2824EC6E" w14:textId="12B9BA3E" w:rsidR="008F2780" w:rsidRDefault="008A7BB3" w:rsidP="009D0C2F">
      <w:pPr>
        <w:pStyle w:val="ParagrafodeTexto"/>
      </w:pPr>
      <w:r w:rsidRPr="005E1533">
        <w:t xml:space="preserve">Após o desenvolvimento do editor de texto para a linguagem Assembly PDS16, usando a </w:t>
      </w:r>
      <w:r w:rsidRPr="00FA4C55">
        <w:rPr>
          <w:i/>
        </w:rPr>
        <w:t>framework</w:t>
      </w:r>
      <w:r w:rsidRPr="005E1533">
        <w:t xml:space="preserve"> Xtext, decidimos </w:t>
      </w:r>
      <w:r>
        <w:t>publicar</w:t>
      </w:r>
      <w:r w:rsidRPr="005E1533">
        <w:t xml:space="preserve"> o </w:t>
      </w:r>
      <w:r w:rsidRPr="00E71B48">
        <w:rPr>
          <w:i/>
          <w:rPrChange w:id="575" w:author="Tiago Oliveira" w:date="2016-07-21T17:48:00Z">
            <w:rPr/>
          </w:rPrChange>
        </w:rPr>
        <w:t>software</w:t>
      </w:r>
      <w:r w:rsidRPr="005E1533">
        <w:t xml:space="preserve"> para </w:t>
      </w:r>
      <w:r>
        <w:t>po</w:t>
      </w:r>
      <w:r w:rsidRPr="005E1533">
        <w:t xml:space="preserve">der ser instalado </w:t>
      </w:r>
      <w:del w:id="576" w:author="Tiago Oliveira" w:date="2016-07-21T17:48:00Z">
        <w:r w:rsidRPr="005E1533" w:rsidDel="00E71B48">
          <w:delText xml:space="preserve">em </w:delText>
        </w:r>
      </w:del>
      <w:ins w:id="577" w:author="Tiago Oliveira" w:date="2016-07-21T17:48:00Z">
        <w:r w:rsidR="00E71B48">
          <w:t>n</w:t>
        </w:r>
      </w:ins>
      <w:r w:rsidRPr="005E1533">
        <w:t xml:space="preserve">outras </w:t>
      </w:r>
      <w:r>
        <w:t>máquina</w:t>
      </w:r>
      <w:ins w:id="578" w:author="Tiago Oliveira" w:date="2016-07-21T13:16:00Z">
        <w:r w:rsidR="00733F30">
          <w:t>s</w:t>
        </w:r>
      </w:ins>
      <w:r w:rsidRPr="005E1533">
        <w:t xml:space="preserve">. </w:t>
      </w:r>
      <w:del w:id="579" w:author="Tiago Oliveira" w:date="2016-07-21T13:16:00Z">
        <w:r w:rsidDel="00733F30">
          <w:tab/>
        </w:r>
      </w:del>
    </w:p>
    <w:p w14:paraId="7F408759" w14:textId="17641132" w:rsidR="008A7BB3" w:rsidRDefault="008A7BB3" w:rsidP="009D0C2F">
      <w:pPr>
        <w:pStyle w:val="ParagrafodeTexto"/>
      </w:pPr>
      <w:r w:rsidRPr="005E1533">
        <w:t xml:space="preserve">Como o software </w:t>
      </w:r>
      <w:del w:id="580" w:author="Tiago Oliveira" w:date="2016-07-21T17:48:00Z">
        <w:r w:rsidRPr="005E1533" w:rsidDel="00E71B48">
          <w:delText xml:space="preserve">têm </w:delText>
        </w:r>
      </w:del>
      <w:ins w:id="581" w:author="Tiago Oliveira" w:date="2016-07-21T17:48:00Z">
        <w:r w:rsidR="00E71B48" w:rsidRPr="005E1533">
          <w:t>t</w:t>
        </w:r>
        <w:r w:rsidR="00E71B48">
          <w:t>e</w:t>
        </w:r>
        <w:r w:rsidR="00E71B48" w:rsidRPr="005E1533">
          <w:t xml:space="preserve">m </w:t>
        </w:r>
      </w:ins>
      <w:r w:rsidRPr="005E1533">
        <w:t xml:space="preserve">que ser </w:t>
      </w:r>
      <w:r>
        <w:t>acoplado</w:t>
      </w:r>
      <w:r w:rsidRPr="005E1533">
        <w:t xml:space="preserve"> com um IDE neste caso o Eclipse, </w:t>
      </w:r>
      <w:r>
        <w:t>criámos</w:t>
      </w:r>
      <w:r w:rsidRPr="005E1533">
        <w:t xml:space="preserve"> </w:t>
      </w:r>
      <w:r>
        <w:t>um</w:t>
      </w:r>
      <w:r w:rsidRPr="005E1533">
        <w:t xml:space="preserve"> </w:t>
      </w:r>
      <w:r w:rsidRPr="00FA4C55">
        <w:rPr>
          <w:i/>
        </w:rPr>
        <w:t>plug-in</w:t>
      </w:r>
      <w:r>
        <w:t xml:space="preserve"> que</w:t>
      </w:r>
      <w:r w:rsidRPr="005E1533">
        <w:t xml:space="preserve"> adicionar</w:t>
      </w:r>
      <w:r>
        <w:t>á as</w:t>
      </w:r>
      <w:r w:rsidRPr="005E1533">
        <w:t xml:space="preserve"> novas funcionalidades ao </w:t>
      </w:r>
      <w:del w:id="582" w:author="Tiago Oliveira" w:date="2016-07-21T17:48:00Z">
        <w:r w:rsidRPr="005E1533" w:rsidDel="00E71B48">
          <w:delText>IDE</w:delText>
        </w:r>
      </w:del>
      <w:ins w:id="583" w:author="Tiago Oliveira" w:date="2016-07-21T17:48:00Z">
        <w:r w:rsidR="00E71B48">
          <w:t>mesmo</w:t>
        </w:r>
      </w:ins>
      <w:r w:rsidRPr="005E1533">
        <w:t xml:space="preserve">. </w:t>
      </w:r>
      <w:r>
        <w:t>Este não só</w:t>
      </w:r>
      <w:r w:rsidRPr="005E1533">
        <w:t xml:space="preserve"> contém o </w:t>
      </w:r>
      <w:r w:rsidRPr="00E71B48">
        <w:rPr>
          <w:i/>
          <w:rPrChange w:id="584" w:author="Tiago Oliveira" w:date="2016-07-21T17:48:00Z">
            <w:rPr/>
          </w:rPrChange>
        </w:rPr>
        <w:t>software</w:t>
      </w:r>
      <w:r w:rsidRPr="005E1533">
        <w:t xml:space="preserve"> desenvolvido como também as dependências </w:t>
      </w:r>
      <w:r>
        <w:t>do mesmo</w:t>
      </w:r>
      <w:r w:rsidRPr="005E1533">
        <w:t xml:space="preserve">. No processo de </w:t>
      </w:r>
      <w:r w:rsidRPr="007C2DDE">
        <w:rPr>
          <w:i/>
        </w:rPr>
        <w:t>deploy</w:t>
      </w:r>
      <w:r w:rsidRPr="005E1533">
        <w:t xml:space="preserve"> </w:t>
      </w:r>
      <w:del w:id="585" w:author="Tiago Oliveira" w:date="2016-07-21T17:49:00Z">
        <w:r w:rsidRPr="005E1533" w:rsidDel="00E71B48">
          <w:delText xml:space="preserve">tivemos </w:delText>
        </w:r>
      </w:del>
      <w:ins w:id="586" w:author="Tiago Oliveira" w:date="2016-07-21T17:49:00Z">
        <w:r w:rsidR="00E71B48">
          <w:t>foi tido</w:t>
        </w:r>
        <w:r w:rsidR="00E71B48" w:rsidRPr="005E1533">
          <w:t xml:space="preserve"> </w:t>
        </w:r>
      </w:ins>
      <w:r w:rsidRPr="005E1533">
        <w:t xml:space="preserve">em conta o controlo de versões do </w:t>
      </w:r>
      <w:r w:rsidRPr="00FA4C55">
        <w:rPr>
          <w:i/>
        </w:rPr>
        <w:t>plug-in</w:t>
      </w:r>
      <w:r w:rsidRPr="005E1533">
        <w:t xml:space="preserve">, podendo este ser atualizado </w:t>
      </w:r>
      <w:r>
        <w:t>manualmente</w:t>
      </w:r>
      <w:r w:rsidRPr="005E1533">
        <w:t xml:space="preserve"> pelo utilizador quando for lançado uma nova versão</w:t>
      </w:r>
      <w:del w:id="587" w:author="Tiago Oliveira" w:date="2016-07-21T17:49:00Z">
        <w:r w:rsidRPr="005E1533" w:rsidDel="00E71B48">
          <w:delText xml:space="preserve"> do software</w:delText>
        </w:r>
      </w:del>
      <w:r w:rsidRPr="005E1533">
        <w:t xml:space="preserve">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9D0C2F">
      <w:pPr>
        <w:pStyle w:val="ParagrafodeTexto"/>
      </w:pPr>
      <w:r w:rsidRPr="005E1533">
        <w:t xml:space="preserve">Para a criação do </w:t>
      </w:r>
      <w:r w:rsidRPr="00FA4C55">
        <w:rPr>
          <w:i/>
        </w:rPr>
        <w:t>plug-in</w:t>
      </w:r>
      <w:r w:rsidRPr="005E1533"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163E41F7" w:rsidR="008A7BB3" w:rsidRDefault="008A7BB3" w:rsidP="009D0C2F">
      <w:pPr>
        <w:pStyle w:val="RNumericList1"/>
        <w:numPr>
          <w:ilvl w:val="0"/>
          <w:numId w:val="42"/>
        </w:numPr>
      </w:pPr>
      <w:r w:rsidRPr="008A7BB3">
        <w:t>Criar um “</w:t>
      </w:r>
      <w:r w:rsidRPr="00E71B48">
        <w:rPr>
          <w:i/>
          <w:rPrChange w:id="588" w:author="Tiago Oliveira" w:date="2016-07-21T17:49:00Z">
            <w:rPr/>
          </w:rPrChange>
        </w:rPr>
        <w:t>Feature Project</w:t>
      </w:r>
      <w:r w:rsidRPr="008A7BB3">
        <w:t xml:space="preserve">” no </w:t>
      </w:r>
      <w:del w:id="589" w:author="Tiago Oliveira" w:date="2016-07-21T17:49:00Z">
        <w:r w:rsidRPr="008A7BB3" w:rsidDel="00E71B48">
          <w:delText>eclipse</w:delText>
        </w:r>
      </w:del>
      <w:ins w:id="590" w:author="Tiago Oliveira" w:date="2016-07-21T17:49:00Z">
        <w:r w:rsidR="00E71B48">
          <w:t>E</w:t>
        </w:r>
        <w:r w:rsidR="00E71B48" w:rsidRPr="008A7BB3">
          <w:t>clipse</w:t>
        </w:r>
      </w:ins>
      <w:r w:rsidRPr="008A7BB3">
        <w:t xml:space="preserve">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0F60E7F8" w:rsidR="008A7BB3" w:rsidRPr="008A7BB3" w:rsidRDefault="008A7BB3" w:rsidP="009D0C2F">
      <w:pPr>
        <w:pStyle w:val="RNumericList1"/>
      </w:pPr>
      <w:r w:rsidRPr="008A7BB3">
        <w:t xml:space="preserve">Abrir o ficheiro </w:t>
      </w:r>
      <w:ins w:id="591" w:author="Tiago Oliveira" w:date="2016-07-21T17:49:00Z">
        <w:r w:rsidR="00E71B48">
          <w:t>“</w:t>
        </w:r>
      </w:ins>
      <w:r w:rsidRPr="00E71B48">
        <w:rPr>
          <w:i/>
          <w:rPrChange w:id="592" w:author="Tiago Oliveira" w:date="2016-07-21T17:49:00Z">
            <w:rPr/>
          </w:rPrChange>
        </w:rPr>
        <w:t>feauture.xml</w:t>
      </w:r>
      <w:ins w:id="593" w:author="Tiago Oliveira" w:date="2016-07-21T17:49:00Z">
        <w:r w:rsidR="00E71B48">
          <w:t>”</w:t>
        </w:r>
      </w:ins>
      <w:r w:rsidRPr="008A7BB3">
        <w:t xml:space="preserve"> no projeto “</w:t>
      </w:r>
      <w:r w:rsidRPr="008A7BB3">
        <w:rPr>
          <w:i/>
        </w:rPr>
        <w:t>Feature</w:t>
      </w:r>
      <w:r w:rsidRPr="008A7BB3">
        <w:t xml:space="preserve">” criado anteriormente e abrir a </w:t>
      </w:r>
      <w:r w:rsidRPr="008A7BB3">
        <w:rPr>
          <w:i/>
        </w:rPr>
        <w:t>tab</w:t>
      </w:r>
      <w:r w:rsidRPr="008A7BB3">
        <w:t xml:space="preserve"> “</w:t>
      </w:r>
      <w:r w:rsidRPr="008A7BB3">
        <w:rPr>
          <w:i/>
        </w:rPr>
        <w:t>plug-in</w:t>
      </w:r>
      <w:r w:rsidRPr="008A7BB3">
        <w:t xml:space="preserve">”. Nessa </w:t>
      </w:r>
      <w:r w:rsidRPr="00E71B48">
        <w:rPr>
          <w:i/>
          <w:rPrChange w:id="594" w:author="Tiago Oliveira" w:date="2016-07-21T17:49:00Z">
            <w:rPr/>
          </w:rPrChange>
        </w:rPr>
        <w:t>tab</w:t>
      </w:r>
      <w:r w:rsidRPr="008A7BB3">
        <w:t xml:space="preserve"> clicar no botão “</w:t>
      </w:r>
      <w:r w:rsidRPr="008A7BB3">
        <w:rPr>
          <w:i/>
        </w:rPr>
        <w:t>Add</w:t>
      </w:r>
      <w:r w:rsidRPr="008A7BB3">
        <w:t>” e adicionar os respetivos projetos. Nes</w:t>
      </w:r>
      <w:r w:rsidR="00FE6A95">
        <w:t xml:space="preserve">te </w:t>
      </w:r>
      <w:r w:rsidRPr="008A7BB3">
        <w:t xml:space="preserve">caso foram adicionados </w:t>
      </w:r>
      <w:del w:id="595" w:author="Tiago Oliveira" w:date="2016-07-21T18:28:00Z">
        <w:r w:rsidRPr="008A7BB3" w:rsidDel="006E254D">
          <w:delText xml:space="preserve">três </w:delText>
        </w:r>
      </w:del>
      <w:ins w:id="596" w:author="Tiago Oliveira" w:date="2016-07-21T18:28:00Z">
        <w:r w:rsidR="006E254D">
          <w:t>dois</w:t>
        </w:r>
        <w:r w:rsidR="006E254D" w:rsidRPr="008A7BB3">
          <w:t xml:space="preserve"> </w:t>
        </w:r>
      </w:ins>
      <w:r w:rsidRPr="008A7BB3">
        <w:t xml:space="preserve">projetos correspondentes ao </w:t>
      </w:r>
      <w:r w:rsidRPr="00FE6A95">
        <w:rPr>
          <w:i/>
        </w:rPr>
        <w:t>software</w:t>
      </w:r>
      <w:r w:rsidRPr="008A7BB3">
        <w:t xml:space="preserve"> em </w:t>
      </w:r>
      <w: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lastRenderedPageBreak/>
        <w:drawing>
          <wp:inline distT="0" distB="0" distL="0" distR="0" wp14:anchorId="6C0DD8C1" wp14:editId="559C0BAA">
            <wp:extent cx="3347384" cy="2699504"/>
            <wp:effectExtent l="0" t="0" r="5715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4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9D0C2F">
      <w:pPr>
        <w:pStyle w:val="RNumericList1"/>
      </w:pPr>
      <w:r w:rsidRPr="007C2DDE">
        <w:t xml:space="preserve">Na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Dependencies</w:t>
      </w:r>
      <w:r w:rsidRPr="007C2DDE">
        <w:t>” clicar em “</w:t>
      </w:r>
      <w:r w:rsidRPr="007C2DDE">
        <w:rPr>
          <w:i/>
        </w:rPr>
        <w:t>Compute</w:t>
      </w:r>
      <w:r w:rsidRPr="007C2DDE">
        <w:t>” para incluir automaticamente todas as bibliotecas</w:t>
      </w:r>
      <w:r>
        <w:t xml:space="preserve"> dos quais os projetos do passo anterior são</w:t>
      </w:r>
      <w:r w:rsidRPr="007C2DDE">
        <w:t xml:space="preserve"> dependentes</w:t>
      </w:r>
      <w: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9D0C2F">
      <w:pPr>
        <w:pStyle w:val="RNumericList1"/>
        <w:numPr>
          <w:ilvl w:val="0"/>
          <w:numId w:val="0"/>
        </w:numPr>
        <w:ind w:left="720"/>
      </w:pPr>
    </w:p>
    <w:p w14:paraId="75A77F55" w14:textId="77777777" w:rsidR="008A7BB3" w:rsidRPr="007C2DDE" w:rsidRDefault="008A7BB3" w:rsidP="009D0C2F">
      <w:pPr>
        <w:pStyle w:val="RNumericList1"/>
        <w:rPr>
          <w:rFonts w:cs="Times New Roman"/>
        </w:rPr>
      </w:pPr>
      <w:r w:rsidRPr="007C2DDE">
        <w:rPr>
          <w:rFonts w:cs="Times New Roman"/>
        </w:rPr>
        <w:t>Criar um “</w:t>
      </w:r>
      <w:r w:rsidRPr="007C2DDE">
        <w:rPr>
          <w:rFonts w:cs="Times New Roman"/>
          <w:i/>
        </w:rPr>
        <w:t>Update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lastRenderedPageBreak/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9D0C2F">
      <w:pPr>
        <w:pStyle w:val="RNumericList1"/>
      </w:pPr>
      <w:r w:rsidRPr="007C2DDE">
        <w:t>Neste último passo é necessário adicionar o projeto “</w:t>
      </w:r>
      <w:r w:rsidRPr="007C2DDE">
        <w:rPr>
          <w:i/>
        </w:rPr>
        <w:t>Feature</w:t>
      </w:r>
      <w:r w:rsidRPr="007C2DDE">
        <w:t>” criado anteriormente ao projeto “</w:t>
      </w:r>
      <w:r w:rsidRPr="007C2DDE">
        <w:rPr>
          <w:i/>
        </w:rPr>
        <w:t>Update Site</w:t>
      </w:r>
      <w:r w:rsidRPr="007C2DDE">
        <w:t>”. Para isso abrimos o ficheiro “</w:t>
      </w:r>
      <w:r w:rsidRPr="007C2DDE">
        <w:rPr>
          <w:i/>
        </w:rPr>
        <w:t>site.xml</w:t>
      </w:r>
      <w:r w:rsidRPr="007C2DDE">
        <w:t xml:space="preserve">” e no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Site Map</w:t>
      </w:r>
      <w:r w:rsidRPr="007C2DDE">
        <w:t>” clica</w:t>
      </w:r>
      <w:r>
        <w:t>r</w:t>
      </w:r>
      <w:r w:rsidRPr="007C2DDE">
        <w:t xml:space="preserve"> em “</w:t>
      </w:r>
      <w:r w:rsidRPr="007C2DDE">
        <w:rPr>
          <w:i/>
        </w:rPr>
        <w:t>Add Feature</w:t>
      </w:r>
      <w:r w:rsidRPr="007C2DDE">
        <w:t>” e selecionamos o projeto “</w:t>
      </w:r>
      <w:r w:rsidRPr="007C2DDE">
        <w:rPr>
          <w:i/>
        </w:rPr>
        <w:t>Feature</w:t>
      </w:r>
      <w:r w:rsidRPr="007C2DDE">
        <w:t xml:space="preserve">” criado. </w:t>
      </w:r>
      <w:r>
        <w:t>De seguida</w:t>
      </w:r>
      <w:r w:rsidRPr="007C2DDE">
        <w:t xml:space="preserve"> clicar no botão “</w:t>
      </w:r>
      <w:r w:rsidRPr="007C2DDE">
        <w:rPr>
          <w:i/>
        </w:rPr>
        <w:t>BuildAll</w:t>
      </w:r>
      <w:r w:rsidRPr="007C2DDE">
        <w:t xml:space="preserve">” para construir todos os </w:t>
      </w:r>
      <w:r w:rsidRPr="006E254D">
        <w:rPr>
          <w:i/>
          <w:rPrChange w:id="597" w:author="Tiago Oliveira" w:date="2016-07-21T18:31:00Z">
            <w:rPr/>
          </w:rPrChange>
        </w:rPr>
        <w:t>features</w:t>
      </w:r>
      <w:r w:rsidRPr="007C2DDE">
        <w:t xml:space="preserve"> e </w:t>
      </w:r>
      <w:r w:rsidRPr="00FA4C55">
        <w:rPr>
          <w:i/>
        </w:rPr>
        <w:t>plug-ins</w:t>
      </w:r>
      <w:r w:rsidRPr="007C2DDE">
        <w:t xml:space="preserve"> necessários para o </w:t>
      </w:r>
      <w:r>
        <w:rPr>
          <w:i/>
        </w:rPr>
        <w:t>“Update Site”</w:t>
      </w:r>
      <w:r w:rsidRPr="007C2DDE"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6867F766" w:rsidR="0057240C" w:rsidRDefault="008A7BB3" w:rsidP="009D0C2F">
      <w:pPr>
        <w:pStyle w:val="ParagrafodeTexto"/>
      </w:pPr>
      <w:r w:rsidRPr="005E1533">
        <w:lastRenderedPageBreak/>
        <w:t xml:space="preserve">Finalizados todos estes passos recorremos </w:t>
      </w:r>
      <w:r>
        <w:t>a uma</w:t>
      </w:r>
      <w:r w:rsidRPr="005E1533">
        <w:t xml:space="preserve"> funcionalidade do repositório </w:t>
      </w:r>
      <w:del w:id="598" w:author="Tiago Oliveira" w:date="2016-07-21T18:32:00Z">
        <w:r w:rsidRPr="005E1533" w:rsidDel="006E254D">
          <w:delText>G</w:delText>
        </w:r>
        <w:r w:rsidDel="006E254D">
          <w:delText xml:space="preserve">ithub </w:delText>
        </w:r>
      </w:del>
      <w:ins w:id="599" w:author="Tiago Oliveira" w:date="2016-07-21T18:32:00Z">
        <w:r w:rsidR="006E254D" w:rsidRPr="005E1533">
          <w:t>G</w:t>
        </w:r>
        <w:r w:rsidR="006E254D">
          <w:t xml:space="preserve">itHub </w:t>
        </w:r>
      </w:ins>
      <w:r>
        <w:t>que</w:t>
      </w:r>
      <w:r w:rsidRPr="005E1533">
        <w:t xml:space="preserve"> permite gerar</w:t>
      </w:r>
      <w:r>
        <w:t xml:space="preserve"> um </w:t>
      </w:r>
      <w:r w:rsidRPr="006E254D">
        <w:rPr>
          <w:i/>
          <w:rPrChange w:id="600" w:author="Tiago Oliveira" w:date="2016-07-21T18:31:00Z">
            <w:rPr/>
          </w:rPrChange>
        </w:rPr>
        <w:t>website</w:t>
      </w:r>
      <w:r>
        <w:t xml:space="preserve"> com conteúdo desejado</w:t>
      </w:r>
      <w:r w:rsidRPr="005E1533">
        <w:t xml:space="preserve">. Ao gerar a página automaticamente é criado um novo </w:t>
      </w:r>
      <w:r w:rsidRPr="007C2DDE">
        <w:rPr>
          <w:i/>
        </w:rPr>
        <w:t>branch</w:t>
      </w:r>
      <w:r w:rsidRPr="005E1533">
        <w:t xml:space="preserve"> com o nome predefinido de </w:t>
      </w:r>
      <w:r>
        <w:t>“</w:t>
      </w:r>
      <w:r w:rsidRPr="007C2DDE">
        <w:rPr>
          <w:i/>
        </w:rPr>
        <w:t>gh-pages</w:t>
      </w:r>
      <w:r>
        <w:rPr>
          <w:i/>
        </w:rPr>
        <w:t>”</w:t>
      </w:r>
      <w:r w:rsidRPr="005E1533">
        <w:t xml:space="preserve">. </w:t>
      </w:r>
      <w:r>
        <w:t>De seguida b</w:t>
      </w:r>
      <w:r w:rsidRPr="005E1533">
        <w:t xml:space="preserve">asta fazer </w:t>
      </w:r>
      <w:r>
        <w:rPr>
          <w:i/>
        </w:rPr>
        <w:t>push</w:t>
      </w:r>
      <w:r w:rsidRPr="005E1533">
        <w:t xml:space="preserve"> do</w:t>
      </w:r>
      <w:r>
        <w:t xml:space="preserve"> conteúdo do</w:t>
      </w:r>
      <w:r w:rsidRPr="005E1533">
        <w:t xml:space="preserve"> projeto</w:t>
      </w:r>
      <w:r>
        <w:t xml:space="preserve"> “</w:t>
      </w:r>
      <w:r w:rsidRPr="007C2DDE">
        <w:rPr>
          <w:i/>
        </w:rPr>
        <w:t>Update Site</w:t>
      </w:r>
      <w:r>
        <w:t>”</w:t>
      </w:r>
      <w:r w:rsidRPr="005E1533">
        <w:t xml:space="preserve"> criado</w:t>
      </w:r>
      <w:r>
        <w:t>,</w:t>
      </w:r>
      <w:r w:rsidRPr="005E1533">
        <w:t xml:space="preserve"> para esse </w:t>
      </w:r>
      <w:r w:rsidRPr="007C2DDE">
        <w:rPr>
          <w:i/>
        </w:rPr>
        <w:t>branch</w:t>
      </w:r>
      <w:r>
        <w:t xml:space="preserve"> para que seja</w:t>
      </w:r>
      <w:r w:rsidRPr="005E1533">
        <w:t xml:space="preserve"> possível instalar o </w:t>
      </w:r>
      <w:r w:rsidRPr="00FA4C55">
        <w:rPr>
          <w:i/>
        </w:rPr>
        <w:t>plug-in</w:t>
      </w:r>
      <w:r w:rsidRPr="005E1533">
        <w:t xml:space="preserve"> no IDE Ec</w:t>
      </w:r>
      <w:del w:id="601" w:author="Tiago Oliveira" w:date="2016-07-21T18:33:00Z">
        <w:r w:rsidRPr="005E1533" w:rsidDel="006E254D">
          <w:delText>p</w:delText>
        </w:r>
      </w:del>
      <w:r w:rsidRPr="005E1533">
        <w:t>li</w:t>
      </w:r>
      <w:ins w:id="602" w:author="Tiago Oliveira" w:date="2016-07-21T18:33:00Z">
        <w:r w:rsidR="006E254D">
          <w:t>p</w:t>
        </w:r>
      </w:ins>
      <w:r w:rsidRPr="005E1533">
        <w:t>se</w:t>
      </w:r>
      <w:r>
        <w:t xml:space="preserve"> através do </w:t>
      </w:r>
      <w:r w:rsidRPr="00EE108A">
        <w:rPr>
          <w:i/>
        </w:rPr>
        <w:t>link</w:t>
      </w:r>
      <w:r>
        <w:t xml:space="preserve"> do website alojado no </w:t>
      </w:r>
      <w:r w:rsidRPr="006E254D">
        <w:rPr>
          <w:rPrChange w:id="603" w:author="Tiago Oliveira" w:date="2016-07-21T18:33:00Z">
            <w:rPr>
              <w:i/>
            </w:rPr>
          </w:rPrChange>
        </w:rPr>
        <w:t>Github</w:t>
      </w:r>
      <w:r w:rsidRPr="006E254D">
        <w:t>.</w:t>
      </w:r>
      <w:r w:rsidRPr="005E1533">
        <w:t xml:space="preserve"> </w:t>
      </w:r>
    </w:p>
    <w:p w14:paraId="27F136D7" w14:textId="77777777" w:rsidR="00672F3F" w:rsidRDefault="00672F3F" w:rsidP="00672F3F">
      <w:pPr>
        <w:pStyle w:val="RCabealho"/>
        <w:sectPr w:rsidR="00672F3F" w:rsidSect="00735CFC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369C44" w14:textId="60834B6B" w:rsidR="00FE6A95" w:rsidRPr="00672F3F" w:rsidRDefault="00735CFC" w:rsidP="00672F3F">
      <w:pPr>
        <w:pStyle w:val="RCabealho"/>
      </w:pPr>
      <w:bookmarkStart w:id="604" w:name="_Toc456867453"/>
      <w:r w:rsidRPr="00672F3F">
        <w:lastRenderedPageBreak/>
        <w:t>A.2 - Instalação do Plug-in</w:t>
      </w:r>
      <w:bookmarkEnd w:id="604"/>
    </w:p>
    <w:p w14:paraId="5015A5FB" w14:textId="77777777" w:rsidR="00735CFC" w:rsidRDefault="00735CFC" w:rsidP="009D0C2F">
      <w:pPr>
        <w:pStyle w:val="ParagrafodeTexto"/>
      </w:pPr>
      <w:r w:rsidRPr="00E81451">
        <w:t xml:space="preserve">Para fazer o correto uso do editor de texto é necessário instalar o </w:t>
      </w:r>
      <w:r w:rsidRPr="00501FD2">
        <w:rPr>
          <w:i/>
        </w:rPr>
        <w:t xml:space="preserve">plug-in </w:t>
      </w:r>
      <w:r w:rsidRPr="00E81451">
        <w:t>e definir uma variável de</w:t>
      </w:r>
      <w:r>
        <w:t xml:space="preserve"> ambiente com a path do assemblador DASM (</w:t>
      </w:r>
      <w:hyperlink r:id="rId39" w:history="1">
        <w:r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  <w:r>
        <w:t>)</w:t>
      </w:r>
    </w:p>
    <w:p w14:paraId="698D80BF" w14:textId="77777777" w:rsidR="00735CFC" w:rsidRPr="005E1533" w:rsidRDefault="00735CFC" w:rsidP="009D0C2F">
      <w:pPr>
        <w:pStyle w:val="ParagrafodeTexto"/>
      </w:pPr>
      <w:r w:rsidRPr="005E1533">
        <w:t xml:space="preserve">O </w:t>
      </w:r>
      <w:r w:rsidRPr="00FA4C55">
        <w:rPr>
          <w:i/>
        </w:rPr>
        <w:t>plug-in</w:t>
      </w:r>
      <w:r w:rsidRPr="005E1533">
        <w:t xml:space="preserve"> pode ser instalado no IDE Ecplise de duas maneiras, fazendo download do ficheiro ZIP ou instalar usando este </w:t>
      </w:r>
      <w:r w:rsidRPr="008A2B00">
        <w:rPr>
          <w:i/>
          <w:rPrChange w:id="605" w:author="Tiago Oliveira" w:date="2016-07-21T18:38:00Z">
            <w:rPr/>
          </w:rPrChange>
        </w:rPr>
        <w:t>link</w:t>
      </w:r>
      <w:r w:rsidRPr="005E1533">
        <w:t xml:space="preserve">: </w:t>
      </w:r>
      <w:hyperlink r:id="rId40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Pr="005E1533">
        <w:t>.</w:t>
      </w:r>
    </w:p>
    <w:p w14:paraId="7491152C" w14:textId="77777777" w:rsidR="00735CFC" w:rsidRPr="005E1533" w:rsidRDefault="00735CFC" w:rsidP="009D0C2F">
      <w:pPr>
        <w:pStyle w:val="ParagrafodeTexto"/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r w:rsidRPr="00501FD2">
        <w:rPr>
          <w:rFonts w:cs="Times New Roman"/>
          <w:i/>
        </w:rPr>
        <w:t>plug-in</w:t>
      </w:r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9D0C2F">
      <w:pPr>
        <w:pStyle w:val="RNumericList1"/>
        <w:numPr>
          <w:ilvl w:val="0"/>
          <w:numId w:val="43"/>
        </w:numPr>
      </w:pPr>
      <w:r>
        <w:t>D</w:t>
      </w:r>
      <w:r w:rsidRPr="00E81451">
        <w:t xml:space="preserve">efinir uma variável de ambiente com o nome "DASM_PATH" com a respetiva </w:t>
      </w:r>
      <w:r w:rsidRPr="009D0C2F">
        <w:rPr>
          <w:i/>
        </w:rPr>
        <w:t>path</w:t>
      </w:r>
      <w:r w:rsidRPr="00E81451">
        <w:t xml:space="preserve"> do assembl</w:t>
      </w:r>
      <w:r>
        <w:t>ador, reiniciando de seguida o Windows para que esta fique disponível</w:t>
      </w:r>
      <w:r w:rsidRPr="00E81451">
        <w:t>.</w:t>
      </w:r>
    </w:p>
    <w:p w14:paraId="248656B5" w14:textId="77777777" w:rsidR="00735CFC" w:rsidRDefault="00735CFC" w:rsidP="009D0C2F">
      <w:pPr>
        <w:pStyle w:val="RNumericList1"/>
        <w:numPr>
          <w:ilvl w:val="0"/>
          <w:numId w:val="0"/>
        </w:numPr>
        <w:ind w:left="720"/>
      </w:pPr>
    </w:p>
    <w:p w14:paraId="50B9254F" w14:textId="77777777" w:rsidR="00735CFC" w:rsidRPr="00E81451" w:rsidRDefault="00735CFC" w:rsidP="009D0C2F">
      <w:pPr>
        <w:pStyle w:val="RNumericList1"/>
      </w:pPr>
      <w:r>
        <w:t>E</w:t>
      </w:r>
      <w:r w:rsidRPr="00E81451"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9D0C2F">
      <w:pPr>
        <w:pStyle w:val="RNumericList2"/>
      </w:pPr>
      <w:r>
        <w:t>Clicar</w:t>
      </w:r>
      <w:r w:rsidRPr="00E81451">
        <w:t xml:space="preserve"> </w:t>
      </w:r>
      <w:r>
        <w:t>n</w:t>
      </w:r>
      <w:r w:rsidRPr="00E81451">
        <w:t>a tab “</w:t>
      </w:r>
      <w:r w:rsidRPr="00501FD2">
        <w:t>Help</w:t>
      </w:r>
      <w:r w:rsidRPr="00E81451">
        <w:t>” -&gt; “</w:t>
      </w:r>
      <w:r w:rsidRPr="009D0C2F">
        <w:t>Install</w:t>
      </w:r>
      <w:r w:rsidRPr="00501FD2">
        <w:t xml:space="preserve"> New Software</w:t>
      </w:r>
      <w:r w:rsidRPr="00E81451"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FA4C55" w:rsidRDefault="00735CFC" w:rsidP="009D0C2F">
      <w:pPr>
        <w:pStyle w:val="RNumericList2"/>
        <w:rPr>
          <w:lang w:val="pt-PT"/>
        </w:rPr>
      </w:pPr>
      <w:r w:rsidRPr="00654FAE">
        <w:rPr>
          <w:noProof/>
          <w:lang w:val="pt-PT"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4C55">
        <w:rPr>
          <w:lang w:val="pt-PT"/>
        </w:rPr>
        <w:t>Clicar em “</w:t>
      </w:r>
      <w:r w:rsidRPr="00FA4C55">
        <w:rPr>
          <w:i/>
          <w:lang w:val="pt-PT"/>
        </w:rPr>
        <w:t>Add</w:t>
      </w:r>
      <w:r w:rsidRPr="00FA4C55">
        <w:rPr>
          <w:lang w:val="pt-PT"/>
        </w:rPr>
        <w:t>” e no campo “</w:t>
      </w:r>
      <w:r w:rsidRPr="00FA4C55">
        <w:rPr>
          <w:i/>
          <w:lang w:val="pt-PT"/>
        </w:rPr>
        <w:t>Location</w:t>
      </w:r>
      <w:r w:rsidRPr="00FA4C55">
        <w:rPr>
          <w:lang w:val="pt-PT"/>
        </w:rPr>
        <w:t xml:space="preserve">” colocar o endereço web do </w:t>
      </w:r>
      <w:r w:rsidRPr="00FA4C55">
        <w:rPr>
          <w:i/>
          <w:lang w:val="pt-PT"/>
        </w:rPr>
        <w:t>plug-in</w:t>
      </w:r>
      <w:r w:rsidRPr="00FA4C55">
        <w:rPr>
          <w:lang w:val="pt-PT"/>
        </w:rPr>
        <w:t xml:space="preserve"> ou em alternativa, descompactar a pasta “.</w:t>
      </w:r>
      <w:r w:rsidRPr="00FA4C55">
        <w:rPr>
          <w:i/>
          <w:lang w:val="pt-PT"/>
        </w:rPr>
        <w:t>zip</w:t>
      </w:r>
      <w:r w:rsidRPr="00FA4C55">
        <w:rPr>
          <w:lang w:val="pt-PT"/>
        </w:rPr>
        <w:t>” e selecionar o ficheiro “</w:t>
      </w:r>
      <w:r w:rsidRPr="00FA4C55">
        <w:rPr>
          <w:i/>
          <w:lang w:val="pt-PT"/>
        </w:rPr>
        <w:t>contente.jar</w:t>
      </w:r>
      <w:r w:rsidRPr="00FA4C55">
        <w:rPr>
          <w:lang w:val="pt-PT"/>
        </w:rPr>
        <w:t>” presente na raiz da pasta descompactada;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Pr="00FA4C55" w:rsidRDefault="00735CFC" w:rsidP="009D0C2F">
      <w:pPr>
        <w:pStyle w:val="RNumericList2"/>
        <w:rPr>
          <w:lang w:val="pt-PT"/>
        </w:rPr>
      </w:pPr>
      <w:r w:rsidRPr="00FA4C55">
        <w:rPr>
          <w:lang w:val="pt-PT"/>
        </w:rPr>
        <w:t>Selecionar o software “PDS16inEcplise” e prosseguir a instalação.</w:t>
      </w:r>
      <w:r w:rsidRPr="00654FAE">
        <w:rPr>
          <w:noProof/>
          <w:lang w:val="pt-PT"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6E4AC11A" w:rsidR="00735CFC" w:rsidRDefault="00735CFC" w:rsidP="009D0C2F">
      <w:pPr>
        <w:pStyle w:val="ParagrafodeTexto"/>
      </w:pPr>
      <w:r>
        <w:t xml:space="preserve">Para utilizar o </w:t>
      </w:r>
      <w:r w:rsidRPr="00FA4C55">
        <w:rPr>
          <w:i/>
        </w:rPr>
        <w:t>plug-in</w:t>
      </w:r>
      <w:r>
        <w:t xml:space="preserve"> basta seguir os seguintes passos no IDE Eclipse:</w:t>
      </w:r>
    </w:p>
    <w:p w14:paraId="64AE6DFE" w14:textId="3DE5852F" w:rsidR="00735CFC" w:rsidRDefault="00735CFC" w:rsidP="009D0C2F">
      <w:pPr>
        <w:pStyle w:val="RNumericList1"/>
        <w:numPr>
          <w:ilvl w:val="0"/>
          <w:numId w:val="44"/>
        </w:numPr>
      </w:pPr>
      <w:r>
        <w:t xml:space="preserve">Criar um novo projeto do tipo </w:t>
      </w:r>
      <w:r w:rsidRPr="009D0C2F">
        <w:rPr>
          <w:i/>
        </w:rPr>
        <w:t>Java Project</w:t>
      </w:r>
      <w:r>
        <w:t>;</w:t>
      </w:r>
    </w:p>
    <w:p w14:paraId="12BE9F70" w14:textId="77777777" w:rsidR="00735CFC" w:rsidRDefault="00735CFC" w:rsidP="009D0C2F">
      <w:pPr>
        <w:pStyle w:val="RNumericList1"/>
      </w:pPr>
      <w:r>
        <w:t>No projeto criado adicionar um novo ficheiro dando-lhe a extensão “</w:t>
      </w:r>
      <w:r>
        <w:rPr>
          <w:i/>
        </w:rPr>
        <w:t>.asm</w:t>
      </w:r>
      <w:r>
        <w:t>”.</w:t>
      </w:r>
    </w:p>
    <w:sectPr w:rsidR="00735CFC" w:rsidSect="00672F3F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78" w:author="Tiago Oliveira" w:date="2016-07-21T11:45:00Z" w:initials="TO">
    <w:p w14:paraId="5DB0C078" w14:textId="4996F626" w:rsidR="006E254D" w:rsidRDefault="006E254D">
      <w:pPr>
        <w:pStyle w:val="Textodecomentrio"/>
      </w:pPr>
      <w:r>
        <w:rPr>
          <w:rStyle w:val="Refdecomentrio"/>
        </w:rPr>
        <w:annotationRef/>
      </w:r>
      <w:r>
        <w:t>Está bem formulada?</w:t>
      </w:r>
    </w:p>
  </w:comment>
  <w:comment w:id="190" w:author="Tiago Oliveira" w:date="2016-07-21T12:46:00Z" w:initials="TO">
    <w:p w14:paraId="4109EE0D" w14:textId="5EE273D1" w:rsidR="006E254D" w:rsidRDefault="006E254D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209" w:author="Tiago Oliveira" w:date="2016-07-21T16:05:00Z" w:initials="TO">
    <w:p w14:paraId="13F981A0" w14:textId="0D339181" w:rsidR="006E254D" w:rsidRDefault="006E254D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237" w:author="Tiago Oliveira" w:date="2016-07-21T12:55:00Z" w:initials="TO">
    <w:p w14:paraId="4D2E1299" w14:textId="27A60064" w:rsidR="006E254D" w:rsidRDefault="006E254D">
      <w:pPr>
        <w:pStyle w:val="Textodecomentrio"/>
      </w:pPr>
      <w:r>
        <w:rPr>
          <w:rStyle w:val="Refdecomentrio"/>
        </w:rPr>
        <w:annotationRef/>
      </w:r>
      <w:r>
        <w:t>Revisto</w:t>
      </w:r>
    </w:p>
  </w:comment>
  <w:comment w:id="350" w:author="Tiago Oliveira" w:date="2016-07-21T17:22:00Z" w:initials="TO">
    <w:p w14:paraId="36CAD413" w14:textId="5505BCB1" w:rsidR="006E254D" w:rsidRDefault="006E254D">
      <w:pPr>
        <w:pStyle w:val="Textodecomentrio"/>
      </w:pPr>
      <w:r>
        <w:rPr>
          <w:rStyle w:val="Refdecomentrio"/>
        </w:rPr>
        <w:annotationRef/>
      </w:r>
      <w:r>
        <w:t>Inserida referência</w:t>
      </w:r>
    </w:p>
  </w:comment>
  <w:comment w:id="457" w:author="Tiago Oliveira" w:date="2016-07-21T17:32:00Z" w:initials="TO">
    <w:p w14:paraId="2B3C9FEA" w14:textId="737F9F24" w:rsidR="006E254D" w:rsidRDefault="006E254D">
      <w:pPr>
        <w:pStyle w:val="Textodecomentrio"/>
      </w:pPr>
      <w:r>
        <w:rPr>
          <w:rStyle w:val="Refdecomentrio"/>
        </w:rPr>
        <w:annotationRef/>
      </w:r>
      <w:r>
        <w:t xml:space="preserve">Alterado </w:t>
      </w:r>
    </w:p>
  </w:comment>
  <w:comment w:id="496" w:author="Tiago Oliveira" w:date="2016-07-21T17:43:00Z" w:initials="TO">
    <w:p w14:paraId="4F59D38C" w14:textId="60FE5B95" w:rsidR="006E254D" w:rsidRDefault="006E254D">
      <w:pPr>
        <w:pStyle w:val="Textodecomentrio"/>
      </w:pPr>
      <w:r>
        <w:rPr>
          <w:rStyle w:val="Refdecomentrio"/>
        </w:rPr>
        <w:annotationRef/>
      </w:r>
      <w:r>
        <w:t>Alterado</w:t>
      </w:r>
    </w:p>
    <w:p w14:paraId="062BFFBB" w14:textId="77777777" w:rsidR="006E254D" w:rsidRDefault="006E254D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B0C078" w15:done="0"/>
  <w15:commentEx w15:paraId="4109EE0D" w15:done="0"/>
  <w15:commentEx w15:paraId="13F981A0" w15:done="0"/>
  <w15:commentEx w15:paraId="4D2E1299" w15:done="0"/>
  <w15:commentEx w15:paraId="36CAD413" w15:done="0"/>
  <w15:commentEx w15:paraId="2B3C9FEA" w15:done="0"/>
  <w15:commentEx w15:paraId="062BFFB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25D3B" w14:textId="77777777" w:rsidR="00366CB3" w:rsidRDefault="00366CB3" w:rsidP="000614E1">
      <w:pPr>
        <w:spacing w:line="240" w:lineRule="auto"/>
      </w:pPr>
      <w:r>
        <w:separator/>
      </w:r>
    </w:p>
    <w:p w14:paraId="71AF6BCF" w14:textId="77777777" w:rsidR="00366CB3" w:rsidRDefault="00366CB3"/>
  </w:endnote>
  <w:endnote w:type="continuationSeparator" w:id="0">
    <w:p w14:paraId="1B056704" w14:textId="77777777" w:rsidR="00366CB3" w:rsidRDefault="00366CB3" w:rsidP="000614E1">
      <w:pPr>
        <w:spacing w:line="240" w:lineRule="auto"/>
      </w:pPr>
      <w:r>
        <w:continuationSeparator/>
      </w:r>
    </w:p>
    <w:p w14:paraId="394DB7C8" w14:textId="77777777" w:rsidR="00366CB3" w:rsidRDefault="00366C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5CF62694" w:rsidR="006E254D" w:rsidRDefault="006E254D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101BEB">
      <w:rPr>
        <w:noProof/>
      </w:rPr>
      <w:t>15</w:t>
    </w:r>
    <w:r>
      <w:fldChar w:fldCharType="end"/>
    </w:r>
  </w:p>
  <w:p w14:paraId="55E9DFD0" w14:textId="77777777" w:rsidR="006E254D" w:rsidRDefault="006E254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4595308"/>
      <w:docPartObj>
        <w:docPartGallery w:val="Page Numbers (Bottom of Page)"/>
        <w:docPartUnique/>
      </w:docPartObj>
    </w:sdtPr>
    <w:sdtEndPr/>
    <w:sdtContent>
      <w:p w14:paraId="01BF2D3B" w14:textId="4D99EA8D" w:rsidR="006E254D" w:rsidRDefault="006E254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BEB">
          <w:rPr>
            <w:noProof/>
          </w:rPr>
          <w:t>22</w:t>
        </w:r>
        <w:r>
          <w:fldChar w:fldCharType="end"/>
        </w:r>
      </w:p>
    </w:sdtContent>
  </w:sdt>
  <w:p w14:paraId="1E36F43F" w14:textId="77777777" w:rsidR="006E254D" w:rsidRDefault="006E25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98606" w14:textId="77777777" w:rsidR="00366CB3" w:rsidRDefault="00366CB3" w:rsidP="000614E1">
      <w:pPr>
        <w:spacing w:line="240" w:lineRule="auto"/>
      </w:pPr>
      <w:r>
        <w:separator/>
      </w:r>
    </w:p>
    <w:p w14:paraId="38A795E2" w14:textId="77777777" w:rsidR="00366CB3" w:rsidRDefault="00366CB3"/>
  </w:footnote>
  <w:footnote w:type="continuationSeparator" w:id="0">
    <w:p w14:paraId="46958D81" w14:textId="77777777" w:rsidR="00366CB3" w:rsidRDefault="00366CB3" w:rsidP="000614E1">
      <w:pPr>
        <w:spacing w:line="240" w:lineRule="auto"/>
      </w:pPr>
      <w:r>
        <w:continuationSeparator/>
      </w:r>
    </w:p>
    <w:p w14:paraId="72625F75" w14:textId="77777777" w:rsidR="00366CB3" w:rsidRDefault="00366CB3"/>
  </w:footnote>
  <w:footnote w:id="1">
    <w:p w14:paraId="35F75053" w14:textId="77777777" w:rsidR="006E254D" w:rsidRDefault="006E254D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r w:rsidRPr="00E81B96">
        <w:rPr>
          <w:i/>
        </w:rPr>
        <w:t>plug-in</w:t>
      </w:r>
      <w:r>
        <w:rPr>
          <w:i/>
        </w:rPr>
        <w:t>s</w:t>
      </w:r>
      <w:r>
        <w:t xml:space="preserve">. </w:t>
      </w:r>
    </w:p>
  </w:footnote>
  <w:footnote w:id="2">
    <w:p w14:paraId="15767C87" w14:textId="7F9BEE50" w:rsidR="006E254D" w:rsidRPr="00E12F5C" w:rsidRDefault="006E254D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791BDC">
        <w:t>Sequência de caracteres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A4C7154"/>
    <w:lvl w:ilvl="0" w:tplc="427C054E">
      <w:start w:val="1"/>
      <w:numFmt w:val="bullet"/>
      <w:pStyle w:val="R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36887AF0"/>
    <w:lvl w:ilvl="0" w:tplc="BDDAF676">
      <w:start w:val="1"/>
      <w:numFmt w:val="decimal"/>
      <w:pStyle w:val="RNumericList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75A785A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A3EC460"/>
    <w:lvl w:ilvl="0">
      <w:start w:val="1"/>
      <w:numFmt w:val="decimal"/>
      <w:pStyle w:val="RTitulo1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RTitulo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R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14C4FBE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17912C8"/>
    <w:multiLevelType w:val="hybridMultilevel"/>
    <w:tmpl w:val="DB7CCA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F7AD2"/>
    <w:multiLevelType w:val="hybridMultilevel"/>
    <w:tmpl w:val="600AB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DBC4F3A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E3D98"/>
    <w:multiLevelType w:val="hybridMultilevel"/>
    <w:tmpl w:val="04A6C29C"/>
    <w:lvl w:ilvl="0" w:tplc="5CF21392">
      <w:start w:val="1"/>
      <w:numFmt w:val="decimal"/>
      <w:lvlText w:val="%1."/>
      <w:lvlJc w:val="left"/>
      <w:pPr>
        <w:ind w:left="1066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1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42F54F9"/>
    <w:multiLevelType w:val="hybridMultilevel"/>
    <w:tmpl w:val="554222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34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34C7236"/>
    <w:multiLevelType w:val="hybridMultilevel"/>
    <w:tmpl w:val="B91A9E36"/>
    <w:lvl w:ilvl="0" w:tplc="E88A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05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B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64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A7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E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4C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E8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8" w15:restartNumberingAfterBreak="0">
    <w:nsid w:val="7B954DC4"/>
    <w:multiLevelType w:val="hybridMultilevel"/>
    <w:tmpl w:val="70FCE50C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2BC213E">
      <w:start w:val="1"/>
      <w:numFmt w:val="lowerLetter"/>
      <w:pStyle w:val="RNumericList2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28"/>
  </w:num>
  <w:num w:numId="4">
    <w:abstractNumId w:val="19"/>
  </w:num>
  <w:num w:numId="5">
    <w:abstractNumId w:val="18"/>
  </w:num>
  <w:num w:numId="6">
    <w:abstractNumId w:val="27"/>
  </w:num>
  <w:num w:numId="7">
    <w:abstractNumId w:val="35"/>
  </w:num>
  <w:num w:numId="8">
    <w:abstractNumId w:val="22"/>
  </w:num>
  <w:num w:numId="9">
    <w:abstractNumId w:val="34"/>
  </w:num>
  <w:num w:numId="10">
    <w:abstractNumId w:val="37"/>
  </w:num>
  <w:num w:numId="11">
    <w:abstractNumId w:val="39"/>
  </w:num>
  <w:num w:numId="12">
    <w:abstractNumId w:val="29"/>
  </w:num>
  <w:num w:numId="13">
    <w:abstractNumId w:val="14"/>
  </w:num>
  <w:num w:numId="14">
    <w:abstractNumId w:val="38"/>
  </w:num>
  <w:num w:numId="15">
    <w:abstractNumId w:val="33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4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31"/>
  </w:num>
  <w:num w:numId="32">
    <w:abstractNumId w:val="20"/>
  </w:num>
  <w:num w:numId="33">
    <w:abstractNumId w:val="23"/>
  </w:num>
  <w:num w:numId="34">
    <w:abstractNumId w:val="21"/>
  </w:num>
  <w:num w:numId="35">
    <w:abstractNumId w:val="17"/>
  </w:num>
  <w:num w:numId="36">
    <w:abstractNumId w:val="36"/>
  </w:num>
  <w:num w:numId="37">
    <w:abstractNumId w:val="7"/>
  </w:num>
  <w:num w:numId="38">
    <w:abstractNumId w:val="6"/>
    <w:lvlOverride w:ilvl="0">
      <w:startOverride w:val="1"/>
    </w:lvlOverride>
  </w:num>
  <w:num w:numId="39">
    <w:abstractNumId w:val="26"/>
  </w:num>
  <w:num w:numId="40">
    <w:abstractNumId w:val="15"/>
  </w:num>
  <w:num w:numId="41">
    <w:abstractNumId w:val="16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32"/>
  </w:num>
  <w:num w:numId="46">
    <w:abstractNumId w:val="13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go Oliveira">
    <w15:presenceInfo w15:providerId="Windows Live" w15:userId="7eb0af10b4188c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161"/>
    <w:rsid w:val="000066CB"/>
    <w:rsid w:val="00006B92"/>
    <w:rsid w:val="00007035"/>
    <w:rsid w:val="0000738F"/>
    <w:rsid w:val="00011778"/>
    <w:rsid w:val="00016042"/>
    <w:rsid w:val="00020320"/>
    <w:rsid w:val="00021570"/>
    <w:rsid w:val="00023D66"/>
    <w:rsid w:val="0002695E"/>
    <w:rsid w:val="0002763A"/>
    <w:rsid w:val="0002787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1F5"/>
    <w:rsid w:val="000614E1"/>
    <w:rsid w:val="00062FE8"/>
    <w:rsid w:val="0006475E"/>
    <w:rsid w:val="00064825"/>
    <w:rsid w:val="000653DD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BA5"/>
    <w:rsid w:val="00090D75"/>
    <w:rsid w:val="00092BDC"/>
    <w:rsid w:val="00093B88"/>
    <w:rsid w:val="00093DF9"/>
    <w:rsid w:val="00093F3E"/>
    <w:rsid w:val="00094B0E"/>
    <w:rsid w:val="00097E1B"/>
    <w:rsid w:val="000A239A"/>
    <w:rsid w:val="000A2D02"/>
    <w:rsid w:val="000A4285"/>
    <w:rsid w:val="000B3A22"/>
    <w:rsid w:val="000B4334"/>
    <w:rsid w:val="000B4F21"/>
    <w:rsid w:val="000C0D6E"/>
    <w:rsid w:val="000C25A2"/>
    <w:rsid w:val="000C27E3"/>
    <w:rsid w:val="000C2EEA"/>
    <w:rsid w:val="000C562B"/>
    <w:rsid w:val="000C591A"/>
    <w:rsid w:val="000D129D"/>
    <w:rsid w:val="000D1413"/>
    <w:rsid w:val="000D1860"/>
    <w:rsid w:val="000D2D97"/>
    <w:rsid w:val="000D3895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3316"/>
    <w:rsid w:val="000F6A9B"/>
    <w:rsid w:val="000F6BCA"/>
    <w:rsid w:val="000F77DD"/>
    <w:rsid w:val="00101AFA"/>
    <w:rsid w:val="00101BEB"/>
    <w:rsid w:val="00103FE0"/>
    <w:rsid w:val="00104C3C"/>
    <w:rsid w:val="00107583"/>
    <w:rsid w:val="00107686"/>
    <w:rsid w:val="001111BD"/>
    <w:rsid w:val="001127EF"/>
    <w:rsid w:val="00112A28"/>
    <w:rsid w:val="00113324"/>
    <w:rsid w:val="0011457D"/>
    <w:rsid w:val="001163B1"/>
    <w:rsid w:val="00116F9E"/>
    <w:rsid w:val="00122E3B"/>
    <w:rsid w:val="00125607"/>
    <w:rsid w:val="00130E7B"/>
    <w:rsid w:val="00132DC4"/>
    <w:rsid w:val="001330CD"/>
    <w:rsid w:val="00135CAA"/>
    <w:rsid w:val="00136B05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67049"/>
    <w:rsid w:val="0016758E"/>
    <w:rsid w:val="00167FF5"/>
    <w:rsid w:val="001746CA"/>
    <w:rsid w:val="00174852"/>
    <w:rsid w:val="001871F8"/>
    <w:rsid w:val="001879C9"/>
    <w:rsid w:val="00190BD2"/>
    <w:rsid w:val="00191562"/>
    <w:rsid w:val="00191AF6"/>
    <w:rsid w:val="001949D6"/>
    <w:rsid w:val="00195D32"/>
    <w:rsid w:val="00195DEE"/>
    <w:rsid w:val="00196407"/>
    <w:rsid w:val="00196EC9"/>
    <w:rsid w:val="001A03FE"/>
    <w:rsid w:val="001A04B0"/>
    <w:rsid w:val="001A0B9E"/>
    <w:rsid w:val="001A146F"/>
    <w:rsid w:val="001A2067"/>
    <w:rsid w:val="001A658A"/>
    <w:rsid w:val="001B111E"/>
    <w:rsid w:val="001B241E"/>
    <w:rsid w:val="001B2F1B"/>
    <w:rsid w:val="001B3252"/>
    <w:rsid w:val="001B54D5"/>
    <w:rsid w:val="001B6AEF"/>
    <w:rsid w:val="001B713B"/>
    <w:rsid w:val="001C32CA"/>
    <w:rsid w:val="001C4D02"/>
    <w:rsid w:val="001C714F"/>
    <w:rsid w:val="001C747B"/>
    <w:rsid w:val="001D0117"/>
    <w:rsid w:val="001D013B"/>
    <w:rsid w:val="001D0C52"/>
    <w:rsid w:val="001D1153"/>
    <w:rsid w:val="001D351E"/>
    <w:rsid w:val="001D3774"/>
    <w:rsid w:val="001D4848"/>
    <w:rsid w:val="001D578A"/>
    <w:rsid w:val="001E0245"/>
    <w:rsid w:val="001E2030"/>
    <w:rsid w:val="001E2AFE"/>
    <w:rsid w:val="001E44BA"/>
    <w:rsid w:val="001E473F"/>
    <w:rsid w:val="001F085D"/>
    <w:rsid w:val="001F3630"/>
    <w:rsid w:val="002004B1"/>
    <w:rsid w:val="00200CC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100F"/>
    <w:rsid w:val="0022300C"/>
    <w:rsid w:val="002249EA"/>
    <w:rsid w:val="002258B5"/>
    <w:rsid w:val="00227B4A"/>
    <w:rsid w:val="002306E9"/>
    <w:rsid w:val="00231FA2"/>
    <w:rsid w:val="00232DCE"/>
    <w:rsid w:val="002332EC"/>
    <w:rsid w:val="002342D3"/>
    <w:rsid w:val="00240849"/>
    <w:rsid w:val="00240F97"/>
    <w:rsid w:val="00242A7B"/>
    <w:rsid w:val="00243E89"/>
    <w:rsid w:val="002458BE"/>
    <w:rsid w:val="00246DA8"/>
    <w:rsid w:val="00250368"/>
    <w:rsid w:val="00252EE5"/>
    <w:rsid w:val="002539B2"/>
    <w:rsid w:val="00253FE7"/>
    <w:rsid w:val="002550F5"/>
    <w:rsid w:val="00257450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6AC0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5903"/>
    <w:rsid w:val="002D7FD1"/>
    <w:rsid w:val="002E1A3B"/>
    <w:rsid w:val="002E34F0"/>
    <w:rsid w:val="002E465C"/>
    <w:rsid w:val="002E5D24"/>
    <w:rsid w:val="002E68E1"/>
    <w:rsid w:val="002E7307"/>
    <w:rsid w:val="002F0434"/>
    <w:rsid w:val="002F0E81"/>
    <w:rsid w:val="002F3EF4"/>
    <w:rsid w:val="002F6133"/>
    <w:rsid w:val="002F74F6"/>
    <w:rsid w:val="002F7E33"/>
    <w:rsid w:val="003004A1"/>
    <w:rsid w:val="003008DF"/>
    <w:rsid w:val="00300AA4"/>
    <w:rsid w:val="00301B71"/>
    <w:rsid w:val="003023EA"/>
    <w:rsid w:val="0030259B"/>
    <w:rsid w:val="00302995"/>
    <w:rsid w:val="00304850"/>
    <w:rsid w:val="003074C0"/>
    <w:rsid w:val="00311AFF"/>
    <w:rsid w:val="00311DAA"/>
    <w:rsid w:val="00320F28"/>
    <w:rsid w:val="00321424"/>
    <w:rsid w:val="00323B2C"/>
    <w:rsid w:val="00324842"/>
    <w:rsid w:val="00324BE9"/>
    <w:rsid w:val="00330005"/>
    <w:rsid w:val="00335908"/>
    <w:rsid w:val="003421FB"/>
    <w:rsid w:val="003436CD"/>
    <w:rsid w:val="00345143"/>
    <w:rsid w:val="00345835"/>
    <w:rsid w:val="00346627"/>
    <w:rsid w:val="003478B6"/>
    <w:rsid w:val="00350D2B"/>
    <w:rsid w:val="003608EE"/>
    <w:rsid w:val="003641BF"/>
    <w:rsid w:val="00365D63"/>
    <w:rsid w:val="00366CB3"/>
    <w:rsid w:val="003672A1"/>
    <w:rsid w:val="003672D1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0637"/>
    <w:rsid w:val="0038207A"/>
    <w:rsid w:val="0038298C"/>
    <w:rsid w:val="00383A5F"/>
    <w:rsid w:val="00383D21"/>
    <w:rsid w:val="003853B2"/>
    <w:rsid w:val="00386174"/>
    <w:rsid w:val="00387380"/>
    <w:rsid w:val="00387A9E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2A2B"/>
    <w:rsid w:val="003A4534"/>
    <w:rsid w:val="003A46A5"/>
    <w:rsid w:val="003A60C4"/>
    <w:rsid w:val="003A77CC"/>
    <w:rsid w:val="003B0B96"/>
    <w:rsid w:val="003B0E57"/>
    <w:rsid w:val="003C1A79"/>
    <w:rsid w:val="003C2451"/>
    <w:rsid w:val="003C4871"/>
    <w:rsid w:val="003C580E"/>
    <w:rsid w:val="003C5851"/>
    <w:rsid w:val="003D20EE"/>
    <w:rsid w:val="003D3389"/>
    <w:rsid w:val="003D33A2"/>
    <w:rsid w:val="003D4613"/>
    <w:rsid w:val="003D4893"/>
    <w:rsid w:val="003D6A38"/>
    <w:rsid w:val="003D7669"/>
    <w:rsid w:val="003E3A22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3F57A4"/>
    <w:rsid w:val="00400943"/>
    <w:rsid w:val="004036ED"/>
    <w:rsid w:val="00404511"/>
    <w:rsid w:val="0041155D"/>
    <w:rsid w:val="0041280C"/>
    <w:rsid w:val="00412B6A"/>
    <w:rsid w:val="00416DB9"/>
    <w:rsid w:val="004207F1"/>
    <w:rsid w:val="0042127C"/>
    <w:rsid w:val="004220CB"/>
    <w:rsid w:val="00422186"/>
    <w:rsid w:val="004227EB"/>
    <w:rsid w:val="004237F3"/>
    <w:rsid w:val="00424131"/>
    <w:rsid w:val="00424CD2"/>
    <w:rsid w:val="00425C18"/>
    <w:rsid w:val="00427127"/>
    <w:rsid w:val="004325D1"/>
    <w:rsid w:val="00433FA0"/>
    <w:rsid w:val="00437154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5782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77D56"/>
    <w:rsid w:val="0048045B"/>
    <w:rsid w:val="004859E8"/>
    <w:rsid w:val="00487769"/>
    <w:rsid w:val="0049061C"/>
    <w:rsid w:val="00490851"/>
    <w:rsid w:val="00490F19"/>
    <w:rsid w:val="00492644"/>
    <w:rsid w:val="00493693"/>
    <w:rsid w:val="004951DA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2D9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D4F0C"/>
    <w:rsid w:val="004E0872"/>
    <w:rsid w:val="004E1C1E"/>
    <w:rsid w:val="004E379D"/>
    <w:rsid w:val="004F0C39"/>
    <w:rsid w:val="004F347D"/>
    <w:rsid w:val="004F3A58"/>
    <w:rsid w:val="004F3F55"/>
    <w:rsid w:val="004F4261"/>
    <w:rsid w:val="004F4818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37EC3"/>
    <w:rsid w:val="00541630"/>
    <w:rsid w:val="0054219F"/>
    <w:rsid w:val="0054483E"/>
    <w:rsid w:val="00546000"/>
    <w:rsid w:val="00547D2B"/>
    <w:rsid w:val="005503E8"/>
    <w:rsid w:val="005504FB"/>
    <w:rsid w:val="005528AD"/>
    <w:rsid w:val="00552D34"/>
    <w:rsid w:val="005533CD"/>
    <w:rsid w:val="00560167"/>
    <w:rsid w:val="00561DCB"/>
    <w:rsid w:val="0056397F"/>
    <w:rsid w:val="00563AD5"/>
    <w:rsid w:val="005661BC"/>
    <w:rsid w:val="00567668"/>
    <w:rsid w:val="00567BAD"/>
    <w:rsid w:val="0057240C"/>
    <w:rsid w:val="00574245"/>
    <w:rsid w:val="0057787D"/>
    <w:rsid w:val="0058023C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936"/>
    <w:rsid w:val="005B1A83"/>
    <w:rsid w:val="005B1FB1"/>
    <w:rsid w:val="005B23DF"/>
    <w:rsid w:val="005B38EF"/>
    <w:rsid w:val="005B7B1B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22AE"/>
    <w:rsid w:val="005E33C6"/>
    <w:rsid w:val="005E3B67"/>
    <w:rsid w:val="005E3F0A"/>
    <w:rsid w:val="005E6772"/>
    <w:rsid w:val="005F0552"/>
    <w:rsid w:val="005F22B5"/>
    <w:rsid w:val="005F2413"/>
    <w:rsid w:val="005F2B60"/>
    <w:rsid w:val="005F3A61"/>
    <w:rsid w:val="005F3D7B"/>
    <w:rsid w:val="00600165"/>
    <w:rsid w:val="006007E2"/>
    <w:rsid w:val="00604463"/>
    <w:rsid w:val="006064E9"/>
    <w:rsid w:val="0061007D"/>
    <w:rsid w:val="0061027D"/>
    <w:rsid w:val="006115FF"/>
    <w:rsid w:val="00613858"/>
    <w:rsid w:val="00613BE8"/>
    <w:rsid w:val="006153D6"/>
    <w:rsid w:val="00617957"/>
    <w:rsid w:val="00621B5D"/>
    <w:rsid w:val="00623627"/>
    <w:rsid w:val="0062469B"/>
    <w:rsid w:val="00624C58"/>
    <w:rsid w:val="00626B05"/>
    <w:rsid w:val="00633E74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2F3F"/>
    <w:rsid w:val="00673C90"/>
    <w:rsid w:val="00673D4C"/>
    <w:rsid w:val="00675A6F"/>
    <w:rsid w:val="0067712F"/>
    <w:rsid w:val="00681179"/>
    <w:rsid w:val="006827A1"/>
    <w:rsid w:val="006848F2"/>
    <w:rsid w:val="00684ABA"/>
    <w:rsid w:val="00685310"/>
    <w:rsid w:val="00687315"/>
    <w:rsid w:val="006879E3"/>
    <w:rsid w:val="006911A0"/>
    <w:rsid w:val="00695461"/>
    <w:rsid w:val="006A151C"/>
    <w:rsid w:val="006A236F"/>
    <w:rsid w:val="006A471E"/>
    <w:rsid w:val="006A5ED7"/>
    <w:rsid w:val="006A753C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02C7"/>
    <w:rsid w:val="006D2D8C"/>
    <w:rsid w:val="006D2F85"/>
    <w:rsid w:val="006D360F"/>
    <w:rsid w:val="006D3748"/>
    <w:rsid w:val="006D38FE"/>
    <w:rsid w:val="006E03CD"/>
    <w:rsid w:val="006E1F77"/>
    <w:rsid w:val="006E254D"/>
    <w:rsid w:val="006E40F1"/>
    <w:rsid w:val="006E517D"/>
    <w:rsid w:val="006E6E94"/>
    <w:rsid w:val="006E786E"/>
    <w:rsid w:val="006E7D4B"/>
    <w:rsid w:val="006F0772"/>
    <w:rsid w:val="006F154D"/>
    <w:rsid w:val="006F1FD8"/>
    <w:rsid w:val="006F3233"/>
    <w:rsid w:val="006F390F"/>
    <w:rsid w:val="006F4577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2F96"/>
    <w:rsid w:val="00733F30"/>
    <w:rsid w:val="00734422"/>
    <w:rsid w:val="00734ED9"/>
    <w:rsid w:val="0073502B"/>
    <w:rsid w:val="00735CFC"/>
    <w:rsid w:val="007375B6"/>
    <w:rsid w:val="0074161D"/>
    <w:rsid w:val="00741807"/>
    <w:rsid w:val="007431D6"/>
    <w:rsid w:val="00744E85"/>
    <w:rsid w:val="00746D67"/>
    <w:rsid w:val="00747847"/>
    <w:rsid w:val="007500DD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AE2"/>
    <w:rsid w:val="00772C51"/>
    <w:rsid w:val="00772DE1"/>
    <w:rsid w:val="00776271"/>
    <w:rsid w:val="007772FD"/>
    <w:rsid w:val="0078169A"/>
    <w:rsid w:val="00783A50"/>
    <w:rsid w:val="00783E46"/>
    <w:rsid w:val="00785B55"/>
    <w:rsid w:val="007861B9"/>
    <w:rsid w:val="0078656F"/>
    <w:rsid w:val="00786884"/>
    <w:rsid w:val="00786B9B"/>
    <w:rsid w:val="007876B1"/>
    <w:rsid w:val="00787752"/>
    <w:rsid w:val="00787E5D"/>
    <w:rsid w:val="00791BDC"/>
    <w:rsid w:val="00791F6E"/>
    <w:rsid w:val="00793860"/>
    <w:rsid w:val="00796B7C"/>
    <w:rsid w:val="00797CE8"/>
    <w:rsid w:val="00797FCF"/>
    <w:rsid w:val="007A0201"/>
    <w:rsid w:val="007A028B"/>
    <w:rsid w:val="007A0D25"/>
    <w:rsid w:val="007A253C"/>
    <w:rsid w:val="007A2A54"/>
    <w:rsid w:val="007A4C9C"/>
    <w:rsid w:val="007A4D26"/>
    <w:rsid w:val="007A76D7"/>
    <w:rsid w:val="007B26FF"/>
    <w:rsid w:val="007B2C99"/>
    <w:rsid w:val="007B45AF"/>
    <w:rsid w:val="007B572B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468"/>
    <w:rsid w:val="007D6B53"/>
    <w:rsid w:val="007E3A6F"/>
    <w:rsid w:val="007E472E"/>
    <w:rsid w:val="007E4CD9"/>
    <w:rsid w:val="007F2767"/>
    <w:rsid w:val="007F2943"/>
    <w:rsid w:val="007F4070"/>
    <w:rsid w:val="007F6E9F"/>
    <w:rsid w:val="007F741A"/>
    <w:rsid w:val="00804DD6"/>
    <w:rsid w:val="00805D0D"/>
    <w:rsid w:val="00806D07"/>
    <w:rsid w:val="00807DBA"/>
    <w:rsid w:val="008108AC"/>
    <w:rsid w:val="00810F1B"/>
    <w:rsid w:val="00812D2E"/>
    <w:rsid w:val="0081330E"/>
    <w:rsid w:val="00813FB9"/>
    <w:rsid w:val="008144DE"/>
    <w:rsid w:val="008159B9"/>
    <w:rsid w:val="00815B61"/>
    <w:rsid w:val="00815F57"/>
    <w:rsid w:val="00817579"/>
    <w:rsid w:val="00820C1F"/>
    <w:rsid w:val="0082516B"/>
    <w:rsid w:val="008259B7"/>
    <w:rsid w:val="00825FA8"/>
    <w:rsid w:val="00826B1F"/>
    <w:rsid w:val="00827C08"/>
    <w:rsid w:val="008313BD"/>
    <w:rsid w:val="00831803"/>
    <w:rsid w:val="00835E49"/>
    <w:rsid w:val="00840728"/>
    <w:rsid w:val="00844487"/>
    <w:rsid w:val="008450CE"/>
    <w:rsid w:val="00845396"/>
    <w:rsid w:val="00846EAD"/>
    <w:rsid w:val="008472F2"/>
    <w:rsid w:val="00850124"/>
    <w:rsid w:val="00850590"/>
    <w:rsid w:val="00851E4A"/>
    <w:rsid w:val="00861B58"/>
    <w:rsid w:val="008620D2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2B00"/>
    <w:rsid w:val="008A4F8B"/>
    <w:rsid w:val="008A51B7"/>
    <w:rsid w:val="008A56BF"/>
    <w:rsid w:val="008A5F88"/>
    <w:rsid w:val="008A6C80"/>
    <w:rsid w:val="008A7BB3"/>
    <w:rsid w:val="008A7C23"/>
    <w:rsid w:val="008B1329"/>
    <w:rsid w:val="008B2EBD"/>
    <w:rsid w:val="008B3DFB"/>
    <w:rsid w:val="008B4CA3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C7394"/>
    <w:rsid w:val="008D2028"/>
    <w:rsid w:val="008D2877"/>
    <w:rsid w:val="008D2CA0"/>
    <w:rsid w:val="008D53BA"/>
    <w:rsid w:val="008D7283"/>
    <w:rsid w:val="008D7A80"/>
    <w:rsid w:val="008D7BDC"/>
    <w:rsid w:val="008E1725"/>
    <w:rsid w:val="008E1FAA"/>
    <w:rsid w:val="008E2407"/>
    <w:rsid w:val="008E59FE"/>
    <w:rsid w:val="008E5A34"/>
    <w:rsid w:val="008F2780"/>
    <w:rsid w:val="008F4734"/>
    <w:rsid w:val="008F70D4"/>
    <w:rsid w:val="008F7CFB"/>
    <w:rsid w:val="008F7DC2"/>
    <w:rsid w:val="009008BF"/>
    <w:rsid w:val="0090109D"/>
    <w:rsid w:val="00903C10"/>
    <w:rsid w:val="009074D2"/>
    <w:rsid w:val="0090787F"/>
    <w:rsid w:val="00910DE9"/>
    <w:rsid w:val="00911377"/>
    <w:rsid w:val="00911E29"/>
    <w:rsid w:val="00917C53"/>
    <w:rsid w:val="0092054F"/>
    <w:rsid w:val="009207B8"/>
    <w:rsid w:val="009219B4"/>
    <w:rsid w:val="00921D35"/>
    <w:rsid w:val="00922D4C"/>
    <w:rsid w:val="00922DF2"/>
    <w:rsid w:val="009233AD"/>
    <w:rsid w:val="0092456C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708B5"/>
    <w:rsid w:val="00981E6E"/>
    <w:rsid w:val="00982E21"/>
    <w:rsid w:val="00983E03"/>
    <w:rsid w:val="00983F5C"/>
    <w:rsid w:val="0098516D"/>
    <w:rsid w:val="0098636F"/>
    <w:rsid w:val="00987BF0"/>
    <w:rsid w:val="00991A72"/>
    <w:rsid w:val="0099208B"/>
    <w:rsid w:val="009922FF"/>
    <w:rsid w:val="00997103"/>
    <w:rsid w:val="009979B3"/>
    <w:rsid w:val="009A0DC3"/>
    <w:rsid w:val="009A0E48"/>
    <w:rsid w:val="009A44B6"/>
    <w:rsid w:val="009A4643"/>
    <w:rsid w:val="009A4CD2"/>
    <w:rsid w:val="009A7C43"/>
    <w:rsid w:val="009B1403"/>
    <w:rsid w:val="009B1B63"/>
    <w:rsid w:val="009B2BC5"/>
    <w:rsid w:val="009B4E3E"/>
    <w:rsid w:val="009B5AB7"/>
    <w:rsid w:val="009B6044"/>
    <w:rsid w:val="009B6E3F"/>
    <w:rsid w:val="009C10C4"/>
    <w:rsid w:val="009C2208"/>
    <w:rsid w:val="009D0C2F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27DE"/>
    <w:rsid w:val="009F7F33"/>
    <w:rsid w:val="00A02691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1EC6"/>
    <w:rsid w:val="00A2276B"/>
    <w:rsid w:val="00A308A8"/>
    <w:rsid w:val="00A3298B"/>
    <w:rsid w:val="00A32F79"/>
    <w:rsid w:val="00A36239"/>
    <w:rsid w:val="00A362EE"/>
    <w:rsid w:val="00A40DF1"/>
    <w:rsid w:val="00A40FE5"/>
    <w:rsid w:val="00A41286"/>
    <w:rsid w:val="00A4129C"/>
    <w:rsid w:val="00A41754"/>
    <w:rsid w:val="00A41B95"/>
    <w:rsid w:val="00A41DB4"/>
    <w:rsid w:val="00A41FB0"/>
    <w:rsid w:val="00A42774"/>
    <w:rsid w:val="00A43022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25E"/>
    <w:rsid w:val="00A86CC8"/>
    <w:rsid w:val="00A9049A"/>
    <w:rsid w:val="00A91B13"/>
    <w:rsid w:val="00A92509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6D04"/>
    <w:rsid w:val="00AA70F0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13CB"/>
    <w:rsid w:val="00AE1A69"/>
    <w:rsid w:val="00AE2434"/>
    <w:rsid w:val="00AE4F72"/>
    <w:rsid w:val="00AF1221"/>
    <w:rsid w:val="00AF5F71"/>
    <w:rsid w:val="00AF791C"/>
    <w:rsid w:val="00B0039D"/>
    <w:rsid w:val="00B01E8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0935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089F"/>
    <w:rsid w:val="00B71778"/>
    <w:rsid w:val="00B72E9D"/>
    <w:rsid w:val="00B73275"/>
    <w:rsid w:val="00B73B6B"/>
    <w:rsid w:val="00B74A51"/>
    <w:rsid w:val="00B813A3"/>
    <w:rsid w:val="00B8207F"/>
    <w:rsid w:val="00B82790"/>
    <w:rsid w:val="00B86EB4"/>
    <w:rsid w:val="00B92BC6"/>
    <w:rsid w:val="00B96367"/>
    <w:rsid w:val="00BA0DB2"/>
    <w:rsid w:val="00BA1B39"/>
    <w:rsid w:val="00BA40CB"/>
    <w:rsid w:val="00BA49E1"/>
    <w:rsid w:val="00BA74EF"/>
    <w:rsid w:val="00BA7B05"/>
    <w:rsid w:val="00BB0ECC"/>
    <w:rsid w:val="00BB3908"/>
    <w:rsid w:val="00BB3F5F"/>
    <w:rsid w:val="00BB4C16"/>
    <w:rsid w:val="00BB7613"/>
    <w:rsid w:val="00BC0719"/>
    <w:rsid w:val="00BC0EE5"/>
    <w:rsid w:val="00BC20BE"/>
    <w:rsid w:val="00BC2AB8"/>
    <w:rsid w:val="00BC686C"/>
    <w:rsid w:val="00BC7E50"/>
    <w:rsid w:val="00BD080B"/>
    <w:rsid w:val="00BD0843"/>
    <w:rsid w:val="00BD2AE7"/>
    <w:rsid w:val="00BD41D5"/>
    <w:rsid w:val="00BD5574"/>
    <w:rsid w:val="00BD71AC"/>
    <w:rsid w:val="00BD7E50"/>
    <w:rsid w:val="00BE2580"/>
    <w:rsid w:val="00BE2807"/>
    <w:rsid w:val="00BE427A"/>
    <w:rsid w:val="00BE5F06"/>
    <w:rsid w:val="00BF006B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25F64"/>
    <w:rsid w:val="00C32240"/>
    <w:rsid w:val="00C3226D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66DC"/>
    <w:rsid w:val="00C47A49"/>
    <w:rsid w:val="00C50296"/>
    <w:rsid w:val="00C52DC7"/>
    <w:rsid w:val="00C5566E"/>
    <w:rsid w:val="00C558FC"/>
    <w:rsid w:val="00C55E7D"/>
    <w:rsid w:val="00C57309"/>
    <w:rsid w:val="00C620ED"/>
    <w:rsid w:val="00C6438C"/>
    <w:rsid w:val="00C65C1C"/>
    <w:rsid w:val="00C65E03"/>
    <w:rsid w:val="00C65F12"/>
    <w:rsid w:val="00C662E0"/>
    <w:rsid w:val="00C67112"/>
    <w:rsid w:val="00C705F6"/>
    <w:rsid w:val="00C74245"/>
    <w:rsid w:val="00C74AF3"/>
    <w:rsid w:val="00C74CFA"/>
    <w:rsid w:val="00C75F82"/>
    <w:rsid w:val="00C77005"/>
    <w:rsid w:val="00C81224"/>
    <w:rsid w:val="00C81CCB"/>
    <w:rsid w:val="00C82081"/>
    <w:rsid w:val="00C82983"/>
    <w:rsid w:val="00C83474"/>
    <w:rsid w:val="00C84822"/>
    <w:rsid w:val="00C84EB5"/>
    <w:rsid w:val="00C8517C"/>
    <w:rsid w:val="00C852F9"/>
    <w:rsid w:val="00C86359"/>
    <w:rsid w:val="00C9103F"/>
    <w:rsid w:val="00C9472A"/>
    <w:rsid w:val="00C977CB"/>
    <w:rsid w:val="00CA05E2"/>
    <w:rsid w:val="00CA3BBD"/>
    <w:rsid w:val="00CA436E"/>
    <w:rsid w:val="00CA481A"/>
    <w:rsid w:val="00CA5A42"/>
    <w:rsid w:val="00CA5D8A"/>
    <w:rsid w:val="00CA6175"/>
    <w:rsid w:val="00CB0797"/>
    <w:rsid w:val="00CB0EE3"/>
    <w:rsid w:val="00CB1731"/>
    <w:rsid w:val="00CB24B7"/>
    <w:rsid w:val="00CB2D14"/>
    <w:rsid w:val="00CB2D22"/>
    <w:rsid w:val="00CB3541"/>
    <w:rsid w:val="00CB3748"/>
    <w:rsid w:val="00CB53F2"/>
    <w:rsid w:val="00CC13A7"/>
    <w:rsid w:val="00CC1B51"/>
    <w:rsid w:val="00CC25EA"/>
    <w:rsid w:val="00CC3B38"/>
    <w:rsid w:val="00CC58BB"/>
    <w:rsid w:val="00CC6324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6FE"/>
    <w:rsid w:val="00CE5F69"/>
    <w:rsid w:val="00CE6577"/>
    <w:rsid w:val="00CF2852"/>
    <w:rsid w:val="00CF32C4"/>
    <w:rsid w:val="00CF6041"/>
    <w:rsid w:val="00D101E3"/>
    <w:rsid w:val="00D1282C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1D20"/>
    <w:rsid w:val="00D52BBC"/>
    <w:rsid w:val="00D54A3D"/>
    <w:rsid w:val="00D5597B"/>
    <w:rsid w:val="00D56D26"/>
    <w:rsid w:val="00D61462"/>
    <w:rsid w:val="00D614B7"/>
    <w:rsid w:val="00D61538"/>
    <w:rsid w:val="00D654DE"/>
    <w:rsid w:val="00D66AAE"/>
    <w:rsid w:val="00D6742A"/>
    <w:rsid w:val="00D676A0"/>
    <w:rsid w:val="00D741D4"/>
    <w:rsid w:val="00D76854"/>
    <w:rsid w:val="00D769AE"/>
    <w:rsid w:val="00D824D8"/>
    <w:rsid w:val="00D83785"/>
    <w:rsid w:val="00D860C4"/>
    <w:rsid w:val="00D86F24"/>
    <w:rsid w:val="00D90070"/>
    <w:rsid w:val="00D913CA"/>
    <w:rsid w:val="00D9279C"/>
    <w:rsid w:val="00D934CA"/>
    <w:rsid w:val="00D938D8"/>
    <w:rsid w:val="00D9445E"/>
    <w:rsid w:val="00D94B4B"/>
    <w:rsid w:val="00D95BE4"/>
    <w:rsid w:val="00D97008"/>
    <w:rsid w:val="00D971BC"/>
    <w:rsid w:val="00D97283"/>
    <w:rsid w:val="00DA0C91"/>
    <w:rsid w:val="00DA0EC2"/>
    <w:rsid w:val="00DA202C"/>
    <w:rsid w:val="00DA2632"/>
    <w:rsid w:val="00DA35CE"/>
    <w:rsid w:val="00DA3B23"/>
    <w:rsid w:val="00DA5981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C6C1C"/>
    <w:rsid w:val="00DD0073"/>
    <w:rsid w:val="00DD35AA"/>
    <w:rsid w:val="00DD3CDE"/>
    <w:rsid w:val="00DD7BF5"/>
    <w:rsid w:val="00DE164E"/>
    <w:rsid w:val="00DE243A"/>
    <w:rsid w:val="00DE2F23"/>
    <w:rsid w:val="00DE400F"/>
    <w:rsid w:val="00DE4A06"/>
    <w:rsid w:val="00DE7BB8"/>
    <w:rsid w:val="00DF1748"/>
    <w:rsid w:val="00DF28BC"/>
    <w:rsid w:val="00DF30B2"/>
    <w:rsid w:val="00DF36B7"/>
    <w:rsid w:val="00DF45CE"/>
    <w:rsid w:val="00DF46CF"/>
    <w:rsid w:val="00DF5991"/>
    <w:rsid w:val="00E010E9"/>
    <w:rsid w:val="00E036A8"/>
    <w:rsid w:val="00E11C84"/>
    <w:rsid w:val="00E1297D"/>
    <w:rsid w:val="00E12F5C"/>
    <w:rsid w:val="00E15617"/>
    <w:rsid w:val="00E16866"/>
    <w:rsid w:val="00E16B50"/>
    <w:rsid w:val="00E20208"/>
    <w:rsid w:val="00E22E05"/>
    <w:rsid w:val="00E2692A"/>
    <w:rsid w:val="00E26F68"/>
    <w:rsid w:val="00E27C42"/>
    <w:rsid w:val="00E27DFC"/>
    <w:rsid w:val="00E27FC7"/>
    <w:rsid w:val="00E30606"/>
    <w:rsid w:val="00E3661C"/>
    <w:rsid w:val="00E43200"/>
    <w:rsid w:val="00E45EB2"/>
    <w:rsid w:val="00E45F5B"/>
    <w:rsid w:val="00E50644"/>
    <w:rsid w:val="00E5171D"/>
    <w:rsid w:val="00E5244A"/>
    <w:rsid w:val="00E5288D"/>
    <w:rsid w:val="00E532BA"/>
    <w:rsid w:val="00E5339D"/>
    <w:rsid w:val="00E54E58"/>
    <w:rsid w:val="00E55E2B"/>
    <w:rsid w:val="00E565C3"/>
    <w:rsid w:val="00E576A8"/>
    <w:rsid w:val="00E607E8"/>
    <w:rsid w:val="00E635AA"/>
    <w:rsid w:val="00E66E10"/>
    <w:rsid w:val="00E7104B"/>
    <w:rsid w:val="00E71B48"/>
    <w:rsid w:val="00E75AE2"/>
    <w:rsid w:val="00E77184"/>
    <w:rsid w:val="00E81478"/>
    <w:rsid w:val="00E81A0F"/>
    <w:rsid w:val="00E81B96"/>
    <w:rsid w:val="00E821AE"/>
    <w:rsid w:val="00E8418B"/>
    <w:rsid w:val="00E84E14"/>
    <w:rsid w:val="00E85C50"/>
    <w:rsid w:val="00E86DF2"/>
    <w:rsid w:val="00E91CA9"/>
    <w:rsid w:val="00E939D4"/>
    <w:rsid w:val="00E9433A"/>
    <w:rsid w:val="00E94FEA"/>
    <w:rsid w:val="00E95E0C"/>
    <w:rsid w:val="00E962BC"/>
    <w:rsid w:val="00E965AF"/>
    <w:rsid w:val="00E967FA"/>
    <w:rsid w:val="00E9755F"/>
    <w:rsid w:val="00EA1FC7"/>
    <w:rsid w:val="00EA2811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B728D"/>
    <w:rsid w:val="00EC21DA"/>
    <w:rsid w:val="00EC47CB"/>
    <w:rsid w:val="00EC5195"/>
    <w:rsid w:val="00EC544E"/>
    <w:rsid w:val="00EC70B7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E69E7"/>
    <w:rsid w:val="00EF0D63"/>
    <w:rsid w:val="00EF0E87"/>
    <w:rsid w:val="00EF0F88"/>
    <w:rsid w:val="00EF2B28"/>
    <w:rsid w:val="00EF45D8"/>
    <w:rsid w:val="00EF4693"/>
    <w:rsid w:val="00EF52C5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0639D"/>
    <w:rsid w:val="00F10152"/>
    <w:rsid w:val="00F10D32"/>
    <w:rsid w:val="00F11F3A"/>
    <w:rsid w:val="00F12915"/>
    <w:rsid w:val="00F144D3"/>
    <w:rsid w:val="00F162E3"/>
    <w:rsid w:val="00F16B13"/>
    <w:rsid w:val="00F20C3F"/>
    <w:rsid w:val="00F20C9F"/>
    <w:rsid w:val="00F2221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54FD"/>
    <w:rsid w:val="00F3681E"/>
    <w:rsid w:val="00F37F0C"/>
    <w:rsid w:val="00F404DA"/>
    <w:rsid w:val="00F40BA6"/>
    <w:rsid w:val="00F42E8F"/>
    <w:rsid w:val="00F44486"/>
    <w:rsid w:val="00F44874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45A9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4C4C"/>
    <w:rsid w:val="00F95E83"/>
    <w:rsid w:val="00FA3984"/>
    <w:rsid w:val="00FA4512"/>
    <w:rsid w:val="00FA4C55"/>
    <w:rsid w:val="00FA503E"/>
    <w:rsid w:val="00FA78F3"/>
    <w:rsid w:val="00FB0BF6"/>
    <w:rsid w:val="00FB1CC6"/>
    <w:rsid w:val="00FB29F8"/>
    <w:rsid w:val="00FB33F2"/>
    <w:rsid w:val="00FB5E97"/>
    <w:rsid w:val="00FB5E9D"/>
    <w:rsid w:val="00FB77D2"/>
    <w:rsid w:val="00FB78EA"/>
    <w:rsid w:val="00FC143A"/>
    <w:rsid w:val="00FC5D97"/>
    <w:rsid w:val="00FC667E"/>
    <w:rsid w:val="00FC6FA9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DD9D16F1-A9D8-4D8A-9421-19241F2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1">
    <w:name w:val="Tabela de Grelha 3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1">
    <w:name w:val="Tabela de Grelha 3 - Destaque 5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1">
    <w:name w:val="Tabela de Grelha 5 Escura - Destaque 1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1">
    <w:name w:val="Tabela de Grelha 4 - Destaque 1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Tipodeletrapredefinidodopargrafo"/>
    <w:rsid w:val="0002787A"/>
  </w:style>
  <w:style w:type="paragraph" w:styleId="NormalWeb">
    <w:name w:val="Normal (Web)"/>
    <w:basedOn w:val="Normal"/>
    <w:uiPriority w:val="99"/>
    <w:unhideWhenUsed/>
    <w:rsid w:val="001F36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customStyle="1" w:styleId="cdigoassembly">
    <w:name w:val="código assembly"/>
    <w:basedOn w:val="Normal"/>
    <w:qFormat/>
    <w:rsid w:val="000611F5"/>
    <w:pPr>
      <w:jc w:val="center"/>
    </w:pPr>
    <w:rPr>
      <w:rFonts w:ascii="Courier New" w:hAnsi="Courier New" w:cs="Courier New"/>
    </w:rPr>
  </w:style>
  <w:style w:type="paragraph" w:customStyle="1" w:styleId="ParagrafodeTexto">
    <w:name w:val="Paragrafo de Texto"/>
    <w:basedOn w:val="Normal"/>
    <w:qFormat/>
    <w:rsid w:val="000611F5"/>
    <w:pPr>
      <w:ind w:firstLine="708"/>
    </w:pPr>
  </w:style>
  <w:style w:type="paragraph" w:customStyle="1" w:styleId="Text">
    <w:name w:val="Text"/>
    <w:basedOn w:val="Normal"/>
    <w:qFormat/>
    <w:rsid w:val="000611F5"/>
  </w:style>
  <w:style w:type="paragraph" w:customStyle="1" w:styleId="RCabealho">
    <w:name w:val="RCabeçalho"/>
    <w:basedOn w:val="Cabealho1"/>
    <w:qFormat/>
    <w:rsid w:val="000611F5"/>
  </w:style>
  <w:style w:type="paragraph" w:customStyle="1" w:styleId="RTitulo1">
    <w:name w:val="RTitulo1"/>
    <w:basedOn w:val="Cabealho1"/>
    <w:qFormat/>
    <w:rsid w:val="009207B8"/>
    <w:pPr>
      <w:numPr>
        <w:numId w:val="22"/>
      </w:numPr>
    </w:pPr>
  </w:style>
  <w:style w:type="paragraph" w:customStyle="1" w:styleId="RTitulo2">
    <w:name w:val="RTitulo2"/>
    <w:basedOn w:val="Cabealho2"/>
    <w:qFormat/>
    <w:rsid w:val="009207B8"/>
    <w:pPr>
      <w:numPr>
        <w:ilvl w:val="1"/>
        <w:numId w:val="22"/>
      </w:numPr>
    </w:pPr>
  </w:style>
  <w:style w:type="paragraph" w:customStyle="1" w:styleId="RTitulo3">
    <w:name w:val="RTitulo3"/>
    <w:basedOn w:val="Cabealho3"/>
    <w:qFormat/>
    <w:rsid w:val="008E1725"/>
    <w:pPr>
      <w:numPr>
        <w:ilvl w:val="2"/>
        <w:numId w:val="22"/>
      </w:numPr>
    </w:pPr>
  </w:style>
  <w:style w:type="paragraph" w:customStyle="1" w:styleId="RTitulo4">
    <w:name w:val="RTitulo4"/>
    <w:basedOn w:val="Cabealho4"/>
    <w:qFormat/>
    <w:rsid w:val="009207B8"/>
    <w:pPr>
      <w:ind w:left="810"/>
    </w:pPr>
  </w:style>
  <w:style w:type="paragraph" w:customStyle="1" w:styleId="RBulletList">
    <w:name w:val="RBulletList"/>
    <w:basedOn w:val="PargrafodaLista"/>
    <w:qFormat/>
    <w:rsid w:val="008E1725"/>
    <w:pPr>
      <w:numPr>
        <w:numId w:val="30"/>
      </w:numPr>
      <w:spacing w:before="120" w:after="120"/>
    </w:pPr>
    <w:rPr>
      <w:rFonts w:cs="Times New Roman"/>
    </w:rPr>
  </w:style>
  <w:style w:type="paragraph" w:customStyle="1" w:styleId="RNumericList1">
    <w:name w:val="RNumericList1"/>
    <w:basedOn w:val="PargrafodaLista"/>
    <w:qFormat/>
    <w:rsid w:val="00A91B13"/>
    <w:pPr>
      <w:numPr>
        <w:numId w:val="17"/>
      </w:numPr>
    </w:pPr>
  </w:style>
  <w:style w:type="paragraph" w:customStyle="1" w:styleId="RNumericList2">
    <w:name w:val="RNumericList2"/>
    <w:basedOn w:val="PargrafodaLista"/>
    <w:qFormat/>
    <w:rsid w:val="008F2780"/>
    <w:pPr>
      <w:numPr>
        <w:ilvl w:val="1"/>
        <w:numId w:val="14"/>
      </w:numPr>
      <w:spacing w:after="160" w:line="259" w:lineRule="auto"/>
      <w:jc w:val="left"/>
    </w:pPr>
    <w:rPr>
      <w:rFonts w:cs="Times New Roman"/>
      <w:lang w:val="en-US"/>
    </w:rPr>
  </w:style>
  <w:style w:type="character" w:customStyle="1" w:styleId="cdigoassemblypalavra">
    <w:name w:val="código assembly palavra"/>
    <w:basedOn w:val="Tipodeletrapredefinidodopargrafo"/>
    <w:uiPriority w:val="1"/>
    <w:qFormat/>
    <w:rsid w:val="00983F5C"/>
    <w:rPr>
      <w:rFonts w:ascii="Courier New" w:hAnsi="Courier New" w:cs="Courier New"/>
    </w:rPr>
  </w:style>
  <w:style w:type="paragraph" w:customStyle="1" w:styleId="PLegenda">
    <w:name w:val="PLegenda"/>
    <w:basedOn w:val="Legenda"/>
    <w:qFormat/>
    <w:rsid w:val="00CC6324"/>
    <w:pPr>
      <w:jc w:val="center"/>
    </w:pPr>
    <w:rPr>
      <w:b w:val="0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26" Type="http://schemas.openxmlformats.org/officeDocument/2006/relationships/image" Target="media/image12.png"/><Relationship Id="rId39" Type="http://schemas.openxmlformats.org/officeDocument/2006/relationships/hyperlink" Target="http://pwp.net.ipl.pt/cc.isel/ezeq/arquitetura/sistemas_didaticos/pds16/ferramentas/dasm.exe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hyperlink" Target="file:///C:\Users\tiago\Desktop\proj\repo\Relatorio%20Final\Relatorio-Final-v1.2.docx" TargetMode="External"/><Relationship Id="rId17" Type="http://schemas.microsoft.com/office/2011/relationships/commentsExtended" Target="commentsExtended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iago\Desktop\proj\repo\Relatorio%20Final\Relatorio-Final-v1.2.docx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hyperlink" Target="http://tiagojvo.github.io/PDS16inEclipse/" TargetMode="Externa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file:///C:\Users\tiago\Desktop\proj\repo\Relatorio%20Final\Relatorio-Final-v1.2.docx" TargetMode="External"/><Relationship Id="rId19" Type="http://schemas.openxmlformats.org/officeDocument/2006/relationships/image" Target="media/image5.gif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19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16</b:RefOrder>
  </b:Source>
  <b:Source>
    <b:Tag>The16</b:Tag>
    <b:SourceType>InternetSite</b:SourceType>
    <b:Guid>{F05205E0-9F82-417F-9D31-C16F13941E59}</b:Guid>
    <b:Title>Eclipse Modeling Framework (EMF)</b:Title>
    <b:YearAccessed>2016</b:YearAccessed>
    <b:MonthAccessed>7</b:MonthAccessed>
    <b:DayAccessed>13</b:DayAccessed>
    <b:URL>https://eclipse.org/modeling/emf/</b:URL>
    <b:Author>
      <b:Author>
        <b:NameList>
          <b:Person>
            <b:Last>Foundation</b:Last>
            <b:First>The</b:First>
            <b:Middle>Eclipse</b:Middle>
          </b:Person>
        </b:NameList>
      </b:Author>
    </b:Author>
    <b:ProductionCompany>The Eclipse Foundation</b:ProductionCompany>
    <b:RefOrder>14</b:RefOrder>
  </b:Source>
  <b:Source>
    <b:Tag>Xte161</b:Tag>
    <b:SourceType>InternetSite</b:SourceType>
    <b:Guid>{9ED02F40-3CDC-4A13-9A1D-84155791DF97}</b:Guid>
    <b:Title>Xtend Documentation</b:Title>
    <b:YearAccessed>2016</b:YearAccessed>
    <b:MonthAccessed>7</b:MonthAccessed>
    <b:DayAccessed>13</b:DayAccessed>
    <b:URL>https://www.eclipse.org/xtend/documentation/index.html</b:URL>
    <b:RefOrder>17</b:RefOrder>
  </b:Source>
  <b:Source>
    <b:Tag>Wik16</b:Tag>
    <b:SourceType>InternetSite</b:SourceType>
    <b:Guid>{A3E4751C-3CF3-4518-A7A7-7F149038ED13}</b:Guid>
    <b:Title>Plain Old Java Object</b:Title>
    <b:Author>
      <b:Author>
        <b:NameList>
          <b:Person>
            <b:Last>Wikipedia</b:Last>
          </b:Person>
        </b:NameList>
      </b:Author>
    </b:Author>
    <b:YearAccessed>2016</b:YearAccessed>
    <b:MonthAccessed>7</b:MonthAccessed>
    <b:DayAccessed>15</b:DayAccessed>
    <b:URL>https://en.wikipedia.org/wiki/Plain_Old_Java_Object</b:URL>
    <b:RefOrder>20</b:RefOrder>
  </b:Source>
  <b:Source>
    <b:Tag>ANT14</b:Tag>
    <b:SourceType>InternetSite</b:SourceType>
    <b:Guid>{258E3857-1761-411B-B4B9-B624B4BF704B}</b:Guid>
    <b:Author>
      <b:Author>
        <b:Corporate>ANTLR / Terence Parr</b:Corporate>
      </b:Author>
    </b:Author>
    <b:Title>About The ANTLR Parser Generator</b:Title>
    <b:Year>2014</b:Year>
    <b:YearAccessed>2016</b:YearAccessed>
    <b:MonthAccessed>7</b:MonthAccessed>
    <b:DayAccessed>15</b:DayAccessed>
    <b:URL>http://www.antlr.org/about.html</b:URL>
    <b:RefOrder>21</b:RefOrder>
  </b:Source>
  <b:Source>
    <b:Tag>Goo16</b:Tag>
    <b:SourceType>InternetSite</b:SourceType>
    <b:Guid>{5143A4EE-BC79-4CCF-8E48-347395D86DA7}</b:Guid>
    <b:Author>
      <b:Author>
        <b:NameList>
          <b:Person>
            <b:Last>Google</b:Last>
          </b:Person>
        </b:NameList>
      </b:Author>
    </b:Author>
    <b:Title>Google Guice</b:Title>
    <b:YearAccessed>2016</b:YearAccessed>
    <b:MonthAccessed>7</b:MonthAccessed>
    <b:DayAccessed>15</b:DayAccessed>
    <b:URL>https://github.com/google/guice</b:URL>
    <b:RefOrder>25</b:RefOrder>
  </b:Source>
  <b:Source>
    <b:Tag>Mar12</b:Tag>
    <b:SourceType>Book</b:SourceType>
    <b:Guid>{CD52B509-D544-4FA8-A431-2BD478A5FED7}</b:Guid>
    <b:Title>Model-driven Pretty Printer for Xtext </b:Title>
    <b:Year>2012</b:Year>
    <b:City>Prague</b:City>
    <b:RefOrder>15</b:RefOrder>
  </b:Source>
  <b:Source>
    <b:Tag>Seb14</b:Tag>
    <b:SourceType>Book</b:SourceType>
    <b:Guid>{49F99DBA-367F-46B6-9CCA-3DC180004261}</b:Guid>
    <b:Author>
      <b:Author>
        <b:NameList>
          <b:Person>
            <b:Last>Hungerecker</b:Last>
            <b:First>Sebastian</b:First>
          </b:Person>
        </b:NameList>
      </b:Author>
    </b:Author>
    <b:Title>SALTXT: An Xtext-based Extendable Temporal Logic</b:Title>
    <b:Year>2014</b:Year>
    <b:City>Lübeck</b:City>
    <b:RefOrder>24</b:RefOrder>
  </b:Source>
  <b:Source>
    <b:Tag>Wik161</b:Tag>
    <b:SourceType>InternetSite</b:SourceType>
    <b:Guid>{454D6A25-AAB0-4102-A586-0E957020437B}</b:Guid>
    <b:Title>Abstract syntax tree</b:Title>
    <b:Author>
      <b:Author>
        <b:NameList>
          <b:Person>
            <b:Last>Wikipedia</b:Last>
          </b:Person>
        </b:NameList>
      </b:Author>
    </b:Author>
    <b:ProductionCompany>Wikipedia</b:ProductionCompany>
    <b:YearAccessed>2016</b:YearAccessed>
    <b:MonthAccessed>7</b:MonthAccessed>
    <b:DayAccessed>19</b:DayAccessed>
    <b:URL>https://en.wikipedia.org/wiki/Abstract_syntax_tree</b:URL>
    <b:RefOrder>22</b:RefOrder>
  </b:Source>
  <b:Source>
    <b:Tag>Est</b:Tag>
    <b:SourceType>BookSection</b:SourceType>
    <b:Guid>{8C995412-9024-410C-B020-DA91486C7634}</b:Guid>
    <b:LCID>pt-PT</b:LCID>
    <b:Title>Estrutura Interna do PDS16</b:Title>
    <b:Author>
      <b:Author>
        <b:NameList>
          <b:Person>
            <b:Last>Paraíso</b:Last>
            <b:First>José</b:First>
          </b:Person>
        </b:NameList>
      </b:Author>
    </b:Author>
    <b:Year>2011</b:Year>
    <b:City>Lisboa</b:City>
    <b:BookTitle>Arquitetura de Computadores – Textos de apoio às aulas teóricas</b:BookTitle>
    <b:Pages>14-1 - 14-14</b:Pages>
    <b:RefOrder>10</b:RefOrder>
  </b:Source>
  <b:Source>
    <b:Tag>Wik162</b:Tag>
    <b:SourceType>InternetSite</b:SourceType>
    <b:Guid>{A476E1F2-AE5E-46F1-ABF0-DC580FECE043}</b:Guid>
    <b:Author>
      <b:Author>
        <b:NameList>
          <b:Person>
            <b:Last>Wikipedia</b:Last>
          </b:Person>
        </b:NameList>
      </b:Author>
    </b:Author>
    <b:Title>Intel HEX</b:Title>
    <b:ProductionCompany>Wikipedia</b:ProductionCompany>
    <b:YearAccessed>2016</b:YearAccessed>
    <b:MonthAccessed>7</b:MonthAccessed>
    <b:DayAccessed>21</b:DayAccessed>
    <b:URL>https://en.wikipedia.org/wiki/Intel_HEX</b:URL>
    <b:RefOrder>12</b:RefOrder>
  </b:Source>
  <b:Source>
    <b:Tag>Jos</b:Tag>
    <b:SourceType>Misc</b:SourceType>
    <b:Guid>{029A6290-2355-488F-8B17-9D654143E976}</b:Guid>
    <b:Author>
      <b:Author>
        <b:NameList>
          <b:Person>
            <b:Last>Paraíso</b:Last>
            <b:First>José</b:First>
          </b:Person>
        </b:NameList>
      </b:Author>
    </b:Author>
    <b:Title>PDS16 Quick Reference &amp; SPD16 User Manual</b:Title>
    <b:URL>http://pwp.net.ipl.pt/cc.isel/ezeq/arquitetura/sistemas_didaticos/pds16/hardware/QuickRef_V2.pdf</b:URL>
    <b:Year>2011</b:Year>
    <b:City>Lisboa</b:City>
    <b:RefOrder>13</b:RefOrder>
  </b:Source>
  <b:Source>
    <b:Tag>Jos111</b:Tag>
    <b:SourceType>BookSection</b:SourceType>
    <b:Guid>{1582CE1E-BBBC-4D1B-98D2-4D2205495405}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 </b:Title>
    <b:Year>2011</b:Year>
    <b:City>Lisboa</b:City>
    <b:BookTitle>Arquitetura de Computadores – Textos de apoio às aulas teóricas</b:BookTitle>
    <b:Pages>15-2 – 15-5</b:Pages>
    <b:RefOrder>7</b:RefOrder>
  </b:Source>
  <b:Source>
    <b:Tag>Jos11</b:Tag>
    <b:SourceType>BookSection</b:SourceType>
    <b:Guid>{1881E775-87BD-4616-8004-1F7C0CFEB60F}</b:Guid>
    <b:Title>PDS16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BookTitle>Arquitetura de Computadores – Textos de apoio às aulas teóricas</b:BookTitle>
    <b:Pages>13-1 – 13-27</b:Pages>
    <b:RefOrder>6</b:RefOrder>
  </b:Source>
  <b:Source>
    <b:Tag>Cap16</b:Tag>
    <b:SourceType>BookSection</b:SourceType>
    <b:Guid>{C19B4F29-BEE5-4066-9D14-AB9DF2FEA865}</b:Guid>
    <b:Title>Interrupções</b:Title>
    <b:YearAccessed>2016</b:YearAccessed>
    <b:MonthAccessed>7</b:MonthAccessed>
    <b:DayAccessed>15</b:DayAccessed>
    <b:URL>http://pwp.net.ipl.pt/cc.isel/ezeq/arquitetura/textos_apoio/paraiso/Cap19_Interrup%C3%A7%C3%B5es.pdf</b:URL>
    <b:Year>2011</b:Year>
    <b:Author>
      <b:Author>
        <b:NameList>
          <b:Person>
            <b:Last>Paraiso</b:Last>
            <b:First>José</b:First>
          </b:Person>
        </b:NameList>
      </b:Author>
    </b:Author>
    <b:BookTitle>Arquitetura de Computadores – Textos de apoio às aulas teóricas</b:BookTitle>
    <b:Pages>19-2 - 19-8</b:Pages>
    <b:City>Lisboa</b:City>
    <b:RefOrder>11</b:RefOrder>
  </b:Source>
  <b:Source>
    <b:Tag>Xte162</b:Tag>
    <b:SourceType>InternetSite</b:SourceType>
    <b:Guid>{A1FEB330-6CEB-4D25-9284-3015F39BC4E1}</b:Guid>
    <b:Title>Xtext Documentation - Configuration</b:Title>
    <b:YearAccessed>2016</b:YearAccessed>
    <b:MonthAccessed>7</b:MonthAccessed>
    <b:DayAccessed>21</b:DayAccessed>
    <b:URL>https://eclipse.org/Xtext/documentation/302_configuration.html</b:URL>
    <b:RefOrder>18</b:RefOrder>
  </b:Source>
  <b:Source>
    <b:Tag>Res16</b:Tag>
    <b:SourceType>InternetSite</b:SourceType>
    <b:Guid>{6214F62E-0E45-4996-92A4-FB234B1D38B3}</b:Guid>
    <b:Title>Resource markers</b:Title>
    <b:YearAccessed>2016</b:YearAccessed>
    <b:MonthAccessed>7</b:MonthAccessed>
    <b:DayAccessed>21</b:DayAccessed>
    <b:URL>http://help.eclipse.org/mars/index.jsp?topic=%2Forg.eclipse.platform.doc.isv%2Fguide%2FresAdv_markers.htm</b:URL>
    <b:RefOrder>26</b:RefOrder>
  </b:Source>
  <b:Source>
    <b:Tag>PDS</b:Tag>
    <b:SourceType>InternetSite</b:SourceType>
    <b:Guid>{081A7B5A-F599-451F-92F1-B72658CF60C8}</b:Guid>
    <b:Title>PDS16inEclipse</b:Title>
    <b:URL>http://tiagojvo.github.io/PDS16inEclipse/</b:URL>
    <b:YearAccessed>2016</b:YearAccessed>
    <b:MonthAccessed>7</b:MonthAccessed>
    <b:DayAccessed>21</b:DayAccessed>
    <b:RefOrder>27</b:RefOrder>
  </b:Source>
  <b:Source>
    <b:Tag>Xte13</b:Tag>
    <b:SourceType>InternetSite</b:SourceType>
    <b:Guid>{05D044AF-1054-4ED7-BDB2-BDA07DD09BB5}</b:Guid>
    <b:Title>Xtext 2.5 Documentation -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Xte</b:Tag>
    <b:SourceType>InternetSite</b:SourceType>
    <b:Guid>{347D4919-EEF5-42B5-9EDA-FF2CD6B8AA9B}</b:Guid>
    <b:Title>Xtext Documentation - Eclipse Support</b:Title>
    <b:URL>https://www.eclipse.org/Xtext/documentation/310_eclipse_support.html</b:URL>
    <b:YearAccessed>2016</b:YearAccessed>
    <b:MonthAccessed>7</b:MonthAccessed>
    <b:DayAccessed>21</b:DayAccessed>
    <b:RefOrder>23</b:RefOrder>
  </b:Source>
</b:Sources>
</file>

<file path=customXml/itemProps1.xml><?xml version="1.0" encoding="utf-8"?>
<ds:datastoreItem xmlns:ds="http://schemas.openxmlformats.org/officeDocument/2006/customXml" ds:itemID="{7D971CCE-C13C-4564-8A3B-E22CBDF9A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53</Pages>
  <Words>11389</Words>
  <Characters>61504</Characters>
  <Application>Microsoft Office Word</Application>
  <DocSecurity>0</DocSecurity>
  <Lines>512</Lines>
  <Paragraphs>145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4</cp:revision>
  <cp:lastPrinted>2016-07-15T15:21:00Z</cp:lastPrinted>
  <dcterms:created xsi:type="dcterms:W3CDTF">2016-07-21T16:51:00Z</dcterms:created>
  <dcterms:modified xsi:type="dcterms:W3CDTF">2016-07-21T18:03:00Z</dcterms:modified>
</cp:coreProperties>
</file>